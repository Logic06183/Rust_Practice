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BDDCC" w14:textId="116FD919" w:rsidR="00B02675" w:rsidDel="001D23E1" w:rsidRDefault="00B02675" w:rsidP="00114637">
      <w:pPr>
        <w:pStyle w:val="Heading1"/>
        <w:jc w:val="center"/>
        <w:rPr>
          <w:del w:id="0" w:author="Craig Parker" w:date="2024-03-25T20:45:00Z"/>
          <w:shd w:val="clear" w:color="auto" w:fill="F7F7F8"/>
        </w:rPr>
      </w:pPr>
    </w:p>
    <w:p w14:paraId="7F98C743" w14:textId="0AE84F34" w:rsidR="00B02675" w:rsidDel="001D23E1" w:rsidRDefault="00B02675" w:rsidP="00114637">
      <w:pPr>
        <w:pStyle w:val="Heading1"/>
        <w:jc w:val="center"/>
        <w:rPr>
          <w:del w:id="1" w:author="Craig Parker" w:date="2024-03-25T20:45:00Z"/>
          <w:shd w:val="clear" w:color="auto" w:fill="F7F7F8"/>
        </w:rPr>
      </w:pPr>
    </w:p>
    <w:p w14:paraId="4ED075B5" w14:textId="0D333D6F" w:rsidR="00B02675" w:rsidDel="001D23E1" w:rsidRDefault="00B02675" w:rsidP="00114637">
      <w:pPr>
        <w:pStyle w:val="Heading1"/>
        <w:jc w:val="center"/>
        <w:rPr>
          <w:del w:id="2" w:author="Craig Parker" w:date="2024-03-25T20:45:00Z"/>
          <w:shd w:val="clear" w:color="auto" w:fill="F7F7F8"/>
        </w:rPr>
      </w:pPr>
    </w:p>
    <w:p w14:paraId="7C6976D7" w14:textId="77777777" w:rsidR="00B02675" w:rsidDel="001D23E1" w:rsidRDefault="00B02675" w:rsidP="00114637">
      <w:pPr>
        <w:pStyle w:val="Heading1"/>
        <w:jc w:val="center"/>
        <w:rPr>
          <w:del w:id="3" w:author="Craig Parker" w:date="2024-03-25T20:45:00Z"/>
          <w:shd w:val="clear" w:color="auto" w:fill="F7F7F8"/>
        </w:rPr>
      </w:pPr>
    </w:p>
    <w:p w14:paraId="47B2EFFF" w14:textId="77777777" w:rsidR="00B02675" w:rsidDel="001D23E1" w:rsidRDefault="00B02675" w:rsidP="00114637">
      <w:pPr>
        <w:pStyle w:val="Heading1"/>
        <w:jc w:val="center"/>
        <w:rPr>
          <w:del w:id="4" w:author="Craig Parker" w:date="2024-03-25T20:45:00Z"/>
          <w:shd w:val="clear" w:color="auto" w:fill="F7F7F8"/>
        </w:rPr>
      </w:pPr>
    </w:p>
    <w:p w14:paraId="4A527618" w14:textId="77777777" w:rsidR="00B02675" w:rsidDel="001D23E1" w:rsidRDefault="00B02675" w:rsidP="00114637">
      <w:pPr>
        <w:pStyle w:val="Heading1"/>
        <w:jc w:val="center"/>
        <w:rPr>
          <w:del w:id="5" w:author="Craig Parker" w:date="2024-03-25T20:45:00Z"/>
          <w:shd w:val="clear" w:color="auto" w:fill="F7F7F8"/>
        </w:rPr>
      </w:pPr>
    </w:p>
    <w:p w14:paraId="24D92729" w14:textId="77777777" w:rsidR="00B02675" w:rsidRDefault="00B02675">
      <w:pPr>
        <w:pStyle w:val="Heading1"/>
        <w:rPr>
          <w:shd w:val="clear" w:color="auto" w:fill="F7F7F8"/>
        </w:rPr>
        <w:pPrChange w:id="6" w:author="Craig Parker" w:date="2024-03-25T20:45:00Z">
          <w:pPr>
            <w:pStyle w:val="Heading1"/>
            <w:jc w:val="center"/>
          </w:pPr>
        </w:pPrChange>
      </w:pPr>
    </w:p>
    <w:p w14:paraId="373C17B4" w14:textId="31668AE1" w:rsidR="004A7ADC" w:rsidRDefault="004A7ADC">
      <w:pPr>
        <w:pStyle w:val="Title"/>
        <w:jc w:val="center"/>
        <w:rPr>
          <w:shd w:val="clear" w:color="auto" w:fill="F7F7F8"/>
        </w:rPr>
        <w:pPrChange w:id="7" w:author="Craig Parker" w:date="2024-03-26T20:14:00Z">
          <w:pPr>
            <w:pStyle w:val="Heading1"/>
            <w:jc w:val="center"/>
          </w:pPr>
        </w:pPrChange>
      </w:pPr>
      <w:bookmarkStart w:id="8" w:name="_Toc162342339"/>
      <w:r>
        <w:rPr>
          <w:shd w:val="clear" w:color="auto" w:fill="F7F7F8"/>
        </w:rPr>
        <w:t xml:space="preserve">Assessing Heat-Health Vulnerabilities in Urban </w:t>
      </w:r>
      <w:ins w:id="9" w:author="Craig Parker" w:date="2024-03-26T16:52:00Z">
        <w:r w:rsidR="00454AC8">
          <w:rPr>
            <w:shd w:val="clear" w:color="auto" w:fill="F7F7F8"/>
          </w:rPr>
          <w:t>Johannesburg</w:t>
        </w:r>
      </w:ins>
      <w:del w:id="10" w:author="Craig Parker" w:date="2024-03-26T16:52:00Z">
        <w:r w:rsidDel="002A3C64">
          <w:rPr>
            <w:shd w:val="clear" w:color="auto" w:fill="F7F7F8"/>
          </w:rPr>
          <w:delText>Africa</w:delText>
        </w:r>
      </w:del>
      <w:r>
        <w:rPr>
          <w:shd w:val="clear" w:color="auto" w:fill="F7F7F8"/>
        </w:rPr>
        <w:t>: An Interdisciplinary Study of Climatic Impacts and Public Health Resilience</w:t>
      </w:r>
      <w:bookmarkEnd w:id="8"/>
    </w:p>
    <w:p w14:paraId="56359979" w14:textId="77777777" w:rsidR="000C7B70" w:rsidRDefault="000C7B70" w:rsidP="00114637">
      <w:pPr>
        <w:jc w:val="center"/>
      </w:pPr>
    </w:p>
    <w:p w14:paraId="78D546FA" w14:textId="772A8FDB" w:rsidR="000C7B70" w:rsidRDefault="000C7B70">
      <w:pPr>
        <w:pStyle w:val="Subtitle"/>
        <w:jc w:val="center"/>
        <w:pPrChange w:id="11" w:author="Craig Parker" w:date="2024-03-25T20:45:00Z">
          <w:pPr>
            <w:pStyle w:val="Heading2"/>
            <w:jc w:val="center"/>
          </w:pPr>
        </w:pPrChange>
      </w:pPr>
      <w:r>
        <w:t>PhD proposal of Mr Craig Parker</w:t>
      </w:r>
      <w:r w:rsidR="00610D4C">
        <w:t xml:space="preserve"> </w:t>
      </w:r>
      <w:ins w:id="12" w:author="Craig Parker" w:date="2024-01-25T21:36:00Z">
        <w:r w:rsidR="002436F0">
          <w:t>2</w:t>
        </w:r>
      </w:ins>
      <w:ins w:id="13" w:author="Craig Parker" w:date="2024-03-26T20:14:00Z">
        <w:r w:rsidR="000F73D6">
          <w:t>6</w:t>
        </w:r>
      </w:ins>
      <w:del w:id="14" w:author="Craig Parker" w:date="2024-01-25T21:36:00Z">
        <w:r w:rsidR="00610D4C" w:rsidDel="002436F0">
          <w:delText>02</w:delText>
        </w:r>
      </w:del>
      <w:r w:rsidR="00610D4C">
        <w:t>/0</w:t>
      </w:r>
      <w:ins w:id="15" w:author="Craig Parker" w:date="2024-03-26T20:15:00Z">
        <w:r w:rsidR="000F73D6">
          <w:t>3</w:t>
        </w:r>
      </w:ins>
      <w:del w:id="16" w:author="Craig Parker" w:date="2024-01-25T21:36:00Z">
        <w:r w:rsidR="00610D4C" w:rsidDel="002436F0">
          <w:delText>8</w:delText>
        </w:r>
      </w:del>
      <w:r w:rsidR="00610D4C">
        <w:t>/202</w:t>
      </w:r>
      <w:ins w:id="17" w:author="Craig Parker" w:date="2024-01-25T21:36:00Z">
        <w:r w:rsidR="002436F0">
          <w:t>4</w:t>
        </w:r>
      </w:ins>
      <w:del w:id="18" w:author="Craig Parker" w:date="2024-01-25T21:36:00Z">
        <w:r w:rsidR="00610D4C" w:rsidDel="002436F0">
          <w:delText>3</w:delText>
        </w:r>
      </w:del>
    </w:p>
    <w:p w14:paraId="6F631F6E" w14:textId="77777777" w:rsidR="00114637" w:rsidRDefault="00114637" w:rsidP="007A0447">
      <w:pPr>
        <w:pStyle w:val="Heading2"/>
        <w:sectPr w:rsidR="00114637" w:rsidSect="00282E04">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1951E0DD" w14:textId="06C82161" w:rsidR="002A514E" w:rsidRDefault="00F4280B">
          <w:pPr>
            <w:pStyle w:val="TOC1"/>
            <w:tabs>
              <w:tab w:val="right" w:leader="dot" w:pos="9016"/>
            </w:tabs>
            <w:rPr>
              <w:ins w:id="19" w:author="Craig Parker" w:date="2024-03-26T10:45:00Z"/>
              <w:rFonts w:eastAsiaTheme="minorEastAsia"/>
              <w:noProof/>
              <w:sz w:val="24"/>
              <w:szCs w:val="24"/>
              <w:lang w:eastAsia="en-ZA"/>
            </w:rPr>
          </w:pPr>
          <w:r>
            <w:fldChar w:fldCharType="begin"/>
          </w:r>
          <w:r>
            <w:instrText xml:space="preserve"> TOC \o "1-3" \h \z \u </w:instrText>
          </w:r>
          <w:r>
            <w:fldChar w:fldCharType="separate"/>
          </w:r>
          <w:ins w:id="20" w:author="Craig Parker" w:date="2024-03-26T10:45:00Z">
            <w:r w:rsidR="002A514E" w:rsidRPr="00156601">
              <w:rPr>
                <w:rStyle w:val="Hyperlink"/>
                <w:noProof/>
              </w:rPr>
              <w:fldChar w:fldCharType="begin"/>
            </w:r>
            <w:r w:rsidR="002A514E" w:rsidRPr="00156601">
              <w:rPr>
                <w:rStyle w:val="Hyperlink"/>
                <w:noProof/>
              </w:rPr>
              <w:instrText xml:space="preserve"> </w:instrText>
            </w:r>
            <w:r w:rsidR="002A514E">
              <w:rPr>
                <w:noProof/>
              </w:rPr>
              <w:instrText>HYPERLINK \l "_Toc162342339"</w:instrText>
            </w:r>
            <w:r w:rsidR="002A514E" w:rsidRPr="00156601">
              <w:rPr>
                <w:rStyle w:val="Hyperlink"/>
                <w:noProof/>
              </w:rPr>
              <w:instrText xml:space="preserve"> </w:instrText>
            </w:r>
            <w:r w:rsidR="002A514E" w:rsidRPr="00156601">
              <w:rPr>
                <w:rStyle w:val="Hyperlink"/>
                <w:noProof/>
              </w:rPr>
            </w:r>
            <w:r w:rsidR="002A514E" w:rsidRPr="00156601">
              <w:rPr>
                <w:rStyle w:val="Hyperlink"/>
                <w:noProof/>
              </w:rPr>
              <w:fldChar w:fldCharType="separate"/>
            </w:r>
            <w:r w:rsidR="002A514E" w:rsidRPr="00156601">
              <w:rPr>
                <w:rStyle w:val="Hyperlink"/>
                <w:noProof/>
                <w:shd w:val="clear" w:color="auto" w:fill="F7F7F8"/>
              </w:rPr>
              <w:t>Assessing Heat-Health Vulnerabilities in Urban Africa: An Interdisciplinary Study of Climatic Impacts and Public Health Resilience</w:t>
            </w:r>
            <w:r w:rsidR="002A514E">
              <w:rPr>
                <w:noProof/>
                <w:webHidden/>
              </w:rPr>
              <w:tab/>
            </w:r>
            <w:r w:rsidR="002A514E">
              <w:rPr>
                <w:noProof/>
                <w:webHidden/>
              </w:rPr>
              <w:fldChar w:fldCharType="begin"/>
            </w:r>
            <w:r w:rsidR="002A514E">
              <w:rPr>
                <w:noProof/>
                <w:webHidden/>
              </w:rPr>
              <w:instrText xml:space="preserve"> PAGEREF _Toc162342339 \h </w:instrText>
            </w:r>
          </w:ins>
          <w:r w:rsidR="002A514E">
            <w:rPr>
              <w:noProof/>
              <w:webHidden/>
            </w:rPr>
          </w:r>
          <w:r w:rsidR="002A514E">
            <w:rPr>
              <w:noProof/>
              <w:webHidden/>
            </w:rPr>
            <w:fldChar w:fldCharType="separate"/>
          </w:r>
          <w:ins w:id="21" w:author="Craig Parker" w:date="2024-03-26T10:45:00Z">
            <w:r w:rsidR="002A514E">
              <w:rPr>
                <w:noProof/>
                <w:webHidden/>
              </w:rPr>
              <w:t>1</w:t>
            </w:r>
            <w:r w:rsidR="002A514E">
              <w:rPr>
                <w:noProof/>
                <w:webHidden/>
              </w:rPr>
              <w:fldChar w:fldCharType="end"/>
            </w:r>
            <w:r w:rsidR="002A514E" w:rsidRPr="00156601">
              <w:rPr>
                <w:rStyle w:val="Hyperlink"/>
                <w:noProof/>
              </w:rPr>
              <w:fldChar w:fldCharType="end"/>
            </w:r>
          </w:ins>
        </w:p>
        <w:p w14:paraId="752C2C37" w14:textId="4476306E" w:rsidR="002A514E" w:rsidRDefault="002A514E">
          <w:pPr>
            <w:pStyle w:val="TOC2"/>
            <w:tabs>
              <w:tab w:val="left" w:pos="720"/>
              <w:tab w:val="right" w:leader="dot" w:pos="9016"/>
            </w:tabs>
            <w:rPr>
              <w:ins w:id="22" w:author="Craig Parker" w:date="2024-03-26T10:45:00Z"/>
              <w:rFonts w:eastAsiaTheme="minorEastAsia"/>
              <w:noProof/>
              <w:sz w:val="24"/>
              <w:szCs w:val="24"/>
              <w:lang w:eastAsia="en-ZA"/>
            </w:rPr>
          </w:pPr>
          <w:ins w:id="23"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"_Toc162342340"</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w:t>
            </w:r>
            <w:r>
              <w:rPr>
                <w:rFonts w:eastAsiaTheme="minorEastAsia"/>
                <w:noProof/>
                <w:sz w:val="24"/>
                <w:szCs w:val="24"/>
                <w:lang w:eastAsia="en-ZA"/>
              </w:rPr>
              <w:tab/>
            </w:r>
            <w:r w:rsidRPr="00156601">
              <w:rPr>
                <w:rStyle w:val="Hyperlink"/>
                <w:noProof/>
              </w:rPr>
              <w:t>Summary</w:t>
            </w:r>
            <w:r>
              <w:rPr>
                <w:noProof/>
                <w:webHidden/>
              </w:rPr>
              <w:tab/>
            </w:r>
            <w:r>
              <w:rPr>
                <w:noProof/>
                <w:webHidden/>
              </w:rPr>
              <w:fldChar w:fldCharType="begin"/>
            </w:r>
            <w:r>
              <w:rPr>
                <w:noProof/>
                <w:webHidden/>
              </w:rPr>
              <w:instrText xml:space="preserve"> PAGEREF _Toc162342340 \h </w:instrText>
            </w:r>
          </w:ins>
          <w:r>
            <w:rPr>
              <w:noProof/>
              <w:webHidden/>
            </w:rPr>
          </w:r>
          <w:r>
            <w:rPr>
              <w:noProof/>
              <w:webHidden/>
            </w:rPr>
            <w:fldChar w:fldCharType="separate"/>
          </w:r>
          <w:ins w:id="24" w:author="Craig Parker" w:date="2024-03-26T10:45:00Z">
            <w:r>
              <w:rPr>
                <w:noProof/>
                <w:webHidden/>
              </w:rPr>
              <w:t>3</w:t>
            </w:r>
            <w:r>
              <w:rPr>
                <w:noProof/>
                <w:webHidden/>
              </w:rPr>
              <w:fldChar w:fldCharType="end"/>
            </w:r>
            <w:r w:rsidRPr="00156601">
              <w:rPr>
                <w:rStyle w:val="Hyperlink"/>
                <w:noProof/>
              </w:rPr>
              <w:fldChar w:fldCharType="end"/>
            </w:r>
          </w:ins>
        </w:p>
        <w:p w14:paraId="3AA92115" w14:textId="3E23F629" w:rsidR="002A514E" w:rsidRDefault="002A514E">
          <w:pPr>
            <w:pStyle w:val="TOC2"/>
            <w:tabs>
              <w:tab w:val="left" w:pos="720"/>
              <w:tab w:val="right" w:leader="dot" w:pos="9016"/>
            </w:tabs>
            <w:rPr>
              <w:ins w:id="25" w:author="Craig Parker" w:date="2024-03-26T10:45:00Z"/>
              <w:rFonts w:eastAsiaTheme="minorEastAsia"/>
              <w:noProof/>
              <w:sz w:val="24"/>
              <w:szCs w:val="24"/>
              <w:lang w:eastAsia="en-ZA"/>
            </w:rPr>
          </w:pPr>
          <w:ins w:id="26"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"_Toc162342341"</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2.</w:t>
            </w:r>
            <w:r>
              <w:rPr>
                <w:rFonts w:eastAsiaTheme="minorEastAsia"/>
                <w:noProof/>
                <w:sz w:val="24"/>
                <w:szCs w:val="24"/>
                <w:lang w:eastAsia="en-ZA"/>
              </w:rPr>
              <w:tab/>
            </w:r>
            <w:r w:rsidRPr="00156601">
              <w:rPr>
                <w:rStyle w:val="Hyperlink"/>
                <w:noProof/>
              </w:rPr>
              <w:t>Introduction:</w:t>
            </w:r>
            <w:r>
              <w:rPr>
                <w:noProof/>
                <w:webHidden/>
              </w:rPr>
              <w:tab/>
            </w:r>
            <w:r>
              <w:rPr>
                <w:noProof/>
                <w:webHidden/>
              </w:rPr>
              <w:fldChar w:fldCharType="begin"/>
            </w:r>
            <w:r>
              <w:rPr>
                <w:noProof/>
                <w:webHidden/>
              </w:rPr>
              <w:instrText xml:space="preserve"> PAGEREF _Toc162342341 \h </w:instrText>
            </w:r>
          </w:ins>
          <w:r>
            <w:rPr>
              <w:noProof/>
              <w:webHidden/>
            </w:rPr>
          </w:r>
          <w:r>
            <w:rPr>
              <w:noProof/>
              <w:webHidden/>
            </w:rPr>
            <w:fldChar w:fldCharType="separate"/>
          </w:r>
          <w:ins w:id="27" w:author="Craig Parker" w:date="2024-03-26T10:45:00Z">
            <w:r>
              <w:rPr>
                <w:noProof/>
                <w:webHidden/>
              </w:rPr>
              <w:t>4</w:t>
            </w:r>
            <w:r>
              <w:rPr>
                <w:noProof/>
                <w:webHidden/>
              </w:rPr>
              <w:fldChar w:fldCharType="end"/>
            </w:r>
            <w:r w:rsidRPr="00156601">
              <w:rPr>
                <w:rStyle w:val="Hyperlink"/>
                <w:noProof/>
              </w:rPr>
              <w:fldChar w:fldCharType="end"/>
            </w:r>
          </w:ins>
        </w:p>
        <w:p w14:paraId="0566FA13" w14:textId="2E34D712" w:rsidR="002A514E" w:rsidRDefault="002A514E">
          <w:pPr>
            <w:pStyle w:val="TOC2"/>
            <w:tabs>
              <w:tab w:val="left" w:pos="720"/>
              <w:tab w:val="right" w:leader="dot" w:pos="9016"/>
            </w:tabs>
            <w:rPr>
              <w:ins w:id="28" w:author="Craig Parker" w:date="2024-03-26T10:45:00Z"/>
              <w:rFonts w:eastAsiaTheme="minorEastAsia"/>
              <w:noProof/>
              <w:sz w:val="24"/>
              <w:szCs w:val="24"/>
              <w:lang w:eastAsia="en-ZA"/>
            </w:rPr>
          </w:pPr>
          <w:ins w:id="29"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"_Toc162342344"</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3.</w:t>
            </w:r>
            <w:r>
              <w:rPr>
                <w:rFonts w:eastAsiaTheme="minorEastAsia"/>
                <w:noProof/>
                <w:sz w:val="24"/>
                <w:szCs w:val="24"/>
                <w:lang w:eastAsia="en-ZA"/>
              </w:rPr>
              <w:tab/>
            </w:r>
            <w:r w:rsidRPr="00156601">
              <w:rPr>
                <w:rStyle w:val="Hyperlink"/>
                <w:noProof/>
              </w:rPr>
              <w:t>Study Setting</w:t>
            </w:r>
            <w:r>
              <w:rPr>
                <w:noProof/>
                <w:webHidden/>
              </w:rPr>
              <w:tab/>
            </w:r>
            <w:r>
              <w:rPr>
                <w:noProof/>
                <w:webHidden/>
              </w:rPr>
              <w:fldChar w:fldCharType="begin"/>
            </w:r>
            <w:r>
              <w:rPr>
                <w:noProof/>
                <w:webHidden/>
              </w:rPr>
              <w:instrText xml:space="preserve"> PAGEREF _Toc162342344 \h </w:instrText>
            </w:r>
          </w:ins>
          <w:r>
            <w:rPr>
              <w:noProof/>
              <w:webHidden/>
            </w:rPr>
          </w:r>
          <w:r>
            <w:rPr>
              <w:noProof/>
              <w:webHidden/>
            </w:rPr>
            <w:fldChar w:fldCharType="separate"/>
          </w:r>
          <w:ins w:id="30" w:author="Craig Parker" w:date="2024-03-26T10:45:00Z">
            <w:r>
              <w:rPr>
                <w:noProof/>
                <w:webHidden/>
              </w:rPr>
              <w:t>4</w:t>
            </w:r>
            <w:r>
              <w:rPr>
                <w:noProof/>
                <w:webHidden/>
              </w:rPr>
              <w:fldChar w:fldCharType="end"/>
            </w:r>
            <w:r w:rsidRPr="00156601">
              <w:rPr>
                <w:rStyle w:val="Hyperlink"/>
                <w:noProof/>
              </w:rPr>
              <w:fldChar w:fldCharType="end"/>
            </w:r>
          </w:ins>
        </w:p>
        <w:p w14:paraId="5A945D67" w14:textId="444670F5" w:rsidR="002A514E" w:rsidRDefault="002A514E">
          <w:pPr>
            <w:pStyle w:val="TOC2"/>
            <w:tabs>
              <w:tab w:val="left" w:pos="720"/>
              <w:tab w:val="right" w:leader="dot" w:pos="9016"/>
            </w:tabs>
            <w:rPr>
              <w:ins w:id="31" w:author="Craig Parker" w:date="2024-03-26T10:45:00Z"/>
              <w:rFonts w:eastAsiaTheme="minorEastAsia"/>
              <w:noProof/>
              <w:sz w:val="24"/>
              <w:szCs w:val="24"/>
              <w:lang w:eastAsia="en-ZA"/>
            </w:rPr>
          </w:pPr>
          <w:ins w:id="32"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"_Toc162342345"</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4.</w:t>
            </w:r>
            <w:r>
              <w:rPr>
                <w:rFonts w:eastAsiaTheme="minorEastAsia"/>
                <w:noProof/>
                <w:sz w:val="24"/>
                <w:szCs w:val="24"/>
                <w:lang w:eastAsia="en-ZA"/>
              </w:rPr>
              <w:tab/>
            </w:r>
            <w:r w:rsidRPr="00156601">
              <w:rPr>
                <w:rStyle w:val="Hyperlink"/>
                <w:noProof/>
              </w:rPr>
              <w:t>Aims and Objectives:</w:t>
            </w:r>
            <w:r>
              <w:rPr>
                <w:noProof/>
                <w:webHidden/>
              </w:rPr>
              <w:tab/>
            </w:r>
            <w:r>
              <w:rPr>
                <w:noProof/>
                <w:webHidden/>
              </w:rPr>
              <w:fldChar w:fldCharType="begin"/>
            </w:r>
            <w:r>
              <w:rPr>
                <w:noProof/>
                <w:webHidden/>
              </w:rPr>
              <w:instrText xml:space="preserve"> PAGEREF _Toc162342345 \h </w:instrText>
            </w:r>
          </w:ins>
          <w:r>
            <w:rPr>
              <w:noProof/>
              <w:webHidden/>
            </w:rPr>
          </w:r>
          <w:r>
            <w:rPr>
              <w:noProof/>
              <w:webHidden/>
            </w:rPr>
            <w:fldChar w:fldCharType="separate"/>
          </w:r>
          <w:ins w:id="33" w:author="Craig Parker" w:date="2024-03-26T10:45:00Z">
            <w:r>
              <w:rPr>
                <w:noProof/>
                <w:webHidden/>
              </w:rPr>
              <w:t>5</w:t>
            </w:r>
            <w:r>
              <w:rPr>
                <w:noProof/>
                <w:webHidden/>
              </w:rPr>
              <w:fldChar w:fldCharType="end"/>
            </w:r>
            <w:r w:rsidRPr="00156601">
              <w:rPr>
                <w:rStyle w:val="Hyperlink"/>
                <w:noProof/>
              </w:rPr>
              <w:fldChar w:fldCharType="end"/>
            </w:r>
          </w:ins>
        </w:p>
        <w:p w14:paraId="08D02298" w14:textId="65361D07" w:rsidR="002A514E" w:rsidRDefault="002A514E">
          <w:pPr>
            <w:pStyle w:val="TOC2"/>
            <w:tabs>
              <w:tab w:val="left" w:pos="720"/>
              <w:tab w:val="right" w:leader="dot" w:pos="9016"/>
            </w:tabs>
            <w:rPr>
              <w:ins w:id="34" w:author="Craig Parker" w:date="2024-03-26T10:45:00Z"/>
              <w:rFonts w:eastAsiaTheme="minorEastAsia"/>
              <w:noProof/>
              <w:sz w:val="24"/>
              <w:szCs w:val="24"/>
              <w:lang w:eastAsia="en-ZA"/>
            </w:rPr>
          </w:pPr>
          <w:ins w:id="35"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"_Toc162342348"</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5.</w:t>
            </w:r>
            <w:r>
              <w:rPr>
                <w:rFonts w:eastAsiaTheme="minorEastAsia"/>
                <w:noProof/>
                <w:sz w:val="24"/>
                <w:szCs w:val="24"/>
                <w:lang w:eastAsia="en-ZA"/>
              </w:rPr>
              <w:tab/>
            </w:r>
            <w:r w:rsidRPr="00156601">
              <w:rPr>
                <w:rStyle w:val="Hyperlink"/>
                <w:noProof/>
              </w:rPr>
              <w:t>Data Description</w:t>
            </w:r>
            <w:r>
              <w:rPr>
                <w:noProof/>
                <w:webHidden/>
              </w:rPr>
              <w:tab/>
            </w:r>
            <w:r>
              <w:rPr>
                <w:noProof/>
                <w:webHidden/>
              </w:rPr>
              <w:fldChar w:fldCharType="begin"/>
            </w:r>
            <w:r>
              <w:rPr>
                <w:noProof/>
                <w:webHidden/>
              </w:rPr>
              <w:instrText xml:space="preserve"> PAGEREF _Toc162342348 \h </w:instrText>
            </w:r>
          </w:ins>
          <w:r>
            <w:rPr>
              <w:noProof/>
              <w:webHidden/>
            </w:rPr>
          </w:r>
          <w:r>
            <w:rPr>
              <w:noProof/>
              <w:webHidden/>
            </w:rPr>
            <w:fldChar w:fldCharType="separate"/>
          </w:r>
          <w:ins w:id="36" w:author="Craig Parker" w:date="2024-03-26T10:45:00Z">
            <w:r>
              <w:rPr>
                <w:noProof/>
                <w:webHidden/>
              </w:rPr>
              <w:t>6</w:t>
            </w:r>
            <w:r>
              <w:rPr>
                <w:noProof/>
                <w:webHidden/>
              </w:rPr>
              <w:fldChar w:fldCharType="end"/>
            </w:r>
            <w:r w:rsidRPr="00156601">
              <w:rPr>
                <w:rStyle w:val="Hyperlink"/>
                <w:noProof/>
              </w:rPr>
              <w:fldChar w:fldCharType="end"/>
            </w:r>
          </w:ins>
        </w:p>
        <w:p w14:paraId="33CBE375" w14:textId="5CC966E2" w:rsidR="002A514E" w:rsidRDefault="002A514E">
          <w:pPr>
            <w:pStyle w:val="TOC2"/>
            <w:tabs>
              <w:tab w:val="right" w:leader="dot" w:pos="9016"/>
            </w:tabs>
            <w:rPr>
              <w:ins w:id="37" w:author="Craig Parker" w:date="2024-03-26T10:45:00Z"/>
              <w:rFonts w:eastAsiaTheme="minorEastAsia"/>
              <w:noProof/>
              <w:sz w:val="24"/>
              <w:szCs w:val="24"/>
              <w:lang w:eastAsia="en-ZA"/>
            </w:rPr>
          </w:pPr>
          <w:ins w:id="38"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"_Toc162342349"</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rFonts w:ascii="Calibri Light" w:eastAsia="Arial" w:hAnsi="Calibri Light" w:cs="Times New Roman"/>
                <w:noProof/>
                <w:kern w:val="0"/>
                <w:shd w:val="clear" w:color="auto" w:fill="FFFFFF"/>
                <w:lang w:eastAsia="en-ZA"/>
                <w14:ligatures w14:val="none"/>
              </w:rPr>
              <w:t>Socio-economic and environmental data</w:t>
            </w:r>
            <w:r>
              <w:rPr>
                <w:noProof/>
                <w:webHidden/>
              </w:rPr>
              <w:tab/>
            </w:r>
            <w:r>
              <w:rPr>
                <w:noProof/>
                <w:webHidden/>
              </w:rPr>
              <w:fldChar w:fldCharType="begin"/>
            </w:r>
            <w:r>
              <w:rPr>
                <w:noProof/>
                <w:webHidden/>
              </w:rPr>
              <w:instrText xml:space="preserve"> PAGEREF _Toc162342349 \h </w:instrText>
            </w:r>
          </w:ins>
          <w:r>
            <w:rPr>
              <w:noProof/>
              <w:webHidden/>
            </w:rPr>
          </w:r>
          <w:r>
            <w:rPr>
              <w:noProof/>
              <w:webHidden/>
            </w:rPr>
            <w:fldChar w:fldCharType="separate"/>
          </w:r>
          <w:ins w:id="39" w:author="Craig Parker" w:date="2024-03-26T10:45:00Z">
            <w:r>
              <w:rPr>
                <w:noProof/>
                <w:webHidden/>
              </w:rPr>
              <w:t>6</w:t>
            </w:r>
            <w:r>
              <w:rPr>
                <w:noProof/>
                <w:webHidden/>
              </w:rPr>
              <w:fldChar w:fldCharType="end"/>
            </w:r>
            <w:r w:rsidRPr="00156601">
              <w:rPr>
                <w:rStyle w:val="Hyperlink"/>
                <w:noProof/>
              </w:rPr>
              <w:fldChar w:fldCharType="end"/>
            </w:r>
          </w:ins>
        </w:p>
        <w:p w14:paraId="2FE1C8DC" w14:textId="138636AF" w:rsidR="002A514E" w:rsidRDefault="002A514E">
          <w:pPr>
            <w:pStyle w:val="TOC2"/>
            <w:tabs>
              <w:tab w:val="right" w:leader="dot" w:pos="9016"/>
            </w:tabs>
            <w:rPr>
              <w:ins w:id="40" w:author="Craig Parker" w:date="2024-03-26T10:45:00Z"/>
              <w:rFonts w:eastAsiaTheme="minorEastAsia"/>
              <w:noProof/>
              <w:sz w:val="24"/>
              <w:szCs w:val="24"/>
              <w:lang w:eastAsia="en-ZA"/>
            </w:rPr>
          </w:pPr>
          <w:ins w:id="41"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"_Toc162342350"</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rFonts w:ascii="Calibri Light" w:eastAsia="Arial" w:hAnsi="Calibri Light" w:cs="Times New Roman"/>
                <w:noProof/>
                <w:kern w:val="0"/>
                <w:shd w:val="clear" w:color="auto" w:fill="FFFFFF"/>
                <w:lang w:eastAsia="en-ZA"/>
                <w14:ligatures w14:val="none"/>
              </w:rPr>
              <w:t>Health trials and cohort data</w:t>
            </w:r>
            <w:r>
              <w:rPr>
                <w:noProof/>
                <w:webHidden/>
              </w:rPr>
              <w:tab/>
            </w:r>
            <w:r>
              <w:rPr>
                <w:noProof/>
                <w:webHidden/>
              </w:rPr>
              <w:fldChar w:fldCharType="begin"/>
            </w:r>
            <w:r>
              <w:rPr>
                <w:noProof/>
                <w:webHidden/>
              </w:rPr>
              <w:instrText xml:space="preserve"> PAGEREF _Toc162342350 \h </w:instrText>
            </w:r>
          </w:ins>
          <w:r>
            <w:rPr>
              <w:noProof/>
              <w:webHidden/>
            </w:rPr>
          </w:r>
          <w:r>
            <w:rPr>
              <w:noProof/>
              <w:webHidden/>
            </w:rPr>
            <w:fldChar w:fldCharType="separate"/>
          </w:r>
          <w:ins w:id="42" w:author="Craig Parker" w:date="2024-03-26T10:45:00Z">
            <w:r>
              <w:rPr>
                <w:noProof/>
                <w:webHidden/>
              </w:rPr>
              <w:t>7</w:t>
            </w:r>
            <w:r>
              <w:rPr>
                <w:noProof/>
                <w:webHidden/>
              </w:rPr>
              <w:fldChar w:fldCharType="end"/>
            </w:r>
            <w:r w:rsidRPr="00156601">
              <w:rPr>
                <w:rStyle w:val="Hyperlink"/>
                <w:noProof/>
              </w:rPr>
              <w:fldChar w:fldCharType="end"/>
            </w:r>
          </w:ins>
        </w:p>
        <w:p w14:paraId="03E37319" w14:textId="1E5D0AEE" w:rsidR="002A514E" w:rsidRDefault="002A514E">
          <w:pPr>
            <w:pStyle w:val="TOC2"/>
            <w:tabs>
              <w:tab w:val="right" w:leader="dot" w:pos="9016"/>
            </w:tabs>
            <w:rPr>
              <w:ins w:id="43" w:author="Craig Parker" w:date="2024-03-26T10:45:00Z"/>
              <w:rFonts w:eastAsiaTheme="minorEastAsia"/>
              <w:noProof/>
              <w:sz w:val="24"/>
              <w:szCs w:val="24"/>
              <w:lang w:eastAsia="en-ZA"/>
            </w:rPr>
          </w:pPr>
          <w:ins w:id="44"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"_Toc162342351"</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rFonts w:ascii="Calibri Light" w:eastAsia="Arial" w:hAnsi="Calibri Light" w:cs="Times New Roman"/>
                <w:noProof/>
                <w:kern w:val="0"/>
                <w:shd w:val="clear" w:color="auto" w:fill="FFFFFF"/>
                <w:lang w:eastAsia="en-ZA"/>
                <w14:ligatures w14:val="none"/>
              </w:rPr>
              <w:t>Integration of datasets</w:t>
            </w:r>
            <w:r>
              <w:rPr>
                <w:noProof/>
                <w:webHidden/>
              </w:rPr>
              <w:tab/>
            </w:r>
            <w:r>
              <w:rPr>
                <w:noProof/>
                <w:webHidden/>
              </w:rPr>
              <w:fldChar w:fldCharType="begin"/>
            </w:r>
            <w:r>
              <w:rPr>
                <w:noProof/>
                <w:webHidden/>
              </w:rPr>
              <w:instrText xml:space="preserve"> PAGEREF _Toc162342351 \h </w:instrText>
            </w:r>
          </w:ins>
          <w:r>
            <w:rPr>
              <w:noProof/>
              <w:webHidden/>
            </w:rPr>
          </w:r>
          <w:r>
            <w:rPr>
              <w:noProof/>
              <w:webHidden/>
            </w:rPr>
            <w:fldChar w:fldCharType="separate"/>
          </w:r>
          <w:ins w:id="45" w:author="Craig Parker" w:date="2024-03-26T10:45:00Z">
            <w:r>
              <w:rPr>
                <w:noProof/>
                <w:webHidden/>
              </w:rPr>
              <w:t>8</w:t>
            </w:r>
            <w:r>
              <w:rPr>
                <w:noProof/>
                <w:webHidden/>
              </w:rPr>
              <w:fldChar w:fldCharType="end"/>
            </w:r>
            <w:r w:rsidRPr="00156601">
              <w:rPr>
                <w:rStyle w:val="Hyperlink"/>
                <w:noProof/>
              </w:rPr>
              <w:fldChar w:fldCharType="end"/>
            </w:r>
          </w:ins>
        </w:p>
        <w:p w14:paraId="47C32B06" w14:textId="31C09487" w:rsidR="002A514E" w:rsidRDefault="002A514E">
          <w:pPr>
            <w:pStyle w:val="TOC2"/>
            <w:tabs>
              <w:tab w:val="right" w:leader="dot" w:pos="9016"/>
            </w:tabs>
            <w:rPr>
              <w:ins w:id="46" w:author="Craig Parker" w:date="2024-03-26T10:45:00Z"/>
              <w:rFonts w:eastAsiaTheme="minorEastAsia"/>
              <w:noProof/>
              <w:sz w:val="24"/>
              <w:szCs w:val="24"/>
              <w:lang w:eastAsia="en-ZA"/>
            </w:rPr>
          </w:pPr>
          <w:ins w:id="47"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"_Toc162342352"</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rFonts w:ascii="Calibri Light" w:eastAsia="Arial" w:hAnsi="Calibri Light" w:cs="Times New Roman"/>
                <w:noProof/>
                <w:kern w:val="0"/>
                <w:shd w:val="clear" w:color="auto" w:fill="FFFFFF"/>
                <w:lang w:eastAsia="en-ZA"/>
                <w14:ligatures w14:val="none"/>
              </w:rPr>
              <w:t>Managing bias</w:t>
            </w:r>
            <w:r>
              <w:rPr>
                <w:noProof/>
                <w:webHidden/>
              </w:rPr>
              <w:tab/>
            </w:r>
            <w:r>
              <w:rPr>
                <w:noProof/>
                <w:webHidden/>
              </w:rPr>
              <w:fldChar w:fldCharType="begin"/>
            </w:r>
            <w:r>
              <w:rPr>
                <w:noProof/>
                <w:webHidden/>
              </w:rPr>
              <w:instrText xml:space="preserve"> PAGEREF _Toc162342352 \h </w:instrText>
            </w:r>
          </w:ins>
          <w:r>
            <w:rPr>
              <w:noProof/>
              <w:webHidden/>
            </w:rPr>
          </w:r>
          <w:r>
            <w:rPr>
              <w:noProof/>
              <w:webHidden/>
            </w:rPr>
            <w:fldChar w:fldCharType="separate"/>
          </w:r>
          <w:ins w:id="48" w:author="Craig Parker" w:date="2024-03-26T10:45:00Z">
            <w:r>
              <w:rPr>
                <w:noProof/>
                <w:webHidden/>
              </w:rPr>
              <w:t>9</w:t>
            </w:r>
            <w:r>
              <w:rPr>
                <w:noProof/>
                <w:webHidden/>
              </w:rPr>
              <w:fldChar w:fldCharType="end"/>
            </w:r>
            <w:r w:rsidRPr="00156601">
              <w:rPr>
                <w:rStyle w:val="Hyperlink"/>
                <w:noProof/>
              </w:rPr>
              <w:fldChar w:fldCharType="end"/>
            </w:r>
          </w:ins>
        </w:p>
        <w:p w14:paraId="25564DB6" w14:textId="4D6F2F3B" w:rsidR="002A514E" w:rsidRDefault="002A514E">
          <w:pPr>
            <w:pStyle w:val="TOC2"/>
            <w:tabs>
              <w:tab w:val="left" w:pos="720"/>
              <w:tab w:val="right" w:leader="dot" w:pos="9016"/>
            </w:tabs>
            <w:rPr>
              <w:ins w:id="49" w:author="Craig Parker" w:date="2024-03-26T10:45:00Z"/>
              <w:rFonts w:eastAsiaTheme="minorEastAsia"/>
              <w:noProof/>
              <w:sz w:val="24"/>
              <w:szCs w:val="24"/>
              <w:lang w:eastAsia="en-ZA"/>
            </w:rPr>
          </w:pPr>
          <w:ins w:id="50"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"_Toc162342364"</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6.</w:t>
            </w:r>
            <w:r>
              <w:rPr>
                <w:rFonts w:eastAsiaTheme="minorEastAsia"/>
                <w:noProof/>
                <w:sz w:val="24"/>
                <w:szCs w:val="24"/>
                <w:lang w:eastAsia="en-ZA"/>
              </w:rPr>
              <w:tab/>
            </w:r>
            <w:r w:rsidRPr="00156601">
              <w:rPr>
                <w:rStyle w:val="Hyperlink"/>
                <w:noProof/>
              </w:rPr>
              <w:t>Methods</w:t>
            </w:r>
            <w:r>
              <w:rPr>
                <w:noProof/>
                <w:webHidden/>
              </w:rPr>
              <w:tab/>
            </w:r>
            <w:r>
              <w:rPr>
                <w:noProof/>
                <w:webHidden/>
              </w:rPr>
              <w:fldChar w:fldCharType="begin"/>
            </w:r>
            <w:r>
              <w:rPr>
                <w:noProof/>
                <w:webHidden/>
              </w:rPr>
              <w:instrText xml:space="preserve"> PAGEREF _Toc162342364 \h </w:instrText>
            </w:r>
          </w:ins>
          <w:r>
            <w:rPr>
              <w:noProof/>
              <w:webHidden/>
            </w:rPr>
          </w:r>
          <w:r>
            <w:rPr>
              <w:noProof/>
              <w:webHidden/>
            </w:rPr>
            <w:fldChar w:fldCharType="separate"/>
          </w:r>
          <w:ins w:id="51" w:author="Craig Parker" w:date="2024-03-26T10:45:00Z">
            <w:r>
              <w:rPr>
                <w:noProof/>
                <w:webHidden/>
              </w:rPr>
              <w:t>9</w:t>
            </w:r>
            <w:r>
              <w:rPr>
                <w:noProof/>
                <w:webHidden/>
              </w:rPr>
              <w:fldChar w:fldCharType="end"/>
            </w:r>
            <w:r w:rsidRPr="00156601">
              <w:rPr>
                <w:rStyle w:val="Hyperlink"/>
                <w:noProof/>
              </w:rPr>
              <w:fldChar w:fldCharType="end"/>
            </w:r>
          </w:ins>
        </w:p>
        <w:p w14:paraId="7AF0125C" w14:textId="71C00B64" w:rsidR="002A514E" w:rsidRDefault="002A514E">
          <w:pPr>
            <w:pStyle w:val="TOC3"/>
            <w:tabs>
              <w:tab w:val="right" w:leader="dot" w:pos="9016"/>
            </w:tabs>
            <w:rPr>
              <w:ins w:id="52" w:author="Craig Parker" w:date="2024-03-26T10:45:00Z"/>
              <w:rFonts w:eastAsiaTheme="minorEastAsia"/>
              <w:noProof/>
              <w:sz w:val="24"/>
              <w:szCs w:val="24"/>
              <w:lang w:eastAsia="en-ZA"/>
            </w:rPr>
          </w:pPr>
          <w:ins w:id="53"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"_Toc162342365"</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Quantifying Intra-Urban Socio-Economic and Environmental Heat Vulnerability</w:t>
            </w:r>
            <w:r>
              <w:rPr>
                <w:noProof/>
                <w:webHidden/>
              </w:rPr>
              <w:tab/>
            </w:r>
            <w:r>
              <w:rPr>
                <w:noProof/>
                <w:webHidden/>
              </w:rPr>
              <w:fldChar w:fldCharType="begin"/>
            </w:r>
            <w:r>
              <w:rPr>
                <w:noProof/>
                <w:webHidden/>
              </w:rPr>
              <w:instrText xml:space="preserve"> PAGEREF _Toc162342365 \h </w:instrText>
            </w:r>
          </w:ins>
          <w:r>
            <w:rPr>
              <w:noProof/>
              <w:webHidden/>
            </w:rPr>
          </w:r>
          <w:r>
            <w:rPr>
              <w:noProof/>
              <w:webHidden/>
            </w:rPr>
            <w:fldChar w:fldCharType="separate"/>
          </w:r>
          <w:ins w:id="54" w:author="Craig Parker" w:date="2024-03-26T10:45:00Z">
            <w:r>
              <w:rPr>
                <w:noProof/>
                <w:webHidden/>
              </w:rPr>
              <w:t>9</w:t>
            </w:r>
            <w:r>
              <w:rPr>
                <w:noProof/>
                <w:webHidden/>
              </w:rPr>
              <w:fldChar w:fldCharType="end"/>
            </w:r>
            <w:r w:rsidRPr="00156601">
              <w:rPr>
                <w:rStyle w:val="Hyperlink"/>
                <w:noProof/>
              </w:rPr>
              <w:fldChar w:fldCharType="end"/>
            </w:r>
          </w:ins>
        </w:p>
        <w:p w14:paraId="66FD4C0E" w14:textId="61B7A97C" w:rsidR="002A514E" w:rsidRDefault="002A514E">
          <w:pPr>
            <w:pStyle w:val="TOC2"/>
            <w:tabs>
              <w:tab w:val="left" w:pos="720"/>
              <w:tab w:val="right" w:leader="dot" w:pos="9016"/>
            </w:tabs>
            <w:rPr>
              <w:ins w:id="55" w:author="Craig Parker" w:date="2024-03-26T10:45:00Z"/>
              <w:rFonts w:eastAsiaTheme="minorEastAsia"/>
              <w:noProof/>
              <w:sz w:val="24"/>
              <w:szCs w:val="24"/>
              <w:lang w:eastAsia="en-ZA"/>
            </w:rPr>
          </w:pPr>
          <w:ins w:id="56"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"_Toc162342366"</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7.</w:t>
            </w:r>
            <w:r>
              <w:rPr>
                <w:rFonts w:eastAsiaTheme="minorEastAsia"/>
                <w:noProof/>
                <w:sz w:val="24"/>
                <w:szCs w:val="24"/>
                <w:lang w:eastAsia="en-ZA"/>
              </w:rPr>
              <w:tab/>
            </w:r>
            <w:r w:rsidRPr="00156601">
              <w:rPr>
                <w:rStyle w:val="Hyperlink"/>
                <w:noProof/>
              </w:rPr>
              <w:t>Delineating Time-Lagged, Non-Linear Heat-Health Dynamics through Explanatory Machine Learning Models</w:t>
            </w:r>
            <w:r>
              <w:rPr>
                <w:noProof/>
                <w:webHidden/>
              </w:rPr>
              <w:tab/>
            </w:r>
            <w:r>
              <w:rPr>
                <w:noProof/>
                <w:webHidden/>
              </w:rPr>
              <w:fldChar w:fldCharType="begin"/>
            </w:r>
            <w:r>
              <w:rPr>
                <w:noProof/>
                <w:webHidden/>
              </w:rPr>
              <w:instrText xml:space="preserve"> PAGEREF _Toc162342366 \h </w:instrText>
            </w:r>
          </w:ins>
          <w:r>
            <w:rPr>
              <w:noProof/>
              <w:webHidden/>
            </w:rPr>
          </w:r>
          <w:r>
            <w:rPr>
              <w:noProof/>
              <w:webHidden/>
            </w:rPr>
            <w:fldChar w:fldCharType="separate"/>
          </w:r>
          <w:ins w:id="57" w:author="Craig Parker" w:date="2024-03-26T10:45:00Z">
            <w:r>
              <w:rPr>
                <w:noProof/>
                <w:webHidden/>
              </w:rPr>
              <w:t>11</w:t>
            </w:r>
            <w:r>
              <w:rPr>
                <w:noProof/>
                <w:webHidden/>
              </w:rPr>
              <w:fldChar w:fldCharType="end"/>
            </w:r>
            <w:r w:rsidRPr="00156601">
              <w:rPr>
                <w:rStyle w:val="Hyperlink"/>
                <w:noProof/>
              </w:rPr>
              <w:fldChar w:fldCharType="end"/>
            </w:r>
          </w:ins>
        </w:p>
        <w:p w14:paraId="1E5BA003" w14:textId="2E1745B9" w:rsidR="002A514E" w:rsidRDefault="002A514E">
          <w:pPr>
            <w:pStyle w:val="TOC3"/>
            <w:tabs>
              <w:tab w:val="right" w:leader="dot" w:pos="9016"/>
            </w:tabs>
            <w:rPr>
              <w:ins w:id="58" w:author="Craig Parker" w:date="2024-03-26T10:45:00Z"/>
              <w:rFonts w:eastAsiaTheme="minorEastAsia"/>
              <w:noProof/>
              <w:sz w:val="24"/>
              <w:szCs w:val="24"/>
              <w:lang w:eastAsia="en-ZA"/>
            </w:rPr>
          </w:pPr>
          <w:ins w:id="59"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"_Toc162342367"</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Developing a Spatially and Demographically Stratified Heat-Health Outcome Forecast Model</w:t>
            </w:r>
            <w:r>
              <w:rPr>
                <w:noProof/>
                <w:webHidden/>
              </w:rPr>
              <w:tab/>
            </w:r>
            <w:r>
              <w:rPr>
                <w:noProof/>
                <w:webHidden/>
              </w:rPr>
              <w:fldChar w:fldCharType="begin"/>
            </w:r>
            <w:r>
              <w:rPr>
                <w:noProof/>
                <w:webHidden/>
              </w:rPr>
              <w:instrText xml:space="preserve"> PAGEREF _Toc162342367 \h </w:instrText>
            </w:r>
          </w:ins>
          <w:r>
            <w:rPr>
              <w:noProof/>
              <w:webHidden/>
            </w:rPr>
          </w:r>
          <w:r>
            <w:rPr>
              <w:noProof/>
              <w:webHidden/>
            </w:rPr>
            <w:fldChar w:fldCharType="separate"/>
          </w:r>
          <w:ins w:id="60" w:author="Craig Parker" w:date="2024-03-26T10:45:00Z">
            <w:r>
              <w:rPr>
                <w:noProof/>
                <w:webHidden/>
              </w:rPr>
              <w:t>12</w:t>
            </w:r>
            <w:r>
              <w:rPr>
                <w:noProof/>
                <w:webHidden/>
              </w:rPr>
              <w:fldChar w:fldCharType="end"/>
            </w:r>
            <w:r w:rsidRPr="00156601">
              <w:rPr>
                <w:rStyle w:val="Hyperlink"/>
                <w:noProof/>
              </w:rPr>
              <w:fldChar w:fldCharType="end"/>
            </w:r>
          </w:ins>
        </w:p>
        <w:p w14:paraId="3C164E49" w14:textId="18F16049" w:rsidR="002A514E" w:rsidRDefault="002A514E">
          <w:pPr>
            <w:pStyle w:val="TOC2"/>
            <w:tabs>
              <w:tab w:val="left" w:pos="720"/>
              <w:tab w:val="right" w:leader="dot" w:pos="9016"/>
            </w:tabs>
            <w:rPr>
              <w:ins w:id="61" w:author="Craig Parker" w:date="2024-03-26T10:45:00Z"/>
              <w:rFonts w:eastAsiaTheme="minorEastAsia"/>
              <w:noProof/>
              <w:sz w:val="24"/>
              <w:szCs w:val="24"/>
              <w:lang w:eastAsia="en-ZA"/>
            </w:rPr>
          </w:pPr>
          <w:ins w:id="62"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"_Toc162342368"</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8.</w:t>
            </w:r>
            <w:r>
              <w:rPr>
                <w:rFonts w:eastAsiaTheme="minorEastAsia"/>
                <w:noProof/>
                <w:sz w:val="24"/>
                <w:szCs w:val="24"/>
                <w:lang w:eastAsia="en-ZA"/>
              </w:rPr>
              <w:tab/>
            </w:r>
            <w:r w:rsidRPr="00156601">
              <w:rPr>
                <w:rStyle w:val="Hyperlink"/>
                <w:noProof/>
              </w:rPr>
              <w:t>Potential Post-PhD Study: Explanatory Modeling with Synthetic Data</w:t>
            </w:r>
            <w:r>
              <w:rPr>
                <w:noProof/>
                <w:webHidden/>
              </w:rPr>
              <w:tab/>
            </w:r>
            <w:r>
              <w:rPr>
                <w:noProof/>
                <w:webHidden/>
              </w:rPr>
              <w:fldChar w:fldCharType="begin"/>
            </w:r>
            <w:r>
              <w:rPr>
                <w:noProof/>
                <w:webHidden/>
              </w:rPr>
              <w:instrText xml:space="preserve"> PAGEREF _Toc162342368 \h </w:instrText>
            </w:r>
          </w:ins>
          <w:r>
            <w:rPr>
              <w:noProof/>
              <w:webHidden/>
            </w:rPr>
          </w:r>
          <w:r>
            <w:rPr>
              <w:noProof/>
              <w:webHidden/>
            </w:rPr>
            <w:fldChar w:fldCharType="separate"/>
          </w:r>
          <w:ins w:id="63" w:author="Craig Parker" w:date="2024-03-26T10:45:00Z">
            <w:r>
              <w:rPr>
                <w:noProof/>
                <w:webHidden/>
              </w:rPr>
              <w:t>14</w:t>
            </w:r>
            <w:r>
              <w:rPr>
                <w:noProof/>
                <w:webHidden/>
              </w:rPr>
              <w:fldChar w:fldCharType="end"/>
            </w:r>
            <w:r w:rsidRPr="00156601">
              <w:rPr>
                <w:rStyle w:val="Hyperlink"/>
                <w:noProof/>
              </w:rPr>
              <w:fldChar w:fldCharType="end"/>
            </w:r>
          </w:ins>
        </w:p>
        <w:p w14:paraId="3EC60D07" w14:textId="7402481D" w:rsidR="002A514E" w:rsidRDefault="002A514E">
          <w:pPr>
            <w:pStyle w:val="TOC2"/>
            <w:tabs>
              <w:tab w:val="left" w:pos="720"/>
              <w:tab w:val="right" w:leader="dot" w:pos="9016"/>
            </w:tabs>
            <w:rPr>
              <w:ins w:id="64" w:author="Craig Parker" w:date="2024-03-26T10:45:00Z"/>
              <w:rFonts w:eastAsiaTheme="minorEastAsia"/>
              <w:noProof/>
              <w:sz w:val="24"/>
              <w:szCs w:val="24"/>
              <w:lang w:eastAsia="en-ZA"/>
            </w:rPr>
          </w:pPr>
          <w:ins w:id="65"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"_Toc162342369"</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9.</w:t>
            </w:r>
            <w:r>
              <w:rPr>
                <w:rFonts w:eastAsiaTheme="minorEastAsia"/>
                <w:noProof/>
                <w:sz w:val="24"/>
                <w:szCs w:val="24"/>
                <w:lang w:eastAsia="en-ZA"/>
              </w:rPr>
              <w:tab/>
            </w:r>
            <w:r w:rsidRPr="00156601">
              <w:rPr>
                <w:rStyle w:val="Hyperlink"/>
                <w:noProof/>
              </w:rPr>
              <w:t>Ethical Considerations:</w:t>
            </w:r>
            <w:r>
              <w:rPr>
                <w:noProof/>
                <w:webHidden/>
              </w:rPr>
              <w:tab/>
            </w:r>
            <w:r>
              <w:rPr>
                <w:noProof/>
                <w:webHidden/>
              </w:rPr>
              <w:fldChar w:fldCharType="begin"/>
            </w:r>
            <w:r>
              <w:rPr>
                <w:noProof/>
                <w:webHidden/>
              </w:rPr>
              <w:instrText xml:space="preserve"> PAGEREF _Toc162342369 \h </w:instrText>
            </w:r>
          </w:ins>
          <w:r>
            <w:rPr>
              <w:noProof/>
              <w:webHidden/>
            </w:rPr>
          </w:r>
          <w:r>
            <w:rPr>
              <w:noProof/>
              <w:webHidden/>
            </w:rPr>
            <w:fldChar w:fldCharType="separate"/>
          </w:r>
          <w:ins w:id="66" w:author="Craig Parker" w:date="2024-03-26T10:45:00Z">
            <w:r>
              <w:rPr>
                <w:noProof/>
                <w:webHidden/>
              </w:rPr>
              <w:t>15</w:t>
            </w:r>
            <w:r>
              <w:rPr>
                <w:noProof/>
                <w:webHidden/>
              </w:rPr>
              <w:fldChar w:fldCharType="end"/>
            </w:r>
            <w:r w:rsidRPr="00156601">
              <w:rPr>
                <w:rStyle w:val="Hyperlink"/>
                <w:noProof/>
              </w:rPr>
              <w:fldChar w:fldCharType="end"/>
            </w:r>
          </w:ins>
        </w:p>
        <w:p w14:paraId="4EEE9C76" w14:textId="531B6D8C" w:rsidR="002A514E" w:rsidRDefault="002A514E">
          <w:pPr>
            <w:pStyle w:val="TOC2"/>
            <w:tabs>
              <w:tab w:val="left" w:pos="960"/>
              <w:tab w:val="right" w:leader="dot" w:pos="9016"/>
            </w:tabs>
            <w:rPr>
              <w:ins w:id="67" w:author="Craig Parker" w:date="2024-03-26T10:45:00Z"/>
              <w:rFonts w:eastAsiaTheme="minorEastAsia"/>
              <w:noProof/>
              <w:sz w:val="24"/>
              <w:szCs w:val="24"/>
              <w:lang w:eastAsia="en-ZA"/>
            </w:rPr>
          </w:pPr>
          <w:ins w:id="68"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"_Toc162342370"</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10.</w:t>
            </w:r>
            <w:r>
              <w:rPr>
                <w:rFonts w:eastAsiaTheme="minorEastAsia"/>
                <w:noProof/>
                <w:sz w:val="24"/>
                <w:szCs w:val="24"/>
                <w:lang w:eastAsia="en-ZA"/>
              </w:rPr>
              <w:tab/>
            </w:r>
            <w:r w:rsidRPr="00156601">
              <w:rPr>
                <w:rStyle w:val="Hyperlink"/>
                <w:noProof/>
              </w:rPr>
              <w:t>Work Plan:</w:t>
            </w:r>
            <w:r>
              <w:rPr>
                <w:noProof/>
                <w:webHidden/>
              </w:rPr>
              <w:tab/>
            </w:r>
            <w:r>
              <w:rPr>
                <w:noProof/>
                <w:webHidden/>
              </w:rPr>
              <w:fldChar w:fldCharType="begin"/>
            </w:r>
            <w:r>
              <w:rPr>
                <w:noProof/>
                <w:webHidden/>
              </w:rPr>
              <w:instrText xml:space="preserve"> PAGEREF _Toc162342370 \h </w:instrText>
            </w:r>
          </w:ins>
          <w:r>
            <w:rPr>
              <w:noProof/>
              <w:webHidden/>
            </w:rPr>
          </w:r>
          <w:r>
            <w:rPr>
              <w:noProof/>
              <w:webHidden/>
            </w:rPr>
            <w:fldChar w:fldCharType="separate"/>
          </w:r>
          <w:ins w:id="69" w:author="Craig Parker" w:date="2024-03-26T10:45:00Z">
            <w:r>
              <w:rPr>
                <w:noProof/>
                <w:webHidden/>
              </w:rPr>
              <w:t>15</w:t>
            </w:r>
            <w:r>
              <w:rPr>
                <w:noProof/>
                <w:webHidden/>
              </w:rPr>
              <w:fldChar w:fldCharType="end"/>
            </w:r>
            <w:r w:rsidRPr="00156601">
              <w:rPr>
                <w:rStyle w:val="Hyperlink"/>
                <w:noProof/>
              </w:rPr>
              <w:fldChar w:fldCharType="end"/>
            </w:r>
          </w:ins>
        </w:p>
        <w:p w14:paraId="32F52951" w14:textId="40E1F5EE" w:rsidR="002A514E" w:rsidRDefault="002A514E">
          <w:pPr>
            <w:pStyle w:val="TOC2"/>
            <w:tabs>
              <w:tab w:val="left" w:pos="960"/>
              <w:tab w:val="right" w:leader="dot" w:pos="9016"/>
            </w:tabs>
            <w:rPr>
              <w:ins w:id="70" w:author="Craig Parker" w:date="2024-03-26T10:45:00Z"/>
              <w:rFonts w:eastAsiaTheme="minorEastAsia"/>
              <w:noProof/>
              <w:sz w:val="24"/>
              <w:szCs w:val="24"/>
              <w:lang w:eastAsia="en-ZA"/>
            </w:rPr>
          </w:pPr>
          <w:ins w:id="71"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"_Toc162342374"</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11.</w:t>
            </w:r>
            <w:r>
              <w:rPr>
                <w:rFonts w:eastAsiaTheme="minorEastAsia"/>
                <w:noProof/>
                <w:sz w:val="24"/>
                <w:szCs w:val="24"/>
                <w:lang w:eastAsia="en-ZA"/>
              </w:rPr>
              <w:tab/>
            </w:r>
            <w:r w:rsidRPr="00156601">
              <w:rPr>
                <w:rStyle w:val="Hyperlink"/>
                <w:noProof/>
              </w:rPr>
              <w:t>Research Outputs</w:t>
            </w:r>
            <w:r>
              <w:rPr>
                <w:noProof/>
                <w:webHidden/>
              </w:rPr>
              <w:tab/>
            </w:r>
            <w:r>
              <w:rPr>
                <w:noProof/>
                <w:webHidden/>
              </w:rPr>
              <w:fldChar w:fldCharType="begin"/>
            </w:r>
            <w:r>
              <w:rPr>
                <w:noProof/>
                <w:webHidden/>
              </w:rPr>
              <w:instrText xml:space="preserve"> PAGEREF _Toc162342374 \h </w:instrText>
            </w:r>
          </w:ins>
          <w:r>
            <w:rPr>
              <w:noProof/>
              <w:webHidden/>
            </w:rPr>
          </w:r>
          <w:r>
            <w:rPr>
              <w:noProof/>
              <w:webHidden/>
            </w:rPr>
            <w:fldChar w:fldCharType="separate"/>
          </w:r>
          <w:ins w:id="72" w:author="Craig Parker" w:date="2024-03-26T10:45:00Z">
            <w:r>
              <w:rPr>
                <w:noProof/>
                <w:webHidden/>
              </w:rPr>
              <w:t>16</w:t>
            </w:r>
            <w:r>
              <w:rPr>
                <w:noProof/>
                <w:webHidden/>
              </w:rPr>
              <w:fldChar w:fldCharType="end"/>
            </w:r>
            <w:r w:rsidRPr="00156601">
              <w:rPr>
                <w:rStyle w:val="Hyperlink"/>
                <w:noProof/>
              </w:rPr>
              <w:fldChar w:fldCharType="end"/>
            </w:r>
          </w:ins>
        </w:p>
        <w:p w14:paraId="023EE916" w14:textId="52D43CC6" w:rsidR="002A514E" w:rsidRDefault="002A514E">
          <w:pPr>
            <w:pStyle w:val="TOC2"/>
            <w:tabs>
              <w:tab w:val="left" w:pos="960"/>
              <w:tab w:val="right" w:leader="dot" w:pos="9016"/>
            </w:tabs>
            <w:rPr>
              <w:ins w:id="73" w:author="Craig Parker" w:date="2024-03-26T10:45:00Z"/>
              <w:rFonts w:eastAsiaTheme="minorEastAsia"/>
              <w:noProof/>
              <w:sz w:val="24"/>
              <w:szCs w:val="24"/>
              <w:lang w:eastAsia="en-ZA"/>
            </w:rPr>
          </w:pPr>
          <w:ins w:id="74"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"_Toc162342375"</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12.</w:t>
            </w:r>
            <w:r>
              <w:rPr>
                <w:rFonts w:eastAsiaTheme="minorEastAsia"/>
                <w:noProof/>
                <w:sz w:val="24"/>
                <w:szCs w:val="24"/>
                <w:lang w:eastAsia="en-ZA"/>
              </w:rPr>
              <w:tab/>
            </w:r>
            <w:r w:rsidRPr="00156601">
              <w:rPr>
                <w:rStyle w:val="Hyperlink"/>
                <w:noProof/>
              </w:rPr>
              <w:t>POPIA compliance and protection of personal information</w:t>
            </w:r>
            <w:r>
              <w:rPr>
                <w:noProof/>
                <w:webHidden/>
              </w:rPr>
              <w:tab/>
            </w:r>
            <w:r>
              <w:rPr>
                <w:noProof/>
                <w:webHidden/>
              </w:rPr>
              <w:fldChar w:fldCharType="begin"/>
            </w:r>
            <w:r>
              <w:rPr>
                <w:noProof/>
                <w:webHidden/>
              </w:rPr>
              <w:instrText xml:space="preserve"> PAGEREF _Toc162342375 \h </w:instrText>
            </w:r>
          </w:ins>
          <w:r>
            <w:rPr>
              <w:noProof/>
              <w:webHidden/>
            </w:rPr>
          </w:r>
          <w:r>
            <w:rPr>
              <w:noProof/>
              <w:webHidden/>
            </w:rPr>
            <w:fldChar w:fldCharType="separate"/>
          </w:r>
          <w:ins w:id="75" w:author="Craig Parker" w:date="2024-03-26T10:45:00Z">
            <w:r>
              <w:rPr>
                <w:noProof/>
                <w:webHidden/>
              </w:rPr>
              <w:t>17</w:t>
            </w:r>
            <w:r>
              <w:rPr>
                <w:noProof/>
                <w:webHidden/>
              </w:rPr>
              <w:fldChar w:fldCharType="end"/>
            </w:r>
            <w:r w:rsidRPr="00156601">
              <w:rPr>
                <w:rStyle w:val="Hyperlink"/>
                <w:noProof/>
              </w:rPr>
              <w:fldChar w:fldCharType="end"/>
            </w:r>
          </w:ins>
        </w:p>
        <w:p w14:paraId="4280B09B" w14:textId="5DA24FC6" w:rsidR="002A514E" w:rsidRDefault="002A514E">
          <w:pPr>
            <w:pStyle w:val="TOC2"/>
            <w:tabs>
              <w:tab w:val="left" w:pos="960"/>
              <w:tab w:val="right" w:leader="dot" w:pos="9016"/>
            </w:tabs>
            <w:rPr>
              <w:ins w:id="76" w:author="Craig Parker" w:date="2024-03-26T10:45:00Z"/>
              <w:rFonts w:eastAsiaTheme="minorEastAsia"/>
              <w:noProof/>
              <w:sz w:val="24"/>
              <w:szCs w:val="24"/>
              <w:lang w:eastAsia="en-ZA"/>
            </w:rPr>
          </w:pPr>
          <w:ins w:id="77"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"_Toc162342376"</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13.</w:t>
            </w:r>
            <w:r>
              <w:rPr>
                <w:rFonts w:eastAsiaTheme="minorEastAsia"/>
                <w:noProof/>
                <w:sz w:val="24"/>
                <w:szCs w:val="24"/>
                <w:lang w:eastAsia="en-ZA"/>
              </w:rPr>
              <w:tab/>
            </w:r>
            <w:r w:rsidRPr="00156601">
              <w:rPr>
                <w:rStyle w:val="Hyperlink"/>
                <w:noProof/>
              </w:rPr>
              <w:t>Strengths and Weaknesses</w:t>
            </w:r>
            <w:r>
              <w:rPr>
                <w:noProof/>
                <w:webHidden/>
              </w:rPr>
              <w:tab/>
            </w:r>
            <w:r>
              <w:rPr>
                <w:noProof/>
                <w:webHidden/>
              </w:rPr>
              <w:fldChar w:fldCharType="begin"/>
            </w:r>
            <w:r>
              <w:rPr>
                <w:noProof/>
                <w:webHidden/>
              </w:rPr>
              <w:instrText xml:space="preserve"> PAGEREF _Toc162342376 \h </w:instrText>
            </w:r>
          </w:ins>
          <w:r>
            <w:rPr>
              <w:noProof/>
              <w:webHidden/>
            </w:rPr>
          </w:r>
          <w:r>
            <w:rPr>
              <w:noProof/>
              <w:webHidden/>
            </w:rPr>
            <w:fldChar w:fldCharType="separate"/>
          </w:r>
          <w:ins w:id="78" w:author="Craig Parker" w:date="2024-03-26T10:45:00Z">
            <w:r>
              <w:rPr>
                <w:noProof/>
                <w:webHidden/>
              </w:rPr>
              <w:t>17</w:t>
            </w:r>
            <w:r>
              <w:rPr>
                <w:noProof/>
                <w:webHidden/>
              </w:rPr>
              <w:fldChar w:fldCharType="end"/>
            </w:r>
            <w:r w:rsidRPr="00156601">
              <w:rPr>
                <w:rStyle w:val="Hyperlink"/>
                <w:noProof/>
              </w:rPr>
              <w:fldChar w:fldCharType="end"/>
            </w:r>
          </w:ins>
        </w:p>
        <w:p w14:paraId="5E040C51" w14:textId="04AB4299" w:rsidR="002A514E" w:rsidRDefault="002A514E">
          <w:pPr>
            <w:pStyle w:val="TOC2"/>
            <w:tabs>
              <w:tab w:val="left" w:pos="960"/>
              <w:tab w:val="right" w:leader="dot" w:pos="9016"/>
            </w:tabs>
            <w:rPr>
              <w:ins w:id="79" w:author="Craig Parker" w:date="2024-03-26T10:45:00Z"/>
              <w:rFonts w:eastAsiaTheme="minorEastAsia"/>
              <w:noProof/>
              <w:sz w:val="24"/>
              <w:szCs w:val="24"/>
              <w:lang w:eastAsia="en-ZA"/>
            </w:rPr>
          </w:pPr>
          <w:ins w:id="80"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"_Toc162342377"</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14.</w:t>
            </w:r>
            <w:r>
              <w:rPr>
                <w:rFonts w:eastAsiaTheme="minorEastAsia"/>
                <w:noProof/>
                <w:sz w:val="24"/>
                <w:szCs w:val="24"/>
                <w:lang w:eastAsia="en-ZA"/>
              </w:rPr>
              <w:tab/>
            </w:r>
            <w:r w:rsidRPr="00156601">
              <w:rPr>
                <w:rStyle w:val="Hyperlink"/>
                <w:noProof/>
              </w:rPr>
              <w:t>Budget</w:t>
            </w:r>
            <w:r>
              <w:rPr>
                <w:noProof/>
                <w:webHidden/>
              </w:rPr>
              <w:tab/>
            </w:r>
            <w:r>
              <w:rPr>
                <w:noProof/>
                <w:webHidden/>
              </w:rPr>
              <w:fldChar w:fldCharType="begin"/>
            </w:r>
            <w:r>
              <w:rPr>
                <w:noProof/>
                <w:webHidden/>
              </w:rPr>
              <w:instrText xml:space="preserve"> PAGEREF _Toc162342377 \h </w:instrText>
            </w:r>
          </w:ins>
          <w:r>
            <w:rPr>
              <w:noProof/>
              <w:webHidden/>
            </w:rPr>
          </w:r>
          <w:r>
            <w:rPr>
              <w:noProof/>
              <w:webHidden/>
            </w:rPr>
            <w:fldChar w:fldCharType="separate"/>
          </w:r>
          <w:ins w:id="81" w:author="Craig Parker" w:date="2024-03-26T10:45:00Z">
            <w:r>
              <w:rPr>
                <w:noProof/>
                <w:webHidden/>
              </w:rPr>
              <w:t>17</w:t>
            </w:r>
            <w:r>
              <w:rPr>
                <w:noProof/>
                <w:webHidden/>
              </w:rPr>
              <w:fldChar w:fldCharType="end"/>
            </w:r>
            <w:r w:rsidRPr="00156601">
              <w:rPr>
                <w:rStyle w:val="Hyperlink"/>
                <w:noProof/>
              </w:rPr>
              <w:fldChar w:fldCharType="end"/>
            </w:r>
          </w:ins>
        </w:p>
        <w:p w14:paraId="5C596062" w14:textId="481E83D8" w:rsidR="002A514E" w:rsidRDefault="002A514E">
          <w:pPr>
            <w:pStyle w:val="TOC2"/>
            <w:tabs>
              <w:tab w:val="left" w:pos="960"/>
              <w:tab w:val="right" w:leader="dot" w:pos="9016"/>
            </w:tabs>
            <w:rPr>
              <w:ins w:id="82" w:author="Craig Parker" w:date="2024-03-26T10:45:00Z"/>
              <w:rFonts w:eastAsiaTheme="minorEastAsia"/>
              <w:noProof/>
              <w:sz w:val="24"/>
              <w:szCs w:val="24"/>
              <w:lang w:eastAsia="en-ZA"/>
            </w:rPr>
          </w:pPr>
          <w:ins w:id="83"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"_Toc162342378"</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15.</w:t>
            </w:r>
            <w:r>
              <w:rPr>
                <w:rFonts w:eastAsiaTheme="minorEastAsia"/>
                <w:noProof/>
                <w:sz w:val="24"/>
                <w:szCs w:val="24"/>
                <w:lang w:eastAsia="en-ZA"/>
              </w:rPr>
              <w:tab/>
            </w:r>
            <w:r w:rsidRPr="00156601">
              <w:rPr>
                <w:rStyle w:val="Hyperlink"/>
                <w:noProof/>
              </w:rPr>
              <w:t>Advisors</w:t>
            </w:r>
            <w:r>
              <w:rPr>
                <w:noProof/>
                <w:webHidden/>
              </w:rPr>
              <w:tab/>
            </w:r>
            <w:r>
              <w:rPr>
                <w:noProof/>
                <w:webHidden/>
              </w:rPr>
              <w:fldChar w:fldCharType="begin"/>
            </w:r>
            <w:r>
              <w:rPr>
                <w:noProof/>
                <w:webHidden/>
              </w:rPr>
              <w:instrText xml:space="preserve"> PAGEREF _Toc162342378 \h </w:instrText>
            </w:r>
          </w:ins>
          <w:r>
            <w:rPr>
              <w:noProof/>
              <w:webHidden/>
            </w:rPr>
          </w:r>
          <w:r>
            <w:rPr>
              <w:noProof/>
              <w:webHidden/>
            </w:rPr>
            <w:fldChar w:fldCharType="separate"/>
          </w:r>
          <w:ins w:id="84" w:author="Craig Parker" w:date="2024-03-26T10:45:00Z">
            <w:r>
              <w:rPr>
                <w:noProof/>
                <w:webHidden/>
              </w:rPr>
              <w:t>18</w:t>
            </w:r>
            <w:r>
              <w:rPr>
                <w:noProof/>
                <w:webHidden/>
              </w:rPr>
              <w:fldChar w:fldCharType="end"/>
            </w:r>
            <w:r w:rsidRPr="00156601">
              <w:rPr>
                <w:rStyle w:val="Hyperlink"/>
                <w:noProof/>
              </w:rPr>
              <w:fldChar w:fldCharType="end"/>
            </w:r>
          </w:ins>
        </w:p>
        <w:p w14:paraId="6BD36B16" w14:textId="77DF79CC" w:rsidR="002A514E" w:rsidRDefault="002A514E">
          <w:pPr>
            <w:pStyle w:val="TOC2"/>
            <w:tabs>
              <w:tab w:val="left" w:pos="960"/>
              <w:tab w:val="right" w:leader="dot" w:pos="9016"/>
            </w:tabs>
            <w:rPr>
              <w:ins w:id="85" w:author="Craig Parker" w:date="2024-03-26T10:45:00Z"/>
              <w:rFonts w:eastAsiaTheme="minorEastAsia"/>
              <w:noProof/>
              <w:sz w:val="24"/>
              <w:szCs w:val="24"/>
              <w:lang w:eastAsia="en-ZA"/>
            </w:rPr>
          </w:pPr>
          <w:ins w:id="86"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"_Toc162342379"</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16.</w:t>
            </w:r>
            <w:r>
              <w:rPr>
                <w:rFonts w:eastAsiaTheme="minorEastAsia"/>
                <w:noProof/>
                <w:sz w:val="24"/>
                <w:szCs w:val="24"/>
                <w:lang w:eastAsia="en-ZA"/>
              </w:rPr>
              <w:tab/>
            </w:r>
            <w:r w:rsidRPr="00156601">
              <w:rPr>
                <w:rStyle w:val="Hyperlink"/>
                <w:noProof/>
              </w:rPr>
              <w:t>Conclusion</w:t>
            </w:r>
            <w:r>
              <w:rPr>
                <w:noProof/>
                <w:webHidden/>
              </w:rPr>
              <w:tab/>
            </w:r>
            <w:r>
              <w:rPr>
                <w:noProof/>
                <w:webHidden/>
              </w:rPr>
              <w:fldChar w:fldCharType="begin"/>
            </w:r>
            <w:r>
              <w:rPr>
                <w:noProof/>
                <w:webHidden/>
              </w:rPr>
              <w:instrText xml:space="preserve"> PAGEREF _Toc162342379 \h </w:instrText>
            </w:r>
          </w:ins>
          <w:r>
            <w:rPr>
              <w:noProof/>
              <w:webHidden/>
            </w:rPr>
          </w:r>
          <w:r>
            <w:rPr>
              <w:noProof/>
              <w:webHidden/>
            </w:rPr>
            <w:fldChar w:fldCharType="separate"/>
          </w:r>
          <w:ins w:id="87" w:author="Craig Parker" w:date="2024-03-26T10:45:00Z">
            <w:r>
              <w:rPr>
                <w:noProof/>
                <w:webHidden/>
              </w:rPr>
              <w:t>19</w:t>
            </w:r>
            <w:r>
              <w:rPr>
                <w:noProof/>
                <w:webHidden/>
              </w:rPr>
              <w:fldChar w:fldCharType="end"/>
            </w:r>
            <w:r w:rsidRPr="00156601">
              <w:rPr>
                <w:rStyle w:val="Hyperlink"/>
                <w:noProof/>
              </w:rPr>
              <w:fldChar w:fldCharType="end"/>
            </w:r>
          </w:ins>
        </w:p>
        <w:p w14:paraId="28C022E1" w14:textId="09CB35F5" w:rsidR="002A514E" w:rsidRDefault="002A514E">
          <w:pPr>
            <w:pStyle w:val="TOC2"/>
            <w:tabs>
              <w:tab w:val="left" w:pos="960"/>
              <w:tab w:val="right" w:leader="dot" w:pos="9016"/>
            </w:tabs>
            <w:rPr>
              <w:ins w:id="88" w:author="Craig Parker" w:date="2024-03-26T10:45:00Z"/>
              <w:rFonts w:eastAsiaTheme="minorEastAsia"/>
              <w:noProof/>
              <w:sz w:val="24"/>
              <w:szCs w:val="24"/>
              <w:lang w:eastAsia="en-ZA"/>
            </w:rPr>
          </w:pPr>
          <w:ins w:id="89" w:author="Craig Parker" w:date="2024-03-26T10:45:00Z">
            <w:r w:rsidRPr="00156601">
              <w:rPr>
                <w:rStyle w:val="Hyperlink"/>
                <w:noProof/>
              </w:rPr>
              <w:fldChar w:fldCharType="begin"/>
            </w:r>
            <w:r w:rsidRPr="00156601">
              <w:rPr>
                <w:rStyle w:val="Hyperlink"/>
                <w:noProof/>
              </w:rPr>
              <w:instrText xml:space="preserve"> </w:instrText>
            </w:r>
            <w:r>
              <w:rPr>
                <w:noProof/>
              </w:rPr>
              <w:instrText>HYPERLINK \l "_Toc162342380"</w:instrText>
            </w:r>
            <w:r w:rsidRPr="00156601">
              <w:rPr>
                <w:rStyle w:val="Hyperlink"/>
                <w:noProof/>
              </w:rPr>
              <w:instrText xml:space="preserve"> </w:instrText>
            </w:r>
            <w:r w:rsidRPr="00156601">
              <w:rPr>
                <w:rStyle w:val="Hyperlink"/>
                <w:noProof/>
              </w:rPr>
            </w:r>
            <w:r w:rsidRPr="00156601">
              <w:rPr>
                <w:rStyle w:val="Hyperlink"/>
                <w:noProof/>
              </w:rPr>
              <w:fldChar w:fldCharType="separate"/>
            </w:r>
            <w:r w:rsidRPr="00156601">
              <w:rPr>
                <w:rStyle w:val="Hyperlink"/>
                <w:noProof/>
              </w:rPr>
              <w:t>17.</w:t>
            </w:r>
            <w:r>
              <w:rPr>
                <w:rFonts w:eastAsiaTheme="minorEastAsia"/>
                <w:noProof/>
                <w:sz w:val="24"/>
                <w:szCs w:val="24"/>
                <w:lang w:eastAsia="en-ZA"/>
              </w:rPr>
              <w:tab/>
            </w:r>
            <w:r w:rsidRPr="00156601">
              <w:rPr>
                <w:rStyle w:val="Hyperlink"/>
                <w:noProof/>
              </w:rPr>
              <w:t>References</w:t>
            </w:r>
            <w:r>
              <w:rPr>
                <w:noProof/>
                <w:webHidden/>
              </w:rPr>
              <w:tab/>
            </w:r>
            <w:r>
              <w:rPr>
                <w:noProof/>
                <w:webHidden/>
              </w:rPr>
              <w:fldChar w:fldCharType="begin"/>
            </w:r>
            <w:r>
              <w:rPr>
                <w:noProof/>
                <w:webHidden/>
              </w:rPr>
              <w:instrText xml:space="preserve"> PAGEREF _Toc162342380 \h </w:instrText>
            </w:r>
          </w:ins>
          <w:r>
            <w:rPr>
              <w:noProof/>
              <w:webHidden/>
            </w:rPr>
          </w:r>
          <w:r>
            <w:rPr>
              <w:noProof/>
              <w:webHidden/>
            </w:rPr>
            <w:fldChar w:fldCharType="separate"/>
          </w:r>
          <w:ins w:id="90" w:author="Craig Parker" w:date="2024-03-26T10:45:00Z">
            <w:r>
              <w:rPr>
                <w:noProof/>
                <w:webHidden/>
              </w:rPr>
              <w:t>20</w:t>
            </w:r>
            <w:r>
              <w:rPr>
                <w:noProof/>
                <w:webHidden/>
              </w:rPr>
              <w:fldChar w:fldCharType="end"/>
            </w:r>
            <w:r w:rsidRPr="00156601">
              <w:rPr>
                <w:rStyle w:val="Hyperlink"/>
                <w:noProof/>
              </w:rPr>
              <w:fldChar w:fldCharType="end"/>
            </w:r>
          </w:ins>
        </w:p>
        <w:p w14:paraId="0B9C7B8C" w14:textId="6E06DD30" w:rsidR="003D4942" w:rsidDel="007F7852" w:rsidRDefault="003D4942">
          <w:pPr>
            <w:pStyle w:val="TOC1"/>
            <w:tabs>
              <w:tab w:val="right" w:leader="dot" w:pos="9016"/>
            </w:tabs>
            <w:rPr>
              <w:del w:id="91" w:author="Craig Parker" w:date="2024-03-25T20:46:00Z"/>
              <w:rFonts w:eastAsiaTheme="minorEastAsia"/>
              <w:noProof/>
              <w:lang w:eastAsia="en-ZA"/>
            </w:rPr>
          </w:pPr>
          <w:del w:id="92" w:author="Craig Parker" w:date="2024-03-25T20:46:00Z">
            <w:r w:rsidRPr="007F7852" w:rsidDel="007F7852">
              <w:rPr>
                <w:rPrChange w:id="93" w:author="Craig Parker" w:date="2024-03-25T20:46:00Z">
                  <w:rPr>
                    <w:rStyle w:val="Hyperlink"/>
                    <w:noProof/>
                    <w:shd w:val="clear" w:color="auto" w:fill="F7F7F8"/>
                  </w:rPr>
                </w:rPrChange>
              </w:rPr>
              <w:delText>Assessing Heat-Health Vulnerabilities in Urban Africa: An Interdisciplinary Study of Climatic Impacts and Public Health Resilience</w:delText>
            </w:r>
            <w:r w:rsidDel="007F7852">
              <w:rPr>
                <w:noProof/>
                <w:webHidden/>
              </w:rPr>
              <w:tab/>
              <w:delText>1</w:delText>
            </w:r>
          </w:del>
        </w:p>
        <w:p w14:paraId="0D3C7132" w14:textId="46B58BFA" w:rsidR="003D4942" w:rsidDel="007F7852" w:rsidRDefault="003D4942">
          <w:pPr>
            <w:pStyle w:val="TOC2"/>
            <w:tabs>
              <w:tab w:val="right" w:leader="dot" w:pos="9016"/>
            </w:tabs>
            <w:rPr>
              <w:del w:id="94" w:author="Craig Parker" w:date="2024-03-25T20:46:00Z"/>
              <w:rFonts w:eastAsiaTheme="minorEastAsia"/>
              <w:noProof/>
              <w:lang w:eastAsia="en-ZA"/>
            </w:rPr>
          </w:pPr>
          <w:del w:id="95" w:author="Craig Parker" w:date="2024-03-25T20:46:00Z">
            <w:r w:rsidRPr="007F7852" w:rsidDel="007F7852">
              <w:rPr>
                <w:rPrChange w:id="96" w:author="Craig Parker" w:date="2024-03-25T20:46:00Z">
                  <w:rPr>
                    <w:rStyle w:val="Hyperlink"/>
                    <w:noProof/>
                  </w:rPr>
                </w:rPrChange>
              </w:rPr>
              <w:delText>PhD proposal of Mr Craig Parker 02/08/2023</w:delText>
            </w:r>
            <w:r w:rsidDel="007F7852">
              <w:rPr>
                <w:noProof/>
                <w:webHidden/>
              </w:rPr>
              <w:tab/>
              <w:delText>1</w:delText>
            </w:r>
          </w:del>
        </w:p>
        <w:p w14:paraId="62CF3BA4" w14:textId="2368F247" w:rsidR="003D4942" w:rsidDel="007F7852" w:rsidRDefault="003D4942">
          <w:pPr>
            <w:pStyle w:val="TOC2"/>
            <w:tabs>
              <w:tab w:val="right" w:leader="dot" w:pos="9016"/>
            </w:tabs>
            <w:rPr>
              <w:del w:id="97" w:author="Craig Parker" w:date="2024-03-25T20:46:00Z"/>
              <w:rFonts w:eastAsiaTheme="minorEastAsia"/>
              <w:noProof/>
              <w:lang w:eastAsia="en-ZA"/>
            </w:rPr>
          </w:pPr>
          <w:del w:id="98" w:author="Craig Parker" w:date="2024-03-25T20:46:00Z">
            <w:r w:rsidRPr="007F7852" w:rsidDel="007F7852">
              <w:rPr>
                <w:rPrChange w:id="99" w:author="Craig Parker" w:date="2024-03-25T20:46:00Z">
                  <w:rPr>
                    <w:rStyle w:val="Hyperlink"/>
                    <w:noProof/>
                  </w:rPr>
                </w:rPrChange>
              </w:rPr>
              <w:delText>Summary</w:delText>
            </w:r>
            <w:r w:rsidDel="007F7852">
              <w:rPr>
                <w:noProof/>
                <w:webHidden/>
              </w:rPr>
              <w:tab/>
              <w:delText>2</w:delText>
            </w:r>
          </w:del>
        </w:p>
        <w:p w14:paraId="432FF06C" w14:textId="4250958F" w:rsidR="003D4942" w:rsidDel="007F7852" w:rsidRDefault="003D4942">
          <w:pPr>
            <w:pStyle w:val="TOC2"/>
            <w:tabs>
              <w:tab w:val="right" w:leader="dot" w:pos="9016"/>
            </w:tabs>
            <w:rPr>
              <w:del w:id="100" w:author="Craig Parker" w:date="2024-03-25T20:46:00Z"/>
              <w:rFonts w:eastAsiaTheme="minorEastAsia"/>
              <w:noProof/>
              <w:lang w:eastAsia="en-ZA"/>
            </w:rPr>
          </w:pPr>
          <w:del w:id="101" w:author="Craig Parker" w:date="2024-03-25T20:46:00Z">
            <w:r w:rsidRPr="007F7852" w:rsidDel="007F7852">
              <w:rPr>
                <w:rPrChange w:id="102" w:author="Craig Parker" w:date="2024-03-25T20:46:00Z">
                  <w:rPr>
                    <w:rStyle w:val="Hyperlink"/>
                    <w:noProof/>
                  </w:rPr>
                </w:rPrChange>
              </w:rPr>
              <w:delText>Introduction:</w:delText>
            </w:r>
            <w:r w:rsidDel="007F7852">
              <w:rPr>
                <w:noProof/>
                <w:webHidden/>
              </w:rPr>
              <w:tab/>
              <w:delText>3</w:delText>
            </w:r>
          </w:del>
        </w:p>
        <w:p w14:paraId="21274404" w14:textId="375298E6" w:rsidR="003D4942" w:rsidDel="007F7852" w:rsidRDefault="003D4942">
          <w:pPr>
            <w:pStyle w:val="TOC2"/>
            <w:tabs>
              <w:tab w:val="right" w:leader="dot" w:pos="9016"/>
            </w:tabs>
            <w:rPr>
              <w:del w:id="103" w:author="Craig Parker" w:date="2024-03-25T20:46:00Z"/>
              <w:rFonts w:eastAsiaTheme="minorEastAsia"/>
              <w:noProof/>
              <w:lang w:eastAsia="en-ZA"/>
            </w:rPr>
          </w:pPr>
          <w:del w:id="104" w:author="Craig Parker" w:date="2024-03-25T20:46:00Z">
            <w:r w:rsidRPr="007F7852" w:rsidDel="007F7852">
              <w:rPr>
                <w:rPrChange w:id="105" w:author="Craig Parker" w:date="2024-03-25T20:46:00Z">
                  <w:rPr>
                    <w:rStyle w:val="Hyperlink"/>
                    <w:noProof/>
                  </w:rPr>
                </w:rPrChange>
              </w:rPr>
              <w:delText>Background and Rationale</w:delText>
            </w:r>
            <w:r w:rsidDel="007F7852">
              <w:rPr>
                <w:noProof/>
                <w:webHidden/>
              </w:rPr>
              <w:tab/>
              <w:delText>3</w:delText>
            </w:r>
          </w:del>
        </w:p>
        <w:p w14:paraId="7A690CB0" w14:textId="14DD05E6" w:rsidR="003D4942" w:rsidDel="007F7852" w:rsidRDefault="003D4942">
          <w:pPr>
            <w:pStyle w:val="TOC2"/>
            <w:tabs>
              <w:tab w:val="right" w:leader="dot" w:pos="9016"/>
            </w:tabs>
            <w:rPr>
              <w:del w:id="106" w:author="Craig Parker" w:date="2024-03-25T20:46:00Z"/>
              <w:rFonts w:eastAsiaTheme="minorEastAsia"/>
              <w:noProof/>
              <w:lang w:eastAsia="en-ZA"/>
            </w:rPr>
          </w:pPr>
          <w:del w:id="107" w:author="Craig Parker" w:date="2024-03-25T20:46:00Z">
            <w:r w:rsidRPr="007F7852" w:rsidDel="007F7852">
              <w:rPr>
                <w:rPrChange w:id="108" w:author="Craig Parker" w:date="2024-03-25T20:46:00Z">
                  <w:rPr>
                    <w:rStyle w:val="Hyperlink"/>
                    <w:noProof/>
                  </w:rPr>
                </w:rPrChange>
              </w:rPr>
              <w:delText>Study Setting</w:delText>
            </w:r>
            <w:r w:rsidDel="007F7852">
              <w:rPr>
                <w:noProof/>
                <w:webHidden/>
              </w:rPr>
              <w:tab/>
              <w:delText>4</w:delText>
            </w:r>
          </w:del>
        </w:p>
        <w:p w14:paraId="2B18C7D5" w14:textId="4C711DFD" w:rsidR="003D4942" w:rsidDel="007F7852" w:rsidRDefault="003D4942">
          <w:pPr>
            <w:pStyle w:val="TOC2"/>
            <w:tabs>
              <w:tab w:val="right" w:leader="dot" w:pos="9016"/>
            </w:tabs>
            <w:rPr>
              <w:del w:id="109" w:author="Craig Parker" w:date="2024-03-25T20:46:00Z"/>
              <w:rFonts w:eastAsiaTheme="minorEastAsia"/>
              <w:noProof/>
              <w:lang w:eastAsia="en-ZA"/>
            </w:rPr>
          </w:pPr>
          <w:del w:id="110" w:author="Craig Parker" w:date="2024-03-25T20:46:00Z">
            <w:r w:rsidRPr="007F7852" w:rsidDel="007F7852">
              <w:rPr>
                <w:rPrChange w:id="111" w:author="Craig Parker" w:date="2024-03-25T20:46:00Z">
                  <w:rPr>
                    <w:rStyle w:val="Hyperlink"/>
                    <w:noProof/>
                  </w:rPr>
                </w:rPrChange>
              </w:rPr>
              <w:delText>Aims and Objectives:</w:delText>
            </w:r>
            <w:r w:rsidDel="007F7852">
              <w:rPr>
                <w:noProof/>
                <w:webHidden/>
              </w:rPr>
              <w:tab/>
              <w:delText>5</w:delText>
            </w:r>
          </w:del>
        </w:p>
        <w:p w14:paraId="70B6EEA6" w14:textId="39F0203F" w:rsidR="003D4942" w:rsidDel="007F7852" w:rsidRDefault="003D4942">
          <w:pPr>
            <w:pStyle w:val="TOC2"/>
            <w:tabs>
              <w:tab w:val="right" w:leader="dot" w:pos="9016"/>
            </w:tabs>
            <w:rPr>
              <w:del w:id="112" w:author="Craig Parker" w:date="2024-03-25T20:46:00Z"/>
              <w:rFonts w:eastAsiaTheme="minorEastAsia"/>
              <w:noProof/>
              <w:lang w:eastAsia="en-ZA"/>
            </w:rPr>
          </w:pPr>
          <w:del w:id="113" w:author="Craig Parker" w:date="2024-03-25T20:46:00Z">
            <w:r w:rsidRPr="007F7852" w:rsidDel="007F7852">
              <w:rPr>
                <w:rPrChange w:id="114" w:author="Craig Parker" w:date="2024-03-25T20:46:00Z">
                  <w:rPr>
                    <w:rStyle w:val="Hyperlink"/>
                    <w:noProof/>
                  </w:rPr>
                </w:rPrChange>
              </w:rPr>
              <w:delText>Hypotheses:</w:delText>
            </w:r>
            <w:r w:rsidDel="007F7852">
              <w:rPr>
                <w:noProof/>
                <w:webHidden/>
              </w:rPr>
              <w:tab/>
              <w:delText>6</w:delText>
            </w:r>
          </w:del>
        </w:p>
        <w:p w14:paraId="34EE3FF4" w14:textId="559A0018" w:rsidR="003D4942" w:rsidDel="007F7852" w:rsidRDefault="003D4942">
          <w:pPr>
            <w:pStyle w:val="TOC2"/>
            <w:tabs>
              <w:tab w:val="right" w:leader="dot" w:pos="9016"/>
            </w:tabs>
            <w:rPr>
              <w:del w:id="115" w:author="Craig Parker" w:date="2024-03-25T20:46:00Z"/>
              <w:rFonts w:eastAsiaTheme="minorEastAsia"/>
              <w:noProof/>
              <w:lang w:eastAsia="en-ZA"/>
            </w:rPr>
          </w:pPr>
          <w:del w:id="116" w:author="Craig Parker" w:date="2024-03-25T20:46:00Z">
            <w:r w:rsidRPr="007F7852" w:rsidDel="007F7852">
              <w:rPr>
                <w:rPrChange w:id="117" w:author="Craig Parker" w:date="2024-03-25T20:46:00Z">
                  <w:rPr>
                    <w:rStyle w:val="Hyperlink"/>
                    <w:noProof/>
                  </w:rPr>
                </w:rPrChange>
              </w:rPr>
              <w:delText>Data Description</w:delText>
            </w:r>
            <w:r w:rsidDel="007F7852">
              <w:rPr>
                <w:noProof/>
                <w:webHidden/>
              </w:rPr>
              <w:tab/>
              <w:delText>6</w:delText>
            </w:r>
          </w:del>
        </w:p>
        <w:p w14:paraId="331851FA" w14:textId="6C6EA532" w:rsidR="003D4942" w:rsidDel="007F7852" w:rsidRDefault="003D4942">
          <w:pPr>
            <w:pStyle w:val="TOC3"/>
            <w:tabs>
              <w:tab w:val="right" w:leader="dot" w:pos="9016"/>
            </w:tabs>
            <w:rPr>
              <w:del w:id="118" w:author="Craig Parker" w:date="2024-03-25T20:46:00Z"/>
              <w:rFonts w:eastAsiaTheme="minorEastAsia"/>
              <w:noProof/>
              <w:lang w:eastAsia="en-ZA"/>
            </w:rPr>
          </w:pPr>
          <w:del w:id="119" w:author="Craig Parker" w:date="2024-03-25T20:46:00Z">
            <w:r w:rsidRPr="007F7852" w:rsidDel="007F7852">
              <w:rPr>
                <w:rPrChange w:id="120" w:author="Craig Parker" w:date="2024-03-25T20:46:00Z">
                  <w:rPr>
                    <w:rStyle w:val="Hyperlink"/>
                    <w:noProof/>
                  </w:rPr>
                </w:rPrChange>
              </w:rPr>
              <w:delText>Aim 1: Mapping Intra-urban Heat Vulnerability and Exposure</w:delText>
            </w:r>
            <w:r w:rsidDel="007F7852">
              <w:rPr>
                <w:noProof/>
                <w:webHidden/>
              </w:rPr>
              <w:tab/>
              <w:delText>6</w:delText>
            </w:r>
          </w:del>
        </w:p>
        <w:p w14:paraId="470DB199" w14:textId="744D411D" w:rsidR="003D4942" w:rsidDel="007F7852" w:rsidRDefault="003D4942">
          <w:pPr>
            <w:pStyle w:val="TOC3"/>
            <w:tabs>
              <w:tab w:val="right" w:leader="dot" w:pos="9016"/>
            </w:tabs>
            <w:rPr>
              <w:del w:id="121" w:author="Craig Parker" w:date="2024-03-25T20:46:00Z"/>
              <w:rFonts w:eastAsiaTheme="minorEastAsia"/>
              <w:noProof/>
              <w:lang w:eastAsia="en-ZA"/>
            </w:rPr>
          </w:pPr>
          <w:del w:id="122" w:author="Craig Parker" w:date="2024-03-25T20:46:00Z">
            <w:r w:rsidRPr="007F7852" w:rsidDel="007F7852">
              <w:rPr>
                <w:rPrChange w:id="123" w:author="Craig Parker" w:date="2024-03-25T20:46:00Z">
                  <w:rPr>
                    <w:rStyle w:val="Hyperlink"/>
                    <w:noProof/>
                  </w:rPr>
                </w:rPrChange>
              </w:rPr>
              <w:delText>Aim 2: Exploring Lagged Impacts of Heat-health Exposures</w:delText>
            </w:r>
            <w:r w:rsidDel="007F7852">
              <w:rPr>
                <w:noProof/>
                <w:webHidden/>
              </w:rPr>
              <w:tab/>
              <w:delText>7</w:delText>
            </w:r>
          </w:del>
        </w:p>
        <w:p w14:paraId="736302E3" w14:textId="2333EF22" w:rsidR="003D4942" w:rsidDel="007F7852" w:rsidRDefault="003D4942">
          <w:pPr>
            <w:pStyle w:val="TOC3"/>
            <w:tabs>
              <w:tab w:val="right" w:leader="dot" w:pos="9016"/>
            </w:tabs>
            <w:rPr>
              <w:del w:id="124" w:author="Craig Parker" w:date="2024-03-25T20:46:00Z"/>
              <w:rFonts w:eastAsiaTheme="minorEastAsia"/>
              <w:noProof/>
              <w:lang w:eastAsia="en-ZA"/>
            </w:rPr>
          </w:pPr>
          <w:del w:id="125" w:author="Craig Parker" w:date="2024-03-25T20:46:00Z">
            <w:r w:rsidRPr="007F7852" w:rsidDel="007F7852">
              <w:rPr>
                <w:rPrChange w:id="126" w:author="Craig Parker" w:date="2024-03-25T20:46:00Z">
                  <w:rPr>
                    <w:rStyle w:val="Hyperlink"/>
                    <w:noProof/>
                  </w:rPr>
                </w:rPrChange>
              </w:rPr>
              <w:delText>Aim 3: Developing a Heat-health Outcome Prediction Model</w:delText>
            </w:r>
            <w:r w:rsidDel="007F7852">
              <w:rPr>
                <w:noProof/>
                <w:webHidden/>
              </w:rPr>
              <w:tab/>
              <w:delText>7</w:delText>
            </w:r>
          </w:del>
        </w:p>
        <w:p w14:paraId="3872A32B" w14:textId="0FC759FE" w:rsidR="003D4942" w:rsidDel="007F7852" w:rsidRDefault="003D4942">
          <w:pPr>
            <w:pStyle w:val="TOC2"/>
            <w:tabs>
              <w:tab w:val="right" w:leader="dot" w:pos="9016"/>
            </w:tabs>
            <w:rPr>
              <w:del w:id="127" w:author="Craig Parker" w:date="2024-03-25T20:46:00Z"/>
              <w:rFonts w:eastAsiaTheme="minorEastAsia"/>
              <w:noProof/>
              <w:lang w:eastAsia="en-ZA"/>
            </w:rPr>
          </w:pPr>
          <w:del w:id="128" w:author="Craig Parker" w:date="2024-03-25T20:46:00Z">
            <w:r w:rsidRPr="007F7852" w:rsidDel="007F7852">
              <w:rPr>
                <w:rPrChange w:id="129" w:author="Craig Parker" w:date="2024-03-25T20:46:00Z">
                  <w:rPr>
                    <w:rStyle w:val="Hyperlink"/>
                    <w:noProof/>
                  </w:rPr>
                </w:rPrChange>
              </w:rPr>
              <w:delText>Methods</w:delText>
            </w:r>
            <w:r w:rsidDel="007F7852">
              <w:rPr>
                <w:noProof/>
                <w:webHidden/>
              </w:rPr>
              <w:tab/>
              <w:delText>7</w:delText>
            </w:r>
          </w:del>
        </w:p>
        <w:p w14:paraId="20EA8742" w14:textId="0ADF0FC5" w:rsidR="003D4942" w:rsidDel="007F7852" w:rsidRDefault="003D4942">
          <w:pPr>
            <w:pStyle w:val="TOC3"/>
            <w:tabs>
              <w:tab w:val="right" w:leader="dot" w:pos="9016"/>
            </w:tabs>
            <w:rPr>
              <w:del w:id="130" w:author="Craig Parker" w:date="2024-03-25T20:46:00Z"/>
              <w:rFonts w:eastAsiaTheme="minorEastAsia"/>
              <w:noProof/>
              <w:lang w:eastAsia="en-ZA"/>
            </w:rPr>
          </w:pPr>
          <w:del w:id="131" w:author="Craig Parker" w:date="2024-03-25T20:46:00Z">
            <w:r w:rsidRPr="007F7852" w:rsidDel="007F7852">
              <w:rPr>
                <w:rPrChange w:id="132" w:author="Craig Parker" w:date="2024-03-25T20:46:00Z">
                  <w:rPr>
                    <w:rStyle w:val="Hyperlink"/>
                    <w:noProof/>
                  </w:rPr>
                </w:rPrChange>
              </w:rPr>
              <w:delText>Quantifying Intra-Urban Socio-Economic and Environmental Vulnerability</w:delText>
            </w:r>
            <w:r w:rsidDel="007F7852">
              <w:rPr>
                <w:noProof/>
                <w:webHidden/>
              </w:rPr>
              <w:tab/>
              <w:delText>7</w:delText>
            </w:r>
          </w:del>
        </w:p>
        <w:p w14:paraId="6053B243" w14:textId="3FBAD04C" w:rsidR="003D4942" w:rsidDel="007F7852" w:rsidRDefault="003D4942">
          <w:pPr>
            <w:pStyle w:val="TOC3"/>
            <w:tabs>
              <w:tab w:val="right" w:leader="dot" w:pos="9016"/>
            </w:tabs>
            <w:rPr>
              <w:del w:id="133" w:author="Craig Parker" w:date="2024-03-25T20:46:00Z"/>
              <w:rFonts w:eastAsiaTheme="minorEastAsia"/>
              <w:noProof/>
              <w:lang w:eastAsia="en-ZA"/>
            </w:rPr>
          </w:pPr>
          <w:del w:id="134" w:author="Craig Parker" w:date="2024-03-25T20:46:00Z">
            <w:r w:rsidRPr="007F7852" w:rsidDel="007F7852">
              <w:rPr>
                <w:rPrChange w:id="135" w:author="Craig Parker" w:date="2024-03-25T20:46:00Z">
                  <w:rPr>
                    <w:rStyle w:val="Hyperlink"/>
                    <w:noProof/>
                  </w:rPr>
                </w:rPrChange>
              </w:rPr>
              <w:delText>Utilizing Statistical and Machine Learning Methodologies to Understand Heat-Health Exposures and Their Impacts in Johannesburg</w:delText>
            </w:r>
            <w:r w:rsidDel="007F7852">
              <w:rPr>
                <w:noProof/>
                <w:webHidden/>
              </w:rPr>
              <w:tab/>
              <w:delText>8</w:delText>
            </w:r>
          </w:del>
        </w:p>
        <w:p w14:paraId="05EA9287" w14:textId="1C3FA8A6" w:rsidR="003D4942" w:rsidDel="007F7852" w:rsidRDefault="003D4942">
          <w:pPr>
            <w:pStyle w:val="TOC3"/>
            <w:tabs>
              <w:tab w:val="right" w:leader="dot" w:pos="9016"/>
            </w:tabs>
            <w:rPr>
              <w:del w:id="136" w:author="Craig Parker" w:date="2024-03-25T20:46:00Z"/>
              <w:rFonts w:eastAsiaTheme="minorEastAsia"/>
              <w:noProof/>
              <w:lang w:eastAsia="en-ZA"/>
            </w:rPr>
          </w:pPr>
          <w:del w:id="137" w:author="Craig Parker" w:date="2024-03-25T20:46:00Z">
            <w:r w:rsidRPr="007F7852" w:rsidDel="007F7852">
              <w:rPr>
                <w:rPrChange w:id="138" w:author="Craig Parker" w:date="2024-03-25T20:46:00Z">
                  <w:rPr>
                    <w:rStyle w:val="Hyperlink"/>
                    <w:noProof/>
                  </w:rPr>
                </w:rPrChange>
              </w:rPr>
              <w:delText>Developing a Spatially and Demographically Stratified Heat-Health Outcome Forecast Model</w:delText>
            </w:r>
            <w:r w:rsidDel="007F7852">
              <w:rPr>
                <w:noProof/>
                <w:webHidden/>
              </w:rPr>
              <w:tab/>
              <w:delText>9</w:delText>
            </w:r>
          </w:del>
        </w:p>
        <w:p w14:paraId="130404E3" w14:textId="6345D4D9" w:rsidR="003D4942" w:rsidDel="007F7852" w:rsidRDefault="003D4942">
          <w:pPr>
            <w:pStyle w:val="TOC2"/>
            <w:tabs>
              <w:tab w:val="right" w:leader="dot" w:pos="9016"/>
            </w:tabs>
            <w:rPr>
              <w:del w:id="139" w:author="Craig Parker" w:date="2024-03-25T20:46:00Z"/>
              <w:rFonts w:eastAsiaTheme="minorEastAsia"/>
              <w:noProof/>
              <w:lang w:eastAsia="en-ZA"/>
            </w:rPr>
          </w:pPr>
          <w:del w:id="140" w:author="Craig Parker" w:date="2024-03-25T20:46:00Z">
            <w:r w:rsidRPr="007F7852" w:rsidDel="007F7852">
              <w:rPr>
                <w:rPrChange w:id="141" w:author="Craig Parker" w:date="2024-03-25T20:46:00Z">
                  <w:rPr>
                    <w:rStyle w:val="Hyperlink"/>
                    <w:noProof/>
                  </w:rPr>
                </w:rPrChange>
              </w:rPr>
              <w:delText>Ethical Considerations:</w:delText>
            </w:r>
            <w:r w:rsidDel="007F7852">
              <w:rPr>
                <w:noProof/>
                <w:webHidden/>
              </w:rPr>
              <w:tab/>
              <w:delText>10</w:delText>
            </w:r>
          </w:del>
        </w:p>
        <w:p w14:paraId="1C3C22A7" w14:textId="6E4371ED" w:rsidR="003D4942" w:rsidDel="007F7852" w:rsidRDefault="003D4942">
          <w:pPr>
            <w:pStyle w:val="TOC2"/>
            <w:tabs>
              <w:tab w:val="right" w:leader="dot" w:pos="9016"/>
            </w:tabs>
            <w:rPr>
              <w:del w:id="142" w:author="Craig Parker" w:date="2024-03-25T20:46:00Z"/>
              <w:rFonts w:eastAsiaTheme="minorEastAsia"/>
              <w:noProof/>
              <w:lang w:eastAsia="en-ZA"/>
            </w:rPr>
          </w:pPr>
          <w:del w:id="143" w:author="Craig Parker" w:date="2024-03-25T20:46:00Z">
            <w:r w:rsidRPr="007F7852" w:rsidDel="007F7852">
              <w:rPr>
                <w:rPrChange w:id="144" w:author="Craig Parker" w:date="2024-03-25T20:46:00Z">
                  <w:rPr>
                    <w:rStyle w:val="Hyperlink"/>
                    <w:noProof/>
                  </w:rPr>
                </w:rPrChange>
              </w:rPr>
              <w:delText>Work Plan:</w:delText>
            </w:r>
            <w:r w:rsidDel="007F7852">
              <w:rPr>
                <w:noProof/>
                <w:webHidden/>
              </w:rPr>
              <w:tab/>
              <w:delText>11</w:delText>
            </w:r>
          </w:del>
        </w:p>
        <w:p w14:paraId="4A0A1E42" w14:textId="1914F409" w:rsidR="003D4942" w:rsidDel="007F7852" w:rsidRDefault="003D4942">
          <w:pPr>
            <w:pStyle w:val="TOC2"/>
            <w:tabs>
              <w:tab w:val="right" w:leader="dot" w:pos="9016"/>
            </w:tabs>
            <w:rPr>
              <w:del w:id="145" w:author="Craig Parker" w:date="2024-03-25T20:46:00Z"/>
              <w:rFonts w:eastAsiaTheme="minorEastAsia"/>
              <w:noProof/>
              <w:lang w:eastAsia="en-ZA"/>
            </w:rPr>
          </w:pPr>
          <w:del w:id="146" w:author="Craig Parker" w:date="2024-03-25T20:46:00Z">
            <w:r w:rsidRPr="007F7852" w:rsidDel="007F7852">
              <w:rPr>
                <w:rPrChange w:id="147" w:author="Craig Parker" w:date="2024-03-25T20:46:00Z">
                  <w:rPr>
                    <w:rStyle w:val="Hyperlink"/>
                    <w:noProof/>
                  </w:rPr>
                </w:rPrChange>
              </w:rPr>
              <w:delText>Research Outputs</w:delText>
            </w:r>
            <w:r w:rsidDel="007F7852">
              <w:rPr>
                <w:noProof/>
                <w:webHidden/>
              </w:rPr>
              <w:tab/>
              <w:delText>11</w:delText>
            </w:r>
          </w:del>
        </w:p>
        <w:p w14:paraId="0137AFA9" w14:textId="278194B3" w:rsidR="003D4942" w:rsidDel="007F7852" w:rsidRDefault="003D4942">
          <w:pPr>
            <w:pStyle w:val="TOC2"/>
            <w:tabs>
              <w:tab w:val="right" w:leader="dot" w:pos="9016"/>
            </w:tabs>
            <w:rPr>
              <w:del w:id="148" w:author="Craig Parker" w:date="2024-03-25T20:46:00Z"/>
              <w:rFonts w:eastAsiaTheme="minorEastAsia"/>
              <w:noProof/>
              <w:lang w:eastAsia="en-ZA"/>
            </w:rPr>
          </w:pPr>
          <w:del w:id="149" w:author="Craig Parker" w:date="2024-03-25T20:46:00Z">
            <w:r w:rsidRPr="007F7852" w:rsidDel="007F7852">
              <w:rPr>
                <w:rPrChange w:id="150" w:author="Craig Parker" w:date="2024-03-25T20:46:00Z">
                  <w:rPr>
                    <w:rStyle w:val="Hyperlink"/>
                    <w:noProof/>
                  </w:rPr>
                </w:rPrChange>
              </w:rPr>
              <w:delText>POPIA compliance and protection of personal information</w:delText>
            </w:r>
            <w:r w:rsidDel="007F7852">
              <w:rPr>
                <w:noProof/>
                <w:webHidden/>
              </w:rPr>
              <w:tab/>
              <w:delText>12</w:delText>
            </w:r>
          </w:del>
        </w:p>
        <w:p w14:paraId="505A862A" w14:textId="40ECC2E1" w:rsidR="003D4942" w:rsidDel="007F7852" w:rsidRDefault="003D4942">
          <w:pPr>
            <w:pStyle w:val="TOC2"/>
            <w:tabs>
              <w:tab w:val="right" w:leader="dot" w:pos="9016"/>
            </w:tabs>
            <w:rPr>
              <w:del w:id="151" w:author="Craig Parker" w:date="2024-03-25T20:46:00Z"/>
              <w:rFonts w:eastAsiaTheme="minorEastAsia"/>
              <w:noProof/>
              <w:lang w:eastAsia="en-ZA"/>
            </w:rPr>
          </w:pPr>
          <w:del w:id="152" w:author="Craig Parker" w:date="2024-03-25T20:46:00Z">
            <w:r w:rsidRPr="007F7852" w:rsidDel="007F7852">
              <w:rPr>
                <w:rPrChange w:id="153" w:author="Craig Parker" w:date="2024-03-25T20:46:00Z">
                  <w:rPr>
                    <w:rStyle w:val="Hyperlink"/>
                    <w:noProof/>
                  </w:rPr>
                </w:rPrChange>
              </w:rPr>
              <w:delText>Budget</w:delText>
            </w:r>
            <w:r w:rsidDel="007F7852">
              <w:rPr>
                <w:noProof/>
                <w:webHidden/>
              </w:rPr>
              <w:tab/>
              <w:delText>13</w:delText>
            </w:r>
          </w:del>
        </w:p>
        <w:p w14:paraId="3BD9D3B3" w14:textId="08493E3B" w:rsidR="003D4942" w:rsidDel="007F7852" w:rsidRDefault="003D4942">
          <w:pPr>
            <w:pStyle w:val="TOC2"/>
            <w:tabs>
              <w:tab w:val="right" w:leader="dot" w:pos="9016"/>
            </w:tabs>
            <w:rPr>
              <w:del w:id="154" w:author="Craig Parker" w:date="2024-03-25T20:46:00Z"/>
              <w:rFonts w:eastAsiaTheme="minorEastAsia"/>
              <w:noProof/>
              <w:lang w:eastAsia="en-ZA"/>
            </w:rPr>
          </w:pPr>
          <w:del w:id="155" w:author="Craig Parker" w:date="2024-03-25T20:46:00Z">
            <w:r w:rsidRPr="007F7852" w:rsidDel="007F7852">
              <w:rPr>
                <w:rPrChange w:id="156" w:author="Craig Parker" w:date="2024-03-25T20:46:00Z">
                  <w:rPr>
                    <w:rStyle w:val="Hyperlink"/>
                    <w:noProof/>
                  </w:rPr>
                </w:rPrChange>
              </w:rPr>
              <w:delText>Advisors</w:delText>
            </w:r>
            <w:r w:rsidDel="007F7852">
              <w:rPr>
                <w:noProof/>
                <w:webHidden/>
              </w:rPr>
              <w:tab/>
              <w:delText>13</w:delText>
            </w:r>
          </w:del>
        </w:p>
        <w:p w14:paraId="2E9B422F" w14:textId="0FE99630" w:rsidR="003D4942" w:rsidDel="007F7852" w:rsidRDefault="003D4942">
          <w:pPr>
            <w:pStyle w:val="TOC2"/>
            <w:tabs>
              <w:tab w:val="right" w:leader="dot" w:pos="9016"/>
            </w:tabs>
            <w:rPr>
              <w:del w:id="157" w:author="Craig Parker" w:date="2024-03-25T20:46:00Z"/>
              <w:rFonts w:eastAsiaTheme="minorEastAsia"/>
              <w:noProof/>
              <w:lang w:eastAsia="en-ZA"/>
            </w:rPr>
          </w:pPr>
          <w:del w:id="158" w:author="Craig Parker" w:date="2024-03-25T20:46:00Z">
            <w:r w:rsidRPr="007F7852" w:rsidDel="007F7852">
              <w:rPr>
                <w:rPrChange w:id="159" w:author="Craig Parker" w:date="2024-03-25T20:46:00Z">
                  <w:rPr>
                    <w:rStyle w:val="Hyperlink"/>
                    <w:noProof/>
                  </w:rPr>
                </w:rPrChange>
              </w:rPr>
              <w:delText>Conclusion</w:delText>
            </w:r>
            <w:r w:rsidDel="007F7852">
              <w:rPr>
                <w:noProof/>
                <w:webHidden/>
              </w:rPr>
              <w:tab/>
              <w:delText>14</w:delText>
            </w:r>
          </w:del>
        </w:p>
        <w:p w14:paraId="1546DBD8" w14:textId="4C8CBEBE" w:rsidR="003D4942" w:rsidDel="007F7852" w:rsidRDefault="003D4942">
          <w:pPr>
            <w:pStyle w:val="TOC2"/>
            <w:tabs>
              <w:tab w:val="right" w:leader="dot" w:pos="9016"/>
            </w:tabs>
            <w:rPr>
              <w:del w:id="160" w:author="Craig Parker" w:date="2024-03-25T20:46:00Z"/>
              <w:rFonts w:eastAsiaTheme="minorEastAsia"/>
              <w:noProof/>
              <w:lang w:eastAsia="en-ZA"/>
            </w:rPr>
          </w:pPr>
          <w:del w:id="161" w:author="Craig Parker" w:date="2024-03-25T20:46:00Z">
            <w:r w:rsidRPr="007F7852" w:rsidDel="007F7852">
              <w:rPr>
                <w:rPrChange w:id="162" w:author="Craig Parker" w:date="2024-03-25T20:46:00Z">
                  <w:rPr>
                    <w:rStyle w:val="Hyperlink"/>
                    <w:noProof/>
                  </w:rPr>
                </w:rPrChange>
              </w:rPr>
              <w:delText>References:</w:delText>
            </w:r>
            <w:r w:rsidDel="007F7852">
              <w:rPr>
                <w:noProof/>
                <w:webHidden/>
              </w:rPr>
              <w:tab/>
              <w:delText>14</w:delText>
            </w:r>
          </w:del>
        </w:p>
        <w:p w14:paraId="7BD8AD8E" w14:textId="150EF3DE"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163" w:name="_Toc162342340"/>
      <w:r>
        <w:lastRenderedPageBreak/>
        <w:t>Summary</w:t>
      </w:r>
      <w:bookmarkEnd w:id="163"/>
    </w:p>
    <w:p w14:paraId="2B4D4100" w14:textId="1BABE7F2" w:rsidR="008C5DDE" w:rsidDel="006F18C1" w:rsidRDefault="008C5DDE">
      <w:pPr>
        <w:rPr>
          <w:del w:id="164" w:author="Craig Parker" w:date="2023-11-23T21:07:00Z"/>
        </w:rPr>
      </w:pPr>
      <w:del w:id="165" w:author="Craig Parker" w:date="2023-11-23T21:07:00Z">
        <w:r w:rsidDel="006F18C1">
          <w:delText xml:space="preserve">This research proposal endeavors to deepen our understanding of the complex, spatially, and demographically stratified heat-health interactions within large African cities, </w:delText>
        </w:r>
        <w:r w:rsidR="006A5B6A" w:rsidDel="006F18C1">
          <w:delText>specifically foc</w:delText>
        </w:r>
      </w:del>
      <w:ins w:id="166" w:author="Akbar Waljee" w:date="2023-09-05T17:45:00Z">
        <w:del w:id="167" w:author="Craig Parker" w:date="2023-11-23T21:07:00Z">
          <w:r w:rsidR="006A5B6A" w:rsidDel="006F18C1">
            <w:delText>focusing</w:delText>
          </w:r>
        </w:del>
      </w:ins>
      <w:del w:id="168" w:author="Craig Parker" w:date="2023-11-23T21:07:00Z">
        <w:r w:rsidDel="006F18C1">
          <w:delText xml:space="preserve"> on Johannesburg. It achieves this through three primary objectives: mapping intra-urban heat vulnerability and exposure; </w:delText>
        </w:r>
      </w:del>
      <w:ins w:id="169" w:author="Akbar Waljee" w:date="2023-09-05T17:45:00Z">
        <w:del w:id="170" w:author="Craig Parker" w:date="2023-11-23T21:07:00Z">
          <w:r w:rsidR="006A5B6A" w:rsidDel="006F18C1">
            <w:delText xml:space="preserve">, </w:delText>
          </w:r>
        </w:del>
      </w:ins>
      <w:del w:id="171" w:author="Craig Parker" w:date="2023-11-23T21:07:00Z">
        <w:r w:rsidDel="006F18C1">
          <w:delText>using statistical and machine learning methodologies to analyze the lagged impacts of heat-health exposures; and</w:delText>
        </w:r>
      </w:del>
      <w:ins w:id="172" w:author="Akbar Waljee" w:date="2023-09-05T17:45:00Z">
        <w:del w:id="173" w:author="Craig Parker" w:date="2023-11-23T21:07:00Z">
          <w:r w:rsidR="006A5B6A" w:rsidDel="006F18C1">
            <w:delText>, and</w:delText>
          </w:r>
        </w:del>
      </w:ins>
      <w:del w:id="174" w:author="Craig Parker" w:date="2023-11-23T21:07:00Z">
        <w:r w:rsidDel="006F18C1">
          <w:delText xml:space="preserve"> developing a spatially and demographically stratified heat-health outcome prediction model.</w:delText>
        </w:r>
      </w:del>
    </w:p>
    <w:p w14:paraId="1847F256" w14:textId="77777777" w:rsidR="006F18C1" w:rsidRDefault="006F18C1" w:rsidP="008C5DDE">
      <w:pPr>
        <w:rPr>
          <w:ins w:id="175" w:author="Craig Parker" w:date="2023-11-23T21:07:00Z"/>
        </w:rPr>
      </w:pPr>
    </w:p>
    <w:p w14:paraId="5CCBA7E6" w14:textId="77777777" w:rsidR="006F18C1" w:rsidRPr="006F18C1" w:rsidRDefault="006F18C1" w:rsidP="006F18C1">
      <w:pPr>
        <w:rPr>
          <w:ins w:id="176" w:author="Craig Parker" w:date="2023-11-23T21:07:00Z"/>
        </w:rPr>
      </w:pPr>
      <w:ins w:id="177" w:author="Craig Parker" w:date="2023-11-23T21:07:00Z">
        <w:r w:rsidRPr="006F18C1">
          <w:t>This research proposal focuses on a comprehensive examination of heat-health interactions in large African cities, with a particular emphasis on Johannesburg. Our revised objectives include a multi-dimensional analysis of urban heat vulnerability, the use of machine learning explanatory models to understand complex health outcomes, and the development of predictive models for heat-health impacts. These objectives align with our broader goal of providing actionable insights for public health interventions in the context of climate change.</w:t>
        </w:r>
      </w:ins>
    </w:p>
    <w:p w14:paraId="0BF510B4" w14:textId="77777777" w:rsidR="006F18C1" w:rsidRPr="006F18C1" w:rsidRDefault="006F18C1" w:rsidP="006F18C1">
      <w:pPr>
        <w:rPr>
          <w:ins w:id="178" w:author="Craig Parker" w:date="2023-11-23T21:07:00Z"/>
        </w:rPr>
      </w:pPr>
      <w:ins w:id="179" w:author="Craig Parker" w:date="2023-11-23T21:07:00Z">
        <w:r w:rsidRPr="006F18C1">
          <w:rPr>
            <w:b/>
            <w:bCs/>
          </w:rPr>
          <w:t xml:space="preserve">Objective 1: Mapping Urban Heat </w:t>
        </w:r>
        <w:proofErr w:type="gramStart"/>
        <w:r w:rsidRPr="006F18C1">
          <w:rPr>
            <w:b/>
            <w:bCs/>
          </w:rPr>
          <w:t>Vulnerability</w:t>
        </w:r>
        <w:proofErr w:type="gramEnd"/>
        <w:r w:rsidRPr="006F18C1">
          <w:t xml:space="preserve"> The first objective involves an integrated analysis combining socio-economic survey data with spatial information, derived from sources like Copernicus ERA5 reanalysis and Landsat imagery. We aim to map intra-urban heat vulnerability and exposure by employing Principal Component Analysis (PCA) for identifying key predictors. This will be followed by multi-level clustering to categorize urban areas into different vulnerability profiles based on socio-economic and environmental data.</w:t>
        </w:r>
      </w:ins>
    </w:p>
    <w:p w14:paraId="538E7D51" w14:textId="651493D1" w:rsidR="006F18C1" w:rsidRPr="006F18C1" w:rsidRDefault="006F18C1" w:rsidP="006F18C1">
      <w:pPr>
        <w:rPr>
          <w:ins w:id="180" w:author="Craig Parker" w:date="2023-11-23T21:07:00Z"/>
        </w:rPr>
      </w:pPr>
      <w:ins w:id="181" w:author="Craig Parker" w:date="2023-11-23T21:07:00Z">
        <w:r w:rsidRPr="006F18C1">
          <w:rPr>
            <w:b/>
            <w:bCs/>
          </w:rPr>
          <w:t xml:space="preserve">Objective 2: Explanatory </w:t>
        </w:r>
        <w:proofErr w:type="spellStart"/>
        <w:r w:rsidRPr="006F18C1">
          <w:rPr>
            <w:b/>
            <w:bCs/>
          </w:rPr>
          <w:t>Modeling</w:t>
        </w:r>
        <w:proofErr w:type="spellEnd"/>
        <w:r w:rsidRPr="006F18C1">
          <w:rPr>
            <w:b/>
            <w:bCs/>
          </w:rPr>
          <w:t xml:space="preserve"> of Heat-Health Relationships</w:t>
        </w:r>
        <w:r w:rsidRPr="006F18C1">
          <w:t xml:space="preserve"> Our second objective shifts the focus to explanatory </w:t>
        </w:r>
        <w:proofErr w:type="spellStart"/>
        <w:r w:rsidRPr="006F18C1">
          <w:t>modeling</w:t>
        </w:r>
        <w:proofErr w:type="spellEnd"/>
        <w:r w:rsidRPr="006F18C1">
          <w:t xml:space="preserve"> using advanced machine learning techniques. </w:t>
        </w:r>
      </w:ins>
      <w:ins w:id="182" w:author="Craig Parker" w:date="2023-12-12T14:19:00Z">
        <w:r w:rsidR="0012405E">
          <w:t xml:space="preserve">We </w:t>
        </w:r>
      </w:ins>
      <w:ins w:id="183" w:author="Craig Parker" w:date="2023-11-23T21:07:00Z">
        <w:r w:rsidRPr="006F18C1">
          <w:t xml:space="preserve">will utilize methods like Random Forests and </w:t>
        </w:r>
        <w:proofErr w:type="spellStart"/>
        <w:r w:rsidRPr="006F18C1">
          <w:t>XGBoost</w:t>
        </w:r>
        <w:proofErr w:type="spellEnd"/>
        <w:r w:rsidRPr="006F18C1">
          <w:t xml:space="preserve"> to understand the intricate, non-linear, and time-lagged relationships between environmental factors and health outcomes. This phase is crucial for elucidating the underlying mechanisms of heat-health interactions in the urban setting of Johannesburg.</w:t>
        </w:r>
      </w:ins>
    </w:p>
    <w:p w14:paraId="1C6A618C" w14:textId="77777777" w:rsidR="006F18C1" w:rsidRPr="006F18C1" w:rsidRDefault="006F18C1" w:rsidP="006F18C1">
      <w:pPr>
        <w:rPr>
          <w:ins w:id="184" w:author="Craig Parker" w:date="2023-11-23T21:07:00Z"/>
        </w:rPr>
      </w:pPr>
      <w:ins w:id="185" w:author="Craig Parker" w:date="2023-11-23T21:07:00Z">
        <w:r w:rsidRPr="006F18C1">
          <w:rPr>
            <w:b/>
            <w:bCs/>
          </w:rPr>
          <w:t xml:space="preserve">Objective 3: Predictive Heat-Health Outcome </w:t>
        </w:r>
        <w:proofErr w:type="spellStart"/>
        <w:r w:rsidRPr="006F18C1">
          <w:rPr>
            <w:b/>
            <w:bCs/>
          </w:rPr>
          <w:t>Modeling</w:t>
        </w:r>
        <w:proofErr w:type="spellEnd"/>
        <w:r w:rsidRPr="006F18C1">
          <w:t xml:space="preserve"> The final objective is </w:t>
        </w:r>
        <w:proofErr w:type="spellStart"/>
        <w:r w:rsidRPr="006F18C1">
          <w:t>centered</w:t>
        </w:r>
        <w:proofErr w:type="spellEnd"/>
        <w:r w:rsidRPr="006F18C1">
          <w:t xml:space="preserve"> around constructing a predictive model for heat-related health outcomes. This model will be informed by the insights gathered from the initial stages of our research and will focus on identifying socio-economic and environmental conditions that heighten health risks. We will employ a range of supervised machine learning techniques, ensuring the model’s predictive accuracy, and apply metrics like AUC-ROC for evaluation. The predictive model aims to stratify risk across different demographic groups, thereby aiding in targeted health interventions and resource planning.</w:t>
        </w:r>
      </w:ins>
    </w:p>
    <w:p w14:paraId="382CF886" w14:textId="77777777" w:rsidR="006F18C1" w:rsidRPr="006F18C1" w:rsidRDefault="006F18C1" w:rsidP="006F18C1">
      <w:pPr>
        <w:rPr>
          <w:ins w:id="186" w:author="Craig Parker" w:date="2023-11-23T21:07:00Z"/>
        </w:rPr>
      </w:pPr>
      <w:ins w:id="187" w:author="Craig Parker" w:date="2023-11-23T21:07:00Z">
        <w:r w:rsidRPr="006F18C1">
          <w:rPr>
            <w:b/>
            <w:bCs/>
          </w:rPr>
          <w:t>Conclusion</w:t>
        </w:r>
        <w:r w:rsidRPr="006F18C1">
          <w:t xml:space="preserve"> By intertwining these methodologies, our research aims to provide a comprehensive and nuanced understanding of how heat impacts health in urban environments like Johannesburg. The outcomes of this study are expected to offer valuable guidance for public health strategies and interventions in similar urban settings facing the challenges of climate change.</w:t>
        </w:r>
      </w:ins>
    </w:p>
    <w:p w14:paraId="7B9CC77D" w14:textId="77777777" w:rsidR="006F18C1" w:rsidRDefault="006F18C1" w:rsidP="008C5DDE">
      <w:pPr>
        <w:rPr>
          <w:ins w:id="188" w:author="Craig Parker" w:date="2023-11-23T21:07:00Z"/>
        </w:rPr>
      </w:pPr>
    </w:p>
    <w:p w14:paraId="00D6557D" w14:textId="504FAAAC" w:rsidR="00AF1357" w:rsidDel="006F18C1" w:rsidRDefault="009E4D8C" w:rsidP="008C5DDE">
      <w:pPr>
        <w:rPr>
          <w:del w:id="189" w:author="Craig Parker" w:date="2023-11-23T21:07:00Z"/>
        </w:rPr>
      </w:pPr>
      <w:del w:id="190" w:author="Craig Parker" w:date="2023-11-23T21:07:00Z">
        <w:r w:rsidRPr="009E4D8C" w:rsidDel="006F18C1">
          <w:delText>The first aim integrates socio-economic survey data with spatial proxies from Copernicus ERA5 reanalysis and Landsat imagery to map intra-urban heat vulnerability and exposure. We employ Principal Component Analysis (PCA) to pinpoint key predictors, then use multi-level clustering to group urban regions with similar vulnerability profiles based on these socio-economic and satellite-derived factors</w:delText>
        </w:r>
        <w:r w:rsidR="00455593" w:rsidDel="006F18C1">
          <w:delText>.</w:delText>
        </w:r>
      </w:del>
    </w:p>
    <w:p w14:paraId="63DD63B2" w14:textId="67A83277" w:rsidR="008C5DDE" w:rsidDel="006F18C1" w:rsidRDefault="008C5DDE" w:rsidP="008C5DDE">
      <w:pPr>
        <w:rPr>
          <w:del w:id="191" w:author="Craig Parker" w:date="2023-11-23T21:07:00Z"/>
        </w:rPr>
      </w:pPr>
      <w:del w:id="192" w:author="Craig Parker" w:date="2023-11-23T21:07:00Z">
        <w:r w:rsidDel="006F18C1">
          <w:delText>The second aim delves into the analysis of</w:delText>
        </w:r>
      </w:del>
      <w:ins w:id="193" w:author="Akbar Waljee" w:date="2023-09-05T17:45:00Z">
        <w:del w:id="194" w:author="Craig Parker" w:date="2023-11-23T21:07:00Z">
          <w:r w:rsidR="006A5B6A" w:rsidDel="006F18C1">
            <w:delText>analyzing</w:delText>
          </w:r>
        </w:del>
      </w:ins>
      <w:del w:id="195" w:author="Craig Parker" w:date="2023-11-23T21:07:00Z">
        <w:r w:rsidDel="006F18C1">
          <w:delText xml:space="preserve"> heat-health exposures and their impacts, using weather and climate data and existing longitudinal health datasets collected in Johannesburg. Statistical techniques and machine learning methodologies are leveraged to capture the complex, non-linear associations between temperature and morbidity outcomes while also incorporating lag-response relationships. The Distributed Lag Non-linear Model (DLNM) serves as</w:delText>
        </w:r>
      </w:del>
      <w:ins w:id="196" w:author="Akbar Waljee" w:date="2023-09-05T17:45:00Z">
        <w:del w:id="197" w:author="Craig Parker" w:date="2023-11-23T21:07:00Z">
          <w:r w:rsidR="006A5B6A" w:rsidDel="006F18C1">
            <w:delText>is</w:delText>
          </w:r>
        </w:del>
      </w:ins>
      <w:del w:id="198" w:author="Craig Parker" w:date="2023-11-23T21:07:00Z">
        <w:r w:rsidDel="006F18C1">
          <w:delText xml:space="preserve"> a primary tool in thisendeavor.</w:delText>
        </w:r>
      </w:del>
    </w:p>
    <w:p w14:paraId="117FAA8D" w14:textId="2C4EF25A" w:rsidR="008C5DDE" w:rsidDel="006F18C1" w:rsidRDefault="008C5DDE" w:rsidP="008C5DDE">
      <w:pPr>
        <w:rPr>
          <w:del w:id="199" w:author="Craig Parker" w:date="2023-11-23T21:07:00Z"/>
        </w:rPr>
      </w:pPr>
      <w:del w:id="200" w:author="Craig Parker" w:date="2023-11-23T21:07:00Z">
        <w:r w:rsidDel="006F18C1">
          <w:delText>Lastly, the third aim focuses on</w:delText>
        </w:r>
      </w:del>
      <w:ins w:id="201" w:author="Akbar Waljee" w:date="2023-09-05T17:46:00Z">
        <w:del w:id="202" w:author="Craig Parker" w:date="2023-11-23T21:07:00Z">
          <w:r w:rsidR="006A5B6A" w:rsidDel="006F18C1">
            <w:delText>is</w:delText>
          </w:r>
        </w:del>
      </w:ins>
      <w:del w:id="203" w:author="Craig Parker" w:date="2023-11-23T21:07:00Z">
        <w:r w:rsidDel="006F18C1">
          <w:delText xml:space="preserve"> creating</w:delText>
        </w:r>
      </w:del>
      <w:ins w:id="204" w:author="Akbar Waljee" w:date="2023-09-05T17:46:00Z">
        <w:del w:id="205" w:author="Craig Parker" w:date="2023-11-23T21:07:00Z">
          <w:r w:rsidR="006A5B6A" w:rsidDel="006F18C1">
            <w:delText>to create</w:delText>
          </w:r>
        </w:del>
      </w:ins>
      <w:del w:id="206" w:author="Craig Parker" w:date="2023-11-23T21:07:00Z">
        <w:r w:rsidDel="006F18C1">
          <w:delText xml:space="preserve"> a prediction model for heat-health outcomes. Insights gained from previous stages will be utilized to develop groups capturing unique combinations of socio-economic and environmental conditions associated with heightened risk. Supervised machine learning techniques, such as decision trees and random forests, are employed for predictive modeling. The performance of these models will be assessed using various metrics like predictive accuracy and AUC-ROC</w:delText>
        </w:r>
      </w:del>
      <w:ins w:id="207" w:author="Akbar Waljee" w:date="2023-09-05T17:49:00Z">
        <w:del w:id="208" w:author="Craig Parker" w:date="2023-11-23T21:07:00Z">
          <w:r w:rsidR="006A5B6A" w:rsidDel="006F18C1">
            <w:delText>, in addition to calibration and decision-curve analysis.</w:delText>
          </w:r>
        </w:del>
      </w:ins>
      <w:del w:id="209" w:author="Craig Parker" w:date="2023-11-23T21:07:00Z">
        <w:r w:rsidDel="006F18C1">
          <w:delText xml:space="preserve">. </w:delText>
        </w:r>
      </w:del>
    </w:p>
    <w:p w14:paraId="17AE9C04" w14:textId="7B1FD054" w:rsidR="007A0447" w:rsidDel="006F18C1" w:rsidRDefault="008C5DDE" w:rsidP="000C7B70">
      <w:pPr>
        <w:rPr>
          <w:del w:id="210" w:author="Craig Parker" w:date="2023-11-23T21:07:00Z"/>
        </w:rPr>
      </w:pPr>
      <w:del w:id="211" w:author="Craig Parker" w:date="2023-11-23T21:07:00Z">
        <w:r w:rsidDel="006F18C1">
          <w:delText>By combining these methodologies, this proposal aims to generate a comprehensive and nuanced understanding of how heat impacts health across different groups in Johannesburg, thereby providing critical guidance for necessary interventions and resource allocation.</w:delText>
        </w:r>
      </w:del>
    </w:p>
    <w:p w14:paraId="710BD554" w14:textId="3713ACF4" w:rsidR="00EF234F" w:rsidRDefault="00EF234F">
      <w:r>
        <w:br w:type="page"/>
      </w:r>
    </w:p>
    <w:p w14:paraId="08DED8D9" w14:textId="77777777" w:rsidR="004E01B3" w:rsidRPr="000C7B70" w:rsidRDefault="004E01B3" w:rsidP="000C7B70"/>
    <w:p w14:paraId="35D46ACB" w14:textId="77777777" w:rsidR="00B5176A" w:rsidRDefault="00AC54AE" w:rsidP="00B5176A">
      <w:pPr>
        <w:pStyle w:val="Heading2"/>
      </w:pPr>
      <w:bookmarkStart w:id="212" w:name="_Toc162342341"/>
      <w:r w:rsidRPr="00AC54AE">
        <w:t>Introduction:</w:t>
      </w:r>
      <w:bookmarkEnd w:id="212"/>
      <w:r w:rsidRPr="00AC54AE">
        <w:t xml:space="preserve"> </w:t>
      </w:r>
    </w:p>
    <w:p w14:paraId="38702CBC" w14:textId="3FB50C8B" w:rsidR="00616726" w:rsidDel="00553318" w:rsidRDefault="005911D0" w:rsidP="003D4942">
      <w:pPr>
        <w:rPr>
          <w:del w:id="213" w:author="Craig Parker" w:date="2023-12-12T14:33:00Z"/>
        </w:rPr>
      </w:pPr>
      <w:del w:id="214" w:author="Craig Parker" w:date="2023-12-12T14:33:00Z">
        <w:r w:rsidDel="00553318">
          <w:delText>The acceleration of urbanization, combined with the intensifying impacts of climate change, has sharply magnified the heat-related health risks in large African cities, a prime example being Johannesburg</w:delText>
        </w:r>
        <w:r w:rsidR="00290DB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 </w:delInstrText>
        </w:r>
        <w:r w:rsidR="00252713" w:rsidDel="00553318">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rsidDel="00553318">
          <w:delInstrText xml:space="preserve"> ADDIN EN.CITE.DATA </w:delInstrText>
        </w:r>
        <w:r w:rsidR="00252713" w:rsidDel="00553318">
          <w:fldChar w:fldCharType="end"/>
        </w:r>
        <w:r w:rsidR="00290DB3" w:rsidDel="00553318">
          <w:fldChar w:fldCharType="separate"/>
        </w:r>
        <w:r w:rsidR="00290DB3" w:rsidDel="00553318">
          <w:rPr>
            <w:noProof/>
          </w:rPr>
          <w:delText>[1]</w:delText>
        </w:r>
        <w:r w:rsidR="00290DB3" w:rsidDel="00553318">
          <w:fldChar w:fldCharType="end"/>
        </w:r>
        <w:r w:rsidDel="00553318">
          <w:delText>. Despite the growing urgency, there is a conspicuous dearth of comprehensive data and understanding of heat-health outcomes, the varying degrees of exposure and vulnerability, and the array of potential interventions tailored to these unique</w:delText>
        </w:r>
        <w:r w:rsidR="00D70964" w:rsidDel="00553318">
          <w:delText xml:space="preserve"> African</w:delText>
        </w:r>
        <w:r w:rsidDel="00553318">
          <w:delText xml:space="preserve"> urban contexts</w:delText>
        </w:r>
        <w:r w:rsidR="00CE79C7"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 </w:delInstrText>
        </w:r>
        <w:r w:rsidR="00F7195C" w:rsidDel="00553318">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rsidDel="00553318">
          <w:delInstrText xml:space="preserve"> ADDIN EN.CITE.DATA </w:delInstrText>
        </w:r>
        <w:r w:rsidR="00F7195C" w:rsidDel="00553318">
          <w:fldChar w:fldCharType="end"/>
        </w:r>
        <w:r w:rsidR="00CE79C7" w:rsidDel="00553318">
          <w:fldChar w:fldCharType="separate"/>
        </w:r>
        <w:r w:rsidR="00F7195C" w:rsidDel="00553318">
          <w:rPr>
            <w:noProof/>
          </w:rPr>
          <w:delText>[1-4]</w:delText>
        </w:r>
        <w:r w:rsidR="00CE79C7" w:rsidDel="00553318">
          <w:fldChar w:fldCharType="end"/>
        </w:r>
        <w:r w:rsidDel="00553318">
          <w:delText xml:space="preserve">. </w:delText>
        </w:r>
      </w:del>
    </w:p>
    <w:p w14:paraId="0485B32B" w14:textId="383FAA53" w:rsidR="00F901D9" w:rsidDel="00553318" w:rsidRDefault="00F901D9" w:rsidP="00616726">
      <w:pPr>
        <w:rPr>
          <w:del w:id="215" w:author="Craig Parker" w:date="2023-12-12T14:33:00Z"/>
        </w:rPr>
      </w:pPr>
      <w:del w:id="216" w:author="Craig Parker" w:date="2023-12-12T14:33:00Z">
        <w:r w:rsidRPr="00616726" w:rsidDel="00553318">
          <w:delText>This PhD study is deeply intertwined with the HE</w:delText>
        </w:r>
        <w:r w:rsidRPr="00551AF2" w:rsidDel="00553318">
          <w:rPr>
            <w:vertAlign w:val="superscript"/>
            <w:rPrChange w:id="217" w:author="Craig Parker" w:date="2023-11-23T21:29:00Z">
              <w:rPr/>
            </w:rPrChange>
          </w:rPr>
          <w:delText>2</w:delText>
        </w:r>
        <w:r w:rsidRPr="00616726" w:rsidDel="00553318">
          <w:delText>AT Center's Research Project 2 (RP2). Sponsored by the US National Institutes of Health (NIH), the HE</w:delText>
        </w:r>
        <w:r w:rsidRPr="00551AF2" w:rsidDel="00553318">
          <w:rPr>
            <w:vertAlign w:val="superscript"/>
            <w:rPrChange w:id="218" w:author="Craig Parker" w:date="2023-11-23T21:29:00Z">
              <w:rPr/>
            </w:rPrChange>
          </w:rPr>
          <w:delText>2</w:delText>
        </w:r>
        <w:r w:rsidRPr="00616726" w:rsidDel="00553318">
          <w:delText>AT Center stands as</w:delText>
        </w:r>
      </w:del>
      <w:ins w:id="219" w:author="Akbar Waljee" w:date="2023-09-05T17:49:00Z">
        <w:del w:id="220" w:author="Craig Parker" w:date="2023-12-12T14:33:00Z">
          <w:r w:rsidR="006A5B6A" w:rsidDel="00553318">
            <w:delText>is</w:delText>
          </w:r>
        </w:del>
      </w:ins>
      <w:del w:id="221" w:author="Craig Parker" w:date="2023-12-12T14:33:00Z">
        <w:r w:rsidRPr="00616726" w:rsidDel="00553318">
          <w:delText xml:space="preserve"> a vanguard initiative committed to mitigating the health repercussions of climate change in Africa through data science and interdisciplinary collaboration. RP2, in particular, ventures into the depths of spatial and demographic nuances underlying heat-health interactions in Johannesburg. Anchored in a robust empirical foundation, the primary objective of this study transcends mere understanding, aspiring to harness this knowledge in formulating predictive models that can accurately gauge risk and</w:delText>
        </w:r>
        <w:r w:rsidRPr="00F901D9" w:rsidDel="00553318">
          <w:delText xml:space="preserve"> recommend proactive mitigation measures</w:delText>
        </w:r>
      </w:del>
      <w:ins w:id="222" w:author="Akbar Waljee" w:date="2023-09-05T17:49:00Z">
        <w:del w:id="223" w:author="Craig Parker" w:date="2023-12-12T14:33:00Z">
          <w:r w:rsidR="006A5B6A" w:rsidDel="00553318">
            <w:delText>.</w:delText>
          </w:r>
        </w:del>
      </w:ins>
    </w:p>
    <w:p w14:paraId="54333FF6" w14:textId="7A6CEA82" w:rsidR="009932FD" w:rsidDel="00553318" w:rsidRDefault="009932FD" w:rsidP="009932FD">
      <w:pPr>
        <w:pStyle w:val="Heading2"/>
        <w:rPr>
          <w:del w:id="224" w:author="Craig Parker" w:date="2023-12-12T14:33:00Z"/>
        </w:rPr>
      </w:pPr>
      <w:del w:id="225" w:author="Craig Parker" w:date="2023-12-12T14:33:00Z">
        <w:r w:rsidDel="00553318">
          <w:delText>Background and Rationale</w:delText>
        </w:r>
      </w:del>
    </w:p>
    <w:p w14:paraId="7258C804" w14:textId="08118450" w:rsidR="00C31BA9" w:rsidDel="00553318" w:rsidRDefault="00C31BA9" w:rsidP="00C31BA9">
      <w:pPr>
        <w:rPr>
          <w:del w:id="226" w:author="Craig Parker" w:date="2023-12-12T14:33:00Z"/>
        </w:rPr>
      </w:pPr>
      <w:del w:id="227" w:author="Craig Parker" w:date="2023-12-12T14:33:00Z">
        <w:r w:rsidDel="00553318">
          <w:delText>Climate change has brought steadily rising temperatures worldwide, severely escalating the public health threats posed by high ambient temperatures and heat waves</w:delText>
        </w:r>
        <w:r w:rsidR="006153B2"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 </w:delInstrText>
        </w:r>
        <w:r w:rsidR="00F7195C" w:rsidDel="00553318">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rsidDel="00553318">
          <w:delInstrText xml:space="preserve"> ADDIN EN.CITE.DATA </w:delInstrText>
        </w:r>
        <w:r w:rsidR="00F7195C" w:rsidDel="00553318">
          <w:fldChar w:fldCharType="end"/>
        </w:r>
        <w:r w:rsidR="006153B2" w:rsidDel="00553318">
          <w:fldChar w:fldCharType="separate"/>
        </w:r>
        <w:r w:rsidR="00F7195C" w:rsidDel="00553318">
          <w:rPr>
            <w:noProof/>
          </w:rPr>
          <w:delText>[5, 6]</w:delText>
        </w:r>
        <w:r w:rsidR="006153B2" w:rsidDel="00553318">
          <w:fldChar w:fldCharType="end"/>
        </w:r>
        <w:r w:rsidDel="00553318">
          <w:delText>. These temperature increases are more pronounced in the tropics, particularly in rapidly urbanizing African cities, which are projected to bear a substantial burden of increased heat-related mortality and morbidity</w:delText>
        </w:r>
        <w:r w:rsidR="00724146"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 </w:delInstrText>
        </w:r>
        <w:r w:rsidR="002D3059" w:rsidDel="00553318">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rsidDel="00553318">
          <w:delInstrText xml:space="preserve"> ADDIN EN.CITE.DATA </w:delInstrText>
        </w:r>
        <w:r w:rsidR="002D3059" w:rsidDel="00553318">
          <w:fldChar w:fldCharType="end"/>
        </w:r>
        <w:r w:rsidR="00724146" w:rsidDel="00553318">
          <w:fldChar w:fldCharType="separate"/>
        </w:r>
        <w:r w:rsidR="00294F35" w:rsidDel="00553318">
          <w:rPr>
            <w:noProof/>
          </w:rPr>
          <w:delText>[7, 8]</w:delText>
        </w:r>
        <w:r w:rsidR="00724146" w:rsidDel="00553318">
          <w:fldChar w:fldCharType="end"/>
        </w:r>
        <w:r w:rsidDel="00553318">
          <w:delText>. Unique vulnerabilities arise in these settings due to high prevalence rates of diseases like HIV and TB, limited access to cooling resources, and large populations residing in informal settlements</w:delText>
        </w:r>
        <w:r w:rsidR="004C1F83"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 </w:delInstrText>
        </w:r>
        <w:r w:rsidR="00294F35" w:rsidDel="00553318">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rsidDel="00553318">
          <w:delInstrText xml:space="preserve"> ADDIN EN.CITE.DATA </w:delInstrText>
        </w:r>
        <w:r w:rsidR="00294F35" w:rsidDel="00553318">
          <w:fldChar w:fldCharType="end"/>
        </w:r>
        <w:r w:rsidR="004C1F83" w:rsidDel="00553318">
          <w:fldChar w:fldCharType="separate"/>
        </w:r>
        <w:r w:rsidR="00294F35" w:rsidDel="00553318">
          <w:rPr>
            <w:noProof/>
          </w:rPr>
          <w:delText>[6, 9]</w:delText>
        </w:r>
        <w:r w:rsidR="004C1F83" w:rsidDel="00553318">
          <w:fldChar w:fldCharType="end"/>
        </w:r>
        <w:r w:rsidDel="00553318">
          <w:delText>.</w:delText>
        </w:r>
      </w:del>
    </w:p>
    <w:p w14:paraId="7AD40DB2" w14:textId="760A144F" w:rsidR="00C31BA9" w:rsidDel="00553318" w:rsidRDefault="00C31BA9" w:rsidP="00C31BA9">
      <w:pPr>
        <w:rPr>
          <w:del w:id="228" w:author="Craig Parker" w:date="2023-12-12T14:33:00Z"/>
        </w:rPr>
      </w:pPr>
      <w:del w:id="229" w:author="Craig Parker" w:date="2023-12-12T14:33:00Z">
        <w:r w:rsidDel="00553318">
          <w:delText>The Urban Heat Island</w:delText>
        </w:r>
        <w:r w:rsidR="0085343B" w:rsidDel="00553318">
          <w:delText>(UHI)</w:delText>
        </w:r>
        <w:r w:rsidDel="00553318">
          <w:delText xml:space="preserve"> effect further compounds these vulnerabilities. This phenomenon, caused by urban development and the lack of vegetation, causes cities to experience considerably higher temperatures than their surrounding rural areas</w:delText>
        </w:r>
        <w:r w:rsidR="0016357F" w:rsidDel="00553318">
          <w:fldChar w:fldCharType="begin"/>
        </w:r>
        <w:r w:rsidR="00294F35" w:rsidDel="00553318">
          <w:delInstrText xml:space="preserve"> ADDIN EN.CITE &lt;EndNote&gt;&lt;Cite&gt;&lt;Author&gt;Pandey&lt;/Author&gt;&lt;Year&gt;2018&lt;/Year&gt;&lt;RecNum&gt;596&lt;/RecNum&gt;&lt;DisplayText&gt;[10]&lt;/DisplayText&gt;&lt;record&gt;&lt;rec-number&gt;596&lt;/rec-number&gt;&lt;foreign-keys&gt;&lt;key app="EN" db-id="5szwxp0er2sa0tevxamvt5a9wdes925002ws" timestamp="1691034461"&gt;596&lt;/key&gt;&lt;/foreign-keys&gt;&lt;ref-type name="Conference Proceedings"&gt;10&lt;/ref-type&gt;&lt;contributors&gt;&lt;authors&gt;&lt;author&gt;Pandey, Ravi Kumar&lt;/author&gt;&lt;/authors&gt;&lt;/contributors&gt;&lt;titles&gt;&lt;title&gt;Urban Heat Island Effect and Climate Change: An Assessment of Interacting and Attainable Variations in Indian Cities: Study of Gorakhpur&lt;/title&gt;&lt;/titles&gt;&lt;dates&gt;&lt;year&gt;2018&lt;/year&gt;&lt;/dates&gt;&lt;urls&gt;&lt;/urls&gt;&lt;/record&gt;&lt;/Cite&gt;&lt;/EndNote&gt;</w:delInstrText>
        </w:r>
        <w:r w:rsidR="0016357F" w:rsidDel="00553318">
          <w:fldChar w:fldCharType="separate"/>
        </w:r>
        <w:r w:rsidR="00294F35" w:rsidDel="00553318">
          <w:rPr>
            <w:noProof/>
          </w:rPr>
          <w:delText>[10]</w:delText>
        </w:r>
        <w:r w:rsidR="0016357F" w:rsidDel="00553318">
          <w:fldChar w:fldCharType="end"/>
        </w:r>
        <w:r w:rsidDel="00553318">
          <w:delText>. Structures within these cities – such as informal dwellings, low-cost government housing, school classrooms, and clinics – are often inadequately designed for these conditions, having indoor temperatures that are 3-4°C warmer than outside, thereby exacerbating heat exposure</w:delText>
        </w:r>
        <w:r w:rsidR="00175ABF"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 </w:delInstrText>
        </w:r>
        <w:r w:rsidR="002D3059" w:rsidDel="00553318">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rsidDel="00553318">
          <w:delInstrText xml:space="preserve"> ADDIN EN.CITE.DATA </w:delInstrText>
        </w:r>
        <w:r w:rsidR="002D3059" w:rsidDel="00553318">
          <w:fldChar w:fldCharType="end"/>
        </w:r>
        <w:r w:rsidR="00175ABF" w:rsidDel="00553318">
          <w:fldChar w:fldCharType="separate"/>
        </w:r>
        <w:r w:rsidR="002D3059" w:rsidDel="00553318">
          <w:rPr>
            <w:noProof/>
          </w:rPr>
          <w:delText>[1, 8]</w:delText>
        </w:r>
        <w:r w:rsidR="00175ABF" w:rsidDel="00553318">
          <w:fldChar w:fldCharType="end"/>
        </w:r>
        <w:r w:rsidDel="00553318">
          <w:delText>.</w:delText>
        </w:r>
      </w:del>
    </w:p>
    <w:p w14:paraId="0B1D3F82" w14:textId="1999FB16" w:rsidR="00C31BA9" w:rsidDel="00553318" w:rsidRDefault="00C31BA9" w:rsidP="00C31BA9">
      <w:pPr>
        <w:rPr>
          <w:del w:id="230" w:author="Craig Parker" w:date="2023-12-12T14:33:00Z"/>
        </w:rPr>
      </w:pPr>
      <w:del w:id="231" w:author="Craig Parker" w:date="2023-12-12T14:33:00Z">
        <w:r w:rsidDel="00553318">
          <w:delText xml:space="preserve">While the health impacts of heat are widely </w:delText>
        </w:r>
      </w:del>
      <w:del w:id="232" w:author="Craig Parker" w:date="2023-12-12T14:23:00Z">
        <w:r w:rsidDel="001D2A51">
          <w:delText>recognized</w:delText>
        </w:r>
      </w:del>
      <w:del w:id="233" w:author="Craig Parker" w:date="2023-12-12T14:33:00Z">
        <w:r w:rsidDel="00553318">
          <w:delText>, there is a critical knowledge and methodological gap concerning the assessment and prediction of heat-related health risks within the African city context</w:delText>
        </w:r>
        <w:r w:rsidR="008D482A"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 </w:delInstrText>
        </w:r>
        <w:r w:rsidR="00294F35" w:rsidDel="00553318">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rsidDel="00553318">
          <w:delInstrText xml:space="preserve"> ADDIN EN.CITE.DATA </w:delInstrText>
        </w:r>
        <w:r w:rsidR="00294F35" w:rsidDel="00553318">
          <w:fldChar w:fldCharType="end"/>
        </w:r>
        <w:r w:rsidR="008D482A" w:rsidDel="00553318">
          <w:fldChar w:fldCharType="separate"/>
        </w:r>
        <w:r w:rsidR="00294F35" w:rsidDel="00553318">
          <w:rPr>
            <w:noProof/>
          </w:rPr>
          <w:delText>[11, 12]</w:delText>
        </w:r>
        <w:r w:rsidR="008D482A" w:rsidDel="00553318">
          <w:fldChar w:fldCharType="end"/>
        </w:r>
        <w:r w:rsidDel="00553318">
          <w:delText>. Existing heat-health impact assessments frequently fail to account for the complexity of urban spaces, unique environmental exposures, and the specific demographic and disease spectrums in Africa</w:delText>
        </w:r>
        <w:r w:rsidR="00244717" w:rsidDel="00553318">
          <w:fldChar w:fldCharType="begin"/>
        </w:r>
        <w:r w:rsidR="00244717" w:rsidDel="00553318">
          <w:delInstrText xml:space="preserve"> ADDIN EN.CITE &lt;EndNote&gt;&lt;Cite&gt;&lt;Author&gt;Rohat&lt;/Author&gt;&lt;Year&gt;2019&lt;/Year&gt;&lt;RecNum&gt;611&lt;/RecNum&gt;&lt;DisplayText&gt;[13]&lt;/DisplayText&gt;&lt;record&gt;&lt;rec-number&gt;611&lt;/rec-number&gt;&lt;foreign-keys&gt;&lt;key app="EN" db-id="5szwxp0er2sa0tevxamvt5a9wdes925002ws" timestamp="1691349664"&gt;611&lt;/key&gt;&lt;/foreign-keys&gt;&lt;ref-type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delInstrText>
        </w:r>
        <w:r w:rsidR="00244717" w:rsidDel="00553318">
          <w:fldChar w:fldCharType="separate"/>
        </w:r>
        <w:r w:rsidR="00244717" w:rsidDel="00553318">
          <w:rPr>
            <w:noProof/>
          </w:rPr>
          <w:delText>[13]</w:delText>
        </w:r>
        <w:r w:rsidR="00244717" w:rsidDel="00553318">
          <w:fldChar w:fldCharType="end"/>
        </w:r>
        <w:r w:rsidDel="00553318">
          <w:delText>. For example, research in northern Ghana has demonstrated a significant association between high daily temperatures and all-cause mortality, yet comprehensive research investigating heat-related morbidity in Africa remains scarce</w:delText>
        </w:r>
        <w:r w:rsidR="00293DB0" w:rsidDel="00553318">
          <w:fldChar w:fldCharType="begin"/>
        </w:r>
        <w:r w:rsidR="00294F35" w:rsidDel="00553318">
          <w:delInstrText xml:space="preserve"> ADDIN EN.CITE &lt;EndNote&gt;&lt;Cite&gt;&lt;Author&gt;Adams&lt;/Author&gt;&lt;Year&gt;2022&lt;/Year&gt;&lt;RecNum&gt;595&lt;/RecNum&gt;&lt;DisplayText&gt;[9]&lt;/DisplayText&gt;&lt;record&gt;&lt;rec-number&gt;595&lt;/rec-number&gt;&lt;foreign-keys&gt;&lt;key app="EN" db-id="5szwxp0er2sa0tevxamvt5a9wdes925002ws" timestamp="1691034337"&gt;595&lt;/key&gt;&lt;/foreign-keys&gt;&lt;ref-type name="Journal Article"&gt;17&lt;/ref-type&gt;&lt;contributors&gt;&lt;authors&gt;&lt;author&gt;Adams, Ishmael&lt;/author&gt;&lt;author&gt;Ghosh, Sumita&lt;/author&gt;&lt;author&gt;Runeson, Goran&lt;/author&gt;&lt;/authors&gt;&lt;/contributors&gt;&lt;titles&gt;&lt;title&gt;Access to Early Warning for Climate Change-Related Hazards in Informal Settlements of Accra, Ghana&lt;/title&gt;&lt;secondary-title&gt;Climate&lt;/secondary-title&gt;&lt;/titles&gt;&lt;periodical&gt;&lt;full-title&gt;Climate&lt;/full-title&gt;&lt;/periodical&gt;&lt;dates&gt;&lt;year&gt;2022&lt;/year&gt;&lt;/dates&gt;&lt;urls&gt;&lt;/urls&gt;&lt;/record&gt;&lt;/Cite&gt;&lt;/EndNote&gt;</w:delInstrText>
        </w:r>
        <w:r w:rsidR="00293DB0" w:rsidDel="00553318">
          <w:fldChar w:fldCharType="separate"/>
        </w:r>
        <w:r w:rsidR="00294F35" w:rsidDel="00553318">
          <w:rPr>
            <w:noProof/>
          </w:rPr>
          <w:delText>[9]</w:delText>
        </w:r>
        <w:r w:rsidR="00293DB0" w:rsidDel="00553318">
          <w:fldChar w:fldCharType="end"/>
        </w:r>
        <w:r w:rsidDel="00553318">
          <w:delText>.</w:delText>
        </w:r>
      </w:del>
    </w:p>
    <w:p w14:paraId="2E72EB6A" w14:textId="22C0C0D4" w:rsidR="004371A0" w:rsidRDefault="00C31BA9" w:rsidP="00C31BA9">
      <w:pPr>
        <w:pBdr>
          <w:bottom w:val="thinThickThinMediumGap" w:sz="18" w:space="1" w:color="auto"/>
        </w:pBdr>
        <w:rPr>
          <w:ins w:id="234" w:author="Craig Parker" w:date="2023-12-12T14:31:00Z"/>
        </w:rPr>
      </w:pPr>
      <w:del w:id="235" w:author="Craig Parker" w:date="2023-12-12T14:33:00Z">
        <w:r w:rsidDel="00553318">
          <w:delText>A similar lack of information characterizes South Africa, where about 11% of the urban population live in high-poverty informal settlements</w:delText>
        </w:r>
        <w:r w:rsidR="005B6CF9"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B6CF9" w:rsidDel="00553318">
          <w:fldChar w:fldCharType="separate"/>
        </w:r>
        <w:r w:rsidR="00244717" w:rsidDel="00553318">
          <w:rPr>
            <w:noProof/>
          </w:rPr>
          <w:delText>[14]</w:delText>
        </w:r>
        <w:r w:rsidR="005B6CF9" w:rsidDel="00553318">
          <w:fldChar w:fldCharType="end"/>
        </w:r>
        <w:r w:rsidDel="00553318">
          <w:delText>. Preliminary research in Johannesburg has indicated that indoor classroom temperatures often exceed comfortable levels, causing students to experience symptoms such as fatigue and difficulty breathing</w:delText>
        </w:r>
        <w:r w:rsidR="00550DCC"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rsidDel="00553318">
          <w:delInstrText xml:space="preserve"> ADDIN EN.CITE.DATA </w:delInstrText>
        </w:r>
        <w:r w:rsidR="00244717" w:rsidDel="00553318">
          <w:fldChar w:fldCharType="end"/>
        </w:r>
        <w:r w:rsidR="00550DCC" w:rsidDel="00553318">
          <w:fldChar w:fldCharType="separate"/>
        </w:r>
        <w:r w:rsidR="00244717" w:rsidDel="00553318">
          <w:rPr>
            <w:noProof/>
          </w:rPr>
          <w:delText>[14]</w:delText>
        </w:r>
        <w:r w:rsidR="00550DCC" w:rsidDel="00553318">
          <w:fldChar w:fldCharType="end"/>
        </w:r>
        <w:r w:rsidDel="00553318">
          <w:delText>. Additionally, temperatures in waiting rooms in rural clinics were found to exceed</w:delText>
        </w:r>
      </w:del>
      <w:ins w:id="236" w:author="Akbar Waljee" w:date="2023-09-05T17:50:00Z">
        <w:del w:id="237" w:author="Craig Parker" w:date="2023-12-12T14:33:00Z">
          <w:r w:rsidR="006A5B6A" w:rsidDel="00553318">
            <w:delText>exceeded</w:delText>
          </w:r>
        </w:del>
      </w:ins>
      <w:del w:id="238" w:author="Craig Parker" w:date="2023-12-12T14:33:00Z">
        <w:r w:rsidDel="00553318">
          <w:delText xml:space="preserve"> 38°C, suggesting that patients seeking treatment could experience considerable discomfort and health impacts due to heat exposure</w:delText>
        </w:r>
        <w:r w:rsidR="00793260"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 </w:delInstrText>
        </w:r>
        <w:r w:rsidR="00244717" w:rsidDel="00553318">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rsidDel="00553318">
          <w:delInstrText xml:space="preserve"> ADDIN EN.CITE.DATA </w:delInstrText>
        </w:r>
        <w:r w:rsidR="00244717" w:rsidDel="00553318">
          <w:fldChar w:fldCharType="end"/>
        </w:r>
        <w:r w:rsidR="00793260" w:rsidDel="00553318">
          <w:fldChar w:fldCharType="separate"/>
        </w:r>
        <w:r w:rsidR="00244717" w:rsidDel="00553318">
          <w:rPr>
            <w:noProof/>
          </w:rPr>
          <w:delText>[15]</w:delText>
        </w:r>
        <w:r w:rsidR="00793260" w:rsidDel="00553318">
          <w:fldChar w:fldCharType="end"/>
        </w:r>
        <w:r w:rsidDel="00553318">
          <w:delText>.</w:delText>
        </w:r>
      </w:del>
    </w:p>
    <w:p w14:paraId="6E4DCD68" w14:textId="711679BC" w:rsidR="00574B26" w:rsidRPr="00574B26" w:rsidRDefault="00574B26" w:rsidP="00574B26">
      <w:pPr>
        <w:rPr>
          <w:ins w:id="239" w:author="Craig Parker" w:date="2024-03-26T20:44:00Z"/>
          <w:rFonts w:ascii="Calibri" w:eastAsia="Arial" w:hAnsi="Calibri" w:cs="Times New Roman"/>
          <w:kern w:val="0"/>
          <w:lang w:eastAsia="en-ZA"/>
          <w14:ligatures w14:val="none"/>
        </w:rPr>
      </w:pPr>
      <w:ins w:id="240" w:author="Craig Parker" w:date="2024-03-26T20:44:00Z">
        <w:r w:rsidRPr="00574B26">
          <w:rPr>
            <w:rFonts w:ascii="Calibri" w:eastAsia="Arial" w:hAnsi="Calibri" w:cs="Times New Roman"/>
            <w:kern w:val="0"/>
            <w:lang w:eastAsia="en-ZA"/>
            <w14:ligatures w14:val="none"/>
          </w:rPr>
          <w:t xml:space="preserve">This study, emanating from the HE²AT </w:t>
        </w:r>
        <w:proofErr w:type="spellStart"/>
        <w:r w:rsidRPr="00574B26">
          <w:rPr>
            <w:rFonts w:ascii="Calibri" w:eastAsia="Arial" w:hAnsi="Calibri" w:cs="Times New Roman"/>
            <w:kern w:val="0"/>
            <w:lang w:eastAsia="en-ZA"/>
            <w14:ligatures w14:val="none"/>
          </w:rPr>
          <w:t>Center</w:t>
        </w:r>
        <w:proofErr w:type="spellEnd"/>
        <w:r w:rsidRPr="00574B26">
          <w:rPr>
            <w:rFonts w:ascii="Calibri" w:eastAsia="Arial" w:hAnsi="Calibri" w:cs="Times New Roman"/>
            <w:kern w:val="0"/>
            <w:lang w:eastAsia="en-ZA"/>
            <w14:ligatures w14:val="none"/>
          </w:rPr>
          <w:t xml:space="preserve"> as a Research Project (RP), aims to delve into the complex interplay between urban environments and their impact on heat-health, spotlighting the urgent need for nuanced responses</w:t>
        </w:r>
      </w:ins>
      <w:ins w:id="241" w:author="Craig Parker" w:date="2024-03-26T21:10:00Z">
        <w:r w:rsidR="00070D66">
          <w:fldChar w:fldCharType="begin"/>
        </w:r>
        <w:r w:rsidR="00070D66">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070D66">
          <w:rPr>
            <w:noProof/>
          </w:rPr>
          <w:t>[1]</w:t>
        </w:r>
        <w:r w:rsidR="00070D66">
          <w:fldChar w:fldCharType="end"/>
        </w:r>
      </w:ins>
      <w:ins w:id="242" w:author="Craig Parker" w:date="2024-03-26T20:44:00Z">
        <w:r w:rsidRPr="00574B26">
          <w:rPr>
            <w:rFonts w:ascii="Calibri" w:eastAsia="Arial" w:hAnsi="Calibri" w:cs="Times New Roman"/>
            <w:kern w:val="0"/>
            <w:lang w:eastAsia="en-ZA"/>
            <w14:ligatures w14:val="none"/>
          </w:rPr>
          <w:t xml:space="preserve">. It foregrounds the acute risks faced by vulnerable populations in urban settings—including the </w:t>
        </w:r>
        <w:proofErr w:type="gramStart"/>
        <w:r w:rsidRPr="00574B26">
          <w:rPr>
            <w:rFonts w:ascii="Calibri" w:eastAsia="Arial" w:hAnsi="Calibri" w:cs="Times New Roman"/>
            <w:kern w:val="0"/>
            <w:lang w:eastAsia="en-ZA"/>
            <w14:ligatures w14:val="none"/>
          </w:rPr>
          <w:t>economically disadvantaged</w:t>
        </w:r>
        <w:proofErr w:type="gramEnd"/>
        <w:r w:rsidRPr="00574B26">
          <w:rPr>
            <w:rFonts w:ascii="Calibri" w:eastAsia="Arial" w:hAnsi="Calibri" w:cs="Times New Roman"/>
            <w:kern w:val="0"/>
            <w:lang w:eastAsia="en-ZA"/>
            <w14:ligatures w14:val="none"/>
          </w:rPr>
          <w:t>, the elderly, those with pre-existing health conditions, children, outdoor workers, and residents of densely populated or informal settlements. For these groups, the urban heat island (UHI) effect is not just a concept but a daily reality that aggravates existing vulnerabilities</w:t>
        </w:r>
      </w:ins>
      <w:ins w:id="243" w:author="Craig Parker" w:date="2024-03-26T21:06:00Z">
        <w:r w:rsidR="00A37232">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ins>
      <w:r w:rsidR="00070D66">
        <w:instrText xml:space="preserve"> ADDIN EN.CITE </w:instrText>
      </w:r>
      <w:r w:rsidR="00070D66">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070D66">
        <w:instrText xml:space="preserve"> ADDIN EN.CITE.DATA </w:instrText>
      </w:r>
      <w:r w:rsidR="00070D66">
        <w:fldChar w:fldCharType="end"/>
      </w:r>
      <w:ins w:id="244" w:author="Craig Parker" w:date="2024-03-26T21:06:00Z">
        <w:r w:rsidR="00A37232">
          <w:fldChar w:fldCharType="separate"/>
        </w:r>
      </w:ins>
      <w:r w:rsidR="00070D66">
        <w:rPr>
          <w:noProof/>
        </w:rPr>
        <w:t>[2-4]</w:t>
      </w:r>
      <w:ins w:id="245" w:author="Craig Parker" w:date="2024-03-26T21:06:00Z">
        <w:r w:rsidR="00A37232">
          <w:fldChar w:fldCharType="end"/>
        </w:r>
      </w:ins>
      <w:ins w:id="246" w:author="Craig Parker" w:date="2024-03-26T20:44:00Z">
        <w:r w:rsidRPr="00574B26">
          <w:rPr>
            <w:rFonts w:ascii="Calibri" w:eastAsia="Arial" w:hAnsi="Calibri" w:cs="Times New Roman"/>
            <w:kern w:val="0"/>
            <w:lang w:eastAsia="en-ZA"/>
            <w14:ligatures w14:val="none"/>
          </w:rPr>
          <w:t>.</w:t>
        </w:r>
      </w:ins>
    </w:p>
    <w:p w14:paraId="39CDF85B" w14:textId="6D935BC0" w:rsidR="00574B26" w:rsidRPr="00574B26" w:rsidRDefault="00574B26" w:rsidP="00574B26">
      <w:pPr>
        <w:rPr>
          <w:ins w:id="247" w:author="Craig Parker" w:date="2024-03-26T20:44:00Z"/>
          <w:rFonts w:ascii="Calibri" w:eastAsia="Arial" w:hAnsi="Calibri" w:cs="Times New Roman"/>
          <w:kern w:val="0"/>
          <w:lang w:eastAsia="en-ZA"/>
          <w14:ligatures w14:val="none"/>
        </w:rPr>
      </w:pPr>
      <w:ins w:id="248" w:author="Craig Parker" w:date="2024-03-26T20:44:00Z">
        <w:r w:rsidRPr="00574B26">
          <w:rPr>
            <w:rFonts w:ascii="Calibri" w:eastAsia="Arial" w:hAnsi="Calibri" w:cs="Times New Roman"/>
            <w:kern w:val="0"/>
            <w:lang w:eastAsia="en-ZA"/>
            <w14:ligatures w14:val="none"/>
          </w:rPr>
          <w:t>Amidst a backdrop of climate change, which has notably increased global temperatures, rapidly urbanizing African cities have become hotspots for exacerbated public health risks. These risks are amplified by the UHI effect, where urban development and sparse vegetation lead to significantly higher temperatures within cities than in their surrounding rural areas</w:t>
        </w:r>
      </w:ins>
      <w:r w:rsidR="00626A07">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&lt;EndNote&gt;&lt;Cite&gt;&lt;Author&gt;Mhedhbi&lt;/Author&gt;&lt;Year&gt;2023&lt;/Year&gt;&lt;RecNum&gt;826&lt;/RecNum&gt;&lt;DisplayText&gt;[5]&lt;/DisplayText&gt;&lt;record&gt;&lt;rec-number&gt;826&lt;/rec-number&gt;&lt;foreign-keys&gt;&lt;key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[5]</w:t>
      </w:r>
      <w:r w:rsidR="00626A07">
        <w:rPr>
          <w:rFonts w:ascii="Calibri" w:eastAsia="Arial" w:hAnsi="Calibri" w:cs="Times New Roman"/>
          <w:kern w:val="0"/>
          <w:lang w:eastAsia="en-ZA"/>
          <w14:ligatures w14:val="none"/>
        </w:rPr>
        <w:fldChar w:fldCharType="end"/>
      </w:r>
      <w:ins w:id="249" w:author="Craig Parker" w:date="2024-03-26T20:44:00Z">
        <w:r w:rsidRPr="00574B26">
          <w:rPr>
            <w:rFonts w:ascii="Calibri" w:eastAsia="Arial" w:hAnsi="Calibri" w:cs="Times New Roman"/>
            <w:kern w:val="0"/>
            <w:lang w:eastAsia="en-ZA"/>
            <w14:ligatures w14:val="none"/>
          </w:rPr>
          <w:t>. This scenario is particularly alarming in areas where housing and infrastructure, often comprising informal dwellings and low-cost housing, fail to provide adequate thermal comfort, leading to indoor temperatures that are notably higher than the external environment. Such conditions not only intensify heat exposure but also highlight the inadequacies in current urban planning and housing design, underscoring the imperative for localized interventions.</w:t>
        </w:r>
      </w:ins>
    </w:p>
    <w:p w14:paraId="2DBD925A" w14:textId="0AB8A886" w:rsidR="00574B26" w:rsidRPr="00574B26" w:rsidRDefault="00574B26" w:rsidP="00574B26">
      <w:pPr>
        <w:rPr>
          <w:ins w:id="250" w:author="Craig Parker" w:date="2024-03-26T20:44:00Z"/>
          <w:rFonts w:ascii="Calibri" w:eastAsia="Arial" w:hAnsi="Calibri" w:cs="Times New Roman"/>
          <w:kern w:val="0"/>
          <w:lang w:eastAsia="en-ZA"/>
          <w14:ligatures w14:val="none"/>
        </w:rPr>
      </w:pPr>
      <w:ins w:id="251" w:author="Craig Parker" w:date="2024-03-26T20:44:00Z">
        <w:r w:rsidRPr="00574B26">
          <w:rPr>
            <w:rFonts w:ascii="Calibri" w:eastAsia="Arial" w:hAnsi="Calibri" w:cs="Times New Roman"/>
            <w:kern w:val="0"/>
            <w:lang w:eastAsia="en-ZA"/>
            <w14:ligatures w14:val="none"/>
          </w:rPr>
          <w:t xml:space="preserve">Building on foundational research, including significant studies from Johannesburg, this project seeks to address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w:t>
        </w:r>
        <w:proofErr w:type="spellStart"/>
        <w:r w:rsidRPr="00574B26">
          <w:rPr>
            <w:rFonts w:ascii="Calibri" w:eastAsia="Arial" w:hAnsi="Calibri" w:cs="Times New Roman"/>
            <w:kern w:val="0"/>
            <w:lang w:eastAsia="en-ZA"/>
            <w14:ligatures w14:val="none"/>
          </w:rPr>
          <w:t>Igun</w:t>
        </w:r>
        <w:proofErr w:type="spellEnd"/>
        <w:r w:rsidRPr="00574B26">
          <w:rPr>
            <w:rFonts w:ascii="Calibri" w:eastAsia="Arial" w:hAnsi="Calibri" w:cs="Times New Roman"/>
            <w:kern w:val="0"/>
            <w:lang w:eastAsia="en-ZA"/>
            <w14:ligatures w14:val="none"/>
          </w:rPr>
          <w:t xml:space="preserve"> et al. (2022) and health impacts assessments by </w:t>
        </w:r>
        <w:proofErr w:type="spellStart"/>
        <w:r w:rsidRPr="00574B26">
          <w:rPr>
            <w:rFonts w:ascii="Calibri" w:eastAsia="Arial" w:hAnsi="Calibri" w:cs="Times New Roman"/>
            <w:kern w:val="0"/>
            <w:lang w:eastAsia="en-ZA"/>
            <w14:ligatures w14:val="none"/>
          </w:rPr>
          <w:t>Enete</w:t>
        </w:r>
        <w:proofErr w:type="spellEnd"/>
        <w:r w:rsidRPr="00574B26">
          <w:rPr>
            <w:rFonts w:ascii="Calibri" w:eastAsia="Arial" w:hAnsi="Calibri" w:cs="Times New Roman"/>
            <w:kern w:val="0"/>
            <w:lang w:eastAsia="en-ZA"/>
            <w14:ligatures w14:val="none"/>
          </w:rPr>
          <w:t xml:space="preserve"> et al. (2017), underscore the complexity of these challenges</w:t>
        </w:r>
      </w:ins>
      <w:ins w:id="252" w:author="Craig Parker" w:date="2024-03-26T21:07:00Z">
        <w:r w:rsidR="00940293">
          <w:fldChar w:fldCharType="begin">
            <w:fldData xml:space="preserve">PEVuZE5vdGU+PENpdGU+PEF1dGhvcj5OY29uZ3dhbmU8L0F1dGhvcj48WWVhcj4yMDIxPC9ZZWFy
PjxSZWNOdW0+Nzg1PC9SZWNOdW0+PERpc3BsYXlUZXh0Pls2LThdPC9EaXNwbGF5VGV4dD48cmVj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ins>
      <w:r w:rsidR="00626A07">
        <w:instrText xml:space="preserve"> ADDIN EN.CITE </w:instrText>
      </w:r>
      <w:r w:rsidR="00626A07">
        <w:fldChar w:fldCharType="begin">
          <w:fldData xml:space="preserve">PEVuZE5vdGU+PENpdGU+PEF1dGhvcj5OY29uZ3dhbmU8L0F1dGhvcj48WWVhcj4yMDIxPC9ZZWFy
PjxSZWNOdW0+Nzg1PC9SZWNOdW0+PERpc3BsYXlUZXh0Pls2LThdPC9EaXNwbGF5VGV4dD48cmVj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26A07">
        <w:instrText xml:space="preserve"> ADDIN EN.CITE.DATA </w:instrText>
      </w:r>
      <w:r w:rsidR="00626A07">
        <w:fldChar w:fldCharType="end"/>
      </w:r>
      <w:ins w:id="253" w:author="Craig Parker" w:date="2024-03-26T21:07:00Z">
        <w:r w:rsidR="00940293">
          <w:fldChar w:fldCharType="separate"/>
        </w:r>
      </w:ins>
      <w:r w:rsidR="00626A07">
        <w:rPr>
          <w:noProof/>
        </w:rPr>
        <w:t>[6-8]</w:t>
      </w:r>
      <w:ins w:id="254" w:author="Craig Parker" w:date="2024-03-26T21:07:00Z">
        <w:r w:rsidR="00940293">
          <w:fldChar w:fldCharType="end"/>
        </w:r>
      </w:ins>
      <w:ins w:id="255" w:author="Craig Parker" w:date="2024-03-26T20:44:00Z">
        <w:r w:rsidRPr="00574B26">
          <w:rPr>
            <w:rFonts w:ascii="Calibri" w:eastAsia="Arial" w:hAnsi="Calibri" w:cs="Times New Roman"/>
            <w:kern w:val="0"/>
            <w:lang w:eastAsia="en-ZA"/>
            <w14:ligatures w14:val="none"/>
          </w:rPr>
          <w:t>. These studies collectively point to an escalating threat of heatwaves, intensified by UHI effects and the resultant health burdens, particularly in cities like Douala Metropolis, Cameroon</w:t>
        </w:r>
      </w:ins>
      <w:ins w:id="256" w:author="Craig Parker" w:date="2024-03-26T21:08:00Z">
        <w:r w:rsidR="000A261B">
          <w:fldChar w:fldCharType="begin"/>
        </w:r>
      </w:ins>
      <w:r w:rsidR="00626A07">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ins w:id="257" w:author="Craig Parker" w:date="2024-03-26T21:08:00Z">
        <w:r w:rsidR="000A261B">
          <w:fldChar w:fldCharType="separate"/>
        </w:r>
      </w:ins>
      <w:r w:rsidR="00626A07">
        <w:rPr>
          <w:noProof/>
        </w:rPr>
        <w:t>[9]</w:t>
      </w:r>
      <w:ins w:id="258" w:author="Craig Parker" w:date="2024-03-26T21:08:00Z">
        <w:r w:rsidR="000A261B">
          <w:fldChar w:fldCharType="end"/>
        </w:r>
      </w:ins>
      <w:ins w:id="259" w:author="Craig Parker" w:date="2024-03-26T20:44:00Z">
        <w:r w:rsidRPr="00574B26">
          <w:rPr>
            <w:rFonts w:ascii="Calibri" w:eastAsia="Arial" w:hAnsi="Calibri" w:cs="Times New Roman"/>
            <w:kern w:val="0"/>
            <w:lang w:eastAsia="en-ZA"/>
            <w14:ligatures w14:val="none"/>
          </w:rPr>
          <w:t>.</w:t>
        </w:r>
      </w:ins>
    </w:p>
    <w:p w14:paraId="5CA4519F" w14:textId="77777777" w:rsidR="00574B26" w:rsidRPr="00574B26" w:rsidRDefault="00574B26" w:rsidP="00574B26">
      <w:pPr>
        <w:rPr>
          <w:ins w:id="260" w:author="Craig Parker" w:date="2024-03-26T20:44:00Z"/>
          <w:rFonts w:ascii="Calibri" w:eastAsia="Arial" w:hAnsi="Calibri" w:cs="Times New Roman"/>
          <w:kern w:val="0"/>
          <w:lang w:eastAsia="en-ZA"/>
          <w14:ligatures w14:val="none"/>
        </w:rPr>
      </w:pPr>
      <w:ins w:id="261" w:author="Craig Parker" w:date="2024-03-26T20:44:00Z">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 Despite the acknowledged impacts of heat on health, a glaring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ins>
    </w:p>
    <w:p w14:paraId="26DC332E" w14:textId="7A616CD3" w:rsidR="00574B26" w:rsidRPr="00574B26" w:rsidRDefault="00574B26" w:rsidP="00574B26">
      <w:pPr>
        <w:rPr>
          <w:ins w:id="262" w:author="Craig Parker" w:date="2024-03-26T20:44:00Z"/>
          <w:rFonts w:ascii="Calibri" w:eastAsia="Arial" w:hAnsi="Calibri" w:cs="Times New Roman"/>
          <w:kern w:val="0"/>
          <w:lang w:eastAsia="en-ZA"/>
          <w14:ligatures w14:val="none"/>
        </w:rPr>
      </w:pPr>
      <w:ins w:id="263" w:author="Craig Parker" w:date="2024-03-26T20:44:00Z">
        <w:r w:rsidRPr="00574B26">
          <w:rPr>
            <w:rFonts w:ascii="Calibri" w:eastAsia="Arial" w:hAnsi="Calibri" w:cs="Times New Roman"/>
            <w:kern w:val="0"/>
            <w:lang w:eastAsia="en-ZA"/>
            <w14:ligatures w14:val="none"/>
          </w:rPr>
          <w:t xml:space="preserve">By proposing to deepen the understanding of heat-related health risks in urban African settings, this research aims to make a significant contribution to the field of urban public health amid climate change. It seeks to advance our knowledge and capabilities in predicting and mitigating heat-health challenges, with the </w:t>
        </w:r>
        <w:proofErr w:type="gramStart"/>
        <w:r w:rsidRPr="00574B26">
          <w:rPr>
            <w:rFonts w:ascii="Calibri" w:eastAsia="Arial" w:hAnsi="Calibri" w:cs="Times New Roman"/>
            <w:kern w:val="0"/>
            <w:lang w:eastAsia="en-ZA"/>
            <w14:ligatures w14:val="none"/>
          </w:rPr>
          <w:t>ultimate goal</w:t>
        </w:r>
        <w:proofErr w:type="gramEnd"/>
        <w:r w:rsidRPr="00574B26">
          <w:rPr>
            <w:rFonts w:ascii="Calibri" w:eastAsia="Arial" w:hAnsi="Calibri" w:cs="Times New Roman"/>
            <w:kern w:val="0"/>
            <w:lang w:eastAsia="en-ZA"/>
            <w14:ligatures w14:val="none"/>
          </w:rPr>
          <w:t xml:space="preserve"> of fostering more resilient urban environments across Africa. This </w:t>
        </w:r>
        <w:proofErr w:type="spellStart"/>
        <w:r w:rsidRPr="00574B26">
          <w:rPr>
            <w:rFonts w:ascii="Calibri" w:eastAsia="Arial" w:hAnsi="Calibri" w:cs="Times New Roman"/>
            <w:kern w:val="0"/>
            <w:lang w:eastAsia="en-ZA"/>
            <w14:ligatures w14:val="none"/>
          </w:rPr>
          <w:t>endeavor</w:t>
        </w:r>
        <w:proofErr w:type="spellEnd"/>
        <w:r w:rsidRPr="00574B26">
          <w:rPr>
            <w:rFonts w:ascii="Calibri" w:eastAsia="Arial" w:hAnsi="Calibri" w:cs="Times New Roman"/>
            <w:kern w:val="0"/>
            <w:lang w:eastAsia="en-ZA"/>
            <w14:ligatures w14:val="none"/>
          </w:rPr>
          <w:t xml:space="preserve"> not only responds to an urgent public health need but also lays the groundwork for future research and </w:t>
        </w:r>
        <w:proofErr w:type="gramStart"/>
        <w:r w:rsidRPr="00574B26">
          <w:rPr>
            <w:rFonts w:ascii="Calibri" w:eastAsia="Arial" w:hAnsi="Calibri" w:cs="Times New Roman"/>
            <w:kern w:val="0"/>
            <w:lang w:eastAsia="en-ZA"/>
            <w14:ligatures w14:val="none"/>
          </w:rPr>
          <w:t>policy-making</w:t>
        </w:r>
        <w:proofErr w:type="gramEnd"/>
        <w:r w:rsidRPr="00574B26">
          <w:rPr>
            <w:rFonts w:ascii="Calibri" w:eastAsia="Arial" w:hAnsi="Calibri" w:cs="Times New Roman"/>
            <w:kern w:val="0"/>
            <w:lang w:eastAsia="en-ZA"/>
            <w14:ligatures w14:val="none"/>
          </w:rPr>
          <w:t xml:space="preserve"> aimed at protecting the most vulnerable populations from the adverse effects of urban heat</w:t>
        </w:r>
        <w:r w:rsidR="00CD261A">
          <w:rPr>
            <w:rFonts w:ascii="Calibri" w:eastAsia="Arial" w:hAnsi="Calibri" w:cs="Times New Roman"/>
            <w:kern w:val="0"/>
            <w:lang w:eastAsia="en-ZA"/>
            <w14:ligatures w14:val="none"/>
          </w:rPr>
          <w:t>.</w:t>
        </w:r>
      </w:ins>
    </w:p>
    <w:p w14:paraId="35EFB378" w14:textId="77777777" w:rsidR="004371A0" w:rsidRDefault="004371A0" w:rsidP="00C31BA9"/>
    <w:p w14:paraId="28834BE5" w14:textId="4E36A850" w:rsidR="00C31BA9" w:rsidDel="00744D64" w:rsidRDefault="00C31BA9" w:rsidP="00C31BA9">
      <w:pPr>
        <w:rPr>
          <w:del w:id="264" w:author="Craig Parker" w:date="2023-11-23T21:17:00Z"/>
        </w:rPr>
      </w:pPr>
      <w:del w:id="265" w:author="Craig Parker" w:date="2023-11-23T21:17:00Z">
        <w:r w:rsidDel="00744D64">
          <w:lastRenderedPageBreak/>
          <w:delText>To address these challenges and gaps in knowledge, this PhD proposal aims to explore the unique socio-economic and environmental vulnerability at an intra-urban level in Johannesburg. Advanced statistical and machine learning methodologies will be employed to uncover the nuanced and potentially lagged impacts of heat-health exposures. A critical part of this research will be the development of</w:delText>
        </w:r>
      </w:del>
      <w:ins w:id="266" w:author="Akbar Waljee" w:date="2023-09-05T17:50:00Z">
        <w:del w:id="267" w:author="Craig Parker" w:date="2023-11-23T21:17:00Z">
          <w:r w:rsidR="006A5B6A" w:rsidDel="00744D64">
            <w:delText>developing</w:delText>
          </w:r>
        </w:del>
      </w:ins>
      <w:del w:id="268" w:author="Craig Parker" w:date="2023-11-23T21:17:00Z">
        <w:r w:rsidDel="00744D64">
          <w:delText xml:space="preserve"> a prediction model that accounts for spatial and demographic differences, allowing for the estimation of</w:delText>
        </w:r>
      </w:del>
      <w:ins w:id="269" w:author="Akbar Waljee" w:date="2023-09-05T17:50:00Z">
        <w:del w:id="270" w:author="Craig Parker" w:date="2023-11-23T21:17:00Z">
          <w:r w:rsidR="006A5B6A" w:rsidDel="00744D64">
            <w:delText>estimating</w:delText>
          </w:r>
        </w:del>
      </w:ins>
      <w:del w:id="271" w:author="Craig Parker" w:date="2023-11-23T21:17:00Z">
        <w:r w:rsidDel="00744D64">
          <w:delText xml:space="preserve"> adverse health outcomes at various temperature thresholds.</w:delText>
        </w:r>
        <w:bookmarkStart w:id="272" w:name="_Toc162291984"/>
        <w:bookmarkStart w:id="273" w:name="_Toc162342342"/>
        <w:bookmarkEnd w:id="272"/>
        <w:bookmarkEnd w:id="273"/>
      </w:del>
    </w:p>
    <w:p w14:paraId="02620FCF" w14:textId="17D46C22" w:rsidR="00C31BA9" w:rsidRPr="00C31BA9" w:rsidDel="00744D64" w:rsidRDefault="00C31BA9" w:rsidP="00C31BA9">
      <w:pPr>
        <w:rPr>
          <w:del w:id="274" w:author="Craig Parker" w:date="2023-11-23T21:17:00Z"/>
        </w:rPr>
      </w:pPr>
      <w:del w:id="275" w:author="Craig Parker" w:date="2023-11-23T21:17:00Z">
        <w:r w:rsidDel="00744D64">
          <w:delText>This comprehensive exploration will significantly enhance our understanding and prediction of heat-related health risks in African cities. The insights gained can subsequently inform the design of suitable interventions, such as Early Warning Systems that account for the vulnerability of different population groups and long-term structural interventions aimed at reducing</w:delText>
        </w:r>
      </w:del>
      <w:ins w:id="276" w:author="Akbar Waljee" w:date="2023-09-05T17:50:00Z">
        <w:del w:id="277" w:author="Craig Parker" w:date="2023-11-23T21:17:00Z">
          <w:r w:rsidR="006A5B6A" w:rsidDel="00744D64">
            <w:delText>to reduce</w:delText>
          </w:r>
        </w:del>
      </w:ins>
      <w:del w:id="278" w:author="Craig Parker" w:date="2023-11-23T21:17:00Z">
        <w:r w:rsidDel="00744D64">
          <w:delText xml:space="preserve"> heat exposures in urban areas. This research will pave the way for creating more resilient urban environments in Africa, facing escalating challenges due to climate change.</w:delText>
        </w:r>
        <w:bookmarkStart w:id="279" w:name="_Toc162291985"/>
        <w:bookmarkStart w:id="280" w:name="_Toc162342343"/>
        <w:bookmarkEnd w:id="279"/>
        <w:bookmarkEnd w:id="280"/>
      </w:del>
    </w:p>
    <w:p w14:paraId="316F5887" w14:textId="1049A2C3" w:rsidR="00431444" w:rsidRDefault="00691110" w:rsidP="00691110">
      <w:pPr>
        <w:pStyle w:val="Heading2"/>
      </w:pPr>
      <w:bookmarkStart w:id="281" w:name="_Toc162342344"/>
      <w:r>
        <w:t>Study Setting</w:t>
      </w:r>
      <w:bookmarkEnd w:id="281"/>
    </w:p>
    <w:p w14:paraId="3A6D91B6" w14:textId="3ED57E11" w:rsidR="00D05C80" w:rsidRDefault="00D05C80" w:rsidP="00D05C80">
      <w:r>
        <w:t>Nestled on the</w:t>
      </w:r>
      <w:ins w:id="282" w:author="Craig Parker" w:date="2024-03-26T21:14:00Z">
        <w:r w:rsidR="006A79F5">
          <w:t xml:space="preserve"> South African</w:t>
        </w:r>
      </w:ins>
      <w:r>
        <w:t xml:space="preserve"> Highveld plateau at an elevation of 1,753 meters, the vibrant city of Johannesburg forms the </w:t>
      </w:r>
      <w:del w:id="283" w:author="Craig Parker" w:date="2023-12-12T21:05:00Z">
        <w:r w:rsidDel="00D55DF4">
          <w:delText xml:space="preserve">centerpiece </w:delText>
        </w:r>
      </w:del>
      <w:ins w:id="284" w:author="Craig Parker" w:date="2024-03-26T20:17:00Z">
        <w:r w:rsidR="003E0009">
          <w:t>setting</w:t>
        </w:r>
      </w:ins>
      <w:ins w:id="285" w:author="Craig Parker" w:date="2023-12-12T21:05:00Z">
        <w:r w:rsidR="00D55DF4">
          <w:t xml:space="preserve"> </w:t>
        </w:r>
      </w:ins>
      <w:r>
        <w:t xml:space="preserve">of </w:t>
      </w:r>
      <w:ins w:id="286" w:author="Craig Parker" w:date="2024-03-26T20:17:00Z">
        <w:r w:rsidR="003E0009">
          <w:t>this</w:t>
        </w:r>
      </w:ins>
      <w:del w:id="287" w:author="Craig Parker" w:date="2024-03-26T20:17:00Z">
        <w:r w:rsidDel="003E0009">
          <w:delText>our</w:delText>
        </w:r>
      </w:del>
      <w:r>
        <w:t xml:space="preserve"> research. As the largest city in South Africa and the 26th largest globally, Johannesburg's population exceeds </w:t>
      </w:r>
      <w:r w:rsidR="00605034">
        <w:t>5.635</w:t>
      </w:r>
      <w:r>
        <w:t xml:space="preserve"> million inhabitants</w:t>
      </w:r>
      <w:r w:rsidR="00705649">
        <w:fldChar w:fldCharType="begin"/>
      </w:r>
      <w:r w:rsidR="00626A07">
        <w:instrText xml:space="preserve"> ADDIN EN.CITE &lt;EndNote&gt;&lt;Cite&gt;&lt;RecNum&gt;612&lt;/RecNum&gt;&lt;DisplayText&gt;[10]&lt;/DisplayText&gt;&lt;record&gt;&lt;rec-number&gt;612&lt;/rec-number&gt;&lt;foreign-keys&gt;&lt;key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626A07">
        <w:rPr>
          <w:noProof/>
        </w:rPr>
        <w:t>[10]</w:t>
      </w:r>
      <w:r w:rsidR="00705649">
        <w:fldChar w:fldCharType="end"/>
      </w:r>
      <w:r>
        <w:t xml:space="preserve">. This bustling metropolis, </w:t>
      </w:r>
      <w:del w:id="288" w:author="Craig Parker" w:date="2023-12-12T21:05:00Z">
        <w:r w:rsidDel="00D55DF4">
          <w:delText xml:space="preserve">characterized </w:delText>
        </w:r>
      </w:del>
      <w:ins w:id="289" w:author="Craig Parker" w:date="2023-12-12T21:05:00Z">
        <w:r w:rsidR="00D55DF4">
          <w:t xml:space="preserve">characterised </w:t>
        </w:r>
      </w:ins>
      <w:r>
        <w:t xml:space="preserve">by its unique subtropical highland climate, provides a compelling backdrop for </w:t>
      </w:r>
      <w:del w:id="290" w:author="Akbar Waljee" w:date="2023-09-05T17:50:00Z">
        <w:r w:rsidDel="006A5B6A">
          <w:delText>our exploration of</w:delText>
        </w:r>
      </w:del>
      <w:ins w:id="291" w:author="Akbar Waljee" w:date="2023-09-05T17:50:00Z">
        <w:r w:rsidR="006A5B6A">
          <w:t>exploring</w:t>
        </w:r>
      </w:ins>
      <w:r>
        <w:t xml:space="preserve"> urban heat health impacts</w:t>
      </w:r>
      <w:r w:rsidR="003D480E">
        <w:fldChar w:fldCharType="begin"/>
      </w:r>
      <w:r w:rsidR="00626A07">
        <w:instrText xml:space="preserve"> ADDIN EN.CITE &lt;EndNote&gt;&lt;Cite&gt;&lt;Author&gt;Souverijns&lt;/Author&gt;&lt;Year&gt;2022&lt;/Year&gt;&lt;RecNum&gt;613&lt;/RecNum&gt;&lt;DisplayText&gt;[11]&lt;/DisplayText&gt;&lt;record&gt;&lt;rec-number&gt;613&lt;/rec-number&gt;&lt;foreign-keys&gt;&lt;key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626A07">
        <w:rPr>
          <w:noProof/>
        </w:rPr>
        <w:t>[11]</w:t>
      </w:r>
      <w:r w:rsidR="003D480E">
        <w:fldChar w:fldCharType="end"/>
      </w:r>
      <w:r>
        <w:t>.</w:t>
      </w:r>
    </w:p>
    <w:p w14:paraId="6013C8F1" w14:textId="27A33EFB" w:rsidR="00D05C80" w:rsidRDefault="00D05C80" w:rsidP="00D05C80">
      <w:pPr>
        <w:rPr>
          <w:ins w:id="292" w:author="Craig Parker" w:date="2024-03-26T20:48:00Z"/>
        </w:rPr>
      </w:pPr>
      <w:r>
        <w:t xml:space="preserve">Johannesburg's distinct weather patterns follow a bifurcated climate cycle. Summer months, extending from October to April, are marked by hot days often followed by refreshing afternoon thundershowers, </w:t>
      </w:r>
      <w:del w:id="293" w:author="Craig Parker" w:date="2023-12-12T21:05:00Z">
        <w:r w:rsidDel="00D74944">
          <w:delText xml:space="preserve">subsequently </w:delText>
        </w:r>
      </w:del>
      <w:r>
        <w:t>transitioning into cooler evenings. The winter period</w:t>
      </w:r>
      <w:del w:id="294" w:author="Akbar Waljee" w:date="2023-09-05T17:50:00Z">
        <w:r w:rsidDel="006A5B6A">
          <w:delText>, spanning from May to September,</w:delText>
        </w:r>
      </w:del>
      <w:ins w:id="295" w:author="Akbar Waljee" w:date="2023-09-05T17:50:00Z">
        <w:r w:rsidR="006A5B6A">
          <w:t xml:space="preserve"> from May to September</w:t>
        </w:r>
      </w:ins>
      <w:r>
        <w:t xml:space="preserve"> offers a contrasting spectacle of dry, sunny days leading into cold nights. Due to the city's high elevation, the climate remains generally mild, with average maximum daytime temperatures oscillating between 25.6 °C (78.1°F) in January and 16 °C (61°F) in June</w:t>
      </w:r>
      <w:r w:rsidR="009F5C4C">
        <w:fldChar w:fldCharType="begin"/>
      </w:r>
      <w:r w:rsidR="00626A07">
        <w:instrText xml:space="preserve"> ADDIN EN.CITE &lt;EndNote&gt;&lt;Cite&gt;&lt;Author&gt;Tyson&lt;/Author&gt;&lt;Year&gt;2000&lt;/Year&gt;&lt;RecNum&gt;818&lt;/RecNum&gt;&lt;DisplayText&gt;[12]&lt;/DisplayText&gt;&lt;record&gt;&lt;rec-number&gt;818&lt;/rec-number&gt;&lt;foreign-keys&gt;&lt;key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626A07">
        <w:rPr>
          <w:noProof/>
        </w:rPr>
        <w:t>[12]</w:t>
      </w:r>
      <w:r w:rsidR="009F5C4C">
        <w:fldChar w:fldCharType="end"/>
      </w:r>
      <w:del w:id="296" w:author="Craig Parker" w:date="2024-03-26T09:46:00Z">
        <w:r w:rsidR="000257FC" w:rsidDel="002461AB">
          <w:fldChar w:fldCharType="begin"/>
        </w:r>
        <w:r w:rsidR="002461AB" w:rsidDel="002461AB">
          <w:delInstrText xml:space="preserve"> ADDIN EN.CITE &lt;EndNote&gt;&lt;Cite&gt;&lt;Author&gt;Tyson&lt;/Author&gt;&lt;Year&gt;2000&lt;/Year&gt;&lt;RecNum&gt;818&lt;/RecNum&gt;&lt;DisplayText&gt;[3, 4]&lt;/DisplayText&gt;&lt;record&gt;&lt;rec-number&gt;818&lt;/rec-number&gt;&lt;foreign-keys&gt;&lt;key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Cite&gt;&lt;Author&gt;Wright&lt;/Author&gt;&lt;Year&gt;2021&lt;/Year&gt;&lt;RecNum&gt;819&lt;/RecNum&gt;&lt;record&gt;&lt;rec-number&gt;819&lt;/rec-number&gt;&lt;foreign-keys&gt;&lt;key app="EN" db-id="5szwxp0er2sa0tevxamvt5a9wdes925002ws" timestamp="1711439138"&gt;819&lt;/key&gt;&lt;/foreign-keys&gt;&lt;ref-type name="Journal Article"&gt;17&lt;/ref-type&gt;&lt;contributors&gt;&lt;authors&gt;&lt;author&gt;Wright, Caradee Y&lt;/author&gt;&lt;author&gt;Kapwata, Thandi&lt;/author&gt;&lt;author&gt;Du Preez, David Jean&lt;/author&gt;&lt;author&gt;Wernecke, Bianca&lt;/author&gt;&lt;author&gt;Garland, Rebecca M&lt;/author&gt;&lt;author&gt;Nkosi, Vusumuzi&lt;/author&gt;&lt;author&gt;Landman, Willem A&lt;/author&gt;&lt;author&gt;Dyson, Liesl&lt;/author&gt;&lt;author&gt;Norval, Mary&lt;/author&gt;&lt;/authors&gt;&lt;/contributors&gt;&lt;titles&gt;&lt;title&gt;Major climate change-induced risks to human health in South Africa&lt;/title&gt;&lt;secondary-title&gt;Environmental Research&lt;/secondary-title&gt;&lt;/titles&gt;&lt;periodical&gt;&lt;full-title&gt;Environmental research&lt;/full-title&gt;&lt;/periodical&gt;&lt;pages&gt;110973&lt;/pages&gt;&lt;volume&gt;196&lt;/volume&gt;&lt;dates&gt;&lt;year&gt;2021&lt;/year&gt;&lt;/dates&gt;&lt;isbn&gt;0013-9351&lt;/isbn&gt;&lt;urls&gt;&lt;/urls&gt;&lt;/record&gt;&lt;/Cite&gt;&lt;/EndNote&gt;</w:delInstrText>
        </w:r>
        <w:r w:rsidR="000257FC" w:rsidDel="002461AB">
          <w:fldChar w:fldCharType="separate"/>
        </w:r>
        <w:r w:rsidR="002461AB" w:rsidDel="002461AB">
          <w:rPr>
            <w:noProof/>
          </w:rPr>
          <w:delText>[3, 4]</w:delText>
        </w:r>
        <w:r w:rsidR="000257FC" w:rsidDel="002461AB">
          <w:fldChar w:fldCharType="end"/>
        </w:r>
      </w:del>
      <w:r>
        <w:t>.</w:t>
      </w:r>
    </w:p>
    <w:p w14:paraId="74092ADE" w14:textId="4F1647E9" w:rsidR="007D79DA" w:rsidRDefault="007D79DA" w:rsidP="00D05C80">
      <w:ins w:id="297" w:author="Craig Parker" w:date="2024-03-26T20:48:00Z">
        <w:r w:rsidRPr="007D79DA">
          <w:t>Central to understanding the urban heat health impacts in Johannesburg is the consideration of Social Determinants of Health (</w:t>
        </w:r>
        <w:proofErr w:type="spellStart"/>
        <w:r w:rsidRPr="007D79DA">
          <w:t>SDoH</w:t>
        </w:r>
        <w:proofErr w:type="spellEnd"/>
        <w:r w:rsidRPr="007D79DA">
          <w:t>). These determinants include factors such as economic stability, access to educational opportunities, healthcare services, and the quality of housing and its design, all of which profoundly influence public health outcomes. In Johannesburg, the stark economic disparities manifest in</w:t>
        </w:r>
      </w:ins>
      <w:ins w:id="298" w:author="Craig Parker" w:date="2024-03-26T20:51:00Z">
        <w:r w:rsidR="00367FB4">
          <w:t xml:space="preserve"> “</w:t>
        </w:r>
        <w:r w:rsidR="00446E3B">
          <w:t>Green Apartheid” where</w:t>
        </w:r>
      </w:ins>
      <w:ins w:id="299" w:author="Craig Parker" w:date="2024-03-26T20:48:00Z">
        <w:r w:rsidRPr="007D79DA">
          <w:t xml:space="preserve"> varying levels of access to these critical resources, significantly shaping the residents' capacity to adapt to and mitigate the effects of urban heat</w:t>
        </w:r>
      </w:ins>
      <w:r w:rsidR="00DC6FCE">
        <w:fldChar w:fldCharType="begin"/>
      </w:r>
      <w:r w:rsidR="00626A07">
        <w:instrText xml:space="preserve"> ADDIN EN.CITE &lt;EndNote&gt;&lt;Cite&gt;&lt;Author&gt;Venter&lt;/Author&gt;&lt;Year&gt;2020&lt;/Year&gt;&lt;RecNum&gt;791&lt;/RecNum&gt;&lt;DisplayText&gt;[13]&lt;/DisplayText&gt;&lt;record&gt;&lt;rec-number&gt;791&lt;/rec-number&gt;&lt;foreign-keys&gt;&lt;key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DC6FCE">
        <w:fldChar w:fldCharType="separate"/>
      </w:r>
      <w:r w:rsidR="00626A07">
        <w:rPr>
          <w:noProof/>
        </w:rPr>
        <w:t>[13]</w:t>
      </w:r>
      <w:r w:rsidR="00DC6FCE">
        <w:fldChar w:fldCharType="end"/>
      </w:r>
      <w:ins w:id="300" w:author="Craig Parker" w:date="2024-03-26T20:48:00Z">
        <w:r w:rsidRPr="007D79DA">
          <w:t>. The interplay between these social determinants and urban heat exposure underscores the complexity of health vulnerabilities in the city, highlighting the need for interventions that address not only the environmental aspects of heat but also the underlying social inequities</w:t>
        </w:r>
      </w:ins>
      <w:r w:rsidR="00644E22">
        <w:fldChar w:fldCharType="begin"/>
      </w:r>
      <w:r w:rsidR="00626A07">
        <w:instrText xml:space="preserve"> ADDIN EN.CITE &lt;EndNote&gt;&lt;Cite&gt;&lt;Author&gt;Chen&lt;/Author&gt;&lt;Year&gt;2023&lt;/Year&gt;&lt;RecNum&gt;825&lt;/RecNum&gt;&lt;DisplayText&gt;[14]&lt;/DisplayText&gt;&lt;record&gt;&lt;rec-number&gt;825&lt;/rec-number&gt;&lt;foreign-keys&gt;&lt;key app="EN" db-id="5szwxp0er2sa0tevxamvt5a9wdes925002ws" timestamp="1711479278"&gt;825&lt;/key&gt;&lt;/foreign-keys&gt;&lt;ref-type name="Journal Article"&gt;17&lt;/ref-type&gt;&lt;contributors&gt;&lt;authors&gt;&lt;author&gt;Chen, Mingxing&lt;/author&gt;&lt;author&gt;Chen, Liangkan&lt;/author&gt;&lt;author&gt;Zhou, Yuan&lt;/author&gt;&lt;author&gt;Hu, Maogui&lt;/author&gt;&lt;author&gt;Jiang, Yanpeng&lt;/author&gt;&lt;author&gt;Huang, Dapeng&lt;/author&gt;&lt;author&gt;Gong, Yinghua&lt;/author&gt;&lt;author&gt;Xian, Yue&lt;/author&gt;&lt;/authors&gt;&lt;/contributors&gt;&lt;titles&gt;&lt;title&gt;Rising vulnerability of compound risk inequality to ageing and extreme heatwave exposure in global cities&lt;/title&gt;&lt;secondary-title&gt;npj Urban Sustainability&lt;/secondary-title&gt;&lt;/titles&gt;&lt;periodical&gt;&lt;full-title&gt;npj Urban Sustainability&lt;/full-title&gt;&lt;/periodical&gt;&lt;pages&gt;38&lt;/pages&gt;&lt;volume&gt;3&lt;/volume&gt;&lt;number&gt;1&lt;/number&gt;&lt;dates&gt;&lt;year&gt;2023&lt;/year&gt;&lt;pub-dates&gt;&lt;date&gt;2023/06/24&lt;/date&gt;&lt;/pub-dates&gt;&lt;/dates&gt;&lt;isbn&gt;2661-8001&lt;/isbn&gt;&lt;urls&gt;&lt;related-urls&gt;&lt;url&gt;https://doi.org/10.1038/s42949-023-00118-9&lt;/url&gt;&lt;/related-urls&gt;&lt;/urls&gt;&lt;electronic-resource-num&gt;10.1038/s42949-023-00118-9&lt;/electronic-resource-num&gt;&lt;/record&gt;&lt;/Cite&gt;&lt;/EndNote&gt;</w:instrText>
      </w:r>
      <w:r w:rsidR="00644E22">
        <w:fldChar w:fldCharType="separate"/>
      </w:r>
      <w:r w:rsidR="00626A07">
        <w:rPr>
          <w:noProof/>
        </w:rPr>
        <w:t>[14]</w:t>
      </w:r>
      <w:r w:rsidR="00644E22">
        <w:fldChar w:fldCharType="end"/>
      </w:r>
      <w:ins w:id="301" w:author="Craig Parker" w:date="2024-03-26T20:48:00Z">
        <w:r w:rsidRPr="007D79DA">
          <w:t>.</w:t>
        </w:r>
      </w:ins>
    </w:p>
    <w:p w14:paraId="2341729E" w14:textId="0333426A"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626A07">
        <w:instrText xml:space="preserve"> ADDIN EN.CITE &lt;EndNote&gt;&lt;Cite&gt;&lt;Author&gt;Khine&lt;/Author&gt;&lt;Year&gt;2023&lt;/Year&gt;&lt;RecNum&gt;605&lt;/RecNum&gt;&lt;DisplayText&gt;[15]&lt;/DisplayText&gt;&lt;record&gt;&lt;rec-number&gt;605&lt;/rec-number&gt;&lt;foreign-keys&gt;&lt;key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626A07">
        <w:rPr>
          <w:noProof/>
        </w:rPr>
        <w:t>[15]</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fldData xml:space="preserve">PEVuZE5vdGU+PENpdGU+PEF1dGhvcj5Tb3V2ZXJpam5zPC9BdXRob3I+PFllYXI+MjAyMjwvWWVh
cj48UmVjTnVtPjYwNjwvUmVjTnVtPjxEaXNwbGF5VGV4dD5bMTEsIDE2XTwvRGlzcGxheVRleHQ+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626A07">
        <w:instrText xml:space="preserve"> ADDIN EN.CITE </w:instrText>
      </w:r>
      <w:r w:rsidR="00626A07">
        <w:fldChar w:fldCharType="begin">
          <w:fldData xml:space="preserve">PEVuZE5vdGU+PENpdGU+PEF1dGhvcj5Tb3V2ZXJpam5zPC9BdXRob3I+PFllYXI+MjAyMjwvWWVh
cj48UmVjTnVtPjYwNjwvUmVjTnVtPjxEaXNwbGF5VGV4dD5bMTEsIDE2XTwvRGlzcGxheVRleHQ+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626A07">
        <w:instrText xml:space="preserve"> ADDIN EN.CITE.DATA </w:instrText>
      </w:r>
      <w:r w:rsidR="00626A07">
        <w:fldChar w:fldCharType="end"/>
      </w:r>
      <w:r w:rsidR="001B0509">
        <w:fldChar w:fldCharType="separate"/>
      </w:r>
      <w:r w:rsidR="00626A07">
        <w:rPr>
          <w:noProof/>
        </w:rPr>
        <w:t>[11, 16]</w:t>
      </w:r>
      <w:r w:rsidR="001B0509">
        <w:fldChar w:fldCharType="end"/>
      </w:r>
      <w:r>
        <w:t>.</w:t>
      </w:r>
    </w:p>
    <w:p w14:paraId="6E53C0F6" w14:textId="0A9000A5" w:rsidR="00D05C80" w:rsidRDefault="00D05C80" w:rsidP="00D05C80">
      <w:r>
        <w:t xml:space="preserve">From a health standpoint, a unique set of risk factors shapes the relationship between heat and health in Johannesburg. Adverse health outcomes linked to heat exposure include high blood pressure, respiratory stress, and cardiac conditions, </w:t>
      </w:r>
      <w:del w:id="302" w:author="Craig Parker" w:date="2023-12-12T21:06:00Z">
        <w:r w:rsidDel="00181D73">
          <w:delText xml:space="preserve">all </w:delText>
        </w:r>
      </w:del>
      <w:r>
        <w:t>further aggravated by the prevailing socio-economic and infrastructural conditions</w:t>
      </w:r>
      <w:r w:rsidR="00291D46">
        <w:fldChar w:fldCharType="begin">
          <w:fldData xml:space="preserve">PEVuZE5vdGU+PENpdGU+PEF1dGhvcj5XcmlnaHQ8L0F1dGhvcj48WWVhcj4yMDE5PC9ZZWFyPjxS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</w:fldData>
        </w:fldChar>
      </w:r>
      <w:r w:rsidR="00626A07">
        <w:instrText xml:space="preserve"> ADDIN EN.CITE </w:instrText>
      </w:r>
      <w:r w:rsidR="00626A07">
        <w:fldChar w:fldCharType="begin">
          <w:fldData xml:space="preserve">PEVuZE5vdGU+PENpdGU+PEF1dGhvcj5XcmlnaHQ8L0F1dGhvcj48WWVhcj4yMDE5PC9ZZWFyPjxS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</w:fldData>
        </w:fldChar>
      </w:r>
      <w:r w:rsidR="00626A07">
        <w:instrText xml:space="preserve"> ADDIN EN.CITE.DATA </w:instrText>
      </w:r>
      <w:r w:rsidR="00626A07">
        <w:fldChar w:fldCharType="end"/>
      </w:r>
      <w:r w:rsidR="00291D46">
        <w:fldChar w:fldCharType="separate"/>
      </w:r>
      <w:r w:rsidR="00626A07">
        <w:rPr>
          <w:noProof/>
        </w:rPr>
        <w:t>[2, 8, 17]</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PEVuZE5vdGU+PENpdGU+PFJlY051bT42MDQ8L1JlY051bT48RGlzcGxheVRleHQ+WzE4LCAxOV08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626A07">
        <w:instrText xml:space="preserve"> ADDIN EN.CITE </w:instrText>
      </w:r>
      <w:r w:rsidR="00626A07">
        <w:fldChar w:fldCharType="begin">
          <w:fldData xml:space="preserve">PEVuZE5vdGU+PENpdGU+PFJlY051bT42MDQ8L1JlY051bT48RGlzcGxheVRleHQ+WzE4LCAxOV08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626A07">
        <w:instrText xml:space="preserve"> ADDIN EN.CITE.DATA </w:instrText>
      </w:r>
      <w:r w:rsidR="00626A07">
        <w:fldChar w:fldCharType="end"/>
      </w:r>
      <w:r w:rsidR="007B2977">
        <w:fldChar w:fldCharType="separate"/>
      </w:r>
      <w:r w:rsidR="00626A07">
        <w:rPr>
          <w:noProof/>
        </w:rPr>
        <w:t>[18, 19]</w:t>
      </w:r>
      <w:r w:rsidR="007B2977">
        <w:fldChar w:fldCharType="end"/>
      </w:r>
      <w:r>
        <w:t>. These diseases add complexity to the health landscape, with heat exposure potentially affecting the health status and disease progression in affected individuals.</w:t>
      </w:r>
    </w:p>
    <w:p w14:paraId="17A99A8D" w14:textId="385928F0" w:rsidR="00D05C80" w:rsidRDefault="00D05C80" w:rsidP="00D05C80">
      <w:r>
        <w:t>Heatwaves pose a significant public health risk in Johannesburg</w:t>
      </w:r>
      <w:r w:rsidR="00B60D4B">
        <w:fldChar w:fldCharType="begin">
          <w:fldData xml:space="preserve">PEVuZE5vdGU+PENpdGU+PEF1dGhvcj5Tb3V2ZXJpam5zPC9BdXRob3I+PFllYXI+MjAyMjwvWWVh
cj48UmVjTnVtPjYwMzwvUmVjTnVtPjxEaXNwbGF5VGV4dD5bMTFdPC9EaXNwbGF5VGV4dD48cmVj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626A07">
        <w:instrText xml:space="preserve"> ADDIN EN.CITE </w:instrText>
      </w:r>
      <w:r w:rsidR="00626A07">
        <w:fldChar w:fldCharType="begin">
          <w:fldData xml:space="preserve">PEVuZE5vdGU+PENpdGU+PEF1dGhvcj5Tb3V2ZXJpam5zPC9BdXRob3I+PFllYXI+MjAyMjwvWWVh
cj48UmVjTnVtPjYwMzwvUmVjTnVtPjxEaXNwbGF5VGV4dD5bMTFdPC9EaXNwbGF5VGV4dD48cmVj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626A07">
        <w:instrText xml:space="preserve"> ADDIN EN.CITE.DATA </w:instrText>
      </w:r>
      <w:r w:rsidR="00626A07">
        <w:fldChar w:fldCharType="end"/>
      </w:r>
      <w:r w:rsidR="00B60D4B">
        <w:fldChar w:fldCharType="separate"/>
      </w:r>
      <w:r w:rsidR="00626A07">
        <w:rPr>
          <w:noProof/>
        </w:rPr>
        <w:t>[11]</w:t>
      </w:r>
      <w:r w:rsidR="00B60D4B">
        <w:fldChar w:fldCharType="end"/>
      </w:r>
      <w:r>
        <w:t xml:space="preserve">. Research has revealed temperature thresholds associated with a heightened risk of mortality. Such insights </w:t>
      </w:r>
      <w:del w:id="303" w:author="Craig Parker" w:date="2023-12-12T21:06:00Z">
        <w:r w:rsidDel="00D74944">
          <w:delText xml:space="preserve">emphasize </w:delText>
        </w:r>
      </w:del>
      <w:ins w:id="304" w:author="Craig Parker" w:date="2023-12-12T21:06:00Z">
        <w:r w:rsidR="00D74944">
          <w:t xml:space="preserve">emphasise </w:t>
        </w:r>
      </w:ins>
      <w:del w:id="305" w:author="Craig Parker" w:date="2023-12-12T21:06:00Z">
        <w:r w:rsidDel="00181D73">
          <w:delText xml:space="preserve">the importance of </w:delText>
        </w:r>
      </w:del>
      <w:del w:id="306" w:author="Craig Parker" w:date="2023-12-12T21:05:00Z">
        <w:r w:rsidDel="00D74944">
          <w:delText xml:space="preserve">characterizing </w:delText>
        </w:r>
      </w:del>
      <w:ins w:id="307" w:author="Craig Parker" w:date="2023-12-12T21:05:00Z">
        <w:r w:rsidR="00D74944">
          <w:t xml:space="preserve">characterising </w:t>
        </w:r>
      </w:ins>
      <w:r>
        <w:t xml:space="preserve">past and future </w:t>
      </w:r>
      <w:del w:id="308" w:author="Craig Parker" w:date="2023-12-12T21:06:00Z">
        <w:r w:rsidDel="00D74944">
          <w:delText xml:space="preserve">heatwaves </w:delText>
        </w:r>
      </w:del>
      <w:ins w:id="309" w:author="Craig Parker" w:date="2023-12-12T21:06:00Z">
        <w:r w:rsidR="00D74944">
          <w:t xml:space="preserve">heat waves </w:t>
        </w:r>
      </w:ins>
      <w:r>
        <w:t xml:space="preserve">to enhance </w:t>
      </w:r>
      <w:ins w:id="310" w:author="Craig Parker" w:date="2023-12-12T21:06:00Z">
        <w:r w:rsidR="00D74944">
          <w:t>heat-</w:t>
        </w:r>
      </w:ins>
      <w:del w:id="311" w:author="Craig Parker" w:date="2023-12-12T21:06:00Z">
        <w:r w:rsidDel="00D74944">
          <w:delText xml:space="preserve">heat </w:delText>
        </w:r>
      </w:del>
      <w:r>
        <w:t>health warning systems and inform health-centric policy-making</w:t>
      </w:r>
      <w:r w:rsidR="0064073F">
        <w:fldChar w:fldCharType="begin"/>
      </w:r>
      <w:r w:rsidR="00626A07">
        <w:instrText xml:space="preserve"> ADDIN EN.CITE &lt;EndNote&gt;&lt;Cite&gt;&lt;Author&gt;Nana&lt;/Author&gt;&lt;Year&gt;2019&lt;/Year&gt;&lt;RecNum&gt;607&lt;/RecNum&gt;&lt;DisplayText&gt;[20]&lt;/DisplayText&gt;&lt;record&gt;&lt;rec-number&gt;607&lt;/rec-number&gt;&lt;foreign-keys&gt;&lt;key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rsidR="0064073F">
        <w:fldChar w:fldCharType="separate"/>
      </w:r>
      <w:r w:rsidR="00626A07">
        <w:rPr>
          <w:noProof/>
        </w:rPr>
        <w:t>[20]</w:t>
      </w:r>
      <w:r w:rsidR="0064073F">
        <w:fldChar w:fldCharType="end"/>
      </w:r>
      <w:r>
        <w:t>.</w:t>
      </w:r>
    </w:p>
    <w:p w14:paraId="1368337C" w14:textId="16C924BD" w:rsidR="00D05C80" w:rsidRDefault="00D05C80" w:rsidP="00444B5C">
      <w:r>
        <w:t xml:space="preserve">Against the backdrop of the Urban Heat Island (UHI) phenomenon, </w:t>
      </w:r>
      <w:del w:id="312" w:author="Craig Parker" w:date="2023-12-12T21:06:00Z">
        <w:r w:rsidDel="00181D73">
          <w:delText xml:space="preserve">the myriad socio-economic inequalities, infrastructural challenges, and health-related considerations in Johannesburg </w:delText>
        </w:r>
      </w:del>
      <w:ins w:id="313" w:author="Craig Parker" w:date="2023-12-12T21:06:00Z">
        <w:r w:rsidR="00181D73">
          <w:t xml:space="preserve">Johannesburg's myriad socio-economic inequalities, infrastructural challenges, and health-related considerations </w:t>
        </w:r>
      </w:ins>
      <w:r>
        <w:t>make it an ideal study site for our research</w:t>
      </w:r>
      <w:r w:rsidR="00AD0784">
        <w:fldChar w:fldCharType="begin"/>
      </w:r>
      <w:r w:rsidR="00626A07">
        <w:instrText xml:space="preserve"> ADDIN EN.CITE &lt;EndNote&gt;&lt;Cite&gt;&lt;Author&gt;Hardy&lt;/Author&gt;&lt;Year&gt;2015&lt;/Year&gt;&lt;RecNum&gt;602&lt;/RecNum&gt;&lt;DisplayText&gt;[21]&lt;/DisplayText&gt;&lt;record&gt;&lt;rec-number&gt;602&lt;/rec-number&gt;&lt;foreign-keys&gt;&lt;key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626A07">
        <w:rPr>
          <w:noProof/>
        </w:rPr>
        <w:t>[21]</w:t>
      </w:r>
      <w:r w:rsidR="00AD0784">
        <w:fldChar w:fldCharType="end"/>
      </w:r>
      <w:r>
        <w:t xml:space="preserve">. By dissecting these complexities in the context of climate, we </w:t>
      </w:r>
      <w:del w:id="314" w:author="Akbar Waljee" w:date="2023-09-05T17:50:00Z">
        <w:r w:rsidDel="006A5B6A">
          <w:delText>hope</w:delText>
        </w:r>
      </w:del>
      <w:ins w:id="315" w:author="Akbar Waljee" w:date="2023-09-05T17:50:00Z">
        <w:r w:rsidR="006A5B6A">
          <w:t>aim</w:t>
        </w:r>
      </w:ins>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2876312B" w:rsidR="00F14DD9" w:rsidRDefault="00F14DD9" w:rsidP="007D02B2">
      <w:pPr>
        <w:pStyle w:val="Heading2"/>
      </w:pPr>
      <w:bookmarkStart w:id="316" w:name="_Toc162342345"/>
      <w:r>
        <w:lastRenderedPageBreak/>
        <w:t>Aims and Objectives:</w:t>
      </w:r>
      <w:bookmarkEnd w:id="316"/>
    </w:p>
    <w:p w14:paraId="0AA80823" w14:textId="1DC4FD3C" w:rsidR="00F14DD9" w:rsidRDefault="00F14DD9" w:rsidP="00F14DD9">
      <w:r>
        <w:t>The primary objective of this research study is to deepen our understanding of the complex, spatially</w:t>
      </w:r>
      <w:ins w:id="317" w:author="Akbar Waljee" w:date="2023-09-05T17:51:00Z">
        <w:r w:rsidR="006A5B6A">
          <w:t>,</w:t>
        </w:r>
      </w:ins>
      <w:r>
        <w:t xml:space="preserve"> and demographically stratified heat-health interactions </w:t>
      </w:r>
      <w:del w:id="318" w:author="Akbar Waljee" w:date="2023-09-05T17:51:00Z">
        <w:r w:rsidDel="006A5B6A">
          <w:delText xml:space="preserve">that are </w:delText>
        </w:r>
      </w:del>
      <w:del w:id="319" w:author="Craig Parker" w:date="2023-12-12T21:06:00Z">
        <w:r w:rsidDel="00181D73">
          <w:delText>common</w:delText>
        </w:r>
      </w:del>
      <w:proofErr w:type="spellStart"/>
      <w:ins w:id="320" w:author="Craig Parker" w:date="2023-12-12T21:06:00Z">
        <w:r w:rsidR="00181D73">
          <w:t>everyday</w:t>
        </w:r>
      </w:ins>
      <w:proofErr w:type="spellEnd"/>
      <w:r>
        <w:t xml:space="preserve"> in large African cities.</w:t>
      </w:r>
    </w:p>
    <w:p w14:paraId="41FDA441" w14:textId="6D4A753E" w:rsidR="001D5FE4" w:rsidRPr="001D5FE4" w:rsidRDefault="001D5FE4" w:rsidP="001D5FE4">
      <w:pPr>
        <w:numPr>
          <w:ilvl w:val="0"/>
          <w:numId w:val="11"/>
        </w:numPr>
        <w:rPr>
          <w:ins w:id="321" w:author="Craig Parker" w:date="2023-11-23T17:15:00Z"/>
        </w:rPr>
      </w:pPr>
      <w:ins w:id="322" w:author="Craig Parker" w:date="2023-11-23T17:15:00Z">
        <w:r w:rsidRPr="001D5FE4">
          <w:rPr>
            <w:b/>
            <w:bCs/>
          </w:rPr>
          <w:t xml:space="preserve">Map intra-urban heat vulnerability and exposure across </w:t>
        </w:r>
      </w:ins>
      <w:ins w:id="323" w:author="Craig Parker" w:date="2024-03-26T09:49:00Z">
        <w:r w:rsidR="004F44A5">
          <w:rPr>
            <w:b/>
            <w:bCs/>
          </w:rPr>
          <w:t>Johannesburg</w:t>
        </w:r>
      </w:ins>
      <w:ins w:id="324" w:author="Craig Parker" w:date="2023-11-23T17:15:00Z">
        <w:r w:rsidRPr="001D5FE4">
          <w:rPr>
            <w:b/>
            <w:bCs/>
          </w:rPr>
          <w:t>, quantifying the intra-urban socio-economic and environmental vulnerability (Aim 1).</w:t>
        </w:r>
      </w:ins>
    </w:p>
    <w:p w14:paraId="3A932F80" w14:textId="77777777" w:rsidR="001D5FE4" w:rsidRPr="001D5FE4" w:rsidRDefault="001D5FE4" w:rsidP="001D5FE4">
      <w:pPr>
        <w:numPr>
          <w:ilvl w:val="0"/>
          <w:numId w:val="11"/>
        </w:numPr>
        <w:rPr>
          <w:ins w:id="325" w:author="Craig Parker" w:date="2023-11-23T17:15:00Z"/>
        </w:rPr>
      </w:pPr>
      <w:ins w:id="326" w:author="Craig Parker" w:date="2023-11-23T17:15:00Z">
        <w:r w:rsidRPr="001D5FE4">
          <w:rPr>
            <w:b/>
            <w:bCs/>
          </w:rPr>
          <w:t>Employ machine learning explanatory models to uncover and interpret the intricate relationships between climate variables and health outcomes in Johannesburg, enhancing our understanding of heat-health dynamics with a focus on explainability and interpretability of model findings (Aim 2).</w:t>
        </w:r>
      </w:ins>
    </w:p>
    <w:p w14:paraId="3B920BD4" w14:textId="77777777" w:rsidR="001D5FE4" w:rsidRPr="001D5FE4" w:rsidRDefault="001D5FE4" w:rsidP="001D5FE4">
      <w:pPr>
        <w:numPr>
          <w:ilvl w:val="0"/>
          <w:numId w:val="11"/>
        </w:numPr>
        <w:rPr>
          <w:ins w:id="327" w:author="Craig Parker" w:date="2023-11-23T17:15:00Z"/>
        </w:rPr>
      </w:pPr>
      <w:ins w:id="328" w:author="Craig Parker" w:date="2023-11-23T17:15:00Z">
        <w:r w:rsidRPr="001D5FE4">
          <w:rPr>
            <w:b/>
            <w:bCs/>
          </w:rPr>
          <w:t>Develop a spatially and demographically stratified heat-health outcome prediction model that can predict the probability of adverse health outcomes at different temperature thresholds (Aim 3)</w:t>
        </w:r>
      </w:ins>
    </w:p>
    <w:p w14:paraId="46FDCCC0" w14:textId="150F0194" w:rsidR="00F14DD9" w:rsidDel="001D5FE4" w:rsidRDefault="002B5E1D" w:rsidP="002B5E1D">
      <w:pPr>
        <w:pStyle w:val="ListParagraph"/>
        <w:numPr>
          <w:ilvl w:val="0"/>
          <w:numId w:val="11"/>
        </w:numPr>
        <w:rPr>
          <w:del w:id="329" w:author="Craig Parker" w:date="2023-11-23T17:15:00Z"/>
        </w:rPr>
      </w:pPr>
      <w:ins w:id="330" w:author="Craig Parker" w:date="2023-12-12T15:12:00Z">
        <w:r w:rsidRPr="002B5E1D">
          <w:rPr>
            <w:noProof/>
          </w:rPr>
          <w:drawing>
            <wp:inline distT="0" distB="0" distL="0" distR="0" wp14:anchorId="7BBC4B6D" wp14:editId="48FFA7C8">
              <wp:extent cx="5731510" cy="3612515"/>
              <wp:effectExtent l="0" t="0" r="2540" b="6985"/>
              <wp:docPr id="1571051517" name="Picture 1" descr="A diagram of a health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1517" name="Picture 1" descr="A diagram of a health model&#10;&#10;Description automatically generated"/>
                      <pic:cNvPicPr/>
                    </pic:nvPicPr>
                    <pic:blipFill>
                      <a:blip r:embed="rId9"/>
                      <a:stretch>
                        <a:fillRect/>
                      </a:stretch>
                    </pic:blipFill>
                    <pic:spPr>
                      <a:xfrm>
                        <a:off x="0" y="0"/>
                        <a:ext cx="5731510" cy="3612515"/>
                      </a:xfrm>
                      <a:prstGeom prst="rect">
                        <a:avLst/>
                      </a:prstGeom>
                    </pic:spPr>
                  </pic:pic>
                </a:graphicData>
              </a:graphic>
            </wp:inline>
          </w:drawing>
        </w:r>
      </w:ins>
      <w:del w:id="331" w:author="Craig Parker" w:date="2023-11-23T17:15:00Z">
        <w:r w:rsidR="00F14DD9" w:rsidDel="001D5FE4">
          <w:delText>1. Map intra-urban heat vulnerability and exposure across urban areas in large African cities, quantifying the intra-urban socio-economic and environmental vulnerability (Aim 1).</w:delText>
        </w:r>
      </w:del>
    </w:p>
    <w:p w14:paraId="11A4B5E6" w14:textId="0785BFC1" w:rsidR="00F14DD9" w:rsidDel="001D5FE4" w:rsidRDefault="00F14DD9" w:rsidP="002B5E1D">
      <w:pPr>
        <w:pStyle w:val="ListParagraph"/>
        <w:rPr>
          <w:del w:id="332" w:author="Craig Parker" w:date="2023-11-23T17:15:00Z"/>
        </w:rPr>
      </w:pPr>
      <w:del w:id="333" w:author="Craig Parker" w:date="2023-11-23T17:15:00Z">
        <w:r w:rsidDel="001D5FE4">
          <w:delText>2. Utilize statistical and machine learning methodologies to elucidate the lagged impacts of heat-health exposures in Johannesburg and improve our understanding of the associations between heat and health in this context (Aim 2).</w:delText>
        </w:r>
      </w:del>
    </w:p>
    <w:p w14:paraId="25E3C7A5" w14:textId="4C0DA19B" w:rsidR="001809AF" w:rsidDel="001D5FE4" w:rsidRDefault="00F14DD9" w:rsidP="002B5E1D">
      <w:pPr>
        <w:pStyle w:val="ListParagraph"/>
        <w:rPr>
          <w:del w:id="334" w:author="Craig Parker" w:date="2023-11-23T17:15:00Z"/>
        </w:rPr>
      </w:pPr>
      <w:del w:id="335" w:author="Craig Parker" w:date="2023-11-23T17:15:00Z">
        <w:r w:rsidDel="001D5FE4">
          <w:delText>3. Develop a spatially and demographically stratified heat-health outcome prediction model that can predict the probability of adverse health outcomes at different temperature thresholds (Aim 3).</w:delText>
        </w:r>
      </w:del>
    </w:p>
    <w:p w14:paraId="570EDB2E" w14:textId="65DF11BD" w:rsidR="008012D4" w:rsidRDefault="00285B94" w:rsidP="002B5E1D">
      <w:pPr>
        <w:pStyle w:val="ListParagraph"/>
      </w:pPr>
      <w:del w:id="336" w:author="Craig Parker" w:date="2023-12-12T14:37:00Z">
        <w:r w:rsidRPr="00285B94" w:rsidDel="00202866">
          <w:rPr>
            <w:noProof/>
          </w:rPr>
          <w:drawing>
            <wp:inline distT="0" distB="0" distL="0" distR="0" wp14:anchorId="162B2D7E" wp14:editId="39B859CD">
              <wp:extent cx="4635738" cy="4083260"/>
              <wp:effectExtent l="0" t="0" r="0" b="0"/>
              <wp:docPr id="360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6228" name=""/>
                      <pic:cNvPicPr/>
                    </pic:nvPicPr>
                    <pic:blipFill>
                      <a:blip r:embed="rId10"/>
                      <a:stretch>
                        <a:fillRect/>
                      </a:stretch>
                    </pic:blipFill>
                    <pic:spPr>
                      <a:xfrm>
                        <a:off x="0" y="0"/>
                        <a:ext cx="4635738" cy="4083260"/>
                      </a:xfrm>
                      <a:prstGeom prst="rect">
                        <a:avLst/>
                      </a:prstGeom>
                    </pic:spPr>
                  </pic:pic>
                </a:graphicData>
              </a:graphic>
            </wp:inline>
          </w:drawing>
        </w:r>
      </w:del>
    </w:p>
    <w:p w14:paraId="1094E869" w14:textId="27161C8B" w:rsidR="00285B94" w:rsidRPr="008012D4" w:rsidRDefault="008012D4" w:rsidP="008012D4">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061514">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589DBCF5" w14:textId="1E067201" w:rsidR="00F14DD9" w:rsidDel="00202866" w:rsidRDefault="00F14DD9">
      <w:pPr>
        <w:rPr>
          <w:del w:id="337" w:author="Craig Parker" w:date="2023-12-12T14:37:00Z"/>
        </w:rPr>
        <w:pPrChange w:id="338" w:author="Craig Parker" w:date="2023-12-12T21:06:00Z">
          <w:pPr>
            <w:pStyle w:val="Heading2"/>
          </w:pPr>
        </w:pPrChange>
      </w:pPr>
      <w:del w:id="339" w:author="Craig Parker" w:date="2023-12-12T14:37:00Z">
        <w:r w:rsidDel="00202866">
          <w:delText>Hypotheses:</w:delText>
        </w:r>
      </w:del>
    </w:p>
    <w:p w14:paraId="3666DE58" w14:textId="323C7436" w:rsidR="00F14DD9" w:rsidDel="001D5FE4" w:rsidRDefault="00F14DD9">
      <w:pPr>
        <w:rPr>
          <w:del w:id="340" w:author="Craig Parker" w:date="2023-11-23T17:18:00Z"/>
        </w:rPr>
        <w:pPrChange w:id="341" w:author="Craig Parker" w:date="2023-12-12T21:06:00Z">
          <w:pPr>
            <w:pStyle w:val="Heading2"/>
          </w:pPr>
        </w:pPrChange>
      </w:pPr>
      <w:del w:id="342" w:author="Craig Parker" w:date="2023-11-23T17:18:00Z">
        <w:r w:rsidDel="001D5FE4">
          <w:delText>1. Socio-demographic attributes of inhabitants in African urban landscapes significantly contribute to their vulnerability to heat-related health hazards.</w:delText>
        </w:r>
      </w:del>
    </w:p>
    <w:p w14:paraId="66F1C87F" w14:textId="77777777" w:rsidR="001D5FE4" w:rsidRDefault="001D5FE4" w:rsidP="00181D73">
      <w:pPr>
        <w:rPr>
          <w:ins w:id="343" w:author="Craig Parker" w:date="2023-11-23T17:20:00Z"/>
        </w:rPr>
      </w:pPr>
    </w:p>
    <w:p w14:paraId="236C998E" w14:textId="2DE8E3A6" w:rsidR="00F14DD9" w:rsidDel="001D5FE4" w:rsidRDefault="00F14DD9" w:rsidP="001D5FE4">
      <w:pPr>
        <w:rPr>
          <w:del w:id="344" w:author="Craig Parker" w:date="2023-11-23T17:18:00Z"/>
        </w:rPr>
      </w:pPr>
      <w:del w:id="345" w:author="Craig Parker" w:date="2023-11-23T17:18:00Z">
        <w:r w:rsidDel="001D5FE4">
          <w:delText>2. Statistical and machine learning methodologies, including Distributed Lag Non-linear Models (DLNMs), can be harnessed to illuminate the lagged impacts of heat-health exposures in African urban environments such as Johannesburg, thus enhancing our understanding of the</w:delText>
        </w:r>
        <w:commentRangeStart w:id="346"/>
        <w:r w:rsidDel="001D5FE4">
          <w:delText xml:space="preserve"> associations </w:delText>
        </w:r>
        <w:commentRangeEnd w:id="346"/>
        <w:r w:rsidR="006A5B6A" w:rsidDel="001D5FE4">
          <w:rPr>
            <w:rStyle w:val="CommentReference"/>
          </w:rPr>
          <w:commentReference w:id="346"/>
        </w:r>
        <w:r w:rsidDel="001D5FE4">
          <w:delText>between heat and health.</w:delText>
        </w:r>
        <w:bookmarkStart w:id="347" w:name="_Toc162291988"/>
        <w:bookmarkStart w:id="348" w:name="_Toc162342346"/>
        <w:bookmarkEnd w:id="347"/>
        <w:bookmarkEnd w:id="348"/>
      </w:del>
    </w:p>
    <w:p w14:paraId="03FFB2AF" w14:textId="75D0D8A5" w:rsidR="002B422B" w:rsidRPr="00AC54AE" w:rsidDel="001D5FE4" w:rsidRDefault="00F14DD9">
      <w:pPr>
        <w:pStyle w:val="ListParagraph"/>
        <w:numPr>
          <w:ilvl w:val="0"/>
          <w:numId w:val="11"/>
        </w:numPr>
        <w:rPr>
          <w:del w:id="349" w:author="Craig Parker" w:date="2023-11-23T17:20:00Z"/>
        </w:rPr>
        <w:pPrChange w:id="350" w:author="Craig Parker" w:date="2023-11-23T17:19:00Z">
          <w:pPr/>
        </w:pPrChange>
      </w:pPr>
      <w:del w:id="351" w:author="Craig Parker" w:date="2023-11-23T17:18:00Z">
        <w:r w:rsidDel="001D5FE4">
          <w:delText>3.</w:delText>
        </w:r>
      </w:del>
      <w:del w:id="352" w:author="Craig Parker" w:date="2023-11-23T17:19:00Z">
        <w:r w:rsidDel="001D5FE4">
          <w:delText xml:space="preserve"> </w:delText>
        </w:r>
      </w:del>
      <w:del w:id="353" w:author="Craig Parker" w:date="2023-11-23T17:20:00Z">
        <w:r w:rsidDel="001D5FE4">
          <w:delText>It is possible to develop a spatially and demographically stratified heat-health outcome prediction model, enabling us to forecast the probability of adverse health outcomes at different temperature thresholds.</w:delText>
        </w:r>
        <w:bookmarkStart w:id="354" w:name="_Toc162291989"/>
        <w:bookmarkStart w:id="355" w:name="_Toc162342347"/>
        <w:bookmarkEnd w:id="354"/>
        <w:bookmarkEnd w:id="355"/>
      </w:del>
    </w:p>
    <w:p w14:paraId="680469C7" w14:textId="2BA8D105" w:rsidR="00AC31DB" w:rsidRDefault="0092584A" w:rsidP="003778C4">
      <w:pPr>
        <w:pStyle w:val="Heading2"/>
        <w:rPr>
          <w:ins w:id="356" w:author="Craig Parker" w:date="2023-11-23T17:25:00Z"/>
          <w:rStyle w:val="Heading2Char"/>
        </w:rPr>
      </w:pPr>
      <w:bookmarkStart w:id="357" w:name="_Toc162342348"/>
      <w:r w:rsidRPr="0092584A">
        <w:rPr>
          <w:rStyle w:val="Heading2Char"/>
        </w:rPr>
        <w:t>Data Description</w:t>
      </w:r>
      <w:bookmarkEnd w:id="357"/>
    </w:p>
    <w:p w14:paraId="727CF4C7" w14:textId="77777777" w:rsidR="004C5AEC" w:rsidRDefault="004C5AEC" w:rsidP="004C5AEC">
      <w:pPr>
        <w:rPr>
          <w:ins w:id="358" w:author="Craig Parker" w:date="2023-11-23T17:25:00Z"/>
        </w:rPr>
      </w:pPr>
    </w:p>
    <w:p w14:paraId="0C6B9BAC" w14:textId="6BF8427C" w:rsidR="004C5AEC" w:rsidRPr="004C5AEC" w:rsidRDefault="004C5AEC" w:rsidP="004C5AEC">
      <w:pPr>
        <w:rPr>
          <w:ins w:id="359" w:author="Craig Parker" w:date="2023-11-23T17:25:00Z"/>
        </w:rPr>
      </w:pPr>
      <w:ins w:id="360" w:author="Craig Parker" w:date="2023-11-23T17:25:00Z">
        <w:r w:rsidRPr="004C5AEC">
          <w:t xml:space="preserve">This research will </w:t>
        </w:r>
      </w:ins>
      <w:ins w:id="361" w:author="Craig Parker" w:date="2023-12-12T21:07:00Z">
        <w:r w:rsidR="0009127D">
          <w:t>utilise</w:t>
        </w:r>
      </w:ins>
      <w:ins w:id="362" w:author="Craig Parker" w:date="2023-11-23T17:25:00Z">
        <w:r w:rsidRPr="004C5AEC">
          <w:t xml:space="preserve"> a vast array of data sources to achieve its objectives. All data will be housed and managed within the high-performance computing facilities at the University of Cape Town's Climate System Analysis Group (UCT CSAG), a central asset developed </w:t>
        </w:r>
      </w:ins>
      <w:ins w:id="363" w:author="Craig Parker" w:date="2023-12-12T21:07:00Z">
        <w:r w:rsidR="0009127D">
          <w:t>in</w:t>
        </w:r>
      </w:ins>
      <w:ins w:id="364" w:author="Craig Parker" w:date="2023-11-23T17:25:00Z">
        <w:r w:rsidRPr="004C5AEC">
          <w:t xml:space="preserve"> the HE</w:t>
        </w:r>
        <w:r w:rsidRPr="00551AF2">
          <w:rPr>
            <w:vertAlign w:val="superscript"/>
            <w:rPrChange w:id="365" w:author="Craig Parker" w:date="2023-11-23T21:30:00Z">
              <w:rPr/>
            </w:rPrChange>
          </w:rPr>
          <w:t>2</w:t>
        </w:r>
        <w:r w:rsidRPr="004C5AEC">
          <w:t xml:space="preserve">AT </w:t>
        </w:r>
      </w:ins>
      <w:ins w:id="366" w:author="Craig Parker" w:date="2023-12-12T21:07:00Z">
        <w:r w:rsidR="0009127D">
          <w:t>centre</w:t>
        </w:r>
      </w:ins>
      <w:ins w:id="367" w:author="Craig Parker" w:date="2023-11-23T17:25:00Z">
        <w:r w:rsidRPr="004C5AEC">
          <w:t xml:space="preserve"> project. Details of the data management plan that oversees this system can be provided upon request.</w:t>
        </w:r>
      </w:ins>
    </w:p>
    <w:p w14:paraId="41EF7A9F" w14:textId="77777777" w:rsidR="00D847E1" w:rsidRPr="00D847E1" w:rsidRDefault="00D847E1">
      <w:pPr>
        <w:pStyle w:val="Heading3"/>
        <w:rPr>
          <w:ins w:id="368" w:author="Craig Parker" w:date="2024-03-25T20:53:00Z"/>
          <w:rFonts w:eastAsia="Arial"/>
          <w:shd w:val="clear" w:color="auto" w:fill="FFFFFF"/>
          <w:lang w:eastAsia="en-ZA"/>
        </w:rPr>
        <w:pPrChange w:id="369" w:author="Craig Parker" w:date="2024-03-26T20:12:00Z">
          <w:pPr>
            <w:keepNext/>
            <w:keepLines/>
            <w:numPr>
              <w:ilvl w:val="1"/>
            </w:numPr>
            <w:spacing w:before="120" w:after="0" w:line="240" w:lineRule="auto"/>
            <w:ind w:left="576" w:hanging="576"/>
            <w:outlineLvl w:val="1"/>
          </w:pPr>
        </w:pPrChange>
      </w:pPr>
      <w:bookmarkStart w:id="370" w:name="_Toc162342349"/>
      <w:ins w:id="371" w:author="Craig Parker" w:date="2024-03-25T20:53:00Z">
        <w:r w:rsidRPr="00D847E1">
          <w:rPr>
            <w:rFonts w:eastAsia="Arial"/>
            <w:shd w:val="clear" w:color="auto" w:fill="FFFFFF"/>
            <w:lang w:eastAsia="en-ZA"/>
          </w:rPr>
          <w:lastRenderedPageBreak/>
          <w:t>Socio-economic and environmental data</w:t>
        </w:r>
        <w:bookmarkEnd w:id="370"/>
      </w:ins>
    </w:p>
    <w:p w14:paraId="1B400500" w14:textId="730D0DC3" w:rsidR="00D847E1" w:rsidRPr="00D847E1" w:rsidRDefault="00D847E1" w:rsidP="00D847E1">
      <w:pPr>
        <w:rPr>
          <w:ins w:id="372" w:author="Craig Parker" w:date="2024-03-25T20:53:00Z"/>
          <w:rFonts w:ascii="Calibri" w:eastAsia="Arial" w:hAnsi="Calibri" w:cs="Times New Roman"/>
          <w:kern w:val="0"/>
          <w:lang w:eastAsia="en-ZA"/>
          <w14:ligatures w14:val="none"/>
        </w:rPr>
      </w:pPr>
      <w:ins w:id="373" w:author="Craig Parker" w:date="2024-03-25T20:53:00Z">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&lt;EndNote&gt;&lt;Cite&gt;&lt;Author&gt;Alonso&lt;/Author&gt;&lt;Year&gt;2020&lt;/Year&gt;&lt;RecNum&gt;355&lt;/RecNum&gt;&lt;DisplayText&gt;[22]&lt;/DisplayText&gt;&lt;record&gt;&lt;rec-number&gt;355&lt;/rec-number&gt;&lt;foreign-keys&gt;&lt;key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ins w:id="374"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[22]</w:t>
      </w:r>
      <w:ins w:id="375"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&lt;EndNote&gt;&lt;Cite&gt;&lt;RecNum&gt;340&lt;/RecNum&gt;&lt;DisplayText&gt;[23]&lt;/DisplayText&gt;&lt;record&gt;&lt;rec-number&gt;340&lt;/rec-number&gt;&lt;foreign-keys&gt;&lt;key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ins w:id="376"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[23]</w:t>
      </w:r>
      <w:ins w:id="377"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ins w:id="378" w:author="Craig Parker" w:date="2024-03-26T09:19:00Z">
        <w:r w:rsidR="00C75DA8">
          <w:rPr>
            <w:rFonts w:ascii="Calibri" w:eastAsia="Arial" w:hAnsi="Calibri" w:cs="Times New Roman"/>
            <w:kern w:val="0"/>
            <w:lang w:eastAsia="en-ZA"/>
            <w14:ligatures w14:val="none"/>
          </w:rPr>
          <w:t xml:space="preserve">Many of these </w:t>
        </w:r>
        <w:r w:rsidR="003E20D2">
          <w:rPr>
            <w:rFonts w:ascii="Calibri" w:eastAsia="Arial" w:hAnsi="Calibri" w:cs="Times New Roman"/>
            <w:kern w:val="0"/>
            <w:lang w:eastAsia="en-ZA"/>
            <w14:ligatures w14:val="none"/>
          </w:rPr>
          <w:t>key variables</w:t>
        </w:r>
      </w:ins>
      <w:ins w:id="379" w:author="Craig Parker" w:date="2024-03-25T20:53:00Z">
        <w:r w:rsidRPr="00D847E1">
          <w:rPr>
            <w:rFonts w:ascii="Calibri" w:eastAsia="Arial" w:hAnsi="Calibri" w:cs="Times New Roman"/>
            <w:kern w:val="0"/>
            <w:lang w:eastAsia="en-ZA"/>
            <w14:ligatures w14:val="none"/>
          </w:rPr>
          <w:t xml:space="preserve"> will be provided by the Gauteng City-Region Observatory (GCRO) datasets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&lt;EndNote&gt;&lt;Cite&gt;&lt;RecNum&gt;340&lt;/RecNum&gt;&lt;DisplayText&gt;[23, 24]&lt;/DisplayText&gt;&lt;record&gt;&lt;rec-number&gt;340&lt;/rec-number&gt;&lt;foreign-keys&gt;&lt;key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ins w:id="380"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[23, 24]</w:t>
      </w:r>
      <w:ins w:id="381"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020C7F4F" w14:textId="04DFA5E4"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82" w:author="Craig Parker" w:date="2024-03-25T20:53:00Z"/>
          <w:rFonts w:ascii="Calibri" w:eastAsia="Arial" w:hAnsi="Calibri" w:cs="Times New Roman"/>
          <w:kern w:val="0"/>
          <w:lang w:eastAsia="en-ZA"/>
          <w14:ligatures w14:val="none"/>
        </w:rPr>
      </w:pPr>
      <w:ins w:id="383" w:author="Craig Parker" w:date="2024-03-25T20:53:00Z">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&lt;EndNote&gt;&lt;Cite&gt;&lt;Author&gt;Hofierka&lt;/Author&gt;&lt;Year&gt;2020&lt;/Year&gt;&lt;RecNum&gt;339&lt;/RecNum&gt;&lt;DisplayText&gt;[25]&lt;/DisplayText&gt;&lt;record&gt;&lt;rec-number&gt;339&lt;/rec-number&gt;&lt;foreign-keys&gt;&lt;key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ins w:id="384"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[25]</w:t>
      </w:r>
      <w:ins w:id="385"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&lt;EndNote&gt;&lt;Cite&gt;&lt;Author&gt;Alonso&lt;/Author&gt;&lt;Year&gt;2020&lt;/Year&gt;&lt;RecNum&gt;355&lt;/RecNum&gt;&lt;DisplayText&gt;[22, 23]&lt;/DisplayText&gt;&lt;record&gt;&lt;rec-number&gt;355&lt;/rec-number&gt;&lt;foreign-keys&gt;&lt;key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ins w:id="386"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[22, 23]</w:t>
      </w:r>
      <w:ins w:id="387"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&lt;EndNote&gt;&lt;Cite&gt;&lt;Author&gt;Hooker&lt;/Author&gt;&lt;Year&gt;2018&lt;/Year&gt;&lt;RecNum&gt;793&lt;/RecNum&gt;&lt;DisplayText&gt;[26]&lt;/DisplayText&gt;&lt;record&gt;&lt;rec-number&gt;793&lt;/rec-number&gt;&lt;foreign-keys&gt;&lt;key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ins w:id="388"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[26]</w:t>
      </w:r>
      <w:ins w:id="389"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347CB6EB" w14:textId="7527D6DF"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90" w:author="Craig Parker" w:date="2024-03-25T20:53:00Z"/>
          <w:rFonts w:ascii="Calibri" w:eastAsia="Arial" w:hAnsi="Calibri" w:cs="Times New Roman"/>
          <w:kern w:val="0"/>
          <w:sz w:val="16"/>
          <w:szCs w:val="16"/>
          <w:lang w:eastAsia="en-ZA"/>
          <w14:ligatures w14:val="none"/>
        </w:rPr>
      </w:pPr>
      <w:ins w:id="391" w:author="Craig Parker" w:date="2024-03-25T20:53:00Z">
        <w:r w:rsidRPr="00D847E1">
          <w:rPr>
            <w:rFonts w:ascii="Calibri" w:eastAsia="Arial" w:hAnsi="Calibri" w:cs="Times New Roman"/>
            <w:kern w:val="0"/>
            <w:lang w:eastAsia="en-ZA"/>
            <w14:ligatures w14:val="none"/>
          </w:rPr>
          <w:t>Climate-associated data will be sourced from open data repositories, such as the Copernicus Climate Data Store (CDS) and Earth System Grid Federation (ESGF), offering observational-based datasets, historical re-analyses, and climate simulations</w:t>
        </w:r>
      </w:ins>
      <w:ins w:id="392" w:author="Craig Parker" w:date="2024-03-26T09:20:00Z">
        <w:r w:rsidR="00AB1545">
          <w:rPr>
            <w:rFonts w:ascii="Calibri" w:eastAsia="Arial" w:hAnsi="Calibri" w:cs="Times New Roman"/>
            <w:kern w:val="0"/>
            <w:lang w:eastAsia="en-ZA"/>
            <w14:ligatures w14:val="none"/>
          </w:rPr>
          <w:t>.</w:t>
        </w:r>
      </w:ins>
      <w:ins w:id="393" w:author="Craig Parker" w:date="2024-03-25T20:53:00Z">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ins>
      <w:r w:rsidR="00626A07">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&lt;EndNote&gt;&lt;Cite&gt;&lt;Author&gt;Kershaw&lt;/Author&gt;&lt;Year&gt;2019&lt;/Year&gt;&lt;RecNum&gt;337&lt;/RecNum&gt;&lt;DisplayText&gt;[27]&lt;/DisplayText&gt;&lt;record&gt;&lt;rec-number&gt;337&lt;/rec-number&gt;&lt;foreign-keys&gt;&lt;key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ins w:id="394" w:author="Craig Parker" w:date="2024-03-25T20:53:00Z">
        <w:r w:rsidRPr="00D847E1">
          <w:rPr>
            <w:rFonts w:ascii="Calibri" w:eastAsia="Arial" w:hAnsi="Calibri" w:cs="Times New Roman"/>
            <w:noProof/>
            <w:kern w:val="0"/>
            <w:lang w:eastAsia="en-ZA"/>
            <w14:ligatures w14:val="none"/>
          </w:rPr>
          <w:fldChar w:fldCharType="separate"/>
        </w:r>
      </w:ins>
      <w:r w:rsidR="00626A07">
        <w:rPr>
          <w:rFonts w:ascii="Calibri" w:eastAsia="Arial" w:hAnsi="Calibri" w:cs="Times New Roman"/>
          <w:noProof/>
          <w:kern w:val="0"/>
          <w:lang w:eastAsia="en-ZA"/>
          <w14:ligatures w14:val="none"/>
        </w:rPr>
        <w:t>[27]</w:t>
      </w:r>
      <w:ins w:id="395" w:author="Craig Parker" w:date="2024-03-25T20:53:00Z">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ins>
      <w:r w:rsidR="00626A07">
        <w:rPr>
          <w:rFonts w:ascii="Calibri" w:eastAsia="Arial" w:hAnsi="Calibri" w:cs="Times New Roman"/>
          <w:noProof/>
          <w:kern w:val="0"/>
          <w:lang w:eastAsia="en-ZA"/>
          <w14:ligatures w14:val="none"/>
        </w:rPr>
        <w:instrText xml:space="preserve"> ADDIN EN.CITE &lt;EndNote&gt;&lt;Cite&gt;&lt;Year&gt;2024&lt;/Year&gt;&lt;RecNum&gt;794&lt;/RecNum&gt;&lt;DisplayText&gt;[28, 29]&lt;/DisplayText&gt;&lt;record&gt;&lt;rec-number&gt;794&lt;/rec-number&gt;&lt;foreign-keys&gt;&lt;key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ins w:id="396" w:author="Craig Parker" w:date="2024-03-25T20:53:00Z">
        <w:r w:rsidRPr="00D847E1">
          <w:rPr>
            <w:rFonts w:ascii="Calibri" w:eastAsia="Arial" w:hAnsi="Calibri" w:cs="Times New Roman"/>
            <w:noProof/>
            <w:kern w:val="0"/>
            <w:lang w:eastAsia="en-ZA"/>
            <w14:ligatures w14:val="none"/>
          </w:rPr>
          <w:fldChar w:fldCharType="separate"/>
        </w:r>
      </w:ins>
      <w:r w:rsidR="00626A07">
        <w:rPr>
          <w:rFonts w:ascii="Calibri" w:eastAsia="Arial" w:hAnsi="Calibri" w:cs="Times New Roman"/>
          <w:noProof/>
          <w:kern w:val="0"/>
          <w:lang w:eastAsia="en-ZA"/>
          <w14:ligatures w14:val="none"/>
        </w:rPr>
        <w:t>[28, 29]</w:t>
      </w:r>
      <w:ins w:id="397" w:author="Craig Parker" w:date="2024-03-25T20:53:00Z">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ins>
    </w:p>
    <w:p w14:paraId="2F821836" w14:textId="338159A7"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ins w:id="398" w:author="Craig Parker" w:date="2024-03-25T20:53:00Z"/>
          <w:rFonts w:ascii="Calibri" w:eastAsia="Arial" w:hAnsi="Calibri" w:cs="Times New Roman"/>
          <w:kern w:val="0"/>
          <w:lang w:eastAsia="en-ZA"/>
          <w14:ligatures w14:val="none"/>
        </w:rPr>
      </w:pPr>
      <w:ins w:id="399" w:author="Craig Parker" w:date="2024-03-25T20:53:00Z">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&lt;EndNote&gt;&lt;Cite&gt;&lt;Author&gt;Albrecht&lt;/Author&gt;&lt;Year&gt;2020&lt;/Year&gt;&lt;RecNum&gt;338&lt;/RecNum&gt;&lt;DisplayText&gt;[30]&lt;/DisplayText&gt;&lt;record&gt;&lt;rec-number&gt;338&lt;/rec-number&gt;&lt;foreign-keys&gt;&lt;key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ins w:id="400"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[30]</w:t>
      </w:r>
      <w:ins w:id="401"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To further enhance our analysis, we will integrate datasets from the European Space Agency's </w:t>
        </w:r>
        <w:proofErr w:type="spellStart"/>
        <w:r w:rsidRPr="00D847E1">
          <w:rPr>
            <w:rFonts w:ascii="Calibri" w:eastAsia="Arial" w:hAnsi="Calibri" w:cs="Times New Roman"/>
            <w:kern w:val="0"/>
            <w:lang w:eastAsia="en-ZA"/>
            <w14:ligatures w14:val="none"/>
          </w:rPr>
          <w:t>WorldCover</w:t>
        </w:r>
        <w:proofErr w:type="spellEnd"/>
        <w:r w:rsidRPr="00D847E1">
          <w:rPr>
            <w:rFonts w:ascii="Calibri" w:eastAsia="Arial" w:hAnsi="Calibri" w:cs="Times New Roman"/>
            <w:kern w:val="0"/>
            <w:lang w:eastAsia="en-ZA"/>
            <w14:ligatures w14:val="none"/>
          </w:rPr>
          <w:t xml:space="preserve">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 ExcludeAuth="1"&gt;&lt;Year&gt;2021&lt;/Year&gt;&lt;RecNum&gt;796&lt;/RecNum&gt;&lt;DisplayText&gt;[31, 32]&lt;/DisplayText&gt;&lt;record&gt;&lt;rec-number&gt;796&lt;/rec-number&gt;&lt;foreign-keys&gt;&lt;key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ins w:id="402"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[31, 32]</w:t>
      </w:r>
      <w:ins w:id="403"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This will provide a comprehensive snapshot of </w:t>
        </w:r>
      </w:ins>
      <w:ins w:id="404" w:author="Craig Parker" w:date="2024-03-26T09:21:00Z">
        <w:r w:rsidR="00E66213">
          <w:rPr>
            <w:rFonts w:ascii="Calibri" w:eastAsia="Arial" w:hAnsi="Calibri" w:cs="Times New Roman"/>
            <w:kern w:val="0"/>
            <w:lang w:eastAsia="en-ZA"/>
            <w14:ligatures w14:val="none"/>
          </w:rPr>
          <w:t>Johannesburg’s</w:t>
        </w:r>
      </w:ins>
      <w:ins w:id="405" w:author="Craig Parker" w:date="2024-03-25T20:53:00Z">
        <w:r w:rsidRPr="00D847E1">
          <w:rPr>
            <w:rFonts w:ascii="Calibri" w:eastAsia="Arial" w:hAnsi="Calibri" w:cs="Times New Roman"/>
            <w:kern w:val="0"/>
            <w:lang w:eastAsia="en-ZA"/>
            <w14:ligatures w14:val="none"/>
          </w:rPr>
          <w:t xml:space="preserve"> past and future climate conditions, including heat waves' frequency, duration, and intensity.</w:t>
        </w:r>
      </w:ins>
    </w:p>
    <w:p w14:paraId="2CE79AFF" w14:textId="77777777" w:rsidR="00D847E1" w:rsidRPr="00D847E1" w:rsidRDefault="00D847E1">
      <w:pPr>
        <w:pStyle w:val="Heading3"/>
        <w:rPr>
          <w:ins w:id="406" w:author="Craig Parker" w:date="2024-03-25T20:53:00Z"/>
          <w:rFonts w:eastAsia="Arial"/>
          <w:shd w:val="clear" w:color="auto" w:fill="FFFFFF"/>
          <w:lang w:eastAsia="en-ZA"/>
        </w:rPr>
        <w:pPrChange w:id="407" w:author="Craig Parker" w:date="2024-03-26T20:13:00Z">
          <w:pPr>
            <w:keepNext/>
            <w:keepLines/>
            <w:numPr>
              <w:ilvl w:val="1"/>
            </w:numPr>
            <w:spacing w:before="120" w:after="0" w:line="240" w:lineRule="auto"/>
            <w:ind w:left="576" w:hanging="576"/>
            <w:outlineLvl w:val="1"/>
          </w:pPr>
        </w:pPrChange>
      </w:pPr>
      <w:bookmarkStart w:id="408" w:name="_Toc162342350"/>
      <w:ins w:id="409" w:author="Craig Parker" w:date="2024-03-25T20:53:00Z">
        <w:r w:rsidRPr="00D847E1">
          <w:rPr>
            <w:rFonts w:eastAsia="Arial"/>
            <w:shd w:val="clear" w:color="auto" w:fill="FFFFFF"/>
            <w:lang w:eastAsia="en-ZA"/>
          </w:rPr>
          <w:t>Health trials and cohort data</w:t>
        </w:r>
        <w:bookmarkEnd w:id="408"/>
      </w:ins>
    </w:p>
    <w:p w14:paraId="4C31F823" w14:textId="76F025B3" w:rsidR="00D847E1" w:rsidRPr="00D847E1" w:rsidRDefault="00D847E1" w:rsidP="00D847E1">
      <w:pPr>
        <w:rPr>
          <w:ins w:id="410" w:author="Craig Parker" w:date="2024-03-25T20:53:00Z"/>
          <w:rFonts w:ascii="Calibri" w:eastAsia="Arial" w:hAnsi="Calibri" w:cs="Times New Roman"/>
          <w:kern w:val="0"/>
          <w:lang w:eastAsia="en-ZA"/>
          <w14:ligatures w14:val="none"/>
        </w:rPr>
      </w:pPr>
      <w:ins w:id="411" w:author="Craig Parker" w:date="2024-03-25T20:53:00Z">
        <w:r w:rsidRPr="00D847E1">
          <w:rPr>
            <w:rFonts w:ascii="Calibri" w:eastAsia="Arial" w:hAnsi="Calibri" w:cs="Times New Roman"/>
            <w:kern w:val="0"/>
            <w:lang w:eastAsia="en-ZA"/>
            <w14:ligatures w14:val="none"/>
          </w:rPr>
          <w:t xml:space="preserve">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w:t>
        </w:r>
      </w:ins>
      <w:ins w:id="412" w:author="Craig Parker" w:date="2024-03-26T09:22:00Z">
        <w:r w:rsidR="00EC5B73">
          <w:rPr>
            <w:rFonts w:ascii="Calibri" w:eastAsia="Arial" w:hAnsi="Calibri" w:cs="Times New Roman"/>
            <w:kern w:val="0"/>
            <w:lang w:eastAsia="en-ZA"/>
            <w14:ligatures w14:val="none"/>
          </w:rPr>
          <w:t>machine learning</w:t>
        </w:r>
      </w:ins>
      <w:ins w:id="413" w:author="Craig Parker" w:date="2024-03-25T20:53:00Z">
        <w:r w:rsidRPr="00D847E1">
          <w:rPr>
            <w:rFonts w:ascii="Calibri" w:eastAsia="Arial" w:hAnsi="Calibri" w:cs="Times New Roman"/>
            <w:kern w:val="0"/>
            <w:lang w:eastAsia="en-ZA"/>
            <w14:ligatures w14:val="none"/>
          </w:rPr>
          <w:t xml:space="preserve"> models relating time-varying predictors to health outcomes. Potential outcomes of interest include 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&lt;EndNote&gt;&lt;Cite&gt;&lt;Author&gt;Arifwidodo&lt;/Author&gt;&lt;Year&gt;2020&lt;/Year&gt;&lt;RecNum&gt;511&lt;/RecNum&gt;&lt;DisplayText&gt;[33]&lt;/DisplayText&gt;&lt;record&gt;&lt;rec-number&gt;511&lt;/rec-number&gt;&lt;foreign-keys&gt;&lt;key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ins w:id="414"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[33]</w:t>
      </w:r>
      <w:ins w:id="415"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ins>
    </w:p>
    <w:p w14:paraId="340925D7" w14:textId="77777777" w:rsidR="00D847E1" w:rsidRPr="00D847E1" w:rsidRDefault="00D847E1" w:rsidP="00D847E1">
      <w:pPr>
        <w:rPr>
          <w:ins w:id="416" w:author="Craig Parker" w:date="2024-03-25T20:53:00Z"/>
          <w:rFonts w:ascii="Calibri" w:eastAsia="Arial" w:hAnsi="Calibri" w:cs="Times New Roman"/>
          <w:kern w:val="0"/>
          <w:lang w:eastAsia="en-ZA"/>
          <w14:ligatures w14:val="none"/>
        </w:rPr>
      </w:pPr>
      <w:ins w:id="417" w:author="Craig Parker" w:date="2024-03-25T20:53:00Z">
        <w:r w:rsidRPr="00D847E1">
          <w:rPr>
            <w:rFonts w:ascii="Calibri" w:eastAsia="Arial" w:hAnsi="Calibri" w:cs="Times New Roman"/>
            <w:kern w:val="0"/>
            <w:lang w:eastAsia="en-ZA"/>
            <w14:ligatures w14:val="none"/>
          </w:rPr>
          <w:lastRenderedPageBreak/>
          <w:t>More specifically, the health cohort data integrated into the study will be identified based on the availability of three classes of variables within each study:</w:t>
        </w:r>
      </w:ins>
    </w:p>
    <w:p w14:paraId="5DFD7BC0" w14:textId="77777777" w:rsidR="00D847E1" w:rsidRPr="00D847E1" w:rsidRDefault="00D847E1" w:rsidP="00D847E1">
      <w:pPr>
        <w:numPr>
          <w:ilvl w:val="0"/>
          <w:numId w:val="30"/>
        </w:numPr>
        <w:contextualSpacing/>
        <w:rPr>
          <w:ins w:id="418" w:author="Craig Parker" w:date="2024-03-25T20:53:00Z"/>
          <w:rFonts w:ascii="Calibri" w:eastAsia="Arial" w:hAnsi="Calibri" w:cs="Times New Roman"/>
          <w:kern w:val="0"/>
          <w:lang w:eastAsia="en-ZA"/>
          <w14:ligatures w14:val="none"/>
        </w:rPr>
      </w:pPr>
      <w:ins w:id="419" w:author="Craig Parker" w:date="2024-03-25T20:53:00Z">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ins>
    </w:p>
    <w:p w14:paraId="60815C00" w14:textId="77777777" w:rsidR="00D847E1" w:rsidRPr="00D847E1" w:rsidRDefault="00D847E1" w:rsidP="00D847E1">
      <w:pPr>
        <w:numPr>
          <w:ilvl w:val="0"/>
          <w:numId w:val="30"/>
        </w:numPr>
        <w:contextualSpacing/>
        <w:rPr>
          <w:ins w:id="420" w:author="Craig Parker" w:date="2024-03-25T20:53:00Z"/>
          <w:rFonts w:ascii="Calibri" w:eastAsia="Arial" w:hAnsi="Calibri" w:cs="Times New Roman"/>
          <w:kern w:val="0"/>
          <w:lang w:eastAsia="en-ZA"/>
          <w14:ligatures w14:val="none"/>
        </w:rPr>
      </w:pPr>
      <w:ins w:id="421" w:author="Craig Parker" w:date="2024-03-25T20:53:00Z">
        <w:r w:rsidRPr="00D847E1">
          <w:rPr>
            <w:rFonts w:ascii="Calibri" w:eastAsia="Arial" w:hAnsi="Calibri" w:cs="Times New Roman"/>
            <w:kern w:val="0"/>
            <w:lang w:eastAsia="en-ZA"/>
            <w14:ligatures w14:val="none"/>
          </w:rPr>
          <w:t xml:space="preserve">Laboratory variables: including blood tests (e.g., electrolyte levels, </w:t>
        </w:r>
        <w:proofErr w:type="gramStart"/>
        <w:r w:rsidRPr="00D847E1">
          <w:rPr>
            <w:rFonts w:ascii="Calibri" w:eastAsia="Arial" w:hAnsi="Calibri" w:cs="Times New Roman"/>
            <w:kern w:val="0"/>
            <w:lang w:eastAsia="en-ZA"/>
            <w14:ligatures w14:val="none"/>
          </w:rPr>
          <w:t>liver</w:t>
        </w:r>
        <w:proofErr w:type="gramEnd"/>
        <w:r w:rsidRPr="00D847E1">
          <w:rPr>
            <w:rFonts w:ascii="Calibri" w:eastAsia="Arial" w:hAnsi="Calibri" w:cs="Times New Roman"/>
            <w:kern w:val="0"/>
            <w:lang w:eastAsia="en-ZA"/>
            <w14:ligatures w14:val="none"/>
          </w:rPr>
          <w:t xml:space="preserve"> and kidney function tests), markers of inflammation and oxidative stress, as well as HIV tests, including viral load and CD4 count, and COVID-19 test results.</w:t>
        </w:r>
      </w:ins>
    </w:p>
    <w:p w14:paraId="5DB35160" w14:textId="77777777" w:rsidR="00D847E1" w:rsidRPr="00D847E1" w:rsidRDefault="00D847E1" w:rsidP="00D847E1">
      <w:pPr>
        <w:numPr>
          <w:ilvl w:val="0"/>
          <w:numId w:val="30"/>
        </w:numPr>
        <w:contextualSpacing/>
        <w:rPr>
          <w:ins w:id="422" w:author="Craig Parker" w:date="2024-03-25T20:53:00Z"/>
          <w:rFonts w:ascii="Calibri" w:eastAsia="Arial" w:hAnsi="Calibri" w:cs="Times New Roman"/>
          <w:kern w:val="0"/>
          <w:lang w:eastAsia="en-ZA"/>
          <w14:ligatures w14:val="none"/>
        </w:rPr>
      </w:pPr>
      <w:ins w:id="423" w:author="Craig Parker" w:date="2024-03-25T20:53:00Z">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ins>
    </w:p>
    <w:p w14:paraId="46AEB8E2" w14:textId="77777777" w:rsidR="0077358E" w:rsidRDefault="0077358E" w:rsidP="00D847E1">
      <w:pPr>
        <w:rPr>
          <w:ins w:id="424" w:author="Craig Parker" w:date="2024-03-25T20:54:00Z"/>
          <w:rFonts w:ascii="Calibri" w:eastAsia="Arial" w:hAnsi="Calibri" w:cs="Times New Roman"/>
          <w:kern w:val="0"/>
          <w:lang w:eastAsia="en-ZA"/>
          <w14:ligatures w14:val="none"/>
        </w:rPr>
      </w:pPr>
    </w:p>
    <w:p w14:paraId="4345C6DC" w14:textId="4A4EA8CE" w:rsidR="00D847E1" w:rsidRPr="00D847E1" w:rsidRDefault="00D847E1" w:rsidP="00D847E1">
      <w:pPr>
        <w:rPr>
          <w:ins w:id="425" w:author="Craig Parker" w:date="2024-03-25T20:53:00Z"/>
          <w:rFonts w:ascii="Calibri" w:eastAsia="Arial" w:hAnsi="Calibri" w:cs="Times New Roman"/>
          <w:kern w:val="0"/>
          <w:lang w:eastAsia="en-ZA"/>
          <w14:ligatures w14:val="none"/>
        </w:rPr>
      </w:pPr>
      <w:ins w:id="426" w:author="Craig Parker" w:date="2024-03-25T20:53:00Z">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ins>
    </w:p>
    <w:p w14:paraId="66EAD0D8" w14:textId="77777777" w:rsidR="00D847E1" w:rsidRPr="00D847E1" w:rsidRDefault="00D847E1" w:rsidP="00D847E1">
      <w:pPr>
        <w:ind w:left="360"/>
        <w:rPr>
          <w:ins w:id="427" w:author="Craig Parker" w:date="2024-03-25T20:53:00Z"/>
          <w:rFonts w:ascii="Calibri" w:eastAsia="Arial" w:hAnsi="Calibri" w:cs="Calibri"/>
          <w:kern w:val="0"/>
          <w:lang w:eastAsia="en-ZA"/>
          <w14:ligatures w14:val="none"/>
        </w:rPr>
      </w:pPr>
      <w:ins w:id="428" w:author="Craig Parker" w:date="2024-03-25T20:53:00Z">
        <w:r w:rsidRPr="00D847E1">
          <w:rPr>
            <w:rFonts w:ascii="Calibri" w:eastAsia="system-ui" w:hAnsi="Calibri" w:cs="Calibri"/>
            <w:color w:val="0D0D0D"/>
            <w:kern w:val="0"/>
            <w:sz w:val="24"/>
            <w:szCs w:val="24"/>
            <w:lang w:eastAsia="en-ZA"/>
            <w14:ligatures w14:val="none"/>
          </w:rPr>
          <w:t>Table 2: Summary of Data Sources for each Objective</w:t>
        </w:r>
      </w:ins>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ins w:id="429"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ins w:id="430" w:author="Craig Parker" w:date="2024-03-25T20:53:00Z"/>
                <w:rFonts w:ascii="Calibri" w:eastAsia="system-ui" w:hAnsi="Calibri" w:cs="Calibri"/>
                <w:b/>
                <w:bCs/>
                <w:color w:val="0D0D0D"/>
              </w:rPr>
            </w:pPr>
            <w:ins w:id="431" w:author="Craig Parker" w:date="2024-03-25T20:53:00Z">
              <w:r w:rsidRPr="00D847E1">
                <w:rPr>
                  <w:rFonts w:ascii="Calibri" w:eastAsia="system-ui" w:hAnsi="Calibri" w:cs="Calibri"/>
                  <w:b/>
                  <w:bCs/>
                  <w:color w:val="0D0D0D"/>
                </w:rPr>
                <w:t>Objective</w:t>
              </w:r>
            </w:ins>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ins w:id="432" w:author="Craig Parker" w:date="2024-03-25T20:53:00Z"/>
                <w:rFonts w:ascii="Calibri" w:eastAsia="system-ui" w:hAnsi="Calibri" w:cs="Calibri"/>
                <w:b/>
                <w:bCs/>
                <w:color w:val="0D0D0D"/>
              </w:rPr>
            </w:pPr>
            <w:ins w:id="433" w:author="Craig Parker" w:date="2024-03-25T20:53:00Z">
              <w:r w:rsidRPr="00D847E1">
                <w:rPr>
                  <w:rFonts w:ascii="Calibri" w:eastAsia="system-ui" w:hAnsi="Calibri" w:cs="Calibri"/>
                  <w:b/>
                  <w:bCs/>
                  <w:color w:val="0D0D0D"/>
                </w:rPr>
                <w:t>Data Sources</w:t>
              </w:r>
            </w:ins>
          </w:p>
        </w:tc>
      </w:tr>
      <w:tr w:rsidR="00D847E1" w:rsidRPr="00D847E1" w14:paraId="34018FF8" w14:textId="77777777" w:rsidTr="002C1093">
        <w:trPr>
          <w:trHeight w:val="300"/>
          <w:ins w:id="434"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22422208" w14:textId="158FB5C2" w:rsidR="00D847E1" w:rsidRPr="00D847E1" w:rsidRDefault="00D847E1" w:rsidP="00D847E1">
            <w:pPr>
              <w:rPr>
                <w:ins w:id="435" w:author="Craig Parker" w:date="2024-03-25T20:53:00Z"/>
                <w:rFonts w:ascii="Calibri" w:eastAsia="system-ui" w:hAnsi="Calibri" w:cs="Calibri"/>
                <w:color w:val="0D0D0D"/>
              </w:rPr>
            </w:pPr>
            <w:ins w:id="436" w:author="Craig Parker" w:date="2024-03-25T20:53:00Z">
              <w:r w:rsidRPr="00D847E1">
                <w:rPr>
                  <w:rFonts w:ascii="Calibri" w:eastAsia="system-ui" w:hAnsi="Calibri" w:cs="Calibri"/>
                  <w:color w:val="0D0D0D"/>
                </w:rPr>
                <w:t xml:space="preserve">1. </w:t>
              </w:r>
            </w:ins>
            <w:ins w:id="437" w:author="Craig Parker" w:date="2024-03-26T17:01:00Z">
              <w:r w:rsidR="00301DDE" w:rsidRPr="00301DDE">
                <w:rPr>
                  <w:rFonts w:ascii="Calibri" w:eastAsia="system-ui" w:hAnsi="Calibri" w:cs="Calibri"/>
                  <w:b/>
                  <w:bCs/>
                  <w:color w:val="0D0D0D"/>
                </w:rPr>
                <w:t>Map intra-urban heat vulnerability and exposure</w:t>
              </w:r>
            </w:ins>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38" w:author="Craig Parker" w:date="2024-03-25T20:53:00Z"/>
                <w:rFonts w:ascii="Calibri" w:eastAsia="system-ui" w:hAnsi="Calibri" w:cs="Calibri"/>
                <w:color w:val="0D0D0D"/>
              </w:rPr>
            </w:pPr>
            <w:ins w:id="439" w:author="Craig Parker" w:date="2024-03-25T20:53:00Z">
              <w:r w:rsidRPr="00D847E1">
                <w:rPr>
                  <w:rFonts w:ascii="Calibri" w:eastAsia="system-ui" w:hAnsi="Calibri" w:cs="Calibri"/>
                  <w:color w:val="0D0D0D"/>
                </w:rPr>
                <w:t>- Socio-economic data (census, surveys, GCRO datasets)</w:t>
              </w:r>
            </w:ins>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40" w:author="Craig Parker" w:date="2024-03-25T20:53:00Z"/>
                <w:rFonts w:ascii="Calibri" w:eastAsia="system-ui" w:hAnsi="Calibri" w:cs="Calibri"/>
                <w:color w:val="0D0D0D"/>
              </w:rPr>
            </w:pPr>
            <w:ins w:id="441" w:author="Craig Parker" w:date="2024-03-25T20:53:00Z">
              <w:r w:rsidRPr="00D847E1">
                <w:rPr>
                  <w:rFonts w:ascii="Calibri" w:eastAsia="system-ui" w:hAnsi="Calibri" w:cs="Calibri"/>
                  <w:color w:val="0D0D0D"/>
                </w:rPr>
                <w:t xml:space="preserve">- Geospatial data (land use, building density, </w:t>
              </w:r>
              <w:proofErr w:type="spellStart"/>
              <w:r w:rsidRPr="00D847E1">
                <w:rPr>
                  <w:rFonts w:ascii="Calibri" w:eastAsia="system-ui" w:hAnsi="Calibri" w:cs="Calibri"/>
                  <w:color w:val="0D0D0D"/>
                </w:rPr>
                <w:t>OpenStreetMaps</w:t>
              </w:r>
              <w:proofErr w:type="spellEnd"/>
              <w:r w:rsidRPr="00D847E1">
                <w:rPr>
                  <w:rFonts w:ascii="Calibri" w:eastAsia="system-ui" w:hAnsi="Calibri" w:cs="Calibri"/>
                  <w:color w:val="0D0D0D"/>
                </w:rPr>
                <w:t>)</w:t>
              </w:r>
            </w:ins>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42" w:author="Craig Parker" w:date="2024-03-25T20:53:00Z"/>
                <w:rFonts w:ascii="Calibri" w:eastAsia="system-ui" w:hAnsi="Calibri" w:cs="Calibri"/>
                <w:color w:val="0D0D0D"/>
              </w:rPr>
            </w:pPr>
            <w:ins w:id="443" w:author="Craig Parker" w:date="2024-03-25T20:53:00Z">
              <w:r w:rsidRPr="00D847E1">
                <w:rPr>
                  <w:rFonts w:ascii="Calibri" w:eastAsia="system-ui" w:hAnsi="Calibri" w:cs="Calibri"/>
                  <w:color w:val="0D0D0D"/>
                </w:rPr>
                <w:t xml:space="preserve">- Climate data (WRF, </w:t>
              </w:r>
              <w:proofErr w:type="spellStart"/>
              <w:r w:rsidRPr="00D847E1">
                <w:rPr>
                  <w:rFonts w:ascii="Calibri" w:eastAsia="system-ui" w:hAnsi="Calibri" w:cs="Calibri"/>
                  <w:color w:val="0D0D0D"/>
                </w:rPr>
                <w:t>UrbClim</w:t>
              </w:r>
              <w:proofErr w:type="spellEnd"/>
              <w:r w:rsidRPr="00D847E1">
                <w:rPr>
                  <w:rFonts w:ascii="Calibri" w:eastAsia="system-ui" w:hAnsi="Calibri" w:cs="Calibri"/>
                  <w:color w:val="0D0D0D"/>
                </w:rPr>
                <w:t xml:space="preserve"> models, downscaled CDS &amp; ESGF data, IBM-PAIRS platform)</w:t>
              </w:r>
            </w:ins>
          </w:p>
        </w:tc>
      </w:tr>
      <w:tr w:rsidR="00D847E1" w:rsidRPr="00D847E1" w14:paraId="68EFA3CA" w14:textId="77777777" w:rsidTr="002C1093">
        <w:trPr>
          <w:trHeight w:val="300"/>
          <w:ins w:id="444"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3AFCDB49" w14:textId="492A2993" w:rsidR="00D847E1" w:rsidRPr="00D847E1" w:rsidRDefault="00D847E1" w:rsidP="00D847E1">
            <w:pPr>
              <w:rPr>
                <w:ins w:id="445" w:author="Craig Parker" w:date="2024-03-25T20:53:00Z"/>
                <w:rFonts w:ascii="Calibri" w:eastAsia="system-ui" w:hAnsi="Calibri" w:cs="Calibri"/>
                <w:color w:val="0D0D0D"/>
              </w:rPr>
            </w:pPr>
            <w:ins w:id="446" w:author="Craig Parker" w:date="2024-03-25T20:53:00Z">
              <w:r w:rsidRPr="00D847E1">
                <w:rPr>
                  <w:rFonts w:ascii="Calibri" w:eastAsia="system-ui" w:hAnsi="Calibri" w:cs="Calibri"/>
                  <w:color w:val="0D0D0D"/>
                </w:rPr>
                <w:t xml:space="preserve">2. </w:t>
              </w:r>
            </w:ins>
            <w:ins w:id="447" w:author="Craig Parker" w:date="2024-03-26T21:17:00Z">
              <w:r w:rsidR="00AA4A89" w:rsidRPr="00AA4A89">
                <w:rPr>
                  <w:rFonts w:ascii="Calibri" w:eastAsia="system-ui" w:hAnsi="Calibri" w:cs="Calibri"/>
                  <w:b/>
                  <w:bCs/>
                  <w:color w:val="0D0D0D"/>
                </w:rPr>
                <w:t>Employ machine learning explanatory models to uncover and interpret the intricate relationships between climate variables and health outcomes</w:t>
              </w:r>
            </w:ins>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48" w:author="Craig Parker" w:date="2024-03-25T20:53:00Z"/>
                <w:rFonts w:ascii="Calibri" w:eastAsia="system-ui" w:hAnsi="Calibri" w:cs="Calibri"/>
                <w:color w:val="0D0D0D"/>
              </w:rPr>
            </w:pPr>
            <w:ins w:id="449" w:author="Craig Parker" w:date="2024-03-25T20:53:00Z">
              <w:r w:rsidRPr="00D847E1">
                <w:rPr>
                  <w:rFonts w:ascii="Calibri" w:eastAsia="system-ui" w:hAnsi="Calibri" w:cs="Calibri"/>
                  <w:color w:val="0D0D0D"/>
                </w:rPr>
                <w:t>- Health data with clinical variables (e.g., vital signs, heat-related illness indicators)</w:t>
              </w:r>
            </w:ins>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50" w:author="Craig Parker" w:date="2024-03-25T20:53:00Z"/>
                <w:rFonts w:ascii="Calibri" w:eastAsia="system-ui" w:hAnsi="Calibri" w:cs="Calibri"/>
                <w:color w:val="0D0D0D"/>
              </w:rPr>
            </w:pPr>
            <w:ins w:id="451" w:author="Craig Parker" w:date="2024-03-25T20:53:00Z">
              <w:r w:rsidRPr="00D847E1">
                <w:rPr>
                  <w:rFonts w:ascii="Calibri" w:eastAsia="system-ui" w:hAnsi="Calibri" w:cs="Calibri"/>
                  <w:color w:val="0D0D0D"/>
                </w:rPr>
                <w:t>- High-resolution urban temperature hazard maps (Landsat, MODIS data with statistical models for air temperature estimation)</w:t>
              </w:r>
            </w:ins>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52" w:author="Craig Parker" w:date="2024-03-25T20:53:00Z"/>
                <w:rFonts w:ascii="Calibri" w:eastAsia="system-ui" w:hAnsi="Calibri" w:cs="Calibri"/>
                <w:color w:val="0D0D0D"/>
              </w:rPr>
            </w:pPr>
            <w:ins w:id="453" w:author="Craig Parker" w:date="2024-03-25T20:53:00Z">
              <w:r w:rsidRPr="00D847E1">
                <w:rPr>
                  <w:rFonts w:ascii="Calibri" w:eastAsia="system-ui" w:hAnsi="Calibri" w:cs="Calibri"/>
                  <w:color w:val="0D0D0D"/>
                </w:rPr>
                <w:t>- Remote sensing data (satellite imagery, land surface temperature, soil moisture, vegetation condition)</w:t>
              </w:r>
            </w:ins>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54" w:author="Craig Parker" w:date="2024-03-25T20:53:00Z"/>
                <w:rFonts w:ascii="Calibri" w:eastAsia="system-ui" w:hAnsi="Calibri" w:cs="Calibri"/>
                <w:color w:val="0D0D0D"/>
              </w:rPr>
            </w:pPr>
            <w:ins w:id="455" w:author="Craig Parker" w:date="2024-03-25T20:53:00Z">
              <w:r w:rsidRPr="00D847E1">
                <w:rPr>
                  <w:rFonts w:ascii="Calibri" w:eastAsia="system-ui" w:hAnsi="Calibri" w:cs="Calibri"/>
                  <w:color w:val="0D0D0D"/>
                </w:rPr>
                <w:t>- Socio-economic and environmental data (household economic conditions, service availability, residential characteristics)</w:t>
              </w:r>
            </w:ins>
          </w:p>
        </w:tc>
      </w:tr>
      <w:tr w:rsidR="00D847E1" w:rsidRPr="00D847E1" w14:paraId="6DDD90F0" w14:textId="77777777" w:rsidTr="002C1093">
        <w:trPr>
          <w:trHeight w:val="300"/>
          <w:ins w:id="456" w:author="Craig Parker" w:date="2024-03-25T20:53:00Z"/>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B24C42E" w:rsidR="00D847E1" w:rsidRPr="00D847E1" w:rsidRDefault="00D847E1" w:rsidP="00D847E1">
            <w:pPr>
              <w:rPr>
                <w:ins w:id="457" w:author="Craig Parker" w:date="2024-03-25T20:53:00Z"/>
                <w:rFonts w:ascii="Calibri" w:eastAsia="system-ui" w:hAnsi="Calibri" w:cs="Calibri"/>
                <w:color w:val="0D0D0D"/>
              </w:rPr>
            </w:pPr>
            <w:ins w:id="458" w:author="Craig Parker" w:date="2024-03-25T20:53:00Z">
              <w:r w:rsidRPr="00D847E1">
                <w:rPr>
                  <w:rFonts w:ascii="Calibri" w:eastAsia="system-ui" w:hAnsi="Calibri" w:cs="Calibri"/>
                  <w:color w:val="0D0D0D"/>
                </w:rPr>
                <w:t xml:space="preserve">3. </w:t>
              </w:r>
            </w:ins>
            <w:ins w:id="459" w:author="Craig Parker" w:date="2024-03-26T21:17:00Z">
              <w:r w:rsidR="00DA24B6" w:rsidRPr="00DA24B6">
                <w:rPr>
                  <w:rFonts w:ascii="Calibri" w:eastAsia="system-ui" w:hAnsi="Calibri" w:cs="Calibri"/>
                  <w:b/>
                  <w:bCs/>
                  <w:color w:val="0D0D0D"/>
                </w:rPr>
                <w:t>Develop a spatially and demographically stratified heat-health outcome prediction model</w:t>
              </w:r>
            </w:ins>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60" w:author="Craig Parker" w:date="2024-03-25T20:53:00Z"/>
                <w:rFonts w:ascii="Calibri" w:eastAsia="system-ui" w:hAnsi="Calibri" w:cs="Calibri"/>
                <w:color w:val="0D0D0D"/>
              </w:rPr>
            </w:pPr>
            <w:ins w:id="461" w:author="Craig Parker" w:date="2024-03-25T20:53:00Z">
              <w:r w:rsidRPr="00D847E1">
                <w:rPr>
                  <w:rFonts w:ascii="Calibri" w:eastAsia="system-ui" w:hAnsi="Calibri" w:cs="Calibri"/>
                  <w:color w:val="0D0D0D"/>
                </w:rPr>
                <w:t>- Integrated health and socio-economic data</w:t>
              </w:r>
            </w:ins>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62" w:author="Craig Parker" w:date="2024-03-25T20:53:00Z"/>
                <w:rFonts w:ascii="Calibri" w:eastAsia="system-ui" w:hAnsi="Calibri" w:cs="Calibri"/>
                <w:color w:val="0D0D0D"/>
              </w:rPr>
            </w:pPr>
            <w:ins w:id="463" w:author="Craig Parker" w:date="2024-03-25T20:53:00Z">
              <w:r w:rsidRPr="00D847E1">
                <w:rPr>
                  <w:rFonts w:ascii="Calibri" w:eastAsia="system-ui" w:hAnsi="Calibri" w:cs="Calibri"/>
                  <w:color w:val="0D0D0D"/>
                </w:rPr>
                <w:t>- Geospatial heat hazard maps</w:t>
              </w:r>
            </w:ins>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64" w:author="Craig Parker" w:date="2024-03-25T20:53:00Z"/>
                <w:rFonts w:ascii="Calibri" w:eastAsia="system-ui" w:hAnsi="Calibri" w:cs="Calibri"/>
                <w:color w:val="0D0D0D"/>
              </w:rPr>
            </w:pPr>
            <w:ins w:id="465" w:author="Craig Parker" w:date="2024-03-25T20:53:00Z">
              <w:r w:rsidRPr="00D847E1">
                <w:rPr>
                  <w:rFonts w:ascii="Calibri" w:eastAsia="system-ui" w:hAnsi="Calibri" w:cs="Calibri"/>
                  <w:color w:val="0D0D0D"/>
                </w:rPr>
                <w:t>- Health outcome forecast model outputs</w:t>
              </w:r>
            </w:ins>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66" w:author="Craig Parker" w:date="2024-03-25T20:53:00Z"/>
                <w:rFonts w:ascii="Calibri" w:eastAsia="system-ui" w:hAnsi="Calibri" w:cs="Calibri"/>
                <w:color w:val="0D0D0D"/>
              </w:rPr>
            </w:pPr>
            <w:ins w:id="467" w:author="Craig Parker" w:date="2024-03-25T20:53:00Z">
              <w:r w:rsidRPr="00D847E1">
                <w:rPr>
                  <w:rFonts w:ascii="Calibri" w:eastAsia="system-ui" w:hAnsi="Calibri" w:cs="Calibri"/>
                  <w:color w:val="0D0D0D"/>
                </w:rPr>
                <w:t>- COVID-19 incidence and mortality rates (for pandemic period adjustment)</w:t>
              </w:r>
            </w:ins>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ins w:id="468" w:author="Craig Parker" w:date="2024-03-25T20:53:00Z"/>
                <w:rFonts w:ascii="Calibri" w:eastAsia="system-ui" w:hAnsi="Calibri" w:cs="Calibri"/>
                <w:color w:val="0D0D0D"/>
              </w:rPr>
            </w:pPr>
            <w:ins w:id="469" w:author="Craig Parker" w:date="2024-03-25T20:53:00Z">
              <w:r w:rsidRPr="00D847E1">
                <w:rPr>
                  <w:rFonts w:ascii="Calibri" w:eastAsia="system-ui" w:hAnsi="Calibri" w:cs="Calibri"/>
                  <w:color w:val="0D0D0D"/>
                </w:rPr>
                <w:t>- Risk profile data (demographic groups, health conditions, locations, socio-economic statuses)</w:t>
              </w:r>
            </w:ins>
          </w:p>
        </w:tc>
      </w:tr>
    </w:tbl>
    <w:p w14:paraId="680E418B" w14:textId="77777777" w:rsidR="00D847E1" w:rsidRPr="00D847E1" w:rsidRDefault="00D847E1" w:rsidP="00D847E1">
      <w:pPr>
        <w:rPr>
          <w:ins w:id="470" w:author="Craig Parker" w:date="2024-03-25T20:53:00Z"/>
          <w:rFonts w:ascii="Calibri" w:eastAsia="Arial" w:hAnsi="Calibri" w:cs="Times New Roman"/>
          <w:kern w:val="0"/>
          <w:lang w:eastAsia="en-ZA"/>
          <w14:ligatures w14:val="none"/>
        </w:rPr>
      </w:pPr>
    </w:p>
    <w:p w14:paraId="05F5632B" w14:textId="77777777" w:rsidR="00D847E1" w:rsidRPr="00D847E1" w:rsidRDefault="00D847E1">
      <w:pPr>
        <w:pStyle w:val="Heading3"/>
        <w:rPr>
          <w:ins w:id="471" w:author="Craig Parker" w:date="2024-03-25T20:53:00Z"/>
          <w:rFonts w:eastAsia="Arial"/>
          <w:shd w:val="clear" w:color="auto" w:fill="FFFFFF"/>
          <w:lang w:eastAsia="en-ZA"/>
        </w:rPr>
        <w:pPrChange w:id="472" w:author="Craig Parker" w:date="2024-03-26T20:13:00Z">
          <w:pPr>
            <w:keepNext/>
            <w:keepLines/>
            <w:numPr>
              <w:ilvl w:val="1"/>
            </w:numPr>
            <w:spacing w:before="120" w:after="0" w:line="240" w:lineRule="auto"/>
            <w:ind w:left="576" w:hanging="576"/>
            <w:outlineLvl w:val="1"/>
          </w:pPr>
        </w:pPrChange>
      </w:pPr>
      <w:bookmarkStart w:id="473" w:name="_Toc162342351"/>
      <w:ins w:id="474" w:author="Craig Parker" w:date="2024-03-25T20:53:00Z">
        <w:r w:rsidRPr="00D847E1">
          <w:rPr>
            <w:rFonts w:eastAsia="Arial"/>
            <w:shd w:val="clear" w:color="auto" w:fill="FFFFFF"/>
            <w:lang w:eastAsia="en-ZA"/>
          </w:rPr>
          <w:t>Integration of datasets</w:t>
        </w:r>
        <w:bookmarkEnd w:id="473"/>
      </w:ins>
    </w:p>
    <w:p w14:paraId="31EA0ACA" w14:textId="472C8590" w:rsidR="00D847E1" w:rsidRPr="00D847E1" w:rsidRDefault="000C15BE" w:rsidP="00D847E1">
      <w:pPr>
        <w:rPr>
          <w:ins w:id="475" w:author="Craig Parker" w:date="2024-03-25T20:53:00Z"/>
          <w:rFonts w:ascii="Calibri" w:eastAsia="Arial" w:hAnsi="Calibri" w:cs="Times New Roman"/>
          <w:kern w:val="0"/>
          <w:lang w:eastAsia="en-ZA"/>
          <w14:ligatures w14:val="none"/>
        </w:rPr>
      </w:pPr>
      <w:ins w:id="476" w:author="Craig Parker" w:date="2024-03-26T09:24:00Z">
        <w:r>
          <w:rPr>
            <w:rFonts w:ascii="Calibri" w:eastAsia="Arial" w:hAnsi="Calibri" w:cs="Times New Roman"/>
            <w:kern w:val="0"/>
            <w:lang w:eastAsia="en-ZA"/>
            <w14:ligatures w14:val="none"/>
          </w:rPr>
          <w:t>This PhD</w:t>
        </w:r>
      </w:ins>
      <w:ins w:id="477" w:author="Craig Parker" w:date="2024-03-25T20:53:00Z">
        <w:r w:rsidR="00D847E1" w:rsidRPr="00D847E1">
          <w:rPr>
            <w:rFonts w:ascii="Calibri" w:eastAsia="Arial" w:hAnsi="Calibri" w:cs="Times New Roman"/>
            <w:kern w:val="0"/>
            <w:lang w:eastAsia="en-ZA"/>
            <w14:ligatures w14:val="none"/>
          </w:rPr>
          <w:t xml:space="preserve"> relies on integrating socio-economic, clinical, environmental, and geospatial data to understand heat's impact on health in African cities. We will cross-reference health trial participant geolocations with socio-economic and environmental data, applying spatial jittering to protect </w:t>
        </w:r>
        <w:r w:rsidR="00D847E1" w:rsidRPr="00D847E1">
          <w:rPr>
            <w:rFonts w:ascii="Calibri" w:eastAsia="Arial" w:hAnsi="Calibri" w:cs="Times New Roman"/>
            <w:kern w:val="0"/>
            <w:lang w:eastAsia="en-ZA"/>
            <w14:ligatures w14:val="none"/>
          </w:rPr>
          <w:lastRenderedPageBreak/>
          <w:t>privacy while retaining spatial trends</w:t>
        </w:r>
      </w:ins>
      <w:r w:rsidR="00C51FFF">
        <w:rPr>
          <w:rFonts w:ascii="Calibri" w:eastAsia="Arial" w:hAnsi="Calibri" w:cs="Times New Roman"/>
          <w:kern w:val="0"/>
          <w:lang w:eastAsia="en-ZA"/>
          <w14:ligatures w14:val="none"/>
        </w:rPr>
        <w:fldChar w:fldCharType="begin"/>
      </w:r>
      <w:r w:rsidR="00626A07">
        <w:rPr>
          <w:rFonts w:ascii="Calibri" w:eastAsia="Arial" w:hAnsi="Calibri" w:cs="Times New Roman"/>
          <w:kern w:val="0"/>
          <w:lang w:eastAsia="en-ZA"/>
          <w14:ligatures w14:val="none"/>
        </w:rPr>
        <w:instrText xml:space="preserve"> ADDIN EN.CITE &lt;EndNote&gt;&lt;Cite&gt;&lt;Author&gt;González Canché&lt;/Author&gt;&lt;Year&gt;2023&lt;/Year&gt;&lt;RecNum&gt;817&lt;/RecNum&gt;&lt;DisplayText&gt;[34]&lt;/DisplayText&gt;&lt;record&gt;&lt;rec-number&gt;817&lt;/rec-number&gt;&lt;foreign-keys&gt;&lt;key app="EN" db-id="5szwxp0er2sa0tevxamvt5a9wdes925002ws" timestamp="1711438171"&gt;817&lt;/key&gt;&lt;/foreign-keys&gt;&lt;ref-type name="Book Section"&gt;5&lt;/ref-type&gt;&lt;contributors&gt;&lt;authors&gt;&lt;author&gt;González Canché, M. S.&lt;/author&gt;&lt;/authors&gt;&lt;/contributors&gt;&lt;titles&gt;&lt;title&gt;Data Formats, Coordinate Reference Systems, and Differential Privacy Frameworks&lt;/title&gt;&lt;secondary-title&gt;Spatial Socioeconomic Explorer (SSEM): A Low-Code Toolkit for Spatial Data Analysis&lt;/secondary-title&gt;&lt;/titles&gt;&lt;dates&gt;&lt;year&gt;2023&lt;/year&gt;&lt;/dates&gt;&lt;publisher&gt;Springer&lt;/publisher&gt;&lt;urls&gt;&lt;related-urls&gt;&lt;url&gt;https://link.springer.com/chapter/10.1007/978-3-031-24857-3_3&lt;/url&gt;&lt;/related-urls&gt;&lt;/urls&gt;&lt;/record&gt;&lt;/Cite&gt;&lt;/EndNote&gt;</w:instrText>
      </w:r>
      <w:r w:rsidR="00C51FFF">
        <w:rPr>
          <w:rFonts w:ascii="Calibri" w:eastAsia="Arial" w:hAnsi="Calibri" w:cs="Times New Roman"/>
          <w:kern w:val="0"/>
          <w:lang w:eastAsia="en-ZA"/>
          <w14:ligatures w14:val="none"/>
        </w:rPr>
        <w:fldChar w:fldCharType="separate"/>
      </w:r>
      <w:r w:rsidR="00626A07">
        <w:rPr>
          <w:rFonts w:ascii="Calibri" w:eastAsia="Arial" w:hAnsi="Calibri" w:cs="Times New Roman"/>
          <w:noProof/>
          <w:kern w:val="0"/>
          <w:lang w:eastAsia="en-ZA"/>
          <w14:ligatures w14:val="none"/>
        </w:rPr>
        <w:t>[34]</w:t>
      </w:r>
      <w:r w:rsidR="00C51FFF">
        <w:rPr>
          <w:rFonts w:ascii="Calibri" w:eastAsia="Arial" w:hAnsi="Calibri" w:cs="Times New Roman"/>
          <w:kern w:val="0"/>
          <w:lang w:eastAsia="en-ZA"/>
          <w14:ligatures w14:val="none"/>
        </w:rPr>
        <w:fldChar w:fldCharType="end"/>
      </w:r>
      <w:ins w:id="478" w:author="Craig Parker" w:date="2024-03-25T20:53:00Z">
        <w:r w:rsidR="00D847E1" w:rsidRPr="00D847E1">
          <w:rPr>
            <w:rFonts w:ascii="Calibri" w:eastAsia="Arial" w:hAnsi="Calibri" w:cs="Times New Roman"/>
            <w:kern w:val="0"/>
            <w:lang w:eastAsia="en-ZA"/>
            <w14:ligatures w14:val="none"/>
          </w:rPr>
          <w:t xml:space="preserve">. Additionally, we'll incorporate remote sensing and climate data to examine how environmental changes affect health outcomes related to heat exposure. </w:t>
        </w:r>
      </w:ins>
    </w:p>
    <w:p w14:paraId="7AACBAA0" w14:textId="77777777" w:rsidR="00D847E1" w:rsidRPr="00D847E1" w:rsidRDefault="00D847E1" w:rsidP="00D847E1">
      <w:pPr>
        <w:rPr>
          <w:ins w:id="479" w:author="Craig Parker" w:date="2024-03-25T20:53:00Z"/>
          <w:rFonts w:ascii="Calibri" w:eastAsia="Arial" w:hAnsi="Calibri" w:cs="Times New Roman"/>
          <w:kern w:val="0"/>
          <w:lang w:eastAsia="en-ZA"/>
          <w14:ligatures w14:val="none"/>
        </w:rPr>
      </w:pPr>
      <w:bookmarkStart w:id="480" w:name="undefined"/>
      <w:bookmarkEnd w:id="480"/>
      <w:ins w:id="481" w:author="Craig Parker" w:date="2024-03-25T20:53:00Z">
        <w:r w:rsidRPr="00D847E1">
          <w:rPr>
            <w:rFonts w:ascii="Calibri" w:eastAsia="Arial" w:hAnsi="Calibri" w:cs="Times New Roman"/>
            <w:kern w:val="0"/>
            <w:lang w:eastAsia="en-ZA"/>
            <w14:ligatures w14:val="none"/>
          </w:rPr>
          <w:t xml:space="preserve">In pursuit of our research objective to explore the correlation between heat and health within the urban environments of Johannesburg and Abidjan, we have developed a comprehensive strategy to identify relevant clinical trials and cohort studies systematically. This strategy involves searching key databases using a combination of </w:t>
        </w:r>
        <w:proofErr w:type="spellStart"/>
        <w:r w:rsidRPr="00D847E1">
          <w:rPr>
            <w:rFonts w:ascii="Calibri" w:eastAsia="Arial" w:hAnsi="Calibri" w:cs="Times New Roman"/>
            <w:kern w:val="0"/>
            <w:lang w:eastAsia="en-ZA"/>
            <w14:ligatures w14:val="none"/>
          </w:rPr>
          <w:t>MeSH</w:t>
        </w:r>
        <w:proofErr w:type="spellEnd"/>
        <w:r w:rsidRPr="00D847E1">
          <w:rPr>
            <w:rFonts w:ascii="Calibri" w:eastAsia="Arial" w:hAnsi="Calibri" w:cs="Times New Roman"/>
            <w:kern w:val="0"/>
            <w:lang w:eastAsia="en-ZA"/>
            <w14:ligatures w14:val="none"/>
          </w:rPr>
          <w:t xml:space="preserve"> (Medical Subject Headings) and free-text terms, including study location, diseases of interest, the number of participants, study type, collected data, and the timeframe of study conduction. Our targeted search terms are designed to retrieve studies that provide robust clinical, laboratory, and demographic data relevant to the impact of heat on health outcomes. </w:t>
        </w:r>
      </w:ins>
    </w:p>
    <w:p w14:paraId="4F8084C2" w14:textId="77777777" w:rsidR="00D847E1" w:rsidRPr="00D847E1" w:rsidRDefault="00D847E1" w:rsidP="00D847E1">
      <w:pPr>
        <w:rPr>
          <w:ins w:id="482" w:author="Craig Parker" w:date="2024-03-25T20:53:00Z"/>
          <w:rFonts w:ascii="Calibri" w:eastAsia="Arial" w:hAnsi="Calibri" w:cs="Times New Roman"/>
          <w:kern w:val="0"/>
          <w:lang w:eastAsia="en-ZA"/>
          <w14:ligatures w14:val="none"/>
        </w:rPr>
      </w:pPr>
      <w:ins w:id="483" w:author="Craig Parker" w:date="2024-03-25T20:53:00Z">
        <w:r w:rsidRPr="00D847E1">
          <w:rPr>
            <w:rFonts w:ascii="Calibri" w:eastAsia="Arial" w:hAnsi="Calibri" w:cs="Times New Roman"/>
            <w:kern w:val="0"/>
            <w:lang w:eastAsia="en-ZA"/>
            <w14:ligatures w14:val="none"/>
          </w:rPr>
          <w:t xml:space="preserve">A two-step process of dual independent review will be employed for post identification of potentially relevant studies. Initially, studies will be screened based on their titles and abstracts. Subsequently, studies deemed potentially eligible will be procured in their full-text format for a more thorough assessment against our pre-defined selection criteria (Table 1). </w:t>
        </w:r>
      </w:ins>
    </w:p>
    <w:p w14:paraId="1071F167" w14:textId="6FE58374" w:rsidR="00D847E1" w:rsidRPr="00D847E1" w:rsidRDefault="00D847E1" w:rsidP="00D847E1">
      <w:pPr>
        <w:rPr>
          <w:ins w:id="484" w:author="Craig Parker" w:date="2024-03-25T20:53:00Z"/>
          <w:rFonts w:ascii="Calibri" w:eastAsia="Arial" w:hAnsi="Calibri" w:cs="Times New Roman"/>
          <w:kern w:val="0"/>
          <w:lang w:eastAsia="en-ZA"/>
          <w14:ligatures w14:val="none"/>
        </w:rPr>
      </w:pPr>
      <w:ins w:id="485" w:author="Craig Parker" w:date="2024-03-25T20:53:00Z">
        <w:r w:rsidRPr="00D847E1">
          <w:rPr>
            <w:rFonts w:ascii="Calibri" w:eastAsia="Arial" w:hAnsi="Calibri" w:cs="Times New Roman"/>
            <w:kern w:val="0"/>
            <w:lang w:eastAsia="en-ZA"/>
            <w14:ligatures w14:val="none"/>
          </w:rPr>
          <w:t xml:space="preserve">The quality of the selected studies will be evaluated by health researchers through a peer-reviewed tracking tool to ensure their scientific soundness and reliability. The data will be collated, synthesised, and any discrepancies, will be addressed and resolved through consensus discussions among team members. </w:t>
        </w:r>
      </w:ins>
    </w:p>
    <w:p w14:paraId="7E46B79C" w14:textId="77777777" w:rsidR="00D847E1" w:rsidRPr="00D847E1" w:rsidRDefault="00D847E1" w:rsidP="00D847E1">
      <w:pPr>
        <w:rPr>
          <w:ins w:id="486" w:author="Craig Parker" w:date="2024-03-25T20:53:00Z"/>
          <w:rFonts w:ascii="Calibri" w:eastAsia="Arial" w:hAnsi="Calibri" w:cs="Times New Roman"/>
          <w:kern w:val="0"/>
          <w:lang w:eastAsia="en-ZA"/>
          <w14:ligatures w14:val="none"/>
        </w:rPr>
      </w:pPr>
      <w:ins w:id="487" w:author="Craig Parker" w:date="2024-03-25T20:53:00Z">
        <w:r w:rsidRPr="00D847E1">
          <w:rPr>
            <w:rFonts w:ascii="Calibri" w:eastAsia="Arial" w:hAnsi="Calibri" w:cs="Times New Roman"/>
            <w:kern w:val="0"/>
            <w:lang w:eastAsia="en-ZA"/>
            <w14:ligatures w14:val="none"/>
          </w:rPr>
          <w:t>The following criteria outlined in Table 1 will be used to select research projects to be considered for inclusion in our study.</w:t>
        </w:r>
      </w:ins>
    </w:p>
    <w:p w14:paraId="79FEC88A" w14:textId="0E1F0681" w:rsidR="00D847E1" w:rsidRPr="00D847E1" w:rsidRDefault="00D847E1" w:rsidP="00D847E1">
      <w:pPr>
        <w:spacing w:before="280" w:after="280" w:line="240" w:lineRule="auto"/>
        <w:rPr>
          <w:ins w:id="488" w:author="Craig Parker" w:date="2024-03-25T20:53:00Z"/>
          <w:rFonts w:ascii="Calibri" w:eastAsia="Arial" w:hAnsi="Calibri" w:cs="Times New Roman"/>
          <w:b/>
          <w:kern w:val="0"/>
          <w:lang w:eastAsia="en-ZA"/>
          <w14:ligatures w14:val="none"/>
        </w:rPr>
      </w:pPr>
      <w:ins w:id="489" w:author="Craig Parker" w:date="2024-03-25T20:53:00Z">
        <w:r w:rsidRPr="00D847E1">
          <w:rPr>
            <w:rFonts w:ascii="Calibri" w:eastAsia="Arial" w:hAnsi="Calibri" w:cs="Times New Roman"/>
            <w:b/>
            <w:kern w:val="0"/>
            <w:lang w:eastAsia="en-ZA"/>
            <w14:ligatures w14:val="none"/>
          </w:rPr>
          <w:t xml:space="preserve">Table </w:t>
        </w:r>
      </w:ins>
      <w:ins w:id="490" w:author="Craig Parker" w:date="2024-03-26T09:30:00Z">
        <w:r w:rsidR="00F7328A">
          <w:rPr>
            <w:rFonts w:ascii="Calibri" w:eastAsia="Arial" w:hAnsi="Calibri" w:cs="Times New Roman"/>
            <w:b/>
            <w:kern w:val="0"/>
            <w:lang w:eastAsia="en-ZA"/>
            <w14:ligatures w14:val="none"/>
          </w:rPr>
          <w:t>1</w:t>
        </w:r>
      </w:ins>
      <w:ins w:id="491" w:author="Craig Parker" w:date="2024-03-25T20:53:00Z">
        <w:r w:rsidRPr="00D847E1">
          <w:rPr>
            <w:rFonts w:ascii="Calibri" w:eastAsia="Arial" w:hAnsi="Calibri" w:cs="Times New Roman"/>
            <w:b/>
            <w:kern w:val="0"/>
            <w:lang w:eastAsia="en-ZA"/>
            <w14:ligatures w14:val="none"/>
          </w:rPr>
          <w:t>: Eligibility Criteria for Research Project 2</w:t>
        </w:r>
      </w:ins>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ins w:id="492"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ins w:id="493" w:author="Craig Parker" w:date="2024-03-25T20:53:00Z"/>
                <w:rFonts w:cs="Times New Roman"/>
                <w:b/>
                <w:sz w:val="20"/>
                <w:szCs w:val="20"/>
              </w:rPr>
            </w:pPr>
            <w:ins w:id="494" w:author="Craig Parker" w:date="2024-03-25T20:53:00Z">
              <w:r w:rsidRPr="00D847E1">
                <w:rPr>
                  <w:rFonts w:ascii="Segoe UI" w:eastAsia="Times New Roman" w:hAnsi="Segoe UI" w:cs="Segoe UI"/>
                  <w:bCs/>
                  <w:color w:val="000000"/>
                  <w:sz w:val="20"/>
                  <w:szCs w:val="20"/>
                </w:rPr>
                <w:t>Criteria</w:t>
              </w:r>
            </w:ins>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ins w:id="495" w:author="Craig Parker" w:date="2024-03-25T20:53:00Z"/>
                <w:rFonts w:cs="Times New Roman"/>
                <w:b/>
                <w:sz w:val="20"/>
                <w:szCs w:val="20"/>
              </w:rPr>
            </w:pPr>
            <w:ins w:id="496" w:author="Craig Parker" w:date="2024-03-25T20:53:00Z">
              <w:r w:rsidRPr="00D847E1">
                <w:rPr>
                  <w:rFonts w:ascii="Segoe UI" w:eastAsia="Times New Roman" w:hAnsi="Segoe UI" w:cs="Segoe UI"/>
                  <w:bCs/>
                  <w:color w:val="000000"/>
                  <w:sz w:val="20"/>
                  <w:szCs w:val="20"/>
                </w:rPr>
                <w:t>Description</w:t>
              </w:r>
            </w:ins>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ins w:id="497"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ins w:id="498" w:author="Craig Parker" w:date="2024-03-25T20:53:00Z"/>
                <w:rFonts w:cs="Times New Roman"/>
                <w:b/>
                <w:sz w:val="20"/>
                <w:szCs w:val="20"/>
              </w:rPr>
            </w:pPr>
            <w:ins w:id="499" w:author="Craig Parker" w:date="2024-03-25T20:53:00Z">
              <w:r w:rsidRPr="00D847E1">
                <w:rPr>
                  <w:rFonts w:ascii="Segoe UI" w:eastAsia="Times New Roman" w:hAnsi="Segoe UI" w:cs="Segoe UI"/>
                  <w:color w:val="000000"/>
                  <w:sz w:val="20"/>
                  <w:szCs w:val="20"/>
                </w:rPr>
                <w:t>Study type</w:t>
              </w:r>
            </w:ins>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500" w:author="Craig Parker" w:date="2024-03-25T20:53:00Z"/>
                <w:rFonts w:cs="Times New Roman"/>
                <w:b/>
                <w:sz w:val="20"/>
                <w:szCs w:val="20"/>
              </w:rPr>
            </w:pPr>
            <w:ins w:id="501" w:author="Craig Parker" w:date="2024-03-25T20:53:00Z">
              <w:r w:rsidRPr="00D847E1">
                <w:rPr>
                  <w:rFonts w:ascii="Segoe UI" w:eastAsia="Times New Roman" w:hAnsi="Segoe UI" w:cs="Segoe UI"/>
                  <w:color w:val="000000"/>
                  <w:sz w:val="20"/>
                  <w:szCs w:val="20"/>
                </w:rPr>
                <w:t>Cohort or trial with at least 200 adult participants</w:t>
              </w:r>
            </w:ins>
          </w:p>
        </w:tc>
      </w:tr>
      <w:tr w:rsidR="00D847E1" w:rsidRPr="00D847E1" w14:paraId="133DD199" w14:textId="77777777" w:rsidTr="002C1093">
        <w:trPr>
          <w:ins w:id="502"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ins w:id="503" w:author="Craig Parker" w:date="2024-03-25T20:53:00Z"/>
                <w:rFonts w:cs="Times New Roman"/>
                <w:b/>
                <w:sz w:val="20"/>
                <w:szCs w:val="20"/>
              </w:rPr>
            </w:pPr>
            <w:ins w:id="504" w:author="Craig Parker" w:date="2024-03-25T20:53:00Z">
              <w:r w:rsidRPr="00D847E1">
                <w:rPr>
                  <w:rFonts w:ascii="Segoe UI" w:eastAsia="Times New Roman" w:hAnsi="Segoe UI" w:cs="Segoe UI"/>
                  <w:color w:val="000000"/>
                  <w:sz w:val="20"/>
                  <w:szCs w:val="20"/>
                </w:rPr>
                <w:t>Study location</w:t>
              </w:r>
            </w:ins>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ins w:id="505" w:author="Craig Parker" w:date="2024-03-25T20:53:00Z"/>
                <w:rFonts w:ascii="Calibri" w:hAnsi="Calibri" w:cs="Times New Roman"/>
                <w:b/>
                <w:sz w:val="20"/>
                <w:szCs w:val="20"/>
              </w:rPr>
            </w:pPr>
            <w:ins w:id="506" w:author="Craig Parker" w:date="2024-03-25T20:53:00Z">
              <w:r w:rsidRPr="00D847E1">
                <w:rPr>
                  <w:rFonts w:ascii="Segoe UI" w:eastAsia="Times New Roman" w:hAnsi="Segoe UI" w:cs="Segoe UI"/>
                  <w:color w:val="000000"/>
                  <w:sz w:val="20"/>
                  <w:szCs w:val="20"/>
                </w:rPr>
                <w:t>Johannesburg or Abidjan, or both cities</w:t>
              </w:r>
            </w:ins>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ins w:id="507"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ins w:id="508" w:author="Craig Parker" w:date="2024-03-25T20:53:00Z"/>
                <w:rFonts w:cs="Times New Roman"/>
                <w:b/>
                <w:sz w:val="20"/>
                <w:szCs w:val="20"/>
              </w:rPr>
            </w:pPr>
            <w:ins w:id="509" w:author="Craig Parker" w:date="2024-03-25T20:53:00Z">
              <w:r w:rsidRPr="00D847E1">
                <w:rPr>
                  <w:rFonts w:ascii="Segoe UI" w:eastAsia="Times New Roman" w:hAnsi="Segoe UI" w:cs="Segoe UI"/>
                  <w:color w:val="000000"/>
                  <w:sz w:val="20"/>
                  <w:szCs w:val="20"/>
                </w:rPr>
                <w:t>Study design</w:t>
              </w:r>
            </w:ins>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510" w:author="Craig Parker" w:date="2024-03-25T20:53:00Z"/>
                <w:rFonts w:cs="Times New Roman"/>
                <w:b/>
                <w:sz w:val="20"/>
                <w:szCs w:val="20"/>
              </w:rPr>
            </w:pPr>
            <w:ins w:id="511" w:author="Craig Parker" w:date="2024-03-25T20:53:00Z">
              <w:r w:rsidRPr="00D847E1">
                <w:rPr>
                  <w:rFonts w:ascii="Segoe UI" w:eastAsia="Times New Roman" w:hAnsi="Segoe UI" w:cs="Segoe UI"/>
                  <w:color w:val="000000"/>
                  <w:sz w:val="20"/>
                  <w:szCs w:val="20"/>
                </w:rPr>
                <w:t>Randomised or non-randomised clinical trial, or observational or interventional cohort with prospectively collected data</w:t>
              </w:r>
            </w:ins>
          </w:p>
        </w:tc>
      </w:tr>
      <w:tr w:rsidR="00D847E1" w:rsidRPr="00D847E1" w14:paraId="283C5885" w14:textId="77777777" w:rsidTr="002C1093">
        <w:trPr>
          <w:ins w:id="512"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ins w:id="513" w:author="Craig Parker" w:date="2024-03-25T20:53:00Z"/>
                <w:rFonts w:cs="Times New Roman"/>
                <w:b/>
                <w:sz w:val="20"/>
                <w:szCs w:val="20"/>
              </w:rPr>
            </w:pPr>
            <w:ins w:id="514" w:author="Craig Parker" w:date="2024-03-25T20:53:00Z">
              <w:r w:rsidRPr="00D847E1">
                <w:rPr>
                  <w:rFonts w:ascii="Segoe UI" w:eastAsia="Times New Roman" w:hAnsi="Segoe UI" w:cs="Segoe UI"/>
                  <w:color w:val="000000"/>
                  <w:sz w:val="20"/>
                  <w:szCs w:val="20"/>
                </w:rPr>
                <w:t>Data collected</w:t>
              </w:r>
            </w:ins>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ins w:id="515" w:author="Craig Parker" w:date="2024-03-25T20:53:00Z"/>
                <w:rFonts w:ascii="Calibri" w:hAnsi="Calibri" w:cs="Times New Roman"/>
                <w:b/>
                <w:sz w:val="20"/>
                <w:szCs w:val="20"/>
              </w:rPr>
            </w:pPr>
            <w:ins w:id="516" w:author="Craig Parker" w:date="2024-03-25T20:53:00Z">
              <w:r w:rsidRPr="00D847E1">
                <w:rPr>
                  <w:rFonts w:ascii="Segoe UI" w:eastAsia="Times New Roman" w:hAnsi="Segoe UI" w:cs="Segoe UI"/>
                  <w:color w:val="000000"/>
                  <w:sz w:val="20"/>
                  <w:szCs w:val="20"/>
                </w:rPr>
                <w:t xml:space="preserve">At </w:t>
              </w:r>
              <w:proofErr w:type="gramStart"/>
              <w:r w:rsidRPr="00D847E1">
                <w:rPr>
                  <w:rFonts w:ascii="Segoe UI" w:eastAsia="Times New Roman" w:hAnsi="Segoe UI" w:cs="Segoe UI"/>
                  <w:color w:val="000000"/>
                  <w:sz w:val="20"/>
                  <w:szCs w:val="20"/>
                </w:rPr>
                <w:t>least  two</w:t>
              </w:r>
              <w:proofErr w:type="gramEnd"/>
              <w:r w:rsidRPr="00D847E1">
                <w:rPr>
                  <w:rFonts w:ascii="Segoe UI" w:eastAsia="Times New Roman" w:hAnsi="Segoe UI" w:cs="Segoe UI"/>
                  <w:color w:val="000000"/>
                  <w:sz w:val="20"/>
                  <w:szCs w:val="20"/>
                </w:rPr>
                <w:t xml:space="preserve"> of the clinical or lab variables</w:t>
              </w:r>
            </w:ins>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ins w:id="517" w:author="Craig Parker" w:date="2024-03-25T20:53:00Z"/>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ins w:id="518" w:author="Craig Parker" w:date="2024-03-25T20:53:00Z"/>
                <w:rFonts w:cs="Times New Roman"/>
                <w:b/>
                <w:sz w:val="20"/>
                <w:szCs w:val="20"/>
              </w:rPr>
            </w:pPr>
            <w:ins w:id="519" w:author="Craig Parker" w:date="2024-03-25T20:53:00Z">
              <w:r w:rsidRPr="00D847E1">
                <w:rPr>
                  <w:rFonts w:ascii="Segoe UI" w:eastAsia="Times New Roman" w:hAnsi="Segoe UI" w:cs="Segoe UI"/>
                  <w:color w:val="000000"/>
                  <w:sz w:val="20"/>
                  <w:szCs w:val="20"/>
                </w:rPr>
                <w:t>Ethics approval</w:t>
              </w:r>
            </w:ins>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ins w:id="520" w:author="Craig Parker" w:date="2024-03-25T20:53:00Z"/>
                <w:rFonts w:cs="Times New Roman"/>
                <w:b/>
                <w:sz w:val="20"/>
                <w:szCs w:val="20"/>
              </w:rPr>
            </w:pPr>
            <w:ins w:id="521" w:author="Craig Parker" w:date="2024-03-25T20:53:00Z">
              <w:r w:rsidRPr="00D847E1">
                <w:rPr>
                  <w:rFonts w:ascii="Segoe UI" w:eastAsia="Times New Roman" w:hAnsi="Segoe UI" w:cs="Segoe UI"/>
                  <w:color w:val="000000"/>
                  <w:sz w:val="20"/>
                  <w:szCs w:val="20"/>
                </w:rPr>
                <w:t>Local ethics approvals obtained</w:t>
              </w:r>
            </w:ins>
          </w:p>
        </w:tc>
      </w:tr>
    </w:tbl>
    <w:p w14:paraId="68DA149E" w14:textId="77777777" w:rsidR="00D847E1" w:rsidRPr="00D847E1" w:rsidRDefault="00D847E1" w:rsidP="00D847E1">
      <w:pPr>
        <w:spacing w:before="280" w:after="280" w:line="240" w:lineRule="auto"/>
        <w:rPr>
          <w:ins w:id="522" w:author="Craig Parker" w:date="2024-03-25T20:53:00Z"/>
          <w:rFonts w:ascii="Calibri" w:eastAsia="Arial" w:hAnsi="Calibri" w:cs="Times New Roman"/>
          <w:b/>
          <w:kern w:val="0"/>
          <w:lang w:eastAsia="en-ZA"/>
          <w14:ligatures w14:val="none"/>
        </w:rPr>
      </w:pPr>
    </w:p>
    <w:p w14:paraId="1155ECF5" w14:textId="77777777" w:rsidR="00D847E1" w:rsidRPr="00D847E1" w:rsidRDefault="00D847E1" w:rsidP="00D847E1">
      <w:pPr>
        <w:rPr>
          <w:ins w:id="523" w:author="Craig Parker" w:date="2024-03-25T20:53:00Z"/>
          <w:rFonts w:ascii="Calibri" w:eastAsia="Arial" w:hAnsi="Calibri" w:cs="Times New Roman"/>
          <w:kern w:val="0"/>
          <w:lang w:eastAsia="en-ZA"/>
          <w14:ligatures w14:val="none"/>
        </w:rPr>
      </w:pPr>
      <w:ins w:id="524" w:author="Craig Parker" w:date="2024-03-25T20:53:00Z">
        <w:r w:rsidRPr="00D847E1">
          <w:rPr>
            <w:rFonts w:ascii="Calibri" w:eastAsia="Arial" w:hAnsi="Calibri" w:cs="Times New Roman"/>
            <w:kern w:val="0"/>
            <w:lang w:eastAsia="en-ZA"/>
            <w14:ligatures w14:val="none"/>
          </w:rPr>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ins>
    </w:p>
    <w:p w14:paraId="28703AA3" w14:textId="77777777" w:rsidR="00D847E1" w:rsidRPr="00D847E1" w:rsidRDefault="00D847E1">
      <w:pPr>
        <w:pStyle w:val="Heading3"/>
        <w:rPr>
          <w:ins w:id="525" w:author="Craig Parker" w:date="2024-03-25T20:53:00Z"/>
          <w:rFonts w:eastAsia="Arial"/>
          <w:shd w:val="clear" w:color="auto" w:fill="FFFFFF"/>
          <w:lang w:eastAsia="en-ZA"/>
        </w:rPr>
        <w:pPrChange w:id="526" w:author="Craig Parker" w:date="2024-03-26T20:13:00Z">
          <w:pPr>
            <w:keepNext/>
            <w:keepLines/>
            <w:numPr>
              <w:ilvl w:val="1"/>
            </w:numPr>
            <w:spacing w:before="120" w:after="0" w:line="240" w:lineRule="auto"/>
            <w:ind w:left="576" w:hanging="576"/>
            <w:outlineLvl w:val="1"/>
          </w:pPr>
        </w:pPrChange>
      </w:pPr>
      <w:bookmarkStart w:id="527" w:name="_Toc162342352"/>
      <w:ins w:id="528" w:author="Craig Parker" w:date="2024-03-25T20:53:00Z">
        <w:r w:rsidRPr="00D847E1">
          <w:rPr>
            <w:rFonts w:eastAsia="Arial"/>
            <w:shd w:val="clear" w:color="auto" w:fill="FFFFFF"/>
            <w:lang w:eastAsia="en-ZA"/>
          </w:rPr>
          <w:t>Managing bias</w:t>
        </w:r>
        <w:bookmarkEnd w:id="527"/>
      </w:ins>
    </w:p>
    <w:p w14:paraId="74864B90" w14:textId="77777777" w:rsidR="00D847E1" w:rsidRPr="00D847E1" w:rsidRDefault="00D847E1" w:rsidP="00D847E1">
      <w:pPr>
        <w:rPr>
          <w:ins w:id="529" w:author="Craig Parker" w:date="2024-03-25T20:53:00Z"/>
          <w:rFonts w:ascii="Calibri" w:eastAsia="Arial" w:hAnsi="Calibri" w:cs="Times New Roman"/>
          <w:kern w:val="0"/>
          <w:lang w:eastAsia="en-ZA"/>
          <w14:ligatures w14:val="none"/>
        </w:rPr>
      </w:pPr>
      <w:ins w:id="530" w:author="Craig Parker" w:date="2024-03-25T20:53:00Z">
        <w:r w:rsidRPr="00D847E1">
          <w:rPr>
            <w:rFonts w:ascii="Calibri" w:eastAsia="Arial" w:hAnsi="Calibri" w:cs="Times New Roman"/>
            <w:kern w:val="0"/>
            <w:lang w:eastAsia="en-ZA"/>
            <w14:ligatures w14:val="none"/>
          </w:rPr>
          <w:t xml:space="preserve">Managing potential biases is critical to ensuring our study's integrity and robustness as outlined by the following </w:t>
        </w:r>
        <w:proofErr w:type="gramStart"/>
        <w:r w:rsidRPr="00D847E1">
          <w:rPr>
            <w:rFonts w:ascii="Calibri" w:eastAsia="Arial" w:hAnsi="Calibri" w:cs="Times New Roman"/>
            <w:kern w:val="0"/>
            <w:lang w:eastAsia="en-ZA"/>
            <w14:ligatures w14:val="none"/>
          </w:rPr>
          <w:t>strategy  .</w:t>
        </w:r>
        <w:proofErr w:type="gramEnd"/>
      </w:ins>
    </w:p>
    <w:p w14:paraId="5F0DD709" w14:textId="143003B4" w:rsidR="00D847E1" w:rsidRPr="00D847E1" w:rsidRDefault="00D847E1" w:rsidP="00D847E1">
      <w:pPr>
        <w:rPr>
          <w:ins w:id="531" w:author="Craig Parker" w:date="2024-03-25T20:53:00Z"/>
          <w:rFonts w:ascii="Calibri" w:eastAsia="Arial" w:hAnsi="Calibri" w:cs="Times New Roman"/>
          <w:kern w:val="0"/>
          <w:lang w:eastAsia="en-ZA"/>
          <w14:ligatures w14:val="none"/>
        </w:rPr>
      </w:pPr>
      <w:ins w:id="532" w:author="Craig Parker" w:date="2024-03-25T20:53:00Z">
        <w:r w:rsidRPr="00D847E1">
          <w:rPr>
            <w:rFonts w:ascii="Calibri" w:eastAsia="Arial" w:hAnsi="Calibri" w:cs="Times New Roman"/>
            <w:kern w:val="0"/>
            <w:lang w:eastAsia="en-ZA"/>
            <w14:ligatures w14:val="none"/>
          </w:rPr>
          <w:lastRenderedPageBreak/>
          <w:t>Primarily, our approach will involve carefully selecting health data sources, ensuring they meet established quality criteria and represent diverse demographic and geographic segments within</w:t>
        </w:r>
      </w:ins>
      <w:ins w:id="533" w:author="Craig Parker" w:date="2024-03-26T16:58:00Z">
        <w:r w:rsidR="00B90F7F">
          <w:rPr>
            <w:rFonts w:ascii="Calibri" w:eastAsia="Arial" w:hAnsi="Calibri" w:cs="Times New Roman"/>
            <w:kern w:val="0"/>
            <w:lang w:eastAsia="en-ZA"/>
            <w14:ligatures w14:val="none"/>
          </w:rPr>
          <w:t xml:space="preserve"> </w:t>
        </w:r>
      </w:ins>
      <w:ins w:id="534" w:author="Craig Parker" w:date="2024-03-25T20:53:00Z">
        <w:r w:rsidRPr="00D847E1">
          <w:rPr>
            <w:rFonts w:ascii="Calibri" w:eastAsia="Arial" w:hAnsi="Calibri" w:cs="Times New Roman"/>
            <w:kern w:val="0"/>
            <w:lang w:eastAsia="en-ZA"/>
            <w14:ligatures w14:val="none"/>
          </w:rPr>
          <w:t xml:space="preserve">Johannesburg. This strategy will assist us in avoiding selection bias that could skew our findings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&lt;EndNote&gt;&lt;Cite&gt;&lt;Author&gt;Narod&lt;/Author&gt;&lt;Year&gt;2019&lt;/Year&gt;&lt;RecNum&gt;566&lt;/RecNum&gt;&lt;DisplayText&gt;[35]&lt;/DisplayText&gt;&lt;record&gt;&lt;rec-number&gt;566&lt;/rec-number&gt;&lt;foreign-keys&gt;&lt;key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ins w:id="535"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[35]</w:t>
      </w:r>
      <w:ins w:id="536"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ins>
    </w:p>
    <w:p w14:paraId="30FF5AB3" w14:textId="223F05D9" w:rsidR="00D847E1" w:rsidRPr="00D847E1" w:rsidRDefault="00D847E1" w:rsidP="00D847E1">
      <w:pPr>
        <w:rPr>
          <w:ins w:id="537" w:author="Craig Parker" w:date="2024-03-25T20:53:00Z"/>
          <w:rFonts w:ascii="Calibri" w:eastAsia="Arial" w:hAnsi="Calibri" w:cs="Times New Roman"/>
          <w:kern w:val="0"/>
          <w:lang w:eastAsia="en-ZA"/>
          <w14:ligatures w14:val="none"/>
        </w:rPr>
      </w:pPr>
      <w:ins w:id="538" w:author="Craig Parker" w:date="2024-03-25T20:53:00Z">
        <w:r w:rsidRPr="00D847E1">
          <w:rPr>
            <w:rFonts w:ascii="Calibri" w:eastAsia="Arial" w:hAnsi="Calibri" w:cs="Times New Roman"/>
            <w:kern w:val="0"/>
            <w:lang w:eastAsia="en-ZA"/>
            <w14:ligatures w14:val="none"/>
          </w:rPr>
          <w:t xml:space="preserve">We will adjust the analysis phase when potential biases are identified. Specific statistical methods like propensity score matching, inverse probability weighting, and stratification will be applied. These methods help to control for confounding variables and reduce bias in observational studies, increasing the validity of our outcomes </w:t>
        </w:r>
        <w:r w:rsidRPr="00D847E1">
          <w:rPr>
            <w:rFonts w:ascii="Calibri" w:eastAsia="Arial" w:hAnsi="Calibri" w:cs="Times New Roman"/>
            <w:kern w:val="0"/>
            <w:lang w:eastAsia="en-ZA"/>
            <w14:ligatures w14:val="none"/>
          </w:rPr>
          <w:fldChar w:fldCharType="begin"/>
        </w:r>
      </w:ins>
      <w:r w:rsidR="00626A07">
        <w:rPr>
          <w:rFonts w:ascii="Calibri" w:eastAsia="Arial" w:hAnsi="Calibri" w:cs="Times New Roman"/>
          <w:kern w:val="0"/>
          <w:lang w:eastAsia="en-ZA"/>
          <w14:ligatures w14:val="none"/>
        </w:rPr>
        <w:instrText xml:space="preserve"> ADDIN EN.CITE &lt;EndNote&gt;&lt;Cite&gt;&lt;Author&gt;Schwartz&lt;/Author&gt;&lt;Year&gt;2022&lt;/Year&gt;&lt;RecNum&gt;378&lt;/RecNum&gt;&lt;DisplayText&gt;[36]&lt;/DisplayText&gt;&lt;record&gt;&lt;rec-number&gt;378&lt;/rec-number&gt;&lt;foreign-keys&gt;&lt;key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ins w:id="539" w:author="Craig Parker" w:date="2024-03-25T20:53:00Z">
        <w:r w:rsidRPr="00D847E1">
          <w:rPr>
            <w:rFonts w:ascii="Calibri" w:eastAsia="Arial" w:hAnsi="Calibri" w:cs="Times New Roman"/>
            <w:kern w:val="0"/>
            <w:lang w:eastAsia="en-ZA"/>
            <w14:ligatures w14:val="none"/>
          </w:rPr>
          <w:fldChar w:fldCharType="separate"/>
        </w:r>
      </w:ins>
      <w:r w:rsidR="00626A07">
        <w:rPr>
          <w:rFonts w:ascii="Calibri" w:eastAsia="Arial" w:hAnsi="Calibri" w:cs="Times New Roman"/>
          <w:noProof/>
          <w:kern w:val="0"/>
          <w:lang w:eastAsia="en-ZA"/>
          <w14:ligatures w14:val="none"/>
        </w:rPr>
        <w:t>[36]</w:t>
      </w:r>
      <w:ins w:id="540" w:author="Craig Parker" w:date="2024-03-25T20:53:00Z">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ins>
    </w:p>
    <w:p w14:paraId="04FFF00E" w14:textId="601FE05F" w:rsidR="004C5AEC" w:rsidRPr="004C5AEC" w:rsidDel="00D847E1" w:rsidRDefault="004C5AEC">
      <w:pPr>
        <w:rPr>
          <w:del w:id="541" w:author="Craig Parker" w:date="2024-03-25T20:53:00Z"/>
        </w:rPr>
        <w:pPrChange w:id="542" w:author="Craig Parker" w:date="2023-11-23T17:25:00Z">
          <w:pPr>
            <w:pStyle w:val="Heading2"/>
          </w:pPr>
        </w:pPrChange>
      </w:pPr>
      <w:bookmarkStart w:id="543" w:name="_Toc162342353"/>
      <w:bookmarkEnd w:id="543"/>
    </w:p>
    <w:p w14:paraId="290028A2" w14:textId="23387F20" w:rsidR="003778C4" w:rsidRPr="001420D3" w:rsidDel="004C5AEC" w:rsidRDefault="003778C4">
      <w:pPr>
        <w:pStyle w:val="Heading2"/>
        <w:rPr>
          <w:del w:id="544" w:author="Craig Parker" w:date="2023-11-23T17:25:00Z"/>
        </w:rPr>
        <w:pPrChange w:id="545" w:author="Craig Parker" w:date="2024-03-25T20:43:00Z">
          <w:pPr/>
        </w:pPrChange>
      </w:pPr>
      <w:del w:id="546" w:author="Craig Parker" w:date="2023-11-23T17:25:00Z">
        <w:r w:rsidRPr="001420D3" w:rsidDel="004C5AEC">
          <w:delText>To meet the stated objectives, we will leverage an extensive range of data sources</w:delText>
        </w:r>
      </w:del>
      <w:ins w:id="547" w:author="Akbar Waljee" w:date="2023-09-05T17:53:00Z">
        <w:del w:id="548" w:author="Craig Parker" w:date="2023-11-23T17:25:00Z">
          <w:r w:rsidR="006A5B6A" w:rsidRPr="001420D3" w:rsidDel="004C5AEC">
            <w:delText>We will leverage an extensive range of data sources to meet the stated objectives</w:delText>
          </w:r>
        </w:del>
      </w:ins>
      <w:del w:id="549" w:author="Craig Parker" w:date="2023-11-23T17:25:00Z">
        <w:r w:rsidRPr="001420D3" w:rsidDel="004C5AEC">
          <w:delText xml:space="preserve">. All of this data will be stored and managed within the high-performance computing data hub at the University of Cape Town's Climate System Analysis Group (UCT CSAG). This hub is a key resource developed under the auspices of the HE2AT center project. A comprehensive data management plan for this system </w:delText>
        </w:r>
      </w:del>
      <w:ins w:id="550" w:author="Akbar Waljee" w:date="2023-09-05T17:53:00Z">
        <w:del w:id="551" w:author="Craig Parker" w:date="2023-11-23T17:25:00Z">
          <w:r w:rsidR="006A5B6A" w:rsidRPr="001420D3" w:rsidDel="004C5AEC">
            <w:delText xml:space="preserve">This system's comprehensive data management plan </w:delText>
          </w:r>
        </w:del>
      </w:ins>
      <w:del w:id="552" w:author="Craig Parker" w:date="2023-11-23T17:25:00Z">
        <w:r w:rsidRPr="001420D3" w:rsidDel="004C5AEC">
          <w:delText>is available and can be provided upon request.</w:delText>
        </w:r>
        <w:bookmarkStart w:id="553" w:name="_Toc162291991"/>
        <w:bookmarkStart w:id="554" w:name="_Toc162342354"/>
        <w:bookmarkEnd w:id="553"/>
        <w:bookmarkEnd w:id="554"/>
      </w:del>
    </w:p>
    <w:p w14:paraId="3A06543C" w14:textId="1C8AC8D2" w:rsidR="001A236F" w:rsidRPr="001420D3" w:rsidDel="004C5AEC" w:rsidRDefault="001A236F">
      <w:pPr>
        <w:pStyle w:val="Heading2"/>
        <w:rPr>
          <w:del w:id="555" w:author="Craig Parker" w:date="2023-11-23T17:25:00Z"/>
        </w:rPr>
        <w:pPrChange w:id="556" w:author="Craig Parker" w:date="2024-03-25T20:43:00Z">
          <w:pPr>
            <w:pStyle w:val="Heading3"/>
          </w:pPr>
        </w:pPrChange>
      </w:pPr>
      <w:del w:id="557" w:author="Craig Parker" w:date="2023-11-23T17:25:00Z">
        <w:r w:rsidRPr="001420D3" w:rsidDel="004C5AEC">
          <w:delText>Aim 1: Mapping Intra-urban Heat Vulnerability and Exposure</w:delText>
        </w:r>
        <w:bookmarkStart w:id="558" w:name="_Toc162291992"/>
        <w:bookmarkStart w:id="559" w:name="_Toc162342355"/>
        <w:bookmarkEnd w:id="558"/>
        <w:bookmarkEnd w:id="559"/>
      </w:del>
    </w:p>
    <w:p w14:paraId="178447AF" w14:textId="4FB4FA43" w:rsidR="001A236F" w:rsidRPr="001420D3" w:rsidDel="004C5AEC" w:rsidRDefault="001A236F">
      <w:pPr>
        <w:pStyle w:val="Heading2"/>
        <w:rPr>
          <w:del w:id="560" w:author="Craig Parker" w:date="2023-11-23T17:25:00Z"/>
        </w:rPr>
        <w:pPrChange w:id="561" w:author="Craig Parker" w:date="2024-03-25T20:43:00Z">
          <w:pPr/>
        </w:pPrChange>
      </w:pPr>
      <w:del w:id="562" w:author="Craig Parker" w:date="2023-11-23T17:25:00Z">
        <w:r w:rsidRPr="001420D3" w:rsidDel="004C5AEC">
          <w:delText>The first category of data</w:delText>
        </w:r>
      </w:del>
      <w:ins w:id="563" w:author="Akbar Waljee" w:date="2023-09-05T17:53:00Z">
        <w:del w:id="564" w:author="Craig Parker" w:date="2023-11-23T17:25:00Z">
          <w:r w:rsidR="006A5B6A" w:rsidRPr="001420D3" w:rsidDel="004C5AEC">
            <w:delText>data category</w:delText>
          </w:r>
        </w:del>
      </w:ins>
      <w:del w:id="565" w:author="Craig Parker" w:date="2023-11-23T17:25:00Z">
        <w:r w:rsidRPr="001420D3" w:rsidDel="004C5AEC">
          <w:delText xml:space="preserve"> encompasses socio-economic survey data, providing insight into household economic status, living conditions, and demographic and environmental features. Notable data sets include the Gauteng City Region Observatory (GCRO) survey data, including the Quality-of-Life survey (GCRO QoL survey 2020/21), Population Censuses, and community surveys like Census 2011 and the Community Survey 2016.</w:delText>
        </w:r>
        <w:bookmarkStart w:id="566" w:name="_Toc162291993"/>
        <w:bookmarkStart w:id="567" w:name="_Toc162342356"/>
        <w:bookmarkEnd w:id="566"/>
        <w:bookmarkEnd w:id="567"/>
      </w:del>
    </w:p>
    <w:p w14:paraId="56B06784" w14:textId="364FEE22" w:rsidR="001A236F" w:rsidRPr="001420D3" w:rsidDel="004C5AEC" w:rsidRDefault="001A236F">
      <w:pPr>
        <w:pStyle w:val="Heading2"/>
        <w:rPr>
          <w:del w:id="568" w:author="Craig Parker" w:date="2023-11-23T17:25:00Z"/>
        </w:rPr>
        <w:pPrChange w:id="569" w:author="Craig Parker" w:date="2024-03-25T20:43:00Z">
          <w:pPr/>
        </w:pPrChange>
      </w:pPr>
      <w:del w:id="570" w:author="Craig Parker" w:date="2023-11-23T17:25:00Z">
        <w:r w:rsidRPr="001420D3" w:rsidDel="004C5AEC">
          <w:delText xml:space="preserve">The second data category employs spatial proxies of socio-economic conditions, derived from sources such as satellite image-based estimations of land use and cover types, access to services like electricity, proximity to healthcare facilities, and access to green spaces. Additionally, data like Google Street View analysis and SEDAC gridded human population data are </w:delText>
        </w:r>
      </w:del>
      <w:ins w:id="571" w:author="Akbar Waljee" w:date="2023-09-05T17:53:00Z">
        <w:del w:id="572" w:author="Craig Parker" w:date="2023-11-23T17:25:00Z">
          <w:r w:rsidR="006A5B6A" w:rsidRPr="001420D3" w:rsidDel="004C5AEC">
            <w:delText xml:space="preserve">Data like Google Street View analysis and SEDAC gridded human population data are also </w:delText>
          </w:r>
        </w:del>
      </w:ins>
      <w:del w:id="573" w:author="Craig Parker" w:date="2023-11-23T17:25:00Z">
        <w:r w:rsidRPr="001420D3" w:rsidDel="004C5AEC">
          <w:delText>included.</w:delText>
        </w:r>
        <w:bookmarkStart w:id="574" w:name="_Toc162291994"/>
        <w:bookmarkStart w:id="575" w:name="_Toc162342357"/>
        <w:bookmarkEnd w:id="574"/>
        <w:bookmarkEnd w:id="575"/>
      </w:del>
    </w:p>
    <w:p w14:paraId="74C50A6A" w14:textId="4A8D1098" w:rsidR="001A236F" w:rsidRPr="001420D3" w:rsidDel="004C5AEC" w:rsidRDefault="001A236F">
      <w:pPr>
        <w:pStyle w:val="Heading2"/>
        <w:rPr>
          <w:del w:id="576" w:author="Craig Parker" w:date="2023-11-23T17:25:00Z"/>
        </w:rPr>
        <w:pPrChange w:id="577" w:author="Craig Parker" w:date="2024-03-25T20:43:00Z">
          <w:pPr>
            <w:pStyle w:val="Heading3"/>
          </w:pPr>
        </w:pPrChange>
      </w:pPr>
      <w:del w:id="578" w:author="Craig Parker" w:date="2023-11-23T17:25:00Z">
        <w:r w:rsidRPr="001420D3" w:rsidDel="004C5AEC">
          <w:delText>Aim 2: Exploring Lagged Impacts of Heat-health Exposures</w:delText>
        </w:r>
        <w:bookmarkStart w:id="579" w:name="_Toc162291995"/>
        <w:bookmarkStart w:id="580" w:name="_Toc162342358"/>
        <w:bookmarkEnd w:id="579"/>
        <w:bookmarkEnd w:id="580"/>
      </w:del>
    </w:p>
    <w:p w14:paraId="58916B29" w14:textId="0608BBEC" w:rsidR="001A236F" w:rsidRPr="001420D3" w:rsidDel="004C5AEC" w:rsidRDefault="001A236F">
      <w:pPr>
        <w:pStyle w:val="Heading2"/>
        <w:rPr>
          <w:del w:id="581" w:author="Craig Parker" w:date="2023-11-23T17:25:00Z"/>
        </w:rPr>
        <w:pPrChange w:id="582" w:author="Craig Parker" w:date="2024-03-25T20:43:00Z">
          <w:pPr/>
        </w:pPrChange>
      </w:pPr>
      <w:del w:id="583" w:author="Craig Parker" w:date="2023-11-23T17:25:00Z">
        <w:r w:rsidRPr="001420D3" w:rsidDel="004C5AEC">
          <w:delText>Aim 2 necessitates the utilization of weather and climate data, including retrospective or historical datasets. This includes model-based re-analysis data that combines physics and numerical weather simulations with observations from a global network of sources such as weather stations, satellites, and simulation models. Examples of utilized data include MODIS and LANDSAT Land Surface Temperature (LST), UK Met Office/IMPALA CP4-A (4km resolution 10-year climate simulation over Africa), TAHMO weather stations, WMO Global Summary Of the Day (GSOD) weather stations, ECMWF ERA-5 Re-analysis of regional circulation fields and ECMWF ERA5-Land.</w:delText>
        </w:r>
        <w:bookmarkStart w:id="584" w:name="_Toc162291996"/>
        <w:bookmarkStart w:id="585" w:name="_Toc162342359"/>
        <w:bookmarkEnd w:id="584"/>
        <w:bookmarkEnd w:id="585"/>
      </w:del>
    </w:p>
    <w:p w14:paraId="7EE39BF9" w14:textId="4DCEF7B7" w:rsidR="001A236F" w:rsidRPr="001420D3" w:rsidDel="004C5AEC" w:rsidRDefault="001A236F">
      <w:pPr>
        <w:pStyle w:val="Heading2"/>
        <w:rPr>
          <w:del w:id="586" w:author="Craig Parker" w:date="2023-11-23T17:25:00Z"/>
        </w:rPr>
        <w:pPrChange w:id="587" w:author="Craig Parker" w:date="2024-03-25T20:43:00Z">
          <w:pPr/>
        </w:pPrChange>
      </w:pPr>
      <w:del w:id="588" w:author="Craig Parker" w:date="2023-11-23T17:25:00Z">
        <w:r w:rsidRPr="001420D3" w:rsidDel="004C5AEC">
          <w:delText>Simultaneously, this aim will integrate human health data drawn from existing longitudinal datasets collected in Johannesburg. This includes data from trials and cohorts among HIV-infected and HIV-uninfected adults, as well as</w:delText>
        </w:r>
      </w:del>
      <w:ins w:id="589" w:author="Akbar Waljee" w:date="2023-09-05T17:54:00Z">
        <w:del w:id="590" w:author="Craig Parker" w:date="2023-11-23T17:25:00Z">
          <w:r w:rsidR="006A5B6A" w:rsidRPr="001420D3" w:rsidDel="004C5AEC">
            <w:delText xml:space="preserve"> and</w:delText>
          </w:r>
        </w:del>
      </w:ins>
      <w:del w:id="591" w:author="Craig Parker" w:date="2023-11-23T17:25:00Z">
        <w:r w:rsidRPr="001420D3" w:rsidDel="004C5AEC">
          <w:delText xml:space="preserve"> adults participating in longitudinal studies related to COVID-19 prevention or treatment.</w:delText>
        </w:r>
        <w:bookmarkStart w:id="592" w:name="_Toc162291997"/>
        <w:bookmarkStart w:id="593" w:name="_Toc162342360"/>
        <w:bookmarkEnd w:id="592"/>
        <w:bookmarkEnd w:id="593"/>
      </w:del>
    </w:p>
    <w:p w14:paraId="429F11A8" w14:textId="2AF98874" w:rsidR="001A236F" w:rsidRPr="001420D3" w:rsidDel="004C5AEC" w:rsidRDefault="001A236F">
      <w:pPr>
        <w:pStyle w:val="Heading2"/>
        <w:rPr>
          <w:del w:id="594" w:author="Craig Parker" w:date="2023-11-23T17:25:00Z"/>
        </w:rPr>
        <w:pPrChange w:id="595" w:author="Craig Parker" w:date="2024-03-25T20:43:00Z">
          <w:pPr>
            <w:pStyle w:val="Heading3"/>
          </w:pPr>
        </w:pPrChange>
      </w:pPr>
      <w:del w:id="596" w:author="Craig Parker" w:date="2023-11-23T17:25:00Z">
        <w:r w:rsidRPr="001420D3" w:rsidDel="004C5AEC">
          <w:delText>Aim 3: Developing a Heat-health Outcome Prediction Model</w:delText>
        </w:r>
        <w:bookmarkStart w:id="597" w:name="_Toc162291998"/>
        <w:bookmarkStart w:id="598" w:name="_Toc162342361"/>
        <w:bookmarkEnd w:id="597"/>
        <w:bookmarkEnd w:id="598"/>
      </w:del>
    </w:p>
    <w:p w14:paraId="0B7336C1" w14:textId="05D6C8AD" w:rsidR="001A236F" w:rsidRPr="001420D3" w:rsidDel="004C5AEC" w:rsidRDefault="001A236F">
      <w:pPr>
        <w:pStyle w:val="Heading2"/>
        <w:rPr>
          <w:del w:id="599" w:author="Craig Parker" w:date="2023-11-23T17:25:00Z"/>
        </w:rPr>
        <w:pPrChange w:id="600" w:author="Craig Parker" w:date="2024-03-25T20:43:00Z">
          <w:pPr/>
        </w:pPrChange>
      </w:pPr>
      <w:del w:id="601" w:author="Craig Parker" w:date="2023-11-23T17:25:00Z">
        <w:r w:rsidRPr="001420D3" w:rsidDel="004C5AEC">
          <w:delText>In Aim 3, the human health data previously described will be revisited, contributing to the development of</w:delText>
        </w:r>
      </w:del>
      <w:ins w:id="602" w:author="Akbar Waljee" w:date="2023-09-05T17:54:00Z">
        <w:del w:id="603" w:author="Craig Parker" w:date="2023-11-23T17:25:00Z">
          <w:r w:rsidR="006A5B6A" w:rsidRPr="001420D3" w:rsidDel="004C5AEC">
            <w:delText>previously described human health data will be revisited, contributing to developing</w:delText>
          </w:r>
        </w:del>
      </w:ins>
      <w:del w:id="604" w:author="Craig Parker" w:date="2023-11-23T17:25:00Z">
        <w:r w:rsidRPr="001420D3" w:rsidDel="004C5AEC">
          <w:delText xml:space="preserve"> a heat-health outcome prediction model. The data, obtained through collaborations with the Principal Investigators of potentially eligible datasets and relevant data repositories, will provide a rich tapestry of information for mapping against the weather and other data collated in Aims 1 and 2.</w:delText>
        </w:r>
        <w:bookmarkStart w:id="605" w:name="_Toc162291999"/>
        <w:bookmarkStart w:id="606" w:name="_Toc162342362"/>
        <w:bookmarkEnd w:id="605"/>
        <w:bookmarkEnd w:id="606"/>
      </w:del>
    </w:p>
    <w:p w14:paraId="02B9EC46" w14:textId="364D7DAA" w:rsidR="0092584A" w:rsidRPr="001420D3" w:rsidDel="004C5AEC" w:rsidRDefault="001A236F">
      <w:pPr>
        <w:pStyle w:val="Heading2"/>
        <w:rPr>
          <w:del w:id="607" w:author="Craig Parker" w:date="2023-11-23T17:25:00Z"/>
        </w:rPr>
        <w:pPrChange w:id="608" w:author="Craig Parker" w:date="2024-03-25T20:43:00Z">
          <w:pPr/>
        </w:pPrChange>
      </w:pPr>
      <w:del w:id="609" w:author="Craig Parker" w:date="2023-11-23T17:25:00Z">
        <w:r w:rsidRPr="001420D3" w:rsidDel="004C5AEC">
          <w:delText>Variable categories drawn from these studies span from social, economic, and demographic characteristics to geospatial location of participants, self-reported health status, medical examination findings, and laboratory outcome data. The inclusion of</w:delText>
        </w:r>
      </w:del>
      <w:ins w:id="610" w:author="Akbar Waljee" w:date="2023-09-05T17:54:00Z">
        <w:del w:id="611" w:author="Craig Parker" w:date="2023-11-23T17:25:00Z">
          <w:r w:rsidR="006A5B6A" w:rsidRPr="001420D3" w:rsidDel="004C5AEC">
            <w:delText>Including</w:delText>
          </w:r>
        </w:del>
      </w:ins>
      <w:del w:id="612" w:author="Craig Parker" w:date="2023-11-23T17:25:00Z">
        <w:r w:rsidRPr="001420D3" w:rsidDel="004C5AEC">
          <w:delText xml:space="preserve"> all participants 18 years and older at the time of enrolment in the primary studies ensures a comprehensive scope, eliminating the need for sampling to select particular subsets of individuals.</w:delText>
        </w:r>
        <w:bookmarkStart w:id="613" w:name="_Toc162292000"/>
        <w:bookmarkStart w:id="614" w:name="_Toc162342363"/>
        <w:bookmarkEnd w:id="613"/>
        <w:bookmarkEnd w:id="614"/>
      </w:del>
    </w:p>
    <w:p w14:paraId="794C4FB1" w14:textId="36644E5C" w:rsidR="000E3E7A" w:rsidRPr="001420D3" w:rsidRDefault="000431CE" w:rsidP="001420D3">
      <w:pPr>
        <w:pStyle w:val="Heading2"/>
      </w:pPr>
      <w:bookmarkStart w:id="615" w:name="_Toc162342364"/>
      <w:r w:rsidRPr="001420D3">
        <w:t>M</w:t>
      </w:r>
      <w:del w:id="616" w:author="Craig Parker" w:date="2023-12-12T14:38:00Z">
        <w:r w:rsidRPr="001420D3" w:rsidDel="00360CDC">
          <w:delText>ethods</w:delText>
        </w:r>
      </w:del>
      <w:ins w:id="617" w:author="Craig Parker" w:date="2023-12-12T14:38:00Z">
        <w:r w:rsidR="00360CDC" w:rsidRPr="001420D3">
          <w:t>ethods</w:t>
        </w:r>
      </w:ins>
      <w:bookmarkEnd w:id="615"/>
    </w:p>
    <w:p w14:paraId="177CB93B" w14:textId="276D0E35" w:rsidR="00CF03C8" w:rsidRDefault="00FF548A" w:rsidP="00C41702">
      <w:pPr>
        <w:pStyle w:val="Heading3"/>
        <w:rPr>
          <w:ins w:id="618" w:author="Craig Parker" w:date="2024-03-26T10:20:00Z"/>
        </w:rPr>
      </w:pPr>
      <w:bookmarkStart w:id="619" w:name="_Toc162342365"/>
      <w:r w:rsidRPr="000431CE">
        <w:t>Quantifying Intra-Urban Socio-Economic and Environmental</w:t>
      </w:r>
      <w:ins w:id="620" w:author="Craig Parker" w:date="2024-03-26T09:51:00Z">
        <w:r w:rsidR="004A0F97">
          <w:t xml:space="preserve"> Heat</w:t>
        </w:r>
      </w:ins>
      <w:r w:rsidRPr="000431CE">
        <w:t xml:space="preserve"> Vulnerability</w:t>
      </w:r>
      <w:bookmarkEnd w:id="619"/>
    </w:p>
    <w:p w14:paraId="6D60EE61" w14:textId="77777777" w:rsidR="00D85638" w:rsidRDefault="00D85638" w:rsidP="00D85638">
      <w:pPr>
        <w:rPr>
          <w:ins w:id="621" w:author="Craig Parker" w:date="2024-03-26T10:20:00Z"/>
        </w:rPr>
      </w:pPr>
    </w:p>
    <w:p w14:paraId="70ABD272" w14:textId="77777777" w:rsidR="00D75E39" w:rsidRPr="00D75E39" w:rsidRDefault="00D75E39" w:rsidP="00D75E39">
      <w:pPr>
        <w:rPr>
          <w:ins w:id="622" w:author="Craig Parker" w:date="2024-03-26T10:24:00Z"/>
        </w:rPr>
      </w:pPr>
      <w:ins w:id="623" w:author="Craig Parker" w:date="2024-03-26T10:24:00Z">
        <w:r w:rsidRPr="00D75E39">
          <w:t xml:space="preserve">The proposed methodology for quantifying intra-urban socio-economic and environmental vulnerability to heat in Johannesburg will commence with a pioneering phase of collaborative causal mapping. This initial stage will involve a concerted effort among experts from the Heat </w:t>
        </w:r>
        <w:proofErr w:type="spellStart"/>
        <w:r w:rsidRPr="00D75E39">
          <w:t>Center</w:t>
        </w:r>
        <w:proofErr w:type="spellEnd"/>
        <w:r w:rsidRPr="00D75E39">
          <w:t xml:space="preserve">—including health researchers, social scientists, climate scientists, policy makers, the Department of Health, and representatives from the </w:t>
        </w:r>
        <w:proofErr w:type="gramStart"/>
        <w:r w:rsidRPr="00D75E39">
          <w:t>general public</w:t>
        </w:r>
        <w:proofErr w:type="gramEnd"/>
        <w:r w:rsidRPr="00D75E39">
          <w:t>. Through collaborative workshops and consultative sessions, this diverse group will engage in a detailed mapping process to identify and interconnect a range of variables that contribute to heat vulnerability. The aim is to develop a comprehensive causal loop diagram that encapsulates the dynamic interplay of environmental, health, and social factors specific to Johannesburg's urban landscape.</w:t>
        </w:r>
      </w:ins>
    </w:p>
    <w:p w14:paraId="0AB55761" w14:textId="77777777" w:rsidR="00D75E39" w:rsidRPr="00D75E39" w:rsidRDefault="00D75E39" w:rsidP="00D75E39">
      <w:pPr>
        <w:rPr>
          <w:ins w:id="624" w:author="Craig Parker" w:date="2024-03-26T10:24:00Z"/>
        </w:rPr>
      </w:pPr>
      <w:ins w:id="625" w:author="Craig Parker" w:date="2024-03-26T10:24:00Z">
        <w:r w:rsidRPr="00D75E39">
          <w:t>Once the causal loop diagram is established, the methodology will transition to employing Principal Component Analysis (PCA) to reduce dimensionality within the collected data. The PCA will be pivotal in identifying and prioritizing variables that significantly impact heat vulnerability. We anticipate that environmental measures such as UTFVI, LST, and NDVI, in conjunction with health metrics such as prevalence rates of chronic diseases, will emerge as critical contributors to the identified principal components. These variables will be scrutinized for their roles in shaping the urban heat vulnerability landscape.</w:t>
        </w:r>
      </w:ins>
    </w:p>
    <w:p w14:paraId="69E5D05E" w14:textId="44AC6C07" w:rsidR="00D75E39" w:rsidRPr="00D75E39" w:rsidRDefault="00D75E39" w:rsidP="00D75E39">
      <w:pPr>
        <w:rPr>
          <w:ins w:id="626" w:author="Craig Parker" w:date="2024-03-26T10:24:00Z"/>
        </w:rPr>
      </w:pPr>
      <w:ins w:id="627" w:author="Craig Parker" w:date="2024-03-26T10:24:00Z">
        <w:r w:rsidRPr="00D75E39">
          <w:t xml:space="preserve">Following the PCA, we will synthesize the extracted principal components into a composite vulnerability index. This index will aim to capture the aggregate socio-economic and environmental susceptibilities with a focus on heat vulnerability as the primary climatic threat. Subsequently, the methodology will involve a spatial multi-criteria analysis, whereby the principal components and composite index inform the generation of a vulnerability map. This map will delineate the areas within Johannesburg at greatest </w:t>
        </w:r>
      </w:ins>
      <w:ins w:id="628" w:author="Craig Parker" w:date="2024-03-26T21:20:00Z">
        <w:r w:rsidR="00300B3E">
          <w:t>vulnerability</w:t>
        </w:r>
      </w:ins>
      <w:ins w:id="629" w:author="Craig Parker" w:date="2024-03-26T10:24:00Z">
        <w:r w:rsidRPr="00D75E39">
          <w:t>, serving as an essential guide for directing policy interventions and resource allocation towards increasing urban resilience against heat.</w:t>
        </w:r>
      </w:ins>
    </w:p>
    <w:p w14:paraId="3077A5D4" w14:textId="77777777" w:rsidR="00D75E39" w:rsidRPr="00D75E39" w:rsidRDefault="00D75E39" w:rsidP="00D75E39">
      <w:pPr>
        <w:rPr>
          <w:ins w:id="630" w:author="Craig Parker" w:date="2024-03-26T10:24:00Z"/>
        </w:rPr>
      </w:pPr>
      <w:ins w:id="631" w:author="Craig Parker" w:date="2024-03-26T10:24:00Z">
        <w:r w:rsidRPr="00D75E39">
          <w:t xml:space="preserve">The proposed methodology, from the collaborative mapping to the vulnerability map production, will offer a sophisticated framework to advance our understanding of urban heat vulnerability. It promises to deliver actionable insights, empowering stakeholders to enact informed and targeted strategies for mitigating the impacts of urban </w:t>
        </w:r>
        <w:proofErr w:type="gramStart"/>
        <w:r w:rsidRPr="00D75E39">
          <w:t>heat</w:t>
        </w:r>
        <w:proofErr w:type="gramEnd"/>
      </w:ins>
    </w:p>
    <w:p w14:paraId="2DC29C70" w14:textId="77777777" w:rsidR="00731888" w:rsidRPr="00731888" w:rsidRDefault="00731888">
      <w:pPr>
        <w:pPrChange w:id="632" w:author="Craig Parker" w:date="2023-11-23T17:32:00Z">
          <w:pPr>
            <w:pStyle w:val="Heading3"/>
          </w:pPr>
        </w:pPrChange>
      </w:pPr>
    </w:p>
    <w:p w14:paraId="1D84FFF4" w14:textId="46247F6A" w:rsidR="00E763EE" w:rsidRPr="00E763EE" w:rsidRDefault="00E763EE" w:rsidP="00E763EE">
      <w:pPr>
        <w:rPr>
          <w:ins w:id="633" w:author="Craig Parker" w:date="2024-03-26T10:01:00Z"/>
        </w:rPr>
      </w:pPr>
      <w:ins w:id="634" w:author="Craig Parker" w:date="2024-03-26T10:01:00Z">
        <w:r w:rsidRPr="00E763EE">
          <w:rPr>
            <w:noProof/>
          </w:rPr>
          <w:lastRenderedPageBreak/>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ins>
    </w:p>
    <w:p w14:paraId="5C04FA2A" w14:textId="3D6761CB" w:rsidR="000C7B70" w:rsidDel="00731888" w:rsidRDefault="000C7B70" w:rsidP="000C7B70">
      <w:pPr>
        <w:rPr>
          <w:del w:id="635" w:author="Craig Parker" w:date="2023-11-23T17:32:00Z"/>
        </w:rPr>
      </w:pPr>
      <w:del w:id="636" w:author="Craig Parker" w:date="2023-11-23T17:32:00Z">
        <w:r w:rsidDel="00731888">
          <w:delText>To quantify the intra-urban socio-economic and environmental vulnerability, we will apply an integrated methodological approach that synthesizes multiple statistical techniques, encapsulating the diverse elements of urban vulnerability into a cohesive understanding</w:del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 </w:delInstrText>
        </w:r>
        <w:r w:rsidR="008149CA" w:rsidDel="00731888">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rsidDel="00731888">
          <w:delInstrText xml:space="preserve"> ADDIN EN.CITE.DATA </w:delInstrText>
        </w:r>
        <w:r w:rsidR="008149CA" w:rsidDel="00731888">
          <w:fldChar w:fldCharType="end"/>
        </w:r>
        <w:r w:rsidR="008149CA" w:rsidDel="00731888">
          <w:fldChar w:fldCharType="separate"/>
        </w:r>
        <w:r w:rsidR="008149CA" w:rsidDel="00731888">
          <w:rPr>
            <w:noProof/>
          </w:rPr>
          <w:delText>[25]</w:delText>
        </w:r>
        <w:r w:rsidR="008149CA" w:rsidDel="00731888">
          <w:fldChar w:fldCharType="end"/>
        </w:r>
        <w:r w:rsidDel="00731888">
          <w:delText>.</w:delText>
        </w:r>
      </w:del>
    </w:p>
    <w:p w14:paraId="4735E9E2" w14:textId="617311B6" w:rsidR="006949AA" w:rsidDel="00731888" w:rsidRDefault="000C7B70" w:rsidP="000C7B70">
      <w:pPr>
        <w:rPr>
          <w:del w:id="637" w:author="Craig Parker" w:date="2023-11-23T17:32:00Z"/>
        </w:rPr>
      </w:pPr>
      <w:del w:id="638" w:author="Craig Parker" w:date="2023-11-23T17:32:00Z">
        <w:r w:rsidDel="00731888">
          <w:delText>We initiate our approach with a process of dimensionality reduction. Due to the high dimensionality of socio-economic and environmental factors, we need to identify those variables that significantly contribute to intra-urban socio-economic variability</w:delText>
        </w:r>
        <w:r w:rsidR="0066631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 </w:delInstrText>
        </w:r>
        <w:r w:rsidR="0025410F" w:rsidDel="00731888">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rsidDel="00731888">
          <w:delInstrText xml:space="preserve"> ADDIN EN.CITE.DATA </w:delInstrText>
        </w:r>
        <w:r w:rsidR="0025410F" w:rsidDel="00731888">
          <w:fldChar w:fldCharType="end"/>
        </w:r>
        <w:r w:rsidR="0066631F" w:rsidDel="00731888">
          <w:fldChar w:fldCharType="separate"/>
        </w:r>
        <w:r w:rsidR="0066631F" w:rsidDel="00731888">
          <w:rPr>
            <w:noProof/>
          </w:rPr>
          <w:delText>[26]</w:delText>
        </w:r>
        <w:r w:rsidR="0066631F" w:rsidDel="00731888">
          <w:fldChar w:fldCharType="end"/>
        </w:r>
        <w:r w:rsidDel="00731888">
          <w:delText xml:space="preserve">. </w:delText>
        </w:r>
      </w:del>
    </w:p>
    <w:p w14:paraId="02238B07" w14:textId="768A3DE5" w:rsidR="006949AA" w:rsidDel="00731888" w:rsidRDefault="006949AA" w:rsidP="000C7B70">
      <w:pPr>
        <w:rPr>
          <w:del w:id="639" w:author="Craig Parker" w:date="2023-11-23T17:32:00Z"/>
        </w:rPr>
      </w:pPr>
      <w:del w:id="640" w:author="Craig Parker" w:date="2023-11-23T17:32:00Z">
        <w:r w:rsidRPr="006949AA" w:rsidDel="00731888">
          <w:delText>To achieve this, we will implement a PCA-based automated variable selection methodology, following the objective of identifying</w:delText>
        </w:r>
      </w:del>
      <w:ins w:id="641" w:author="Akbar Waljee" w:date="2023-09-05T17:54:00Z">
        <w:del w:id="642" w:author="Craig Parker" w:date="2023-11-23T17:32:00Z">
          <w:r w:rsidR="006A5B6A" w:rsidDel="00731888">
            <w:delText xml:space="preserve"> to identify</w:delText>
          </w:r>
        </w:del>
      </w:ins>
      <w:del w:id="643" w:author="Craig Parker" w:date="2023-11-23T17:32:00Z">
        <w:r w:rsidRPr="006949AA" w:rsidDel="00731888">
          <w:delText xml:space="preserve"> candidate inputs to a geodemographic classification from a collection of variables[33]. This method, exemplified in </w:delText>
        </w:r>
        <w:r w:rsidR="00A57E0E" w:rsidDel="00731888">
          <w:delText>a study on the</w:delText>
        </w:r>
        <w:r w:rsidRPr="006949AA" w:rsidDel="00731888">
          <w:delText xml:space="preserve"> UK 2011 Census, improves cluster assignment quality as manifested by a lower total within-cluster sum of square score</w:delText>
        </w:r>
        <w:r w:rsidR="00A57E0E" w:rsidDel="00731888">
          <w:delText>.</w:delText>
        </w:r>
      </w:del>
    </w:p>
    <w:p w14:paraId="3CE8D5A4" w14:textId="73F1CA49" w:rsidR="000C7B70" w:rsidDel="00731888" w:rsidRDefault="00707CC7" w:rsidP="000C7B70">
      <w:pPr>
        <w:rPr>
          <w:del w:id="644" w:author="Craig Parker" w:date="2023-11-23T17:32:00Z"/>
        </w:rPr>
      </w:pPr>
      <w:del w:id="645" w:author="Craig Parker" w:date="2023-11-23T17:32:00Z">
        <w:r w:rsidDel="00731888">
          <w:delText>In this way</w:delText>
        </w:r>
      </w:del>
      <w:ins w:id="646" w:author="Akbar Waljee" w:date="2023-09-05T17:54:00Z">
        <w:del w:id="647" w:author="Craig Parker" w:date="2023-11-23T17:32:00Z">
          <w:r w:rsidR="006A5B6A" w:rsidDel="00731888">
            <w:delText>,</w:delText>
          </w:r>
        </w:del>
      </w:ins>
      <w:del w:id="648" w:author="Craig Parker" w:date="2023-11-23T17:32:00Z">
        <w:r w:rsidDel="00731888">
          <w:delText xml:space="preserve"> </w:delText>
        </w:r>
        <w:r w:rsidR="000C7B70" w:rsidDel="00731888">
          <w:delText xml:space="preserve">PCA </w:delText>
        </w:r>
        <w:r w:rsidR="000B6579" w:rsidDel="00731888">
          <w:delText>will be utilized</w:delText>
        </w:r>
        <w:r w:rsidDel="00731888">
          <w:delText xml:space="preserve"> to</w:delText>
        </w:r>
        <w:r w:rsidR="000C7B70" w:rsidDel="00731888">
          <w:delText xml:space="preserve"> emphasizes variation and identifies</w:delText>
        </w:r>
      </w:del>
      <w:ins w:id="649" w:author="Akbar Waljee" w:date="2023-09-05T17:54:00Z">
        <w:del w:id="650" w:author="Craig Parker" w:date="2023-11-23T17:32:00Z">
          <w:r w:rsidR="006A5B6A" w:rsidDel="00731888">
            <w:delText>identify</w:delText>
          </w:r>
        </w:del>
      </w:ins>
      <w:del w:id="651" w:author="Craig Parker" w:date="2023-11-23T17:32:00Z">
        <w:r w:rsidR="000C7B70" w:rsidDel="00731888">
          <w:delText xml:space="preserve"> strong patterns in a dataset, thereby effectively reducing its dimensionality</w:delText>
        </w:r>
        <w:r w:rsidR="0025410F" w:rsidDel="00731888">
          <w:fldChar w:fldCharType="begin"/>
        </w:r>
        <w:r w:rsidR="0011595F" w:rsidDel="00731888">
          <w:delInstrText xml:space="preserve"> ADDIN EN.CITE &lt;EndNote&gt;&lt;Cite&gt;&lt;Author&gt;Wolf&lt;/Author&gt;&lt;Year&gt;2016&lt;/Year&gt;&lt;RecNum&gt;619&lt;/RecNum&gt;&lt;DisplayText&gt;[27]&lt;/DisplayText&gt;&lt;record&gt;&lt;rec-number&gt;619&lt;/rec-number&gt;&lt;foreign-keys&gt;&lt;key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decision-making?&lt;/title&gt;&lt;/titles&gt;&lt;dates&gt;&lt;year&gt;2016&lt;/year&gt;&lt;/dates&gt;&lt;urls&gt;&lt;/urls&gt;&lt;/record&gt;&lt;/Cite&gt;&lt;/EndNote&gt;</w:delInstrText>
        </w:r>
        <w:r w:rsidR="0025410F" w:rsidDel="00731888">
          <w:fldChar w:fldCharType="separate"/>
        </w:r>
        <w:r w:rsidR="0025410F" w:rsidDel="00731888">
          <w:rPr>
            <w:noProof/>
          </w:rPr>
          <w:delText>[27]</w:delText>
        </w:r>
        <w:r w:rsidR="0025410F" w:rsidDel="00731888">
          <w:fldChar w:fldCharType="end"/>
        </w:r>
        <w:r w:rsidR="000C7B70" w:rsidDel="00731888">
          <w:delText>. Using this approach, we can recognize those key predictors or features that account for the majority of the variability within the data</w:delText>
        </w:r>
        <w:r w:rsidR="003668EA" w:rsidDel="00731888">
          <w:fldChar w:fldCharType="begin"/>
        </w:r>
        <w:r w:rsidR="003668EA" w:rsidDel="00731888">
          <w:delInstrText xml:space="preserve"> ADDIN EN.CITE &lt;EndNote&gt;&lt;Cite&gt;&lt;Author&gt;Liu&lt;/Author&gt;&lt;Year&gt;2020&lt;/Year&gt;&lt;RecNum&gt;620&lt;/RecNum&gt;&lt;DisplayText&gt;[28]&lt;/DisplayText&gt;&lt;record&gt;&lt;rec-number&gt;620&lt;/rec-number&gt;&lt;foreign-keys&gt;&lt;key app="EN" db-id="5szwxp0er2sa0tevxamvt5a9wdes925002ws" timestamp="1691434547"&gt;620&lt;/key&gt;&lt;/foreign-keys&gt;&lt;ref-type name="Journal Article"&gt;17&lt;/ref-type&gt;&lt;contributors&gt;&lt;authors&gt;&lt;author&gt;Liu, Xue&lt;/author&gt;&lt;author&gt;Yue, Wenze&lt;/author&gt;&lt;author&gt;Yang, Xuchao&lt;/author&gt;&lt;author&gt;Hu, Kejia&lt;/author&gt;&lt;author&gt;Zhang, Wei&lt;/author&gt;&lt;author&gt;Huang, Muyi&lt;/author&gt;&lt;/authors&gt;&lt;/contributors&gt;&lt;titles&gt;&lt;title&gt;Mapping Urban Heat Vulnerability of Extreme Heat in Hangzhou via Comparing Two Approaches&lt;/title&gt;&lt;secondary-title&gt;Complex.&lt;/secondary-title&gt;&lt;/titles&gt;&lt;periodical&gt;&lt;full-title&gt;Complex.&lt;/full-title&gt;&lt;/periodical&gt;&lt;pages&gt;9717658:1-9717658:16&lt;/pages&gt;&lt;volume&gt;2020&lt;/volume&gt;&lt;dates&gt;&lt;year&gt;2020&lt;/year&gt;&lt;/dates&gt;&lt;urls&gt;&lt;/urls&gt;&lt;/record&gt;&lt;/Cite&gt;&lt;/EndNote&gt;</w:delInstrText>
        </w:r>
        <w:r w:rsidR="003668EA" w:rsidDel="00731888">
          <w:fldChar w:fldCharType="separate"/>
        </w:r>
        <w:r w:rsidR="003668EA" w:rsidDel="00731888">
          <w:rPr>
            <w:noProof/>
          </w:rPr>
          <w:delText>[28]</w:delText>
        </w:r>
        <w:r w:rsidR="003668EA" w:rsidDel="00731888">
          <w:fldChar w:fldCharType="end"/>
        </w:r>
        <w:r w:rsidR="000C7B70" w:rsidDel="00731888">
          <w:delText>.</w:delText>
        </w:r>
      </w:del>
    </w:p>
    <w:p w14:paraId="26C329C3" w14:textId="4D7AAF24" w:rsidR="000C7B70" w:rsidDel="00731888" w:rsidRDefault="000C7B70" w:rsidP="000C7B70">
      <w:pPr>
        <w:rPr>
          <w:del w:id="652" w:author="Craig Parker" w:date="2023-11-23T17:32:00Z"/>
        </w:rPr>
      </w:pPr>
      <w:del w:id="653" w:author="Craig Parker" w:date="2023-11-23T17:32:00Z">
        <w:r w:rsidDel="00731888">
          <w:delText>After identifying the principal components, our next step is the synthesis of a composite indicator</w:delText>
        </w:r>
        <w:r w:rsidR="00980002" w:rsidDel="00731888">
          <w:fldChar w:fldCharType="begin"/>
        </w:r>
        <w:r w:rsidR="00980002" w:rsidDel="00731888">
          <w:delInstrText xml:space="preserve"> ADDIN EN.CITE &lt;EndNote&gt;&lt;Cite&gt;&lt;Author&gt;Qureshi&lt;/Author&gt;&lt;Year&gt;2022&lt;/Year&gt;&lt;RecNum&gt;622&lt;/RecNum&gt;&lt;DisplayText&gt;[29]&lt;/DisplayText&gt;&lt;record&gt;&lt;rec-number&gt;622&lt;/rec-number&gt;&lt;foreign-keys&gt;&lt;key app="EN" db-id="5szwxp0er2sa0tevxamvt5a9wdes925002ws" timestamp="1691434646"&gt;622&lt;/key&gt;&lt;/foreign-keys&gt;&lt;ref-type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980002" w:rsidDel="00731888">
          <w:fldChar w:fldCharType="separate"/>
        </w:r>
        <w:r w:rsidR="00980002" w:rsidDel="00731888">
          <w:rPr>
            <w:noProof/>
          </w:rPr>
          <w:delText>[29]</w:delText>
        </w:r>
        <w:r w:rsidR="00980002" w:rsidDel="00731888">
          <w:fldChar w:fldCharType="end"/>
        </w:r>
        <w:r w:rsidDel="00731888">
          <w:delText>. This indicator integrates these components into a comprehensive metric representing the combined socio-economic and environmental vulnerability</w:delText>
        </w:r>
        <w:r w:rsidR="00DB2C80" w:rsidDel="00731888">
          <w:fldChar w:fldCharType="begin"/>
        </w:r>
        <w:r w:rsidR="00DB2C80" w:rsidDel="00731888">
          <w:delInstrText xml:space="preserve"> ADDIN EN.CITE &lt;EndNote&gt;&lt;Cite&gt;&lt;Author&gt;Abrar&lt;/Author&gt;&lt;Year&gt;2022&lt;/Year&gt;&lt;RecNum&gt;623&lt;/RecNum&gt;&lt;DisplayText&gt;[30]&lt;/DisplayText&gt;&lt;record&gt;&lt;rec-number&gt;623&lt;/rec-number&gt;&lt;foreign-keys&gt;&lt;key app="EN" db-id="5szwxp0er2sa0tevxamvt5a9wdes925002ws" timestamp="1691434706"&gt;623&lt;/key&gt;&lt;/foreign-keys&gt;&lt;ref-type name="Journal Article"&gt;17&lt;/ref-type&gt;&lt;contributors&gt;&lt;authors&gt;&lt;author&gt;Abrar, Rakin&lt;/author&gt;&lt;author&gt;Sarkar, Showmitra Kumar&lt;/author&gt;&lt;author&gt;Nishtha, Kashfia Tasnim&lt;/author&gt;&lt;author&gt;Talukdar, Swapan&lt;/author&gt;&lt;author&gt;Shahfahad&lt;/author&gt;&lt;author&gt;Rahman, Atiqur&lt;/author&gt;&lt;author&gt;Islam, Abu Reza Md. Towfiqul&lt;/author&gt;&lt;author&gt;Mosavi, Amir&lt;/author&gt;&lt;/authors&gt;&lt;/contributors&gt;&lt;titles&gt;&lt;title&gt;Assessing the Spatial Mapping of Heat Vulnerability under Urban Heat Island (UHI) Effect in the Dhaka Metropolitan Area&lt;/title&gt;&lt;secondary-title&gt;Sustainability&lt;/secondary-title&gt;&lt;/titles&gt;&lt;periodical&gt;&lt;full-title&gt;Sustainability&lt;/full-title&gt;&lt;/periodical&gt;&lt;dates&gt;&lt;year&gt;2022&lt;/year&gt;&lt;/dates&gt;&lt;urls&gt;&lt;/urls&gt;&lt;/record&gt;&lt;/Cite&gt;&lt;/EndNote&gt;</w:delInstrText>
        </w:r>
        <w:r w:rsidR="00DB2C80" w:rsidDel="00731888">
          <w:fldChar w:fldCharType="separate"/>
        </w:r>
        <w:r w:rsidR="00DB2C80" w:rsidDel="00731888">
          <w:rPr>
            <w:noProof/>
          </w:rPr>
          <w:delText>[30]</w:delText>
        </w:r>
        <w:r w:rsidR="00DB2C80" w:rsidDel="00731888">
          <w:fldChar w:fldCharType="end"/>
        </w:r>
        <w:r w:rsidDel="00731888">
          <w:delText>. Though this indicator could be applied to a multitude of</w:delText>
        </w:r>
      </w:del>
      <w:ins w:id="654" w:author="Akbar Waljee" w:date="2023-09-05T17:54:00Z">
        <w:del w:id="655" w:author="Craig Parker" w:date="2023-11-23T17:32:00Z">
          <w:r w:rsidR="006A5B6A" w:rsidDel="00731888">
            <w:delText>many</w:delText>
          </w:r>
        </w:del>
      </w:ins>
      <w:del w:id="656" w:author="Craig Parker" w:date="2023-11-23T17:32:00Z">
        <w:r w:rsidDel="00731888">
          <w:delText xml:space="preserve"> climate risks, our primary focus remains heat vulnerability.</w:delText>
        </w:r>
      </w:del>
    </w:p>
    <w:p w14:paraId="30A80354" w14:textId="644882C3" w:rsidR="00CF03C8" w:rsidDel="00731888" w:rsidRDefault="000C7B70" w:rsidP="00610D4C">
      <w:pPr>
        <w:rPr>
          <w:del w:id="657" w:author="Craig Parker" w:date="2023-11-23T17:32:00Z"/>
        </w:rPr>
      </w:pPr>
      <w:del w:id="658" w:author="Craig Parker" w:date="2023-11-23T17:32:00Z">
        <w:r w:rsidDel="00731888">
          <w:delText>Finally, to visualize the varied vulnerability profiles across Johannesburg, we generate a final output map using a spatial multi-criteria analytic method</w:delText>
        </w:r>
        <w:r w:rsidR="00F3535E" w:rsidDel="00731888">
          <w:fldChar w:fldCharType="begin"/>
        </w:r>
        <w:r w:rsidR="00F3535E" w:rsidDel="00731888">
          <w:delInstrText xml:space="preserve"> ADDIN EN.CITE &lt;EndNote&gt;&lt;Cite&gt;&lt;Author&gt;Qureshi&lt;/Author&gt;&lt;Year&gt;2022&lt;/Year&gt;&lt;RecNum&gt;621&lt;/RecNum&gt;&lt;DisplayText&gt;[29]&lt;/DisplayText&gt;&lt;record&gt;&lt;rec-number&gt;621&lt;/rec-number&gt;&lt;foreign-keys&gt;&lt;key app="EN" db-id="5szwxp0er2sa0tevxamvt5a9wdes925002ws" timestamp="1691434629"&gt;621&lt;/key&gt;&lt;/foreign-keys&gt;&lt;ref-type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delInstrText>
        </w:r>
        <w:r w:rsidR="00F3535E" w:rsidDel="00731888">
          <w:fldChar w:fldCharType="separate"/>
        </w:r>
        <w:r w:rsidR="00F3535E" w:rsidDel="00731888">
          <w:rPr>
            <w:noProof/>
          </w:rPr>
          <w:delText>[29]</w:delText>
        </w:r>
        <w:r w:rsidR="00F3535E" w:rsidDel="00731888">
          <w:fldChar w:fldCharType="end"/>
        </w:r>
        <w:r w:rsidDel="00731888">
          <w:delText>. This map serves as a valuable tool in identifying areas of high vulnerability, thus providing critical guidance for necessary interventions and resource allocation.</w:delText>
        </w:r>
      </w:del>
    </w:p>
    <w:p w14:paraId="149C8B7D" w14:textId="7612F701" w:rsidR="00061514" w:rsidRDefault="004B0583" w:rsidP="00061514">
      <w:pPr>
        <w:keepNext/>
      </w:pPr>
      <w:del w:id="659" w:author="Craig Parker" w:date="2024-03-26T10:01:00Z">
        <w:r w:rsidRPr="004B0583" w:rsidDel="00E763EE">
          <w:rPr>
            <w:noProof/>
          </w:rPr>
          <w:drawing>
            <wp:inline distT="0" distB="0" distL="0" distR="0" wp14:anchorId="747E9D29" wp14:editId="509AE815">
              <wp:extent cx="5731510" cy="2096135"/>
              <wp:effectExtent l="0" t="0" r="2540" b="0"/>
              <wp:docPr id="17311958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95862" name="Picture 1" descr="A diagram of a company&#10;&#10;Description automatically generated"/>
                      <pic:cNvPicPr/>
                    </pic:nvPicPr>
                    <pic:blipFill>
                      <a:blip r:embed="rId16"/>
                      <a:stretch>
                        <a:fillRect/>
                      </a:stretch>
                    </pic:blipFill>
                    <pic:spPr>
                      <a:xfrm>
                        <a:off x="0" y="0"/>
                        <a:ext cx="5731510" cy="2096135"/>
                      </a:xfrm>
                      <a:prstGeom prst="rect">
                        <a:avLst/>
                      </a:prstGeom>
                    </pic:spPr>
                  </pic:pic>
                </a:graphicData>
              </a:graphic>
            </wp:inline>
          </w:drawing>
        </w:r>
      </w:del>
    </w:p>
    <w:p w14:paraId="72B0992B" w14:textId="6DCB0889"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Pr="00061514">
        <w:rPr>
          <w:noProof/>
          <w:sz w:val="20"/>
          <w:szCs w:val="20"/>
        </w:rPr>
        <w:t>2</w:t>
      </w:r>
      <w:r w:rsidRPr="00061514">
        <w:rPr>
          <w:sz w:val="20"/>
          <w:szCs w:val="20"/>
        </w:rPr>
        <w:fldChar w:fldCharType="end"/>
      </w:r>
      <w:ins w:id="660" w:author="Craig Parker" w:date="2024-03-26T10:24:00Z">
        <w:r w:rsidR="00212BF8">
          <w:rPr>
            <w:sz w:val="20"/>
            <w:szCs w:val="20"/>
          </w:rPr>
          <w:t>: Proposed causal mapping of</w:t>
        </w:r>
      </w:ins>
      <w:ins w:id="661" w:author="Craig Parker" w:date="2024-03-26T10:25:00Z">
        <w:r w:rsidR="00212BF8">
          <w:rPr>
            <w:sz w:val="20"/>
            <w:szCs w:val="20"/>
          </w:rPr>
          <w:t xml:space="preserve"> Heat Vulnerability in Johannesburg</w:t>
        </w:r>
      </w:ins>
      <w:del w:id="662" w:author="Craig Parker" w:date="2023-11-23T20:46:00Z">
        <w:r w:rsidRPr="00061514" w:rsidDel="00CB5FA7">
          <w:rPr>
            <w:sz w:val="20"/>
            <w:szCs w:val="20"/>
          </w:rPr>
          <w:delText>Quantifying Intra-Urban Socio-Economic and Environmental Vulnerability: A Methodological Approach</w:delText>
        </w:r>
      </w:del>
    </w:p>
    <w:p w14:paraId="7008400D" w14:textId="403C6A9F" w:rsidR="00A30708" w:rsidRPr="00BF6A5A" w:rsidRDefault="00731888">
      <w:pPr>
        <w:pStyle w:val="Heading2"/>
        <w:rPr>
          <w:ins w:id="663" w:author="Craig Parker" w:date="2024-01-25T21:17:00Z"/>
        </w:rPr>
        <w:pPrChange w:id="664" w:author="Craig Parker" w:date="2024-03-25T20:46:00Z">
          <w:pPr/>
        </w:pPrChange>
      </w:pPr>
      <w:bookmarkStart w:id="665" w:name="_Toc162342366"/>
      <w:ins w:id="666" w:author="Craig Parker" w:date="2023-11-23T17:40:00Z">
        <w:r w:rsidRPr="00BF6A5A">
          <w:rPr>
            <w:rPrChange w:id="667" w:author="Craig Parker" w:date="2024-03-25T20:46:00Z">
              <w:rPr>
                <w:b/>
                <w:bCs/>
              </w:rPr>
            </w:rPrChange>
          </w:rPr>
          <w:t>Delineating Time-Lagged, Non-Linear Heat-Health Dynamics through Explanatory Machine Learning Models</w:t>
        </w:r>
      </w:ins>
      <w:bookmarkEnd w:id="665"/>
      <w:del w:id="668" w:author="Craig Parker" w:date="2023-11-23T17:40:00Z">
        <w:r w:rsidR="009900B3" w:rsidRPr="00BF6A5A" w:rsidDel="00731888">
          <w:delText xml:space="preserve">Utilizing Statistical and Machine Learning Methodologies to Understand Heat-Health Exposures and Their Impacts in Johannesburg </w:delText>
        </w:r>
      </w:del>
    </w:p>
    <w:p w14:paraId="755B7ECF" w14:textId="67203995" w:rsidR="00A30708" w:rsidRDefault="00A30708" w:rsidP="00A30708">
      <w:pPr>
        <w:rPr>
          <w:ins w:id="669" w:author="Craig Parker" w:date="2024-01-25T21:17:00Z"/>
        </w:rPr>
      </w:pPr>
      <w:ins w:id="670" w:author="Craig Parker" w:date="2024-01-25T21:17:00Z">
        <w:r>
          <w:t xml:space="preserve">Our approach leverages the strengths of explanatory machine learning models, specifically Random Forests and </w:t>
        </w:r>
        <w:proofErr w:type="spellStart"/>
        <w:r>
          <w:t>XGBoost</w:t>
        </w:r>
        <w:proofErr w:type="spellEnd"/>
        <w:r>
          <w:t xml:space="preserve">,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ins>
      <w:r w:rsidR="00E96247">
        <w:fldChar w:fldCharType="begin"/>
      </w:r>
      <w:r w:rsidR="00626A07">
        <w:instrText xml:space="preserve"> ADDIN EN.CITE &lt;EndNote&gt;&lt;Cite&gt;&lt;Author&gt;Drobnič&lt;/Author&gt;&lt;Year&gt;2020&lt;/Year&gt;&lt;RecNum&gt;820&lt;/RecNum&gt;&lt;DisplayText&gt;[37, 38]&lt;/DisplayText&gt;&lt;record&gt;&lt;rec-number&gt;820&lt;/rec-number&gt;&lt;foreign-keys&gt;&lt;key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626A07">
        <w:rPr>
          <w:noProof/>
        </w:rPr>
        <w:t>[37, 38]</w:t>
      </w:r>
      <w:r w:rsidR="00E96247">
        <w:fldChar w:fldCharType="end"/>
      </w:r>
    </w:p>
    <w:p w14:paraId="31BD4DE5" w14:textId="08F0A667" w:rsidR="00A30708" w:rsidRDefault="00A30708" w:rsidP="00A30708">
      <w:pPr>
        <w:rPr>
          <w:ins w:id="671" w:author="Craig Parker" w:date="2024-01-25T21:17:00Z"/>
        </w:rPr>
      </w:pPr>
      <w:ins w:id="672" w:author="Craig Parker" w:date="2024-01-25T21:17:00Z">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ins>
      <w:r w:rsidR="00FD1236">
        <w:fldChar w:fldCharType="begin">
          <w:fldData xml:space="preserve">PEVuZE5vdGU+PENpdGU+PEF1dGhvcj5VZGRpbjwvQXV0aG9yPjxZZWFyPjIwMTk8L1llYXI+PFJl
Y051bT44MjM8L1JlY051bT48RGlzcGxheVRleHQ+WzM5LCA0MF08L0Rpc3BsYXlUZXh0PjxyZWNv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626A07">
        <w:instrText xml:space="preserve"> ADDIN EN.CITE </w:instrText>
      </w:r>
      <w:r w:rsidR="00626A07">
        <w:fldChar w:fldCharType="begin">
          <w:fldData xml:space="preserve">PEVuZE5vdGU+PENpdGU+PEF1dGhvcj5VZGRpbjwvQXV0aG9yPjxZZWFyPjIwMTk8L1llYXI+PFJl
Y051bT44MjM8L1JlY051bT48RGlzcGxheVRleHQ+WzM5LCA0MF08L0Rpc3BsYXlUZXh0PjxyZWNv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626A07">
        <w:instrText xml:space="preserve"> ADDIN EN.CITE.DATA </w:instrText>
      </w:r>
      <w:r w:rsidR="00626A07">
        <w:fldChar w:fldCharType="end"/>
      </w:r>
      <w:r w:rsidR="00FD1236">
        <w:fldChar w:fldCharType="separate"/>
      </w:r>
      <w:r w:rsidR="00626A07">
        <w:rPr>
          <w:noProof/>
        </w:rPr>
        <w:t>[39, 40]</w:t>
      </w:r>
      <w:r w:rsidR="00FD1236">
        <w:fldChar w:fldCharType="end"/>
      </w:r>
      <w:del w:id="673" w:author="Craig Parker" w:date="2024-03-26T10:39:00Z">
        <w:r w:rsidR="00A02C22" w:rsidDel="00FD1236">
          <w:fldChar w:fldCharType="begin"/>
        </w:r>
        <w:r w:rsidR="00A02C22" w:rsidDel="00FD1236">
          <w:delInstrText xml:space="preserve"> ADDIN EN.CITE &lt;EndNote&gt;&lt;Cite&gt;&lt;Author&gt;Uddin&lt;/Author&gt;&lt;Year&gt;2019&lt;/Year&gt;&lt;RecNum&gt;823&lt;/RecNum&gt;&lt;DisplayText&gt;[30]&lt;/DisplayText&gt;&lt;record&gt;&lt;rec-number&gt;823&lt;/rec-number&gt;&lt;foreign-keys&gt;&lt;key app="EN" db-id="5szwxp0er2sa0tevxamvt5a9wdes925002ws" timestamp="1711442300"&gt;823&lt;/key&gt;&lt;/foreign-keys&gt;&lt;ref-type name="Journal Article"&gt;17&lt;/ref-type&gt;&lt;contributors&gt;&lt;authors&gt;&lt;author&gt;Uddin, Shahadat&lt;/author&gt;&lt;author&gt;Khan, Arif&lt;/author&gt;&lt;author&gt;Hossain, Md Ekramul&lt;/author&gt;&lt;author&gt;Moni, Mohammad Ali&lt;/author&gt;&lt;/authors&gt;&lt;/contributors&gt;&lt;titles&gt;&lt;title&gt;Comparing different supervised machine learning algorithms for disease prediction&lt;/title&gt;&lt;secondary-title&gt;BMC Medical Informatics and Decision Making&lt;/secondary-title&gt;&lt;/titles&gt;&lt;periodical&gt;&lt;full-title&gt;BMC Medical Informatics and Decision Making&lt;/full-title&gt;&lt;/periodical&gt;&lt;pages&gt;281&lt;/pages&gt;&lt;volume&gt;19&lt;/volume&gt;&lt;number&gt;1&lt;/number&gt;&lt;dates&gt;&lt;year&gt;2019&lt;/year&gt;&lt;pub-dates&gt;&lt;date&gt;2019/12/21&lt;/date&gt;&lt;/pub-dates&gt;&lt;/dates&gt;&lt;isbn&gt;1472-6947&lt;/isbn&gt;&lt;urls&gt;&lt;related-urls&gt;&lt;url&gt;https://doi.org/10.1186/s12911-019-1004-8&lt;/url&gt;&lt;/related-urls&gt;&lt;/urls&gt;&lt;electronic-resource-num&gt;10.1186/s12911-019-1004-8&lt;/electronic-resource-num&gt;&lt;/record&gt;&lt;/Cite&gt;&lt;/EndNote&gt;</w:delInstrText>
        </w:r>
        <w:r w:rsidR="00A02C22" w:rsidDel="00FD1236">
          <w:fldChar w:fldCharType="separate"/>
        </w:r>
        <w:r w:rsidR="00A02C22" w:rsidDel="00FD1236">
          <w:rPr>
            <w:noProof/>
          </w:rPr>
          <w:delText>[30]</w:delText>
        </w:r>
        <w:r w:rsidR="00A02C22" w:rsidDel="00FD1236">
          <w:fldChar w:fldCharType="end"/>
        </w:r>
      </w:del>
      <w:ins w:id="674" w:author="Craig Parker" w:date="2024-03-26T10:39:00Z">
        <w:r w:rsidR="00FD1236">
          <w:t>.</w:t>
        </w:r>
      </w:ins>
    </w:p>
    <w:p w14:paraId="39DCE8D1" w14:textId="059F50F9" w:rsidR="00A30708" w:rsidRDefault="00A30708" w:rsidP="00A30708">
      <w:pPr>
        <w:rPr>
          <w:ins w:id="675" w:author="Craig Parker" w:date="2024-01-25T21:17:00Z"/>
        </w:rPr>
      </w:pPr>
      <w:ins w:id="676" w:author="Craig Parker" w:date="2024-01-25T21:17:00Z">
        <w:r>
          <w:t xml:space="preserve">On the other hand, </w:t>
        </w:r>
        <w:proofErr w:type="spellStart"/>
        <w:r>
          <w:t>XGBoost</w:t>
        </w:r>
        <w:proofErr w:type="spellEnd"/>
        <w:r>
          <w:t xml:space="preserve">, with its precision in handling diverse data types and structures, will be employed to detail the nuances of the data. Its feature selection and regularization capability </w:t>
        </w:r>
        <w:proofErr w:type="gramStart"/>
        <w:r>
          <w:t>makes</w:t>
        </w:r>
        <w:proofErr w:type="gramEnd"/>
        <w:r>
          <w:t xml:space="preserve"> it an optimal choice for identifying and interpreting critical features. We will </w:t>
        </w:r>
      </w:ins>
      <w:ins w:id="677" w:author="Craig Parker" w:date="2024-03-26T16:53:00Z">
        <w:r w:rsidR="00787AC3">
          <w:t>use</w:t>
        </w:r>
      </w:ins>
      <w:ins w:id="678" w:author="Craig Parker" w:date="2024-01-25T21:17:00Z">
        <w:r>
          <w:t xml:space="preserve"> </w:t>
        </w:r>
        <w:proofErr w:type="spellStart"/>
        <w:r>
          <w:t>XGBoost's</w:t>
        </w:r>
        <w:proofErr w:type="spellEnd"/>
        <w:r>
          <w:t xml:space="preserve"> SHAP values to interpret the contribution of each feature within the context of time-lagged effects, thus emphasizing the explanatory aspect of our analysis.</w:t>
        </w:r>
      </w:ins>
    </w:p>
    <w:p w14:paraId="26A55420" w14:textId="56434EEF" w:rsidR="00A30708" w:rsidRDefault="00A30708" w:rsidP="00A30708">
      <w:pPr>
        <w:rPr>
          <w:ins w:id="679" w:author="Craig Parker" w:date="2024-01-25T21:17:00Z"/>
        </w:rPr>
      </w:pPr>
      <w:ins w:id="680" w:author="Craig Parker" w:date="2024-01-25T21:17:00Z">
        <w:r>
          <w:t>In adherence to best practices, the entire dataset will be utili</w:t>
        </w:r>
      </w:ins>
      <w:ins w:id="681" w:author="Craig Parker" w:date="2024-03-26T16:54:00Z">
        <w:r w:rsidR="00FB4EA8">
          <w:t>s</w:t>
        </w:r>
      </w:ins>
      <w:ins w:id="682" w:author="Craig Parker" w:date="2024-01-25T21:17:00Z">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ins>
      <w:r w:rsidR="00BD6173">
        <w:fldChar w:fldCharType="begin"/>
      </w:r>
      <w:r w:rsidR="00626A07">
        <w:instrText xml:space="preserve"> ADDIN EN.CITE &lt;EndNote&gt;&lt;Cite&gt;&lt;Author&gt;Xie&lt;/Author&gt;&lt;Year&gt;2021&lt;/Year&gt;&lt;RecNum&gt;822&lt;/RecNum&gt;&lt;DisplayText&gt;[41]&lt;/DisplayText&gt;&lt;record&gt;&lt;rec-number&gt;822&lt;/rec-number&gt;&lt;foreign-keys&gt;&lt;key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626A07">
        <w:rPr>
          <w:noProof/>
        </w:rPr>
        <w:t>[41]</w:t>
      </w:r>
      <w:r w:rsidR="00BD6173">
        <w:fldChar w:fldCharType="end"/>
      </w:r>
      <w:ins w:id="683" w:author="Craig Parker" w:date="2024-03-26T10:34:00Z">
        <w:r w:rsidR="00BD6173">
          <w:t>.</w:t>
        </w:r>
      </w:ins>
    </w:p>
    <w:p w14:paraId="2120942E" w14:textId="7486C4E7" w:rsidR="00A30708" w:rsidRDefault="00A30708" w:rsidP="00A30708">
      <w:pPr>
        <w:rPr>
          <w:ins w:id="684" w:author="Craig Parker" w:date="2024-03-26T17:05:00Z"/>
        </w:rPr>
      </w:pPr>
      <w:ins w:id="685" w:author="Craig Parker" w:date="2024-01-25T21:17:00Z">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ins>
    </w:p>
    <w:p w14:paraId="1EAE9EAB" w14:textId="535DEBFF" w:rsidR="00C77C09" w:rsidRDefault="00C77C09" w:rsidP="00A30708">
      <w:pPr>
        <w:rPr>
          <w:ins w:id="686" w:author="Craig Parker" w:date="2024-01-25T21:17:00Z"/>
        </w:rPr>
      </w:pPr>
      <w:ins w:id="687" w:author="Craig Parker" w:date="2024-03-26T17:05:00Z">
        <w:r w:rsidRPr="00C77C09">
          <w:lastRenderedPageBreak/>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ins>
    </w:p>
    <w:p w14:paraId="5A90F5F2" w14:textId="6AFD0534" w:rsidR="00A30708" w:rsidRDefault="00A30708" w:rsidP="00A30708">
      <w:pPr>
        <w:rPr>
          <w:ins w:id="688" w:author="Craig Parker" w:date="2024-01-25T21:17:00Z"/>
        </w:rPr>
      </w:pPr>
      <w:ins w:id="689" w:author="Craig Parker" w:date="2024-01-25T21:17:00Z">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ins>
    </w:p>
    <w:p w14:paraId="55F9BEA8" w14:textId="0638323D" w:rsidR="00731888" w:rsidRPr="00731888" w:rsidRDefault="00A30708">
      <w:pPr>
        <w:pPrChange w:id="690" w:author="Craig Parker" w:date="2023-11-23T17:40:00Z">
          <w:pPr>
            <w:pStyle w:val="Heading3"/>
          </w:pPr>
        </w:pPrChange>
      </w:pPr>
      <w:ins w:id="691" w:author="Craig Parker" w:date="2024-01-25T21:17:00Z">
        <w:r>
          <w:t>Through this focused and methodologically robust approach, we aim to provide a transparent and detailed explanation of the factors that contribute to heat-related health risks, contributing significantly to urban public health research.</w:t>
        </w:r>
      </w:ins>
    </w:p>
    <w:p w14:paraId="5B9959D7" w14:textId="65953922" w:rsidR="009526FC" w:rsidDel="00731888" w:rsidRDefault="00D07D04" w:rsidP="009526FC">
      <w:pPr>
        <w:rPr>
          <w:del w:id="692" w:author="Craig Parker" w:date="2023-11-23T17:40:00Z"/>
        </w:rPr>
      </w:pPr>
      <w:ins w:id="693" w:author="Craig Parker" w:date="2024-01-25T21:32:00Z">
        <w:r>
          <w:rPr>
            <w:noProof/>
          </w:rPr>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ins>
      <w:del w:id="694" w:author="Craig Parker" w:date="2023-11-23T17:40:00Z">
        <w:r w:rsidR="009526FC" w:rsidDel="00731888">
          <w:delText xml:space="preserve">In Aim 2, we extend the scope of our investigation by examining the effects of intra-urban socio-economic and environmental vulnerability on heat-health interactions in Johannesburg, with a specific focus on </w:delText>
        </w:r>
        <w:r w:rsidR="004011D9" w:rsidDel="00731888">
          <w:delText>health</w:delText>
        </w:r>
        <w:r w:rsidR="009526FC" w:rsidDel="00731888">
          <w:delText xml:space="preserve"> outcomes</w:delText>
        </w:r>
        <w:r w:rsidR="00444B75" w:rsidDel="00731888">
          <w:delText xml:space="preserve"> obtained from</w:delText>
        </w:r>
        <w:r w:rsidR="00935FB1" w:rsidDel="00731888">
          <w:delText xml:space="preserve"> clincial</w:delText>
        </w:r>
      </w:del>
      <w:ins w:id="695" w:author="Akbar Waljee" w:date="2023-09-05T17:55:00Z">
        <w:del w:id="696" w:author="Craig Parker" w:date="2023-11-23T17:40:00Z">
          <w:r w:rsidR="006A5B6A" w:rsidDel="00731888">
            <w:delText>clinical</w:delText>
          </w:r>
        </w:del>
      </w:ins>
      <w:del w:id="697" w:author="Craig Parker" w:date="2023-11-23T17:40:00Z">
        <w:r w:rsidR="00444B75" w:rsidDel="00731888">
          <w:delText xml:space="preserve"> cohort datasets</w:delText>
        </w:r>
        <w:r w:rsidR="004011D9" w:rsidDel="00731888">
          <w:delText xml:space="preserve"> </w:delText>
        </w:r>
        <w:r w:rsidR="009526FC" w:rsidDel="00731888">
          <w:delText>. This aim builds on the groundwork established in Aim 1, which quantifies these vulnerabilities at an intra-urban level.</w:delText>
        </w:r>
      </w:del>
    </w:p>
    <w:p w14:paraId="34BC1D61" w14:textId="174EFC1A" w:rsidR="009526FC" w:rsidDel="00731888" w:rsidRDefault="009526FC" w:rsidP="009526FC">
      <w:pPr>
        <w:rPr>
          <w:del w:id="698" w:author="Craig Parker" w:date="2023-11-23T17:40:00Z"/>
        </w:rPr>
      </w:pPr>
      <w:del w:id="699" w:author="Craig Parker" w:date="2023-11-23T17:40:00Z">
        <w:r w:rsidDel="00731888">
          <w:delText>Our approach adopts an integrated methodology that combines advanced statistical techniques with machine learning. Our primary tool for this aim is the Distributed Lag Non-linear Model (DLNM), developed by Gasparrini</w:delText>
        </w:r>
        <w:r w:rsidR="00521C8C" w:rsidDel="00731888">
          <w:delText xml:space="preserve"> </w:delText>
        </w:r>
        <w:r w:rsidR="00521C8C" w:rsidDel="00731888">
          <w:fldChar w:fldCharType="begin"/>
        </w:r>
        <w:r w:rsidR="00C36671" w:rsidDel="00731888">
          <w:delInstrText xml:space="preserve"> ADDIN EN.CITE &lt;EndNote&gt;&lt;Cite&gt;&lt;Author&gt;Gasparrini&lt;/Author&gt;&lt;Year&gt;2010&lt;/Year&gt;&lt;RecNum&gt;628&lt;/RecNum&gt;&lt;DisplayText&gt;[31]&lt;/DisplayText&gt;&lt;record&gt;&lt;rec-number&gt;628&lt;/rec-number&gt;&lt;foreign-keys&gt;&lt;key app="EN" db-id="5szwxp0er2sa0tevxamvt5a9wdes925002ws" timestamp="1691435630"&gt;628&lt;/key&gt;&lt;/foreign-keys&gt;&lt;ref-type name="Journal Article"&gt;17&lt;/ref-type&gt;&lt;contributors&gt;&lt;authors&gt;&lt;author&gt;Gasparrini, Antonio&lt;/author&gt;&lt;author&gt;Armstrong, Ben&lt;/author&gt;&lt;author&gt;Kenward, Mike G&lt;/author&gt;&lt;/authors&gt;&lt;/contributors&gt;&lt;titles&gt;&lt;title&gt;Distributed lag non‐linear models&lt;/title&gt;&lt;secondary-title&gt;Statistics in medicine&lt;/secondary-title&gt;&lt;/titles&gt;&lt;periodical&gt;&lt;full-title&gt;Statistics in medicine&lt;/full-title&gt;&lt;/periodical&gt;&lt;pages&gt;2224-2234&lt;/pages&gt;&lt;volume&gt;29&lt;/volume&gt;&lt;number&gt;21&lt;/number&gt;&lt;dates&gt;&lt;year&gt;2010&lt;/year&gt;&lt;/dates&gt;&lt;isbn&gt;0277-6715&lt;/isbn&gt;&lt;urls&gt;&lt;/urls&gt;&lt;/record&gt;&lt;/Cite&gt;&lt;/EndNote&gt;</w:delInstrText>
        </w:r>
        <w:r w:rsidR="00521C8C" w:rsidDel="00731888">
          <w:fldChar w:fldCharType="separate"/>
        </w:r>
        <w:r w:rsidR="00C36671" w:rsidDel="00731888">
          <w:rPr>
            <w:noProof/>
          </w:rPr>
          <w:delText>[31]</w:delText>
        </w:r>
        <w:r w:rsidR="00521C8C" w:rsidDel="00731888">
          <w:fldChar w:fldCharType="end"/>
        </w:r>
        <w:r w:rsidDel="00731888">
          <w:delText>. This technique allows us to comprehensively capture the complex</w:delText>
        </w:r>
      </w:del>
      <w:ins w:id="700" w:author="Akbar Waljee" w:date="2023-09-05T17:55:00Z">
        <w:del w:id="701" w:author="Craig Parker" w:date="2023-11-23T17:40:00Z">
          <w:r w:rsidR="006A5B6A" w:rsidDel="00731888">
            <w:delText>to capture the complex comprehensively</w:delText>
          </w:r>
        </w:del>
      </w:ins>
      <w:del w:id="702" w:author="Craig Parker" w:date="2023-11-23T17:40:00Z">
        <w:r w:rsidDel="00731888">
          <w:delText xml:space="preserve">, non-linear associations between temperature and </w:delText>
        </w:r>
        <w:r w:rsidR="007E17B3" w:rsidDel="00731888">
          <w:delText>health</w:delText>
        </w:r>
        <w:r w:rsidDel="00731888">
          <w:delText xml:space="preserve"> outcomes while also incorporating lag-response relationships</w:delText>
        </w:r>
        <w:r w:rsidR="00C8497A" w:rsidDel="00731888">
          <w:fldChar w:fldCharType="begin"/>
        </w:r>
        <w:r w:rsidR="00C36671" w:rsidDel="00731888">
          <w:delInstrText xml:space="preserve"> ADDIN EN.CITE &lt;EndNote&gt;&lt;Cite&gt;&lt;Author&gt;Ruuhela&lt;/Author&gt;&lt;Year&gt;2020&lt;/Year&gt;&lt;RecNum&gt;626&lt;/RecNum&gt;&lt;DisplayText&gt;[32]&lt;/DisplayText&gt;&lt;record&gt;&lt;rec-number&gt;626&lt;/rec-number&gt;&lt;foreign-keys&gt;&lt;key app="EN" db-id="5szwxp0er2sa0tevxamvt5a9wdes925002ws" timestamp="1691435405"&gt;626&lt;/key&gt;&lt;/foreign-keys&gt;&lt;ref-type name="Journal Article"&gt;17&lt;/ref-type&gt;&lt;contributors&gt;&lt;authors&gt;&lt;author&gt;Ruuhela, Reija&lt;/author&gt;&lt;author&gt;Votsis, Athanasios&lt;/author&gt;&lt;author&gt;Kukkonen, Jaakko&lt;/author&gt;&lt;author&gt;Jylhä, Kirsti M.&lt;/author&gt;&lt;author&gt;Kankaanpää, Susanna&lt;/author&gt;&lt;author&gt;Perrels, Adriaan&lt;/author&gt;&lt;/authors&gt;&lt;/contributors&gt;&lt;titles&gt;&lt;title&gt;Temperature-Related Mortality in Helsinki Compared to Its Surrounding Region Over Two Decades, with Special Emphasis on Intensive Heatwaves&lt;/title&gt;&lt;secondary-title&gt;Atmosphere&lt;/secondary-title&gt;&lt;/titles&gt;&lt;periodical&gt;&lt;full-title&gt;Atmosphere&lt;/full-title&gt;&lt;/periodical&gt;&lt;dates&gt;&lt;year&gt;2020&lt;/year&gt;&lt;/dates&gt;&lt;urls&gt;&lt;/urls&gt;&lt;/record&gt;&lt;/Cite&gt;&lt;/EndNote&gt;</w:delInstrText>
        </w:r>
        <w:r w:rsidR="00C8497A" w:rsidDel="00731888">
          <w:fldChar w:fldCharType="separate"/>
        </w:r>
        <w:r w:rsidR="00C36671" w:rsidDel="00731888">
          <w:rPr>
            <w:noProof/>
          </w:rPr>
          <w:delText>[32]</w:delText>
        </w:r>
        <w:r w:rsidR="00C8497A" w:rsidDel="00731888">
          <w:fldChar w:fldCharType="end"/>
        </w:r>
        <w:r w:rsidDel="00731888">
          <w:delText>. We will implement the DLNM in a quasi-Poisson regression framework, using a flexible natural cubic spline function to represent the temperature-</w:delText>
        </w:r>
        <w:r w:rsidR="007E17B3" w:rsidDel="00731888">
          <w:delText>health</w:delText>
        </w:r>
        <w:r w:rsidDel="00731888">
          <w:delText xml:space="preserve"> associations, and an unconstrained parameterization to capture the lag-response dimension of the DLNMs</w:delText>
        </w:r>
        <w:r w:rsidR="00A86E9B"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 </w:delInstrText>
        </w:r>
        <w:r w:rsidR="00C36671" w:rsidDel="00731888">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rsidDel="00731888">
          <w:delInstrText xml:space="preserve"> ADDIN EN.CITE.DATA </w:delInstrText>
        </w:r>
        <w:r w:rsidR="00C36671" w:rsidDel="00731888">
          <w:fldChar w:fldCharType="end"/>
        </w:r>
        <w:r w:rsidR="00A86E9B" w:rsidDel="00731888">
          <w:fldChar w:fldCharType="separate"/>
        </w:r>
        <w:r w:rsidR="00C36671" w:rsidDel="00731888">
          <w:rPr>
            <w:noProof/>
          </w:rPr>
          <w:delText>[33]</w:delText>
        </w:r>
        <w:r w:rsidR="00A86E9B" w:rsidDel="00731888">
          <w:fldChar w:fldCharType="end"/>
        </w:r>
        <w:r w:rsidDel="00731888">
          <w:delText>. This setup allows us to assess both immediate and up to three-day lagged health outcomes, offering an opportunity to illuminate the temporal spectrum of heat-health impacts.</w:delText>
        </w:r>
      </w:del>
    </w:p>
    <w:p w14:paraId="6FD9580F" w14:textId="6D16D2B3" w:rsidR="009526FC" w:rsidDel="00731888" w:rsidRDefault="009526FC" w:rsidP="009526FC">
      <w:pPr>
        <w:rPr>
          <w:del w:id="703" w:author="Craig Parker" w:date="2023-11-23T17:40:00Z"/>
        </w:rPr>
      </w:pPr>
      <w:del w:id="704" w:author="Craig Parker" w:date="2023-11-23T17:40:00Z">
        <w:r w:rsidDel="00731888">
          <w:delText>Our approach also extends to control for potential</w:delText>
        </w:r>
      </w:del>
      <w:ins w:id="705" w:author="Akbar Waljee" w:date="2023-09-05T17:55:00Z">
        <w:del w:id="706" w:author="Craig Parker" w:date="2023-11-23T17:40:00Z">
          <w:r w:rsidR="006A5B6A" w:rsidDel="00731888">
            <w:delText>controlling for</w:delText>
          </w:r>
        </w:del>
      </w:ins>
      <w:del w:id="707" w:author="Craig Parker" w:date="2023-11-23T17:40:00Z">
        <w:r w:rsidDel="00731888">
          <w:delText xml:space="preserve"> confounding variables that might affect morbidity rates. We integrate an indicator for the day of the week, capturing weekly variations in health impacts. Additionally, a natural cubic spline function of the day of the year with four degrees of freedom is included to control for the annual cyclical pattern of the morbidity rate. Long-term trends in </w:delText>
        </w:r>
        <w:r w:rsidR="006F526A" w:rsidDel="00731888">
          <w:delText>health outcomes</w:delText>
        </w:r>
        <w:r w:rsidDel="00731888">
          <w:delText xml:space="preserve"> are addressed through an indicator for the year, and an interaction term between this indicator and the day-of-year spline function allows us to capture any changes in seasonal </w:delText>
        </w:r>
        <w:r w:rsidR="0011484B" w:rsidDel="00731888">
          <w:delText>health</w:delText>
        </w:r>
        <w:r w:rsidDel="00731888">
          <w:delText xml:space="preserve"> patterns over time</w:delText>
        </w:r>
        <w:r w:rsidR="00542593" w:rsidDel="00731888">
          <w:fldChar w:fldCharType="begin"/>
        </w:r>
        <w:r w:rsidR="00C36671" w:rsidDel="00731888">
          <w:delInstrText xml:space="preserve"> ADDIN EN.CITE &lt;EndNote&gt;&lt;Cite&gt;&lt;Author&gt;Achebak&lt;/Author&gt;&lt;Year&gt;2018&lt;/Year&gt;&lt;RecNum&gt;629&lt;/RecNum&gt;&lt;DisplayText&gt;[34]&lt;/DisplayText&gt;&lt;record&gt;&lt;rec-number&gt;629&lt;/rec-number&gt;&lt;foreign-keys&gt;&lt;key app="EN" db-id="5szwxp0er2sa0tevxamvt5a9wdes925002ws" timestamp="1691435762"&gt;629&lt;/key&gt;&lt;/foreign-keys&gt;&lt;ref-type name="Journal Article"&gt;17&lt;/ref-type&gt;&lt;contributors&gt;&lt;authors&gt;&lt;author&gt;Achebak, H.&lt;/author&gt;&lt;author&gt;Devolder, D.&lt;/author&gt;&lt;author&gt;Ballester, J.&lt;/author&gt;&lt;/authors&gt;&lt;/contributors&gt;&lt;auth-address&gt;Center for Demographic Studies (CED), Autonomous University of Barcelona (UAB), Barcelona, Spain.&amp;#xD;Climate and Health Program (CLIMA), Barcelona Institute for Global Health (ISGlobal), Barcelona, Spain.&lt;/auth-address&gt;&lt;titles&gt;&lt;title&gt;Heat-related mortality trends under recent climate warming in Spain: A 36-year observational study&lt;/title&gt;&lt;secondary-title&gt;PLoS Med&lt;/secondary-title&gt;&lt;/titles&gt;&lt;periodical&gt;&lt;full-title&gt;PLoS Med&lt;/full-title&gt;&lt;/periodical&gt;&lt;pages&gt;e1002617&lt;/pages&gt;&lt;volume&gt;15&lt;/volume&gt;&lt;number&gt;7&lt;/number&gt;&lt;edition&gt;20180724&lt;/edition&gt;&lt;keywords&gt;&lt;keyword&gt;Cardiovascular Diseases/diagnosis/*mortality&lt;/keyword&gt;&lt;keyword&gt;Cause of Death/trends&lt;/keyword&gt;&lt;keyword&gt;Climate Change/*mortality&lt;/keyword&gt;&lt;keyword&gt;Female&lt;/keyword&gt;&lt;keyword&gt;Hot Temperature/*adverse effects&lt;/keyword&gt;&lt;keyword&gt;Humans&lt;/keyword&gt;&lt;keyword&gt;Male&lt;/keyword&gt;&lt;keyword&gt;Respiratory Tract Diseases/diagnosis/*mortality&lt;/keyword&gt;&lt;keyword&gt;Risk Assessment&lt;/keyword&gt;&lt;keyword&gt;Risk Factors&lt;/keyword&gt;&lt;keyword&gt;*Seasons&lt;/keyword&gt;&lt;keyword&gt;Sex Distribution&lt;/keyword&gt;&lt;keyword&gt;Sex Factors&lt;/keyword&gt;&lt;keyword&gt;Spain/epidemiology&lt;/keyword&gt;&lt;keyword&gt;Time Factors&lt;/keyword&gt;&lt;/keywords&gt;&lt;dates&gt;&lt;year&gt;2018&lt;/year&gt;&lt;pub-dates&gt;&lt;date&gt;Jul&lt;/date&gt;&lt;/pub-dates&gt;&lt;/dates&gt;&lt;isbn&gt;1549-1277 (Print)&amp;#xD;1549-1277&lt;/isbn&gt;&lt;accession-num&gt;30040838&lt;/accession-num&gt;&lt;urls&gt;&lt;/urls&gt;&lt;custom1&gt;The authors have declared that no competing interests exist.&lt;/custom1&gt;&lt;custom2&gt;PMC6057624&lt;/custom2&gt;&lt;electronic-resource-num&gt;10.1371/journal.pmed.1002617&lt;/electronic-resource-num&gt;&lt;remote-database-provider&gt;NLM&lt;/remote-database-provider&gt;&lt;language&gt;eng&lt;/language&gt;&lt;/record&gt;&lt;/Cite&gt;&lt;/EndNote&gt;</w:delInstrText>
        </w:r>
        <w:r w:rsidR="00542593" w:rsidDel="00731888">
          <w:fldChar w:fldCharType="separate"/>
        </w:r>
        <w:r w:rsidR="00C36671" w:rsidDel="00731888">
          <w:rPr>
            <w:noProof/>
          </w:rPr>
          <w:delText>[34]</w:delText>
        </w:r>
        <w:r w:rsidR="00542593" w:rsidDel="00731888">
          <w:fldChar w:fldCharType="end"/>
        </w:r>
        <w:r w:rsidDel="00731888">
          <w:delText>.</w:delText>
        </w:r>
      </w:del>
    </w:p>
    <w:p w14:paraId="1E3586A1" w14:textId="165B0C62" w:rsidR="009526FC" w:rsidDel="00731888" w:rsidRDefault="00C931E2" w:rsidP="009526FC">
      <w:pPr>
        <w:rPr>
          <w:del w:id="708" w:author="Craig Parker" w:date="2023-11-23T17:40:00Z"/>
        </w:rPr>
      </w:pPr>
      <w:commentRangeStart w:id="709"/>
      <w:del w:id="710" w:author="Craig Parker" w:date="2023-11-23T17:40:00Z">
        <w:r w:rsidRPr="00C931E2" w:rsidDel="00731888">
          <w:delText>Techniques such as decision trees, random forests, gradient boosting, deep learning models, model-based regression trees (MOB), multivariate adaptive regression splines (MARS), the patient rule-induction method (PRIM), and adaptive index models (AIM) will be utilized to identify intricate patterns and interactions within the data</w:delText>
        </w:r>
        <w:r w:rsidR="00135EAF" w:rsidDel="00731888">
          <w:fldChar w:fldCharType="begin"/>
        </w:r>
        <w:r w:rsidR="00135EAF" w:rsidDel="00731888">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135EAF" w:rsidDel="00731888">
          <w:fldChar w:fldCharType="separate"/>
        </w:r>
        <w:r w:rsidR="00135EAF" w:rsidDel="00731888">
          <w:rPr>
            <w:noProof/>
          </w:rPr>
          <w:delText>[35]</w:delText>
        </w:r>
        <w:r w:rsidR="00135EAF" w:rsidDel="00731888">
          <w:fldChar w:fldCharType="end"/>
        </w:r>
        <w:r w:rsidRPr="00C931E2" w:rsidDel="00731888">
          <w:delText>. While the traditional models like decision trees and random forests capture general patterns, the specialized methods like MOB, MARS, PRIM, and AIM focus on finding relevant splits in indicator data, doing so in different fashions. Sensitivity analyses will be conducted, and potential confounders will be adjusted to ensure the robustness and validity of our findings</w:delText>
        </w:r>
        <w:r w:rsidR="0022393B" w:rsidDel="00731888">
          <w:fldChar w:fldCharType="begin"/>
        </w:r>
        <w:r w:rsidR="00135EAF" w:rsidDel="00731888">
          <w:delInstrText xml:space="preserve"> ADDIN EN.CITE &lt;EndNote&gt;&lt;Cite&gt;&lt;Author&gt;Ghahramani&lt;/Author&gt;&lt;Year&gt;2022&lt;/Year&gt;&lt;RecNum&gt;630&lt;/RecNum&gt;&lt;DisplayText&gt;[36]&lt;/DisplayText&gt;&lt;record&gt;&lt;rec-number&gt;630&lt;/rec-number&gt;&lt;foreign-keys&gt;&lt;key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Systems&lt;/full-title&gt;&lt;/periodical&gt;&lt;pages&gt;3746-3756&lt;/pages&gt;&lt;volume&gt;52&lt;/volume&gt;&lt;dates&gt;&lt;year&gt;2022&lt;/year&gt;&lt;/dates&gt;&lt;urls&gt;&lt;/urls&gt;&lt;/record&gt;&lt;/Cite&gt;&lt;/EndNote&gt;</w:delInstrText>
        </w:r>
        <w:r w:rsidR="0022393B" w:rsidDel="00731888">
          <w:fldChar w:fldCharType="separate"/>
        </w:r>
        <w:r w:rsidR="00135EAF" w:rsidDel="00731888">
          <w:rPr>
            <w:noProof/>
          </w:rPr>
          <w:delText>[36]</w:delText>
        </w:r>
        <w:r w:rsidR="0022393B" w:rsidDel="00731888">
          <w:fldChar w:fldCharType="end"/>
        </w:r>
        <w:r w:rsidR="009526FC" w:rsidDel="00731888">
          <w:delText>.</w:delText>
        </w:r>
        <w:commentRangeEnd w:id="709"/>
        <w:r w:rsidR="00313E1A" w:rsidDel="00731888">
          <w:rPr>
            <w:rStyle w:val="CommentReference"/>
          </w:rPr>
          <w:commentReference w:id="709"/>
        </w:r>
      </w:del>
    </w:p>
    <w:p w14:paraId="28EC3118" w14:textId="1288AB3B" w:rsidR="009526FC" w:rsidDel="00731888" w:rsidRDefault="009526FC" w:rsidP="009526FC">
      <w:pPr>
        <w:rPr>
          <w:del w:id="711" w:author="Craig Parker" w:date="2023-11-23T17:40:00Z"/>
        </w:rPr>
      </w:pPr>
      <w:commentRangeStart w:id="712"/>
      <w:del w:id="713" w:author="Craig Parker" w:date="2023-11-23T17:40:00Z">
        <w:r w:rsidDel="00731888">
          <w:delText>In terms of model evaluation, we will use metrics such as mean squared error (MSE), receiver operating characteristic (ROC) curves, and area under the curve (AUC). Overfitting, a common concern in machine learning models, will be mitigated through techniques like cross-validation and regularization, thereby ensuring the robustness and generalizability of our models</w:delText>
        </w:r>
        <w:r w:rsidR="00AE5CE4" w:rsidDel="00731888">
          <w:fldChar w:fldCharType="begin"/>
        </w:r>
        <w:r w:rsidR="00135EAF" w:rsidDel="00731888">
          <w:delInstrText xml:space="preserve"> ADDIN EN.CITE &lt;EndNote&gt;&lt;Cite&gt;&lt;Author&gt;Ghahramani&lt;/Author&gt;&lt;Year&gt;2022&lt;/Year&gt;&lt;RecNum&gt;630&lt;/RecNum&gt;&lt;DisplayText&gt;[36, 37]&lt;/DisplayText&gt;&lt;record&gt;&lt;rec-number&gt;630&lt;/rec-number&gt;&lt;foreign-keys&gt;&lt;key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Systems&lt;/full-title&gt;&lt;/periodical&gt;&lt;pages&gt;3746-3756&lt;/pages&gt;&lt;volume&gt;52&lt;/volume&gt;&lt;dates&gt;&lt;year&gt;2022&lt;/year&gt;&lt;/dates&gt;&lt;urls&gt;&lt;/urls&gt;&lt;/record&gt;&lt;/Cite&gt;&lt;Cite&gt;&lt;Author&gt;Kumar R&lt;/Author&gt;&lt;Year&gt;2022&lt;/Year&gt;&lt;RecNum&gt;631&lt;/RecNum&gt;&lt;record&gt;&lt;rec-number&gt;631&lt;/rec-number&gt;&lt;foreign-keys&gt;&lt;key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AE5CE4" w:rsidDel="00731888">
          <w:fldChar w:fldCharType="separate"/>
        </w:r>
        <w:r w:rsidR="00135EAF" w:rsidDel="00731888">
          <w:rPr>
            <w:noProof/>
          </w:rPr>
          <w:delText>[36, 37]</w:delText>
        </w:r>
        <w:r w:rsidR="00AE5CE4" w:rsidDel="00731888">
          <w:fldChar w:fldCharType="end"/>
        </w:r>
        <w:r w:rsidDel="00731888">
          <w:delText>.</w:delText>
        </w:r>
        <w:commentRangeEnd w:id="712"/>
        <w:r w:rsidR="00313E1A" w:rsidDel="00731888">
          <w:rPr>
            <w:rStyle w:val="CommentReference"/>
          </w:rPr>
          <w:commentReference w:id="712"/>
        </w:r>
      </w:del>
    </w:p>
    <w:p w14:paraId="0A42A954" w14:textId="38D99EE2" w:rsidR="00C624B2" w:rsidDel="00731888" w:rsidRDefault="009526FC" w:rsidP="0067141E">
      <w:pPr>
        <w:rPr>
          <w:del w:id="714" w:author="Craig Parker" w:date="2023-11-23T17:40:00Z"/>
        </w:rPr>
      </w:pPr>
      <w:del w:id="715" w:author="Craig Parker" w:date="2023-11-23T17:40:00Z">
        <w:r w:rsidDel="00731888">
          <w:delText xml:space="preserve">Through this cohesive strategy, we aim to illuminate nuanced heat-health relationships, particularly delayed impacts of heat exposure, and enrich our understanding of these dynamics in Johannesburg. Our comprehensive view integrates social and environmental factors, enhancing our understanding of how they collectively contribute to heat-related health risks in this context. By weaving together the findings from Aims 1 and 2, we will provide a robust and comprehensive analysis of heat-related </w:delText>
        </w:r>
        <w:r w:rsidR="00EC58C7" w:rsidDel="00731888">
          <w:delText xml:space="preserve">health </w:delText>
        </w:r>
        <w:r w:rsidDel="00731888">
          <w:delText>morbidity risks in Johannesburg.</w:delText>
        </w:r>
      </w:del>
    </w:p>
    <w:p w14:paraId="2568464D" w14:textId="0C402D40" w:rsidR="007C1100" w:rsidRDefault="00296A98" w:rsidP="007C1100">
      <w:pPr>
        <w:keepNext/>
      </w:pPr>
      <w:del w:id="716" w:author="Craig Parker" w:date="2023-11-23T20:32:00Z">
        <w:r w:rsidRPr="00296A98" w:rsidDel="00314C3C">
          <w:rPr>
            <w:noProof/>
          </w:rPr>
          <w:drawing>
            <wp:inline distT="0" distB="0" distL="0" distR="0" wp14:anchorId="2F5B9182" wp14:editId="1514AA3F">
              <wp:extent cx="4273770" cy="2216264"/>
              <wp:effectExtent l="0" t="0" r="0" b="0"/>
              <wp:docPr id="15628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17836" name=""/>
                      <pic:cNvPicPr/>
                    </pic:nvPicPr>
                    <pic:blipFill>
                      <a:blip r:embed="rId18"/>
                      <a:stretch>
                        <a:fillRect/>
                      </a:stretch>
                    </pic:blipFill>
                    <pic:spPr>
                      <a:xfrm>
                        <a:off x="0" y="0"/>
                        <a:ext cx="4273770" cy="2216264"/>
                      </a:xfrm>
                      <a:prstGeom prst="rect">
                        <a:avLst/>
                      </a:prstGeom>
                    </pic:spPr>
                  </pic:pic>
                </a:graphicData>
              </a:graphic>
            </wp:inline>
          </w:drawing>
        </w:r>
      </w:del>
    </w:p>
    <w:p w14:paraId="46A66BC8" w14:textId="37FAE669"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3</w:t>
      </w:r>
      <w:r w:rsidRPr="00061514">
        <w:rPr>
          <w:sz w:val="20"/>
          <w:szCs w:val="20"/>
        </w:rPr>
        <w:fldChar w:fldCharType="end"/>
      </w:r>
      <w:r w:rsidRPr="00061514">
        <w:rPr>
          <w:sz w:val="20"/>
          <w:szCs w:val="20"/>
        </w:rPr>
        <w:t xml:space="preserve">: </w:t>
      </w:r>
      <w:del w:id="717" w:author="Craig Parker" w:date="2023-11-23T20:46:00Z">
        <w:r w:rsidRPr="00061514" w:rsidDel="00CB5FA7">
          <w:rPr>
            <w:sz w:val="20"/>
            <w:szCs w:val="20"/>
          </w:rPr>
          <w:delText>Statistical and Machine Learning Methodologies for Understanding Heat-Health Exposures and Their Impacts</w:delText>
        </w:r>
      </w:del>
    </w:p>
    <w:p w14:paraId="026543BE" w14:textId="080591EF" w:rsidR="00F153E8" w:rsidRDefault="00F153E8" w:rsidP="00B52414">
      <w:pPr>
        <w:pStyle w:val="Heading3"/>
        <w:rPr>
          <w:ins w:id="718" w:author="Craig Parker" w:date="2023-11-23T17:49:00Z"/>
        </w:rPr>
      </w:pPr>
      <w:bookmarkStart w:id="719" w:name="_Toc162342367"/>
      <w:r>
        <w:t>Developing a Spatially and Demographically Stratified Heat-Health Outcome</w:t>
      </w:r>
      <w:del w:id="720" w:author="Craig Parker" w:date="2024-03-26T17:09:00Z">
        <w:r w:rsidDel="00E14760">
          <w:delText xml:space="preserve"> Forecast</w:delText>
        </w:r>
      </w:del>
      <w:r>
        <w:t xml:space="preserve"> Model</w:t>
      </w:r>
      <w:bookmarkEnd w:id="719"/>
      <w:r>
        <w:t xml:space="preserve"> </w:t>
      </w:r>
    </w:p>
    <w:p w14:paraId="3EEF2CBA" w14:textId="77777777" w:rsidR="009871B3" w:rsidRDefault="009871B3" w:rsidP="001B4ED0">
      <w:pPr>
        <w:rPr>
          <w:ins w:id="721" w:author="Craig Parker" w:date="2023-12-12T14:58:00Z"/>
        </w:rPr>
      </w:pPr>
    </w:p>
    <w:p w14:paraId="2C2A638F" w14:textId="77777777" w:rsidR="00667E88" w:rsidRPr="00667E88" w:rsidRDefault="00667E88" w:rsidP="00667E88">
      <w:pPr>
        <w:rPr>
          <w:ins w:id="722" w:author="Craig Parker" w:date="2024-03-26T17:20:00Z"/>
        </w:rPr>
      </w:pPr>
      <w:ins w:id="723" w:author="Craig Parker" w:date="2024-03-26T17:20:00Z">
        <w:r w:rsidRPr="00667E88">
          <w:t>In our research, we delineate between two primary objectives: explanation and prediction, focusing now on the latter to develop a Spatially and Demographically Stratified Heat-Health Outcome Model specifically designed for Johannesburg. This predictive model aims to forecast the impacts of heat on health outcomes across varying spatial and demographic segments, shifting our emphasis towards predictive accuracy and utility.</w:t>
        </w:r>
      </w:ins>
    </w:p>
    <w:p w14:paraId="713A2DDB" w14:textId="77777777" w:rsidR="00667E88" w:rsidRPr="00667E88" w:rsidRDefault="00667E88" w:rsidP="00667E88">
      <w:pPr>
        <w:rPr>
          <w:ins w:id="724" w:author="Craig Parker" w:date="2024-03-26T17:20:00Z"/>
        </w:rPr>
      </w:pPr>
      <w:ins w:id="725" w:author="Craig Parker" w:date="2024-03-26T17:20:00Z">
        <w:r w:rsidRPr="00667E88">
          <w:rPr>
            <w:b/>
            <w:bCs/>
          </w:rPr>
          <w:t>Predictive Model Development:</w:t>
        </w:r>
        <w:r w:rsidRPr="00667E88">
          <w:t xml:space="preserve"> We will employ advanced machine learning techniques, prioritizing models renowned for their predictive capabilities. Our methodology will focus on tree-based models, such as Random Forests and Gradient Boosting Machines (GBMs), including </w:t>
        </w:r>
        <w:proofErr w:type="spellStart"/>
        <w:r w:rsidRPr="00667E88">
          <w:t>XGBoost</w:t>
        </w:r>
        <w:proofErr w:type="spellEnd"/>
        <w:r w:rsidRPr="00667E88">
          <w:t xml:space="preserve">. These models are chosen for their exceptional performance in feature selection and their adeptness at managing </w:t>
        </w:r>
        <w:r w:rsidRPr="00667E88">
          <w:lastRenderedPageBreak/>
          <w:t>non-linear relationships, essential for capturing the complex dynamics between heat exposure and health outcomes in diverse population groups.</w:t>
        </w:r>
      </w:ins>
    </w:p>
    <w:p w14:paraId="5FFE1149" w14:textId="77777777" w:rsidR="00667E88" w:rsidRPr="00667E88" w:rsidRDefault="00667E88" w:rsidP="00667E88">
      <w:pPr>
        <w:rPr>
          <w:ins w:id="726" w:author="Craig Parker" w:date="2024-03-26T17:20:00Z"/>
        </w:rPr>
      </w:pPr>
      <w:ins w:id="727" w:author="Craig Parker" w:date="2024-03-26T17:20:00Z">
        <w:r w:rsidRPr="00667E88">
          <w:rPr>
            <w:b/>
            <w:bCs/>
          </w:rPr>
          <w:t>Incorporating Temporal Dynamics with Advanced Deep Learning:</w:t>
        </w:r>
        <w:r w:rsidRPr="00667E88">
          <w:t xml:space="preserve"> A critical aspect of our predictive focus is the inclusion of Gated Recurrent Units (GRUs) and Long Short-Term Memory (LSTM) networks. These deep learning models excel in handling time-series data, enabling us to model temporal dependencies crucial for predicting heat-related health outcomes effectively. Despite being at the forefront of computer science, the application of GRUs and LSTMs in heat-health research is novel, showing promising potential in preliminary studies by Boudreault et al. (2023, 2024), Wang et al. (2023, 2021, 2020), Lee et al. (2022), and Nishimura et al. (2021). This emerging evidence supports our decision to explore these models further, recognizing their capacity to significantly enhance our predictions of heat-health outcomes.</w:t>
        </w:r>
      </w:ins>
    </w:p>
    <w:p w14:paraId="30E9F88F" w14:textId="7F67D3B7" w:rsidR="00667E88" w:rsidRPr="00667E88" w:rsidRDefault="00667E88" w:rsidP="00667E88">
      <w:pPr>
        <w:rPr>
          <w:ins w:id="728" w:author="Craig Parker" w:date="2024-03-26T17:20:00Z"/>
        </w:rPr>
      </w:pPr>
      <w:ins w:id="729" w:author="Craig Parker" w:date="2024-03-26T17:20:00Z">
        <w:r w:rsidRPr="00667E88">
          <w:rPr>
            <w:b/>
            <w:bCs/>
          </w:rPr>
          <w:t>Comparative Analysis and Model Evaluation:</w:t>
        </w:r>
        <w:r w:rsidRPr="00667E88">
          <w:t xml:space="preserve"> To validate the effectiveness of our predictive models, we will conduct a thorough comparison </w:t>
        </w:r>
      </w:ins>
      <w:ins w:id="730" w:author="Craig Parker" w:date="2024-03-26T17:21:00Z">
        <w:r w:rsidR="00CE4B2F">
          <w:t>between</w:t>
        </w:r>
      </w:ins>
      <w:ins w:id="731" w:author="Craig Parker" w:date="2024-03-26T17:20:00Z">
        <w:r w:rsidRPr="00667E88">
          <w:t xml:space="preserve"> models. This step is vital to ensure that we adopt the most efficient approach tailored to our research goals, balancing model complexity with predictive precision. Our methodology will leverage cross-validation techniques to assess the robustness and generalizability of our models, ensuring they are capable of accurate predictions across various demographics and spatial regions.</w:t>
        </w:r>
      </w:ins>
    </w:p>
    <w:p w14:paraId="1AF15407" w14:textId="77777777" w:rsidR="00667E88" w:rsidRPr="00667E88" w:rsidRDefault="00667E88" w:rsidP="00667E88">
      <w:pPr>
        <w:rPr>
          <w:ins w:id="732" w:author="Craig Parker" w:date="2024-03-26T17:20:00Z"/>
        </w:rPr>
      </w:pPr>
      <w:ins w:id="733" w:author="Craig Parker" w:date="2024-03-26T17:20:00Z">
        <w:r w:rsidRPr="00667E88">
          <w:rPr>
            <w:b/>
            <w:bCs/>
          </w:rPr>
          <w:t>Iterative Optimization and Continuous Improvement:</w:t>
        </w:r>
        <w:r w:rsidRPr="00667E88">
          <w:t xml:space="preserve"> The development process will be iterative, incorporating continuous feedback loops for model refinement. This adaptive approach ensures our models remain relevant and accurately reflect ongoing changes and new data inputs.</w:t>
        </w:r>
      </w:ins>
    </w:p>
    <w:p w14:paraId="64CB3B51" w14:textId="637C0285" w:rsidR="001B4ED0" w:rsidRPr="001B4ED0" w:rsidRDefault="00667E88" w:rsidP="001B4ED0">
      <w:pPr>
        <w:rPr>
          <w:ins w:id="734" w:author="Craig Parker" w:date="2023-12-12T14:50:00Z"/>
        </w:rPr>
      </w:pPr>
      <w:ins w:id="735" w:author="Craig Parker" w:date="2024-03-26T17:20:00Z">
        <w:r w:rsidRPr="00667E88">
          <w:rPr>
            <w:b/>
            <w:bCs/>
          </w:rPr>
          <w:t>Final Aim:</w:t>
        </w:r>
        <w:r w:rsidRPr="00667E88">
          <w:t xml:space="preserve"> With a keen focus on prediction, this segment of our research is dedicated to constructing a model that not only forecasts the impact of heat on health outcomes with high accuracy but also provides actionable insights for different demographic and spatial segments within Johannesburg. By leveraging the latest advancements in machine learning and deep learning, we aim to offer a sophisticated tool for public health officials and policymakers to implement targeted interventions, ultimately reducing the adverse health effects of heat exposure in urban environments.</w:t>
        </w:r>
      </w:ins>
    </w:p>
    <w:p w14:paraId="3C5FFDC9" w14:textId="3DC80117" w:rsidR="0020682F" w:rsidRPr="0020682F" w:rsidDel="005A1B12" w:rsidRDefault="005A1B12">
      <w:pPr>
        <w:rPr>
          <w:del w:id="736" w:author="Craig Parker" w:date="2023-11-23T21:48:00Z"/>
        </w:rPr>
        <w:pPrChange w:id="737" w:author="Craig Parker" w:date="2023-11-23T17:49:00Z">
          <w:pPr>
            <w:pStyle w:val="Heading3"/>
          </w:pPr>
        </w:pPrChange>
      </w:pPr>
      <w:ins w:id="738" w:author="Craig Parker" w:date="2023-11-23T21:47:00Z">
        <w:r w:rsidRPr="005A1B12">
          <w:rPr>
            <w:noProof/>
          </w:rPr>
          <w:lastRenderedPageBreak/>
          <w:drawing>
            <wp:inline distT="0" distB="0" distL="0" distR="0" wp14:anchorId="3CDEAA18" wp14:editId="26F9A6F3">
              <wp:extent cx="5731510" cy="5496560"/>
              <wp:effectExtent l="0" t="0" r="0" b="0"/>
              <wp:docPr id="86214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0637" name=""/>
                      <pic:cNvPicPr/>
                    </pic:nvPicPr>
                    <pic:blipFill>
                      <a:blip r:embed="rId19"/>
                      <a:stretch>
                        <a:fillRect/>
                      </a:stretch>
                    </pic:blipFill>
                    <pic:spPr>
                      <a:xfrm>
                        <a:off x="0" y="0"/>
                        <a:ext cx="5731510" cy="5496560"/>
                      </a:xfrm>
                      <a:prstGeom prst="rect">
                        <a:avLst/>
                      </a:prstGeom>
                    </pic:spPr>
                  </pic:pic>
                </a:graphicData>
              </a:graphic>
            </wp:inline>
          </w:drawing>
        </w:r>
      </w:ins>
    </w:p>
    <w:p w14:paraId="53796081" w14:textId="19AFAA17" w:rsidR="00F90E73" w:rsidDel="0020682F" w:rsidRDefault="00F90E73" w:rsidP="00F90E73">
      <w:pPr>
        <w:rPr>
          <w:del w:id="739" w:author="Craig Parker" w:date="2023-11-23T17:49:00Z"/>
        </w:rPr>
      </w:pPr>
      <w:del w:id="740" w:author="Craig Parker" w:date="2023-11-23T17:49:00Z">
        <w:r w:rsidDel="0020682F">
          <w:delText xml:space="preserve">With the insights gleaned from the spatial and demographic vulnerability analysis in Aim 1 and the heat-health relationships identified in Aim 2, we are well positioned to develop a sophisticated forecasting model. </w:delText>
        </w:r>
      </w:del>
    </w:p>
    <w:p w14:paraId="02ADC302" w14:textId="0791E112" w:rsidR="00F90E73" w:rsidDel="0020682F" w:rsidRDefault="00F90E73" w:rsidP="00F90E73">
      <w:pPr>
        <w:rPr>
          <w:del w:id="741" w:author="Craig Parker" w:date="2023-11-23T17:49:00Z"/>
        </w:rPr>
      </w:pPr>
      <w:del w:id="742" w:author="Craig Parker" w:date="2023-11-23T17:49:00Z">
        <w:r w:rsidDel="0020682F">
          <w:delText>To begin, we will take the heat vulnerability maps and principal components produced in Aim 1 as a basis for stratifying our data. Leveraging these key vulnerability features, we will develop groups, or strata, that capture unique combinations of socio-economic and environmental conditions associated with heightened risk.</w:delText>
        </w:r>
      </w:del>
    </w:p>
    <w:p w14:paraId="3AE851F3" w14:textId="3D842CB4" w:rsidR="00F90E73" w:rsidDel="0020682F" w:rsidRDefault="00F90E73" w:rsidP="00F90E73">
      <w:pPr>
        <w:rPr>
          <w:del w:id="743" w:author="Craig Parker" w:date="2023-11-23T17:49:00Z"/>
        </w:rPr>
      </w:pPr>
      <w:del w:id="744" w:author="Craig Parker" w:date="2023-11-23T17:49:00Z">
        <w:r w:rsidDel="0020682F">
          <w:delText xml:space="preserve">Next, we will integrate the heat-health relationships established in Aim 2 into this framework. The identified non-linear and lagged relationships between temperature and health outcomes will serve as the backbone of our predictive model. These complex relationships will be incorporated into our models, helping to stratify the risk groups based on potential health outcomes. </w:delText>
        </w:r>
      </w:del>
    </w:p>
    <w:p w14:paraId="7C669E8C" w14:textId="5D71D9CE" w:rsidR="00F90E73" w:rsidDel="0020682F" w:rsidRDefault="00F90E73" w:rsidP="00F90E73">
      <w:pPr>
        <w:rPr>
          <w:del w:id="745" w:author="Craig Parker" w:date="2023-11-23T17:49:00Z"/>
        </w:rPr>
      </w:pPr>
      <w:del w:id="746" w:author="Craig Parker" w:date="2023-11-23T17:49:00Z">
        <w:r w:rsidDel="0020682F">
          <w:delText>Given these stratifications, we will employ supervised machine learning techniques, like decision trees and random forests, to develop predictive models for each stratum</w:delText>
        </w:r>
        <w:r w:rsidR="008F323F" w:rsidDel="0020682F">
          <w:fldChar w:fldCharType="begin"/>
        </w:r>
        <w:r w:rsidR="00135EAF" w:rsidDel="0020682F">
          <w:delInstrText xml:space="preserve"> ADDIN EN.CITE &lt;EndNote&gt;&lt;Cite&gt;&lt;Author&gt;Kumar R&lt;/Author&gt;&lt;Year&gt;2022&lt;/Year&gt;&lt;RecNum&gt;631&lt;/RecNum&gt;&lt;DisplayText&gt;[37]&lt;/DisplayText&gt;&lt;record&gt;&lt;rec-number&gt;631&lt;/rec-number&gt;&lt;foreign-keys&gt;&lt;key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delInstrText>
        </w:r>
        <w:r w:rsidR="008F323F" w:rsidDel="0020682F">
          <w:fldChar w:fldCharType="separate"/>
        </w:r>
        <w:r w:rsidR="00135EAF" w:rsidDel="0020682F">
          <w:rPr>
            <w:noProof/>
          </w:rPr>
          <w:delText>[37]</w:delText>
        </w:r>
        <w:r w:rsidR="008F323F" w:rsidDel="0020682F">
          <w:fldChar w:fldCharType="end"/>
        </w:r>
        <w:r w:rsidDel="0020682F">
          <w:delText>. These models will be tasked with forecasting specific health outcomes such as high blood pressure, respiratory stress, cardiac conditions, and specific HIV-related blood test results, based on a given set of predictor variables relevant to each stratum</w:delText>
        </w:r>
        <w:r w:rsidR="004A4DD3" w:rsidDel="0020682F">
          <w:fldChar w:fldCharType="begin"/>
        </w:r>
        <w:r w:rsidR="00135EAF" w:rsidDel="0020682F">
          <w:del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delInstrText>
        </w:r>
        <w:r w:rsidR="004A4DD3" w:rsidDel="0020682F">
          <w:fldChar w:fldCharType="separate"/>
        </w:r>
        <w:r w:rsidR="00135EAF" w:rsidDel="0020682F">
          <w:rPr>
            <w:noProof/>
          </w:rPr>
          <w:delText>[35]</w:delText>
        </w:r>
        <w:r w:rsidR="004A4DD3" w:rsidDel="0020682F">
          <w:fldChar w:fldCharType="end"/>
        </w:r>
        <w:r w:rsidDel="0020682F">
          <w:delText>.</w:delText>
        </w:r>
      </w:del>
    </w:p>
    <w:p w14:paraId="1CE0745D" w14:textId="51D54F5E" w:rsidR="00F90E73" w:rsidDel="0020682F" w:rsidRDefault="00F90E73" w:rsidP="00F90E73">
      <w:pPr>
        <w:rPr>
          <w:del w:id="747" w:author="Craig Parker" w:date="2023-11-23T17:49:00Z"/>
        </w:rPr>
      </w:pPr>
      <w:del w:id="748" w:author="Craig Parker" w:date="2023-11-23T17:49:00Z">
        <w:r w:rsidDel="0020682F">
          <w:delText>Lastly, to ensure that our models are not only accurate but also interpretable, we will employ methods like SHapley Additive exPlanations (SHAP) to understand the contribution of each variable to the prediction. Our models' performance will be assessed using metrics like predictive accuracy, AUC-ROC, among others, and the models will be cross-validated to ensure robustness and avoid overfitting</w:delText>
        </w:r>
        <w:r w:rsidR="00525C01" w:rsidDel="0020682F">
          <w:fldChar w:fldCharType="begin"/>
        </w:r>
        <w:r w:rsidR="003F771D" w:rsidDel="0020682F">
          <w:delInstrText xml:space="preserve"> ADDIN EN.CITE &lt;EndNote&gt;&lt;Cite&gt;&lt;Author&gt;Yuan&lt;/Author&gt;&lt;Year&gt;2022&lt;/Year&gt;&lt;RecNum&gt;633&lt;/RecNum&gt;&lt;DisplayText&gt;[38]&lt;/DisplayText&gt;&lt;record&gt;&lt;rec-number&gt;633&lt;/rec-number&gt;&lt;foreign-keys&gt;&lt;key app="EN" db-id="5szwxp0er2sa0tevxamvt5a9wdes925002ws" timestamp="1691437076"&gt;633&lt;/key&gt;&lt;/foreign-keys&gt;&lt;ref-type name="Journal Article"&gt;17&lt;/ref-type&gt;&lt;contributors&gt;&lt;authors&gt;&lt;author&gt;Yuan, Han&lt;/author&gt;&lt;author&gt;Liu, Mingxuan&lt;/author&gt;&lt;author&gt;Kang, Lican&lt;/author&gt;&lt;author&gt;Miao, Chenkui&lt;/author&gt;&lt;author&gt;Wu, Ying&lt;/author&gt;&lt;/authors&gt;&lt;/contributors&gt;&lt;titles&gt;&lt;title&gt;An empirical study of the effect of background data size on the stability of SHapley Additive exPlanations (SHAP) for deep learning models&lt;/title&gt;&lt;secondary-title&gt;arXiv preprint arXiv:2204.11351&lt;/secondary-title&gt;&lt;/titles&gt;&lt;periodical&gt;&lt;full-title&gt;arXiv preprint arXiv:2204.11351&lt;/full-title&gt;&lt;/periodical&gt;&lt;dates&gt;&lt;year&gt;2022&lt;/year&gt;&lt;/dates&gt;&lt;urls&gt;&lt;/urls&gt;&lt;/record&gt;&lt;/Cite&gt;&lt;/EndNote&gt;</w:delInstrText>
        </w:r>
        <w:r w:rsidR="00525C01" w:rsidDel="0020682F">
          <w:fldChar w:fldCharType="separate"/>
        </w:r>
        <w:r w:rsidR="003F771D" w:rsidDel="0020682F">
          <w:rPr>
            <w:noProof/>
          </w:rPr>
          <w:delText>[38]</w:delText>
        </w:r>
        <w:r w:rsidR="00525C01" w:rsidDel="0020682F">
          <w:fldChar w:fldCharType="end"/>
        </w:r>
        <w:r w:rsidDel="0020682F">
          <w:delText xml:space="preserve">. </w:delText>
        </w:r>
      </w:del>
    </w:p>
    <w:p w14:paraId="68BA1D5D" w14:textId="23E9CB8E" w:rsidR="00B42E2E" w:rsidDel="0020682F" w:rsidRDefault="00F90E73" w:rsidP="00F90E73">
      <w:pPr>
        <w:rPr>
          <w:del w:id="749" w:author="Craig Parker" w:date="2023-11-23T17:49:00Z"/>
        </w:rPr>
      </w:pPr>
      <w:del w:id="750" w:author="Craig Parker" w:date="2023-11-23T17:49:00Z">
        <w:r w:rsidDel="0020682F">
          <w:delText>Thus, through Aim 3, we will generate a suite of predictive models that, while stratified according to spatial and demographic vulnerabilities, can accurately forecast heat-related health outcomes. This methodology will result in a comprehensive and nuanced understanding of how heat impacts health across various groups in Johannesburg.</w:delText>
        </w:r>
      </w:del>
    </w:p>
    <w:p w14:paraId="1A1699AF" w14:textId="5B490707" w:rsidR="00B57E64" w:rsidRDefault="00FF7C83">
      <w:pPr>
        <w:pPrChange w:id="751" w:author="Craig Parker" w:date="2023-11-23T21:48:00Z">
          <w:pPr>
            <w:keepNext/>
          </w:pPr>
        </w:pPrChange>
      </w:pPr>
      <w:del w:id="752" w:author="Craig Parker" w:date="2023-11-23T20:33:00Z">
        <w:r w:rsidRPr="00FF7C83" w:rsidDel="00314C3C">
          <w:rPr>
            <w:noProof/>
          </w:rPr>
          <w:drawing>
            <wp:inline distT="0" distB="0" distL="0" distR="0" wp14:anchorId="3A31506E" wp14:editId="1B9F7DAC">
              <wp:extent cx="4648439" cy="4083260"/>
              <wp:effectExtent l="0" t="0" r="0" b="0"/>
              <wp:docPr id="18595282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8258" name="Picture 1" descr="A diagram of a flowchart&#10;&#10;Description automatically generated"/>
                      <pic:cNvPicPr/>
                    </pic:nvPicPr>
                    <pic:blipFill>
                      <a:blip r:embed="rId20"/>
                      <a:stretch>
                        <a:fillRect/>
                      </a:stretch>
                    </pic:blipFill>
                    <pic:spPr>
                      <a:xfrm>
                        <a:off x="0" y="0"/>
                        <a:ext cx="4648439" cy="4083260"/>
                      </a:xfrm>
                      <a:prstGeom prst="rect">
                        <a:avLst/>
                      </a:prstGeom>
                    </pic:spPr>
                  </pic:pic>
                </a:graphicData>
              </a:graphic>
            </wp:inline>
          </w:drawing>
        </w:r>
      </w:del>
    </w:p>
    <w:p w14:paraId="3A5B4573" w14:textId="499D5929" w:rsidR="00FF7C83" w:rsidRPr="00061514" w:rsidRDefault="00B57E64" w:rsidP="00B57E6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4</w:t>
      </w:r>
      <w:r w:rsidRPr="00061514">
        <w:rPr>
          <w:sz w:val="20"/>
          <w:szCs w:val="20"/>
        </w:rPr>
        <w:fldChar w:fldCharType="end"/>
      </w:r>
      <w:r w:rsidRPr="00061514">
        <w:rPr>
          <w:sz w:val="20"/>
          <w:szCs w:val="20"/>
        </w:rPr>
        <w:t>: Stratified Heat-Health Outcome Forecast Model Development Process</w:t>
      </w:r>
    </w:p>
    <w:p w14:paraId="69790493" w14:textId="77777777" w:rsidR="00CB5FA7" w:rsidRDefault="00CB5FA7">
      <w:pPr>
        <w:rPr>
          <w:ins w:id="753" w:author="Craig Parker" w:date="2023-11-23T20:47:00Z"/>
        </w:rPr>
      </w:pPr>
    </w:p>
    <w:p w14:paraId="49DD8926" w14:textId="77777777" w:rsidR="00CB5FA7" w:rsidRDefault="00CB5FA7">
      <w:pPr>
        <w:rPr>
          <w:ins w:id="754" w:author="Craig Parker" w:date="2023-11-23T20:47:00Z"/>
        </w:rPr>
      </w:pPr>
    </w:p>
    <w:p w14:paraId="592568C9" w14:textId="77777777" w:rsidR="00CB5FA7" w:rsidRPr="00CB5FA7" w:rsidRDefault="00CB5FA7">
      <w:pPr>
        <w:pStyle w:val="Heading2"/>
        <w:rPr>
          <w:ins w:id="755" w:author="Craig Parker" w:date="2023-11-23T20:47:00Z"/>
        </w:rPr>
        <w:pPrChange w:id="756" w:author="Craig Parker" w:date="2023-11-23T20:47:00Z">
          <w:pPr/>
        </w:pPrChange>
      </w:pPr>
      <w:bookmarkStart w:id="757" w:name="_Toc162342368"/>
      <w:ins w:id="758" w:author="Craig Parker" w:date="2023-11-23T20:47:00Z">
        <w:r w:rsidRPr="00CB5FA7">
          <w:t xml:space="preserve">Potential Post-PhD Study: Explanatory </w:t>
        </w:r>
        <w:proofErr w:type="spellStart"/>
        <w:r w:rsidRPr="00CB5FA7">
          <w:t>Modeling</w:t>
        </w:r>
        <w:proofErr w:type="spellEnd"/>
        <w:r w:rsidRPr="00CB5FA7">
          <w:t xml:space="preserve"> with Synthetic Data</w:t>
        </w:r>
        <w:bookmarkEnd w:id="757"/>
      </w:ins>
    </w:p>
    <w:p w14:paraId="0B31C74F" w14:textId="4F0195DC" w:rsidR="00CB5FA7" w:rsidRPr="00CB5FA7" w:rsidRDefault="00CB5FA7" w:rsidP="00CB5FA7">
      <w:pPr>
        <w:rPr>
          <w:ins w:id="759" w:author="Craig Parker" w:date="2023-11-23T20:47:00Z"/>
        </w:rPr>
      </w:pPr>
      <w:ins w:id="760" w:author="Craig Parker" w:date="2023-11-23T20:47:00Z">
        <w:r w:rsidRPr="00CB5FA7">
          <w:t xml:space="preserve">A potential extension of this research could explore the efficacy of synthetic data in replicating the explanatory </w:t>
        </w:r>
      </w:ins>
      <w:ins w:id="761" w:author="Craig Parker" w:date="2023-12-12T21:11:00Z">
        <w:r w:rsidR="00C5296A">
          <w:t>modelling</w:t>
        </w:r>
      </w:ins>
      <w:ins w:id="762" w:author="Craig Parker" w:date="2023-11-23T20:47:00Z">
        <w:r w:rsidRPr="00CB5FA7">
          <w:t xml:space="preserve"> performed in Aim 2. The focus would be to generate synthetic datasets that closely mimic the statistical properties of the original data then apply the same </w:t>
        </w:r>
      </w:ins>
      <w:ins w:id="763" w:author="Craig Parker" w:date="2023-12-12T21:11:00Z">
        <w:r w:rsidR="00C5296A">
          <w:t>machine-learning</w:t>
        </w:r>
      </w:ins>
      <w:ins w:id="764" w:author="Craig Parker" w:date="2023-11-23T20:47:00Z">
        <w:r w:rsidRPr="00CB5FA7">
          <w:t xml:space="preserve"> techniques to extract insights.</w:t>
        </w:r>
      </w:ins>
    </w:p>
    <w:p w14:paraId="0FB7D57A" w14:textId="10D34136" w:rsidR="00CB5FA7" w:rsidRPr="00CB5FA7" w:rsidRDefault="00CB5FA7" w:rsidP="00CB5FA7">
      <w:pPr>
        <w:rPr>
          <w:ins w:id="765" w:author="Craig Parker" w:date="2023-11-23T20:47:00Z"/>
        </w:rPr>
      </w:pPr>
      <w:ins w:id="766" w:author="Craig Parker" w:date="2023-11-23T20:47:00Z">
        <w:r w:rsidRPr="00CB5FA7">
          <w:t xml:space="preserve">This study would specifically evaluate whether the relationships and importance of features identified through the original data are preserved when using synthetic data. Success in this </w:t>
        </w:r>
        <w:proofErr w:type="spellStart"/>
        <w:r w:rsidRPr="00CB5FA7">
          <w:t>endeavor</w:t>
        </w:r>
        <w:proofErr w:type="spellEnd"/>
        <w:r w:rsidRPr="00CB5FA7">
          <w:t xml:space="preserve">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community</w:t>
        </w:r>
      </w:ins>
      <w:ins w:id="767" w:author="Craig Parker" w:date="2024-03-25T21:30:00Z">
        <w:r w:rsidR="005E7E61">
          <w:t>.</w:t>
        </w:r>
      </w:ins>
    </w:p>
    <w:p w14:paraId="193A119C" w14:textId="62B160DA" w:rsidR="00173780" w:rsidDel="00D071F4" w:rsidRDefault="00173780">
      <w:pPr>
        <w:rPr>
          <w:del w:id="768" w:author="Craig Parker" w:date="2023-12-12T14:55:00Z"/>
        </w:rPr>
      </w:pPr>
      <w:del w:id="769" w:author="Craig Parker" w:date="2023-12-12T14:55:00Z">
        <w:r w:rsidDel="00D071F4">
          <w:lastRenderedPageBreak/>
          <w:br w:type="page"/>
        </w:r>
      </w:del>
    </w:p>
    <w:p w14:paraId="2D306D27" w14:textId="77777777" w:rsidR="00173780" w:rsidRDefault="00173780" w:rsidP="00F90E73"/>
    <w:p w14:paraId="1BFE5209" w14:textId="417A77D9" w:rsidR="003713A3" w:rsidRDefault="003713A3" w:rsidP="003713A3">
      <w:pPr>
        <w:pStyle w:val="Caption"/>
        <w:keepNext/>
      </w:pPr>
    </w:p>
    <w:tbl>
      <w:tblPr>
        <w:tblStyle w:val="GridTable2-Accent5"/>
        <w:tblW w:w="9795" w:type="dxa"/>
        <w:tblLook w:val="04A0" w:firstRow="1" w:lastRow="0" w:firstColumn="1" w:lastColumn="0" w:noHBand="0" w:noVBand="1"/>
      </w:tblPr>
      <w:tblGrid>
        <w:gridCol w:w="583"/>
        <w:gridCol w:w="3239"/>
        <w:gridCol w:w="5973"/>
      </w:tblGrid>
      <w:tr w:rsidR="00B42E2E" w:rsidRPr="00B42E2E" w:rsidDel="004A103F" w14:paraId="1F3B8E17" w14:textId="780EB252" w:rsidTr="00B42E2E">
        <w:trPr>
          <w:cnfStyle w:val="100000000000" w:firstRow="1" w:lastRow="0" w:firstColumn="0" w:lastColumn="0" w:oddVBand="0" w:evenVBand="0" w:oddHBand="0" w:evenHBand="0" w:firstRowFirstColumn="0" w:firstRowLastColumn="0" w:lastRowFirstColumn="0" w:lastRowLastColumn="0"/>
          <w:del w:id="770"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69BB7015" w14:textId="0DF32BB6" w:rsidR="00B42E2E" w:rsidRPr="00B42E2E" w:rsidDel="004A103F" w:rsidRDefault="00B42E2E" w:rsidP="00B42E2E">
            <w:pPr>
              <w:rPr>
                <w:del w:id="771" w:author="Craig Parker" w:date="2023-12-12T21:12:00Z"/>
              </w:rPr>
            </w:pPr>
            <w:del w:id="772" w:author="Craig Parker" w:date="2023-12-12T21:12:00Z">
              <w:r w:rsidRPr="00B42E2E" w:rsidDel="004A103F">
                <w:delText>Aim</w:delText>
              </w:r>
            </w:del>
          </w:p>
        </w:tc>
        <w:tc>
          <w:tcPr>
            <w:tcW w:w="0" w:type="auto"/>
            <w:hideMark/>
          </w:tcPr>
          <w:p w14:paraId="56C7C6C5" w14:textId="78DD3EC8" w:rsidR="00B42E2E" w:rsidRPr="00B42E2E" w:rsidDel="004A103F"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rPr>
                <w:del w:id="773" w:author="Craig Parker" w:date="2023-12-12T21:12:00Z"/>
              </w:rPr>
            </w:pPr>
            <w:del w:id="774" w:author="Craig Parker" w:date="2023-12-12T21:12:00Z">
              <w:r w:rsidRPr="00B42E2E" w:rsidDel="004A103F">
                <w:delText>Description</w:delText>
              </w:r>
            </w:del>
          </w:p>
        </w:tc>
        <w:tc>
          <w:tcPr>
            <w:tcW w:w="0" w:type="auto"/>
            <w:hideMark/>
          </w:tcPr>
          <w:p w14:paraId="4921580C" w14:textId="58CAD308" w:rsidR="00B42E2E" w:rsidRPr="00B42E2E" w:rsidDel="004A103F"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rPr>
                <w:del w:id="775" w:author="Craig Parker" w:date="2023-12-12T21:12:00Z"/>
              </w:rPr>
            </w:pPr>
            <w:del w:id="776" w:author="Craig Parker" w:date="2023-12-12T21:12:00Z">
              <w:r w:rsidRPr="00B42E2E" w:rsidDel="004A103F">
                <w:delText>Key Methods</w:delText>
              </w:r>
            </w:del>
          </w:p>
        </w:tc>
      </w:tr>
      <w:tr w:rsidR="00B42E2E" w:rsidRPr="00B42E2E" w:rsidDel="004A103F" w14:paraId="33721B00" w14:textId="69594A70" w:rsidTr="00B42E2E">
        <w:trPr>
          <w:cnfStyle w:val="000000100000" w:firstRow="0" w:lastRow="0" w:firstColumn="0" w:lastColumn="0" w:oddVBand="0" w:evenVBand="0" w:oddHBand="1" w:evenHBand="0" w:firstRowFirstColumn="0" w:firstRowLastColumn="0" w:lastRowFirstColumn="0" w:lastRowLastColumn="0"/>
          <w:del w:id="777"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4AC6D801" w14:textId="1B5AD4FE" w:rsidR="00B42E2E" w:rsidRPr="00B42E2E" w:rsidDel="004A103F" w:rsidRDefault="00B42E2E" w:rsidP="00B42E2E">
            <w:pPr>
              <w:spacing w:after="160" w:line="259" w:lineRule="auto"/>
              <w:rPr>
                <w:del w:id="778" w:author="Craig Parker" w:date="2023-12-12T21:12:00Z"/>
              </w:rPr>
            </w:pPr>
            <w:del w:id="779" w:author="Craig Parker" w:date="2023-12-12T21:12:00Z">
              <w:r w:rsidRPr="00B42E2E" w:rsidDel="004A103F">
                <w:delText>1</w:delText>
              </w:r>
            </w:del>
          </w:p>
        </w:tc>
        <w:tc>
          <w:tcPr>
            <w:tcW w:w="0" w:type="auto"/>
            <w:hideMark/>
          </w:tcPr>
          <w:p w14:paraId="49597B6D" w14:textId="3E5D5483"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780" w:author="Craig Parker" w:date="2023-12-12T21:12:00Z"/>
              </w:rPr>
            </w:pPr>
            <w:del w:id="781" w:author="Craig Parker" w:date="2023-12-12T21:12:00Z">
              <w:r w:rsidRPr="00B42E2E" w:rsidDel="004A103F">
                <w:delText>Quantifying Intra-Urban Socio-Economic and Environmental Vulnerability</w:delText>
              </w:r>
            </w:del>
          </w:p>
        </w:tc>
        <w:tc>
          <w:tcPr>
            <w:tcW w:w="0" w:type="auto"/>
            <w:hideMark/>
          </w:tcPr>
          <w:p w14:paraId="08E0CF01" w14:textId="519F5A55"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782" w:author="Craig Parker" w:date="2023-12-12T21:12:00Z"/>
              </w:rPr>
            </w:pPr>
            <w:del w:id="783" w:author="Craig Parker" w:date="2023-12-12T21:12:00Z">
              <w:r w:rsidRPr="00B42E2E" w:rsidDel="004A103F">
                <w:delText>Principal Component Analysis (PCA) to identify key predictors, Spatial Principal Component Analysis for spatial variability, Multi-level clustering to group regions with similar vulnerability profiles, Spatial multi-criteria analytic method to generate the final output map</w:delText>
              </w:r>
            </w:del>
          </w:p>
        </w:tc>
      </w:tr>
      <w:tr w:rsidR="00B42E2E" w:rsidRPr="00B42E2E" w:rsidDel="004A103F" w14:paraId="16BA4BF8" w14:textId="2CF2AEC4" w:rsidTr="00B42E2E">
        <w:trPr>
          <w:del w:id="784"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3B82AD56" w14:textId="393A00D4" w:rsidR="00B42E2E" w:rsidRPr="00B42E2E" w:rsidDel="004A103F" w:rsidRDefault="00B42E2E" w:rsidP="00B42E2E">
            <w:pPr>
              <w:spacing w:after="160" w:line="259" w:lineRule="auto"/>
              <w:rPr>
                <w:del w:id="785" w:author="Craig Parker" w:date="2023-12-12T21:12:00Z"/>
              </w:rPr>
            </w:pPr>
            <w:del w:id="786" w:author="Craig Parker" w:date="2023-12-12T21:12:00Z">
              <w:r w:rsidRPr="00B42E2E" w:rsidDel="004A103F">
                <w:delText>2</w:delText>
              </w:r>
            </w:del>
          </w:p>
        </w:tc>
        <w:tc>
          <w:tcPr>
            <w:tcW w:w="0" w:type="auto"/>
            <w:hideMark/>
          </w:tcPr>
          <w:p w14:paraId="1F408A05" w14:textId="1CAB6A33" w:rsidR="00B42E2E" w:rsidRPr="00B42E2E" w:rsidDel="004A103F"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rPr>
                <w:del w:id="787" w:author="Craig Parker" w:date="2023-12-12T21:12:00Z"/>
              </w:rPr>
            </w:pPr>
            <w:del w:id="788" w:author="Craig Parker" w:date="2023-12-12T21:12:00Z">
              <w:r w:rsidRPr="00B42E2E" w:rsidDel="004A103F">
                <w:delText>Utilizing Statistical and Machine Learning Methodologies to Understand Heat-Health Exposures and Their Impacts in Johannesburg</w:delText>
              </w:r>
            </w:del>
          </w:p>
        </w:tc>
        <w:tc>
          <w:tcPr>
            <w:tcW w:w="0" w:type="auto"/>
            <w:hideMark/>
          </w:tcPr>
          <w:p w14:paraId="09FBAA20" w14:textId="1FD441F2" w:rsidR="00B42E2E" w:rsidRPr="00B42E2E" w:rsidDel="004A103F"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rPr>
                <w:del w:id="789" w:author="Craig Parker" w:date="2023-12-12T21:12:00Z"/>
              </w:rPr>
            </w:pPr>
            <w:del w:id="790" w:author="Craig Parker" w:date="2023-12-12T21:12:00Z">
              <w:r w:rsidRPr="00B42E2E" w:rsidDel="004A103F">
                <w:delText>Distributed Lag Non-linear Model (DLNM) to assess lag–response relationships, Machine learning techniques (decision trees, random forests, gradient boosting, deep learning models) for pattern recognition, Time-series and survival analysis for temporal dynamics, Cross-correlation analysis for lagged effects</w:delText>
              </w:r>
            </w:del>
          </w:p>
        </w:tc>
      </w:tr>
      <w:tr w:rsidR="00B42E2E" w:rsidRPr="00B42E2E" w:rsidDel="004A103F" w14:paraId="7FEEE76D" w14:textId="1640CE59" w:rsidTr="00B42E2E">
        <w:trPr>
          <w:cnfStyle w:val="000000100000" w:firstRow="0" w:lastRow="0" w:firstColumn="0" w:lastColumn="0" w:oddVBand="0" w:evenVBand="0" w:oddHBand="1" w:evenHBand="0" w:firstRowFirstColumn="0" w:firstRowLastColumn="0" w:lastRowFirstColumn="0" w:lastRowLastColumn="0"/>
          <w:del w:id="791" w:author="Craig Parker" w:date="2023-12-12T21:12:00Z"/>
        </w:trPr>
        <w:tc>
          <w:tcPr>
            <w:cnfStyle w:val="001000000000" w:firstRow="0" w:lastRow="0" w:firstColumn="1" w:lastColumn="0" w:oddVBand="0" w:evenVBand="0" w:oddHBand="0" w:evenHBand="0" w:firstRowFirstColumn="0" w:firstRowLastColumn="0" w:lastRowFirstColumn="0" w:lastRowLastColumn="0"/>
            <w:tcW w:w="0" w:type="auto"/>
            <w:hideMark/>
          </w:tcPr>
          <w:p w14:paraId="0401215E" w14:textId="03467CE8" w:rsidR="00B42E2E" w:rsidRPr="00B42E2E" w:rsidDel="004A103F" w:rsidRDefault="00B42E2E" w:rsidP="00B42E2E">
            <w:pPr>
              <w:spacing w:after="160" w:line="259" w:lineRule="auto"/>
              <w:rPr>
                <w:del w:id="792" w:author="Craig Parker" w:date="2023-12-12T21:12:00Z"/>
              </w:rPr>
            </w:pPr>
            <w:del w:id="793" w:author="Craig Parker" w:date="2023-12-12T21:12:00Z">
              <w:r w:rsidRPr="00B42E2E" w:rsidDel="004A103F">
                <w:delText>3</w:delText>
              </w:r>
            </w:del>
          </w:p>
        </w:tc>
        <w:tc>
          <w:tcPr>
            <w:tcW w:w="0" w:type="auto"/>
            <w:hideMark/>
          </w:tcPr>
          <w:p w14:paraId="3A69D66F" w14:textId="27BEB21A" w:rsidR="00B42E2E" w:rsidRPr="00B42E2E" w:rsidDel="004A103F"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rPr>
                <w:del w:id="794" w:author="Craig Parker" w:date="2023-12-12T21:12:00Z"/>
              </w:rPr>
            </w:pPr>
            <w:del w:id="795" w:author="Craig Parker" w:date="2023-12-12T21:12:00Z">
              <w:r w:rsidRPr="00B42E2E" w:rsidDel="004A103F">
                <w:delText>Developing a Spatially and Demographically Stratified Heat-Health Outcome Forecast Model</w:delText>
              </w:r>
            </w:del>
          </w:p>
        </w:tc>
        <w:tc>
          <w:tcPr>
            <w:tcW w:w="0" w:type="auto"/>
            <w:hideMark/>
          </w:tcPr>
          <w:p w14:paraId="09543E83" w14:textId="334FC4E2" w:rsidR="00B42E2E" w:rsidRPr="00B42E2E" w:rsidDel="004A103F" w:rsidRDefault="00B42E2E" w:rsidP="008012D4">
            <w:pPr>
              <w:keepNext/>
              <w:spacing w:after="160" w:line="259" w:lineRule="auto"/>
              <w:cnfStyle w:val="000000100000" w:firstRow="0" w:lastRow="0" w:firstColumn="0" w:lastColumn="0" w:oddVBand="0" w:evenVBand="0" w:oddHBand="1" w:evenHBand="0" w:firstRowFirstColumn="0" w:firstRowLastColumn="0" w:lastRowFirstColumn="0" w:lastRowLastColumn="0"/>
              <w:rPr>
                <w:del w:id="796" w:author="Craig Parker" w:date="2023-12-12T21:12:00Z"/>
              </w:rPr>
            </w:pPr>
            <w:del w:id="797" w:author="Craig Parker" w:date="2023-12-12T21:12:00Z">
              <w:r w:rsidRPr="00B42E2E" w:rsidDel="004A103F">
                <w:delText>Supervised machine learning techniques (regression, decision trees, random forests, K-means clustering, support vector machines) for predictive modeling, Stratification methods for sub-group discovery, Selection of optimal algorithms based on engagement with health practitioners and researchers, Use of Aim 1 and Aim 2 outputs as inputs for model prediction</w:delText>
              </w:r>
            </w:del>
          </w:p>
        </w:tc>
      </w:tr>
    </w:tbl>
    <w:p w14:paraId="5797E919" w14:textId="6D024A89"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Pr>
          <w:noProof/>
          <w:sz w:val="24"/>
          <w:szCs w:val="24"/>
        </w:rPr>
        <w:t>1</w:t>
      </w:r>
      <w:r w:rsidRPr="008012D4">
        <w:rPr>
          <w:sz w:val="24"/>
          <w:szCs w:val="24"/>
        </w:rPr>
        <w:fldChar w:fldCharType="end"/>
      </w:r>
      <w:r w:rsidRPr="008012D4">
        <w:rPr>
          <w:sz w:val="24"/>
          <w:szCs w:val="24"/>
        </w:rPr>
        <w:t>: This table provides an overview of the specific techniques and processes to be used in each aim.</w:t>
      </w:r>
    </w:p>
    <w:p w14:paraId="6C72C877" w14:textId="77777777" w:rsidR="001127E2" w:rsidRDefault="00AC54AE" w:rsidP="00C52D94">
      <w:pPr>
        <w:pStyle w:val="Heading2"/>
      </w:pPr>
      <w:bookmarkStart w:id="798" w:name="_Toc162342369"/>
      <w:r w:rsidRPr="00AC54AE">
        <w:t xml:space="preserve">Ethical </w:t>
      </w:r>
      <w:commentRangeStart w:id="799"/>
      <w:r w:rsidRPr="00AC54AE">
        <w:t>Considerations</w:t>
      </w:r>
      <w:commentRangeEnd w:id="799"/>
      <w:r w:rsidR="00D30275">
        <w:rPr>
          <w:rStyle w:val="CommentReference"/>
          <w:rFonts w:asciiTheme="minorHAnsi" w:eastAsiaTheme="minorHAnsi" w:hAnsiTheme="minorHAnsi" w:cstheme="minorBidi"/>
          <w:color w:val="auto"/>
        </w:rPr>
        <w:commentReference w:id="799"/>
      </w:r>
      <w:r w:rsidRPr="00AC54AE">
        <w:t>:</w:t>
      </w:r>
      <w:bookmarkEnd w:id="798"/>
      <w:r w:rsidRPr="00AC54AE">
        <w:t xml:space="preserve"> </w:t>
      </w:r>
    </w:p>
    <w:p w14:paraId="15D5C0D2" w14:textId="77777777" w:rsidR="002D1890" w:rsidRPr="009D4915" w:rsidRDefault="002D1890" w:rsidP="002D1890">
      <w:pPr>
        <w:spacing w:before="120" w:after="120" w:line="240" w:lineRule="auto"/>
        <w:rPr>
          <w:ins w:id="800" w:author="Craig Parker" w:date="2024-03-26T21:23:00Z"/>
          <w:rFonts w:eastAsia="Calibri"/>
        </w:rPr>
      </w:pPr>
      <w:ins w:id="801" w:author="Craig Parker" w:date="2024-03-26T21:23:00Z">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ins>
    </w:p>
    <w:p w14:paraId="4452F92D" w14:textId="77777777" w:rsidR="002D1890" w:rsidRPr="009D4915" w:rsidRDefault="002D1890" w:rsidP="002D1890">
      <w:pPr>
        <w:spacing w:before="120" w:after="120" w:line="240" w:lineRule="auto"/>
        <w:rPr>
          <w:ins w:id="802" w:author="Craig Parker" w:date="2024-03-26T21:23:00Z"/>
          <w:rFonts w:eastAsia="Calibri"/>
        </w:rPr>
      </w:pPr>
      <w:ins w:id="803" w:author="Craig Parker" w:date="2024-03-26T21:23:00Z">
        <w:r w:rsidRPr="009D4915">
          <w:rPr>
            <w:rFonts w:eastAsia="Calibri"/>
          </w:rPr>
          <w:t xml:space="preserve">Regarding informed consent for secondary data usage, we will critically examine the consent procedures </w:t>
        </w:r>
        <w:r>
          <w:rPr>
            <w:rFonts w:eastAsia="Calibri"/>
          </w:rPr>
          <w:t>intended for the original study</w:t>
        </w:r>
        <w:r w:rsidRPr="009D4915">
          <w:rPr>
            <w:rFonts w:eastAsia="Calibri"/>
          </w:rPr>
          <w:t xml:space="preserve">. If a participant has previously provided "broad consent", permitting the use of their data in future research </w:t>
        </w:r>
        <w:r>
          <w:rPr>
            <w:rFonts w:eastAsia="Calibri"/>
          </w:rPr>
          <w:t>endeavours</w:t>
        </w:r>
        <w:r w:rsidRPr="009D4915">
          <w:rPr>
            <w:rFonts w:eastAsia="Calibri"/>
          </w:rPr>
          <w:t xml:space="preserve">, we can </w:t>
        </w:r>
        <w:r>
          <w:rPr>
            <w:rFonts w:eastAsia="Calibri"/>
          </w:rPr>
          <w:t>share</w:t>
        </w:r>
        <w:r w:rsidRPr="009D4915">
          <w:rPr>
            <w:rFonts w:eastAsia="Calibri"/>
          </w:rPr>
          <w:t xml:space="preserve"> their data without additional ethical approvals. </w:t>
        </w:r>
        <w:r>
          <w:rPr>
            <w:rFonts w:eastAsia="Calibri"/>
          </w:rPr>
          <w:t>For participants who have granted "narrow consent, " which restricts data sharing beyond the original study purpose careful deliberation is required</w:t>
        </w:r>
        <w:r w:rsidRPr="009D4915">
          <w:rPr>
            <w:rFonts w:eastAsia="Calibri"/>
          </w:rPr>
          <w:t>. If obtaining renewed consent is unfeasible or involves a disproportionate effort, we will seek an informed consent waiver from the appropriate ethics committee.</w:t>
        </w:r>
      </w:ins>
    </w:p>
    <w:p w14:paraId="3E2E18BA" w14:textId="0A0F55E0" w:rsidR="002D1890" w:rsidRPr="009D4915" w:rsidRDefault="002D1890" w:rsidP="002D1890">
      <w:pPr>
        <w:spacing w:before="120" w:after="120" w:line="240" w:lineRule="auto"/>
        <w:rPr>
          <w:ins w:id="804" w:author="Craig Parker" w:date="2024-03-26T21:23:00Z"/>
          <w:rFonts w:eastAsia="Calibri"/>
        </w:rPr>
      </w:pPr>
      <w:proofErr w:type="gramStart"/>
      <w:ins w:id="805" w:author="Craig Parker" w:date="2024-03-26T21:23:00Z">
        <w:r>
          <w:rPr>
            <w:rFonts w:eastAsia="Calibri"/>
          </w:rPr>
          <w:t>In order to</w:t>
        </w:r>
        <w:proofErr w:type="gramEnd"/>
        <w:r>
          <w:rPr>
            <w:rFonts w:eastAsia="Calibri"/>
          </w:rPr>
          <w:t xml:space="preserve"> protect</w:t>
        </w:r>
        <w:r w:rsidRPr="009D4915">
          <w:rPr>
            <w:rFonts w:eastAsia="Calibri"/>
          </w:rPr>
          <w:t xml:space="preserve"> potentially identifiable information</w:t>
        </w:r>
        <w:r>
          <w:rPr>
            <w:rFonts w:eastAsia="Calibri"/>
          </w:rPr>
          <w:t xml:space="preserve"> and minimising</w:t>
        </w:r>
        <w:r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ins>
      <w:ins w:id="806" w:author="Craig Parker" w:date="2024-03-26T21:24:00Z">
        <w:r w:rsidR="00670ADD">
          <w:rPr>
            <w:rFonts w:eastAsia="Calibri"/>
          </w:rPr>
          <w:t>collected</w:t>
        </w:r>
      </w:ins>
      <w:ins w:id="807" w:author="Craig Parker" w:date="2024-03-26T21:23:00Z">
        <w:r>
          <w:rPr>
            <w:rFonts w:eastAsia="Calibri"/>
          </w:rPr>
          <w:t xml:space="preserve"> data) </w:t>
        </w:r>
        <w:r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Pr="009D4915">
          <w:rPr>
            <w:rFonts w:eastAsia="Calibri"/>
          </w:rPr>
          <w:t>store</w:t>
        </w:r>
        <w:r>
          <w:rPr>
            <w:rFonts w:eastAsia="Calibri"/>
          </w:rPr>
          <w:t>d</w:t>
        </w:r>
        <w:r w:rsidRPr="009D4915">
          <w:rPr>
            <w:rFonts w:eastAsia="Calibri"/>
          </w:rPr>
          <w:t xml:space="preserve"> in a password-protected server with limited access. Additionally, follow</w:t>
        </w:r>
        <w:r>
          <w:rPr>
            <w:rFonts w:eastAsia="Calibri"/>
          </w:rPr>
          <w:t>ing</w:t>
        </w:r>
        <w:r w:rsidRPr="009D4915">
          <w:rPr>
            <w:rFonts w:eastAsia="Calibri"/>
          </w:rPr>
          <w:t xml:space="preserve"> data </w:t>
        </w:r>
        <w:r>
          <w:rPr>
            <w:rFonts w:eastAsia="Calibri"/>
          </w:rPr>
          <w:t>minimisation</w:t>
        </w:r>
        <w:r w:rsidRPr="009D4915">
          <w:rPr>
            <w:rFonts w:eastAsia="Calibri"/>
          </w:rPr>
          <w:t xml:space="preserve"> principles, </w:t>
        </w:r>
        <w:r>
          <w:rPr>
            <w:rFonts w:eastAsia="Calibri"/>
          </w:rPr>
          <w:t xml:space="preserve">we will </w:t>
        </w:r>
        <w:r w:rsidRPr="009D4915">
          <w:rPr>
            <w:rFonts w:eastAsia="Calibri"/>
          </w:rPr>
          <w:t xml:space="preserve">retain only the data essential for achieving our study objectives. When applicable, we will </w:t>
        </w:r>
        <w:r>
          <w:rPr>
            <w:rFonts w:eastAsia="Calibri"/>
          </w:rPr>
          <w:t>anonymise</w:t>
        </w:r>
        <w:r w:rsidRPr="009D4915">
          <w:rPr>
            <w:rFonts w:eastAsia="Calibri"/>
          </w:rPr>
          <w:t xml:space="preserve"> data through geographical aggregation and jittering, especially when home addresses are used.</w:t>
        </w:r>
      </w:ins>
    </w:p>
    <w:p w14:paraId="09776832" w14:textId="77777777" w:rsidR="002D1890" w:rsidRPr="0030581E" w:rsidRDefault="002D1890" w:rsidP="002D1890">
      <w:pPr>
        <w:spacing w:before="120" w:after="120" w:line="240" w:lineRule="auto"/>
        <w:rPr>
          <w:ins w:id="808" w:author="Craig Parker" w:date="2024-03-26T21:23:00Z"/>
          <w:rFonts w:eastAsia="Calibri"/>
        </w:rPr>
      </w:pPr>
      <w:ins w:id="809" w:author="Craig Parker" w:date="2024-03-26T21:23:00Z">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ins>
    </w:p>
    <w:p w14:paraId="5BC957B8" w14:textId="21827EDB" w:rsidR="004A1023" w:rsidDel="002D1890" w:rsidRDefault="004A1023" w:rsidP="004A1023">
      <w:pPr>
        <w:rPr>
          <w:del w:id="810" w:author="Craig Parker" w:date="2024-03-26T21:23:00Z"/>
        </w:rPr>
      </w:pPr>
      <w:del w:id="811" w:author="Craig Parker" w:date="2024-03-26T21:23:00Z">
        <w:r w:rsidDel="002D1890">
          <w:delText>Ethics and Privacy Considerations for the Study on Heat-Health Exposures in Johannesburg</w:delText>
        </w:r>
      </w:del>
    </w:p>
    <w:p w14:paraId="18E3AE1A" w14:textId="78376557" w:rsidR="004A1023" w:rsidDel="002D1890" w:rsidRDefault="004A1023" w:rsidP="004A1023">
      <w:pPr>
        <w:rPr>
          <w:del w:id="812" w:author="Craig Parker" w:date="2024-03-26T21:23:00Z"/>
        </w:rPr>
      </w:pPr>
      <w:del w:id="813" w:author="Craig Parker" w:date="2024-03-26T21:23:00Z">
        <w:r w:rsidDel="002D1890">
          <w:delText xml:space="preserve">This doctoral research, examining the impacts of heat-health exposures in Johannesburg, is committed to respecting and protecting the rights of </w:delText>
        </w:r>
      </w:del>
      <w:del w:id="814" w:author="Craig Parker" w:date="2023-12-12T21:14:00Z">
        <w:r w:rsidDel="00AA4DB1">
          <w:delText xml:space="preserve">the individuals represented </w:delText>
        </w:r>
      </w:del>
      <w:del w:id="815" w:author="Craig Parker" w:date="2024-03-26T21:23:00Z">
        <w:r w:rsidDel="002D1890">
          <w:delText xml:space="preserve">in our secondary health datasets. The study design acknowledges and addresses several ethical considerations and legal requirements, including </w:delText>
        </w:r>
      </w:del>
      <w:del w:id="816" w:author="Craig Parker" w:date="2023-12-12T21:15:00Z">
        <w:r w:rsidDel="00D52556">
          <w:delText>the use of secondary data for new research purposes, the handling of potentially identifying information,</w:delText>
        </w:r>
      </w:del>
      <w:del w:id="817" w:author="Craig Parker" w:date="2024-03-26T21:23:00Z">
        <w:r w:rsidDel="002D1890">
          <w:delText xml:space="preserve"> and the necessity for robust data management. </w:delText>
        </w:r>
      </w:del>
    </w:p>
    <w:p w14:paraId="5C45D6CA" w14:textId="099CB4D1" w:rsidR="004A1023" w:rsidDel="002D1890" w:rsidRDefault="004A1023" w:rsidP="004A1023">
      <w:pPr>
        <w:rPr>
          <w:del w:id="818" w:author="Craig Parker" w:date="2024-03-26T21:23:00Z"/>
        </w:rPr>
      </w:pPr>
      <w:del w:id="819" w:author="Craig Parker" w:date="2024-03-26T21:23:00Z">
        <w:r w:rsidDel="002D1890">
          <w:delText>We have obtained ethical clearance from the University's ethical committee (HE</w:delText>
        </w:r>
        <w:r w:rsidRPr="00551AF2" w:rsidDel="002D1890">
          <w:rPr>
            <w:vertAlign w:val="superscript"/>
            <w:rPrChange w:id="820" w:author="Craig Parker" w:date="2023-11-23T21:30:00Z">
              <w:rPr/>
            </w:rPrChange>
          </w:rPr>
          <w:delText>2</w:delText>
        </w:r>
        <w:r w:rsidDel="002D1890">
          <w:delText>AT Center HEAT002: 220606 Wits Human Research Ethics Committee)</w:delText>
        </w:r>
      </w:del>
      <w:del w:id="821" w:author="Craig Parker" w:date="2023-12-12T21:15:00Z">
        <w:r w:rsidDel="00D52556">
          <w:delText xml:space="preserve"> and will</w:delText>
        </w:r>
      </w:del>
      <w:del w:id="822" w:author="Craig Parker" w:date="2024-03-26T21:23:00Z">
        <w:r w:rsidDel="002D1890">
          <w:delText xml:space="preserve"> continue to strictly adhere to the University's ethical approval procedures throughout </w:delText>
        </w:r>
      </w:del>
      <w:del w:id="823" w:author="Craig Parker" w:date="2023-12-12T21:15:00Z">
        <w:r w:rsidDel="00D52556">
          <w:delText xml:space="preserve">the course of </w:delText>
        </w:r>
      </w:del>
      <w:del w:id="824" w:author="Craig Parker" w:date="2024-03-26T21:23:00Z">
        <w:r w:rsidDel="002D1890">
          <w:delText xml:space="preserve">this research. Our commitment to ethical excellence ensures that any data collected from human participants is gathered, </w:delText>
        </w:r>
      </w:del>
      <w:del w:id="825" w:author="Craig Parker" w:date="2023-12-12T21:15:00Z">
        <w:r w:rsidDel="00D52556">
          <w:delText>analyzed</w:delText>
        </w:r>
      </w:del>
      <w:del w:id="826" w:author="Craig Parker" w:date="2024-03-26T21:23:00Z">
        <w:r w:rsidDel="002D1890">
          <w:delText>, stored, and shared securely and ethically.</w:delText>
        </w:r>
      </w:del>
    </w:p>
    <w:p w14:paraId="1111ECFF" w14:textId="3C92BD92" w:rsidR="004A1023" w:rsidDel="002D1890" w:rsidRDefault="004A1023" w:rsidP="004A1023">
      <w:pPr>
        <w:rPr>
          <w:del w:id="827" w:author="Craig Parker" w:date="2024-03-26T21:23:00Z"/>
        </w:rPr>
      </w:pPr>
      <w:del w:id="828" w:author="Craig Parker" w:date="2024-03-26T21:23:00Z">
        <w:r w:rsidDel="002D1890">
          <w:delText xml:space="preserve">Guided by globally </w:delText>
        </w:r>
      </w:del>
      <w:del w:id="829" w:author="Craig Parker" w:date="2023-12-12T21:15:00Z">
        <w:r w:rsidDel="00D52556">
          <w:delText xml:space="preserve">recognized </w:delText>
        </w:r>
      </w:del>
      <w:del w:id="830" w:author="Craig Parker" w:date="2024-03-26T21:23:00Z">
        <w:r w:rsidDel="002D1890">
          <w:delText>guidelines, including the Declaration of Helsinki, ICH Good Clinical Practice, and the Ethics in Health Research (Department of Health South Africa), as well as the Protection of Personal Information Act (POPIA), our research aims to safeguard the interests of the individuals while serving the public interest.</w:delText>
        </w:r>
      </w:del>
    </w:p>
    <w:p w14:paraId="42806DDC" w14:textId="33A5D6A1" w:rsidR="004A1023" w:rsidDel="002D1890" w:rsidRDefault="004A1023" w:rsidP="004A1023">
      <w:pPr>
        <w:rPr>
          <w:del w:id="831" w:author="Craig Parker" w:date="2024-03-26T21:23:00Z"/>
        </w:rPr>
      </w:pPr>
      <w:del w:id="832" w:author="Craig Parker" w:date="2024-03-26T21:23:00Z">
        <w:r w:rsidDel="002D1890">
          <w:delText xml:space="preserve">The objectives of the research are transparently defined, and the reasons for involving personal data are clearly elucidated. To </w:delText>
        </w:r>
        <w:r w:rsidR="00E9212A" w:rsidDel="002D1890">
          <w:delText>honour</w:delText>
        </w:r>
        <w:r w:rsidDel="002D1890">
          <w:delText xml:space="preserve"> the principles of informed consent, we are respecting the conditions of data use as per the original data collection. We are prepared to seek re-consenting or apply for an informed consent waiver from the ethics committee for 'narrow' or 'tiered consent' datasets, if necessary.</w:delText>
        </w:r>
      </w:del>
    </w:p>
    <w:p w14:paraId="246DF222" w14:textId="16E36DB7" w:rsidR="004A1023" w:rsidDel="002D1890" w:rsidRDefault="004A1023" w:rsidP="004A1023">
      <w:pPr>
        <w:rPr>
          <w:del w:id="833" w:author="Craig Parker" w:date="2024-03-26T21:23:00Z"/>
        </w:rPr>
      </w:pPr>
      <w:del w:id="834" w:author="Craig Parker" w:date="2024-03-26T21:23:00Z">
        <w:r w:rsidDel="002D1890">
          <w:delText>In compliance with the provisions set forth by POPIA and other data security laws, a detailed data management plan will be implemented. This plan will cover secure data transfer, storage, and access, with strict controls limiting access to necessary personnel only. Data will be anonymized when required, and our commitment extends to ensuring that publications from this research will not contain any potentially identifiable information from participants.</w:delText>
        </w:r>
      </w:del>
    </w:p>
    <w:p w14:paraId="7B6AFE1D" w14:textId="1093EC1D" w:rsidR="004A1023" w:rsidRPr="00AC54AE" w:rsidDel="002D1890" w:rsidRDefault="004A1023" w:rsidP="00AC54AE">
      <w:pPr>
        <w:rPr>
          <w:del w:id="835" w:author="Craig Parker" w:date="2024-03-26T21:23:00Z"/>
        </w:rPr>
      </w:pPr>
      <w:del w:id="836" w:author="Craig Parker" w:date="2024-03-26T21:23:00Z">
        <w:r w:rsidDel="002D1890">
          <w:delText xml:space="preserve">In conclusion, we believe these measures not only meet ethical and legal requirements but also respect and protect the rights of the individuals represented in our datasets. Our commitment to maintaining high ethical standards throughout this research underscores our dedication to both scientific </w:delText>
        </w:r>
      </w:del>
      <w:del w:id="837" w:author="Craig Parker" w:date="2023-12-12T21:14:00Z">
        <w:r w:rsidDel="005A12B3">
          <w:delText xml:space="preserve">rigor </w:delText>
        </w:r>
      </w:del>
      <w:del w:id="838" w:author="Craig Parker" w:date="2024-03-26T21:23:00Z">
        <w:r w:rsidDel="002D1890">
          <w:delText>and the welfare of the public.</w:delText>
        </w:r>
      </w:del>
    </w:p>
    <w:p w14:paraId="7D6D3255" w14:textId="06EB02AD" w:rsidR="006D6DF4" w:rsidRDefault="00AC54AE" w:rsidP="00F75606">
      <w:pPr>
        <w:pStyle w:val="Heading2"/>
        <w:rPr>
          <w:ins w:id="839" w:author="Craig Parker" w:date="2023-11-23T20:51:00Z"/>
        </w:rPr>
      </w:pPr>
      <w:bookmarkStart w:id="840" w:name="_Toc162342370"/>
      <w:r w:rsidRPr="00AC54AE">
        <w:t>Work Plan:</w:t>
      </w:r>
      <w:bookmarkEnd w:id="840"/>
    </w:p>
    <w:p w14:paraId="434C8966" w14:textId="77777777" w:rsidR="005C74A8" w:rsidRPr="005C74A8" w:rsidRDefault="005C74A8">
      <w:pPr>
        <w:pPrChange w:id="841" w:author="Craig Parker" w:date="2023-11-23T20:51:00Z">
          <w:pPr>
            <w:pStyle w:val="Heading2"/>
          </w:pPr>
        </w:pPrChange>
      </w:pPr>
    </w:p>
    <w:tbl>
      <w:tblPr>
        <w:tblStyle w:val="GridTable2-Accent5"/>
        <w:tblW w:w="10380" w:type="dxa"/>
        <w:tblLook w:val="04A0" w:firstRow="1" w:lastRow="0" w:firstColumn="1" w:lastColumn="0" w:noHBand="0" w:noVBand="1"/>
        <w:tblPrChange w:id="842" w:author="Craig Parker" w:date="2023-11-23T20:53:00Z">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PrChange>
      </w:tblPr>
      <w:tblGrid>
        <w:gridCol w:w="611"/>
        <w:gridCol w:w="6400"/>
        <w:gridCol w:w="3369"/>
        <w:tblGridChange w:id="843">
          <w:tblGrid>
            <w:gridCol w:w="490"/>
            <w:gridCol w:w="6669"/>
            <w:gridCol w:w="3221"/>
          </w:tblGrid>
        </w:tblGridChange>
      </w:tblGrid>
      <w:tr w:rsidR="005C74A8" w:rsidRPr="005C74A8" w14:paraId="49EC823D" w14:textId="77777777" w:rsidTr="005C74A8">
        <w:trPr>
          <w:cnfStyle w:val="100000000000" w:firstRow="1" w:lastRow="0" w:firstColumn="0" w:lastColumn="0" w:oddVBand="0" w:evenVBand="0" w:oddHBand="0" w:evenHBand="0" w:firstRowFirstColumn="0" w:firstRowLastColumn="0" w:lastRowFirstColumn="0" w:lastRowLastColumn="0"/>
          <w:ins w:id="844" w:author="Craig Parker" w:date="2023-11-23T20:53:00Z"/>
          <w:trPrChange w:id="845" w:author="Craig Parker" w:date="2023-11-23T20:53:00Z">
            <w:trPr>
              <w:tblHeade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46"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03894F2D" w14:textId="77777777" w:rsidR="005C74A8" w:rsidRPr="005C74A8" w:rsidRDefault="005C74A8" w:rsidP="005C74A8">
            <w:pPr>
              <w:cnfStyle w:val="101000000000" w:firstRow="1" w:lastRow="0" w:firstColumn="1" w:lastColumn="0" w:oddVBand="0" w:evenVBand="0" w:oddHBand="0" w:evenHBand="0" w:firstRowFirstColumn="0" w:firstRowLastColumn="0" w:lastRowFirstColumn="0" w:lastRowLastColumn="0"/>
              <w:rPr>
                <w:ins w:id="847" w:author="Craig Parker" w:date="2023-11-23T20:53:00Z"/>
              </w:rPr>
            </w:pPr>
            <w:ins w:id="848" w:author="Craig Parker" w:date="2023-11-23T20:53:00Z">
              <w:r w:rsidRPr="005C74A8">
                <w:t>Year</w:t>
              </w:r>
            </w:ins>
          </w:p>
        </w:tc>
        <w:tc>
          <w:tcPr>
            <w:tcW w:w="0" w:type="auto"/>
            <w:hideMark/>
            <w:tcPrChange w:id="849" w:author="Craig Parker" w:date="2023-11-23T20:53:00Z">
              <w:tcPr>
                <w:tcW w:w="0" w:type="auto"/>
                <w:tcBorders>
                  <w:top w:val="single" w:sz="6" w:space="0" w:color="D9D9E3"/>
                  <w:left w:val="single" w:sz="6" w:space="0" w:color="D9D9E3"/>
                  <w:bottom w:val="single" w:sz="6" w:space="0" w:color="D9D9E3"/>
                  <w:right w:val="single" w:sz="2" w:space="0" w:color="D9D9E3"/>
                </w:tcBorders>
                <w:vAlign w:val="bottom"/>
                <w:hideMark/>
              </w:tcPr>
            </w:tcPrChange>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850" w:author="Craig Parker" w:date="2023-11-23T20:53:00Z"/>
              </w:rPr>
            </w:pPr>
            <w:ins w:id="851" w:author="Craig Parker" w:date="2023-11-23T20:53:00Z">
              <w:r w:rsidRPr="005C74A8">
                <w:t>Activities</w:t>
              </w:r>
            </w:ins>
          </w:p>
        </w:tc>
        <w:tc>
          <w:tcPr>
            <w:tcW w:w="0" w:type="auto"/>
            <w:hideMark/>
            <w:tcPrChange w:id="852" w:author="Craig Parker" w:date="2023-11-23T20:53:00Z">
              <w:tcPr>
                <w:tcW w:w="0" w:type="auto"/>
                <w:tcBorders>
                  <w:top w:val="single" w:sz="6" w:space="0" w:color="D9D9E3"/>
                  <w:left w:val="single" w:sz="6" w:space="0" w:color="D9D9E3"/>
                  <w:bottom w:val="single" w:sz="6" w:space="0" w:color="D9D9E3"/>
                  <w:right w:val="single" w:sz="6" w:space="0" w:color="D9D9E3"/>
                </w:tcBorders>
                <w:vAlign w:val="bottom"/>
                <w:hideMark/>
              </w:tcPr>
            </w:tcPrChange>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rPr>
                <w:ins w:id="853" w:author="Craig Parker" w:date="2023-11-23T20:53:00Z"/>
              </w:rPr>
            </w:pPr>
            <w:ins w:id="854" w:author="Craig Parker" w:date="2023-11-23T20:53:00Z">
              <w:r w:rsidRPr="005C74A8">
                <w:t>Outcomes</w:t>
              </w:r>
            </w:ins>
          </w:p>
        </w:tc>
      </w:tr>
      <w:tr w:rsidR="005C74A8" w:rsidRPr="005C74A8" w14:paraId="569BB670" w14:textId="77777777" w:rsidTr="005C74A8">
        <w:trPr>
          <w:cnfStyle w:val="000000100000" w:firstRow="0" w:lastRow="0" w:firstColumn="0" w:lastColumn="0" w:oddVBand="0" w:evenVBand="0" w:oddHBand="1" w:evenHBand="0" w:firstRowFirstColumn="0" w:firstRowLastColumn="0" w:lastRowFirstColumn="0" w:lastRowLastColumn="0"/>
          <w:ins w:id="855" w:author="Craig Parker" w:date="2023-11-23T20:53:00Z"/>
          <w:trPrChange w:id="856"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57"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14D390D" w14:textId="77777777" w:rsidR="005C74A8" w:rsidRPr="005C74A8" w:rsidRDefault="005C74A8" w:rsidP="005C74A8">
            <w:pPr>
              <w:spacing w:after="160" w:line="259" w:lineRule="auto"/>
              <w:cnfStyle w:val="001000100000" w:firstRow="0" w:lastRow="0" w:firstColumn="1" w:lastColumn="0" w:oddVBand="0" w:evenVBand="0" w:oddHBand="1" w:evenHBand="0" w:firstRowFirstColumn="0" w:firstRowLastColumn="0" w:lastRowFirstColumn="0" w:lastRowLastColumn="0"/>
              <w:rPr>
                <w:ins w:id="858" w:author="Craig Parker" w:date="2023-11-23T20:53:00Z"/>
              </w:rPr>
            </w:pPr>
            <w:ins w:id="859" w:author="Craig Parker" w:date="2023-11-23T20:53:00Z">
              <w:r w:rsidRPr="005C74A8">
                <w:t>1</w:t>
              </w:r>
            </w:ins>
          </w:p>
        </w:tc>
        <w:tc>
          <w:tcPr>
            <w:tcW w:w="0" w:type="auto"/>
            <w:hideMark/>
            <w:tcPrChange w:id="860"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861" w:author="Craig Parker" w:date="2023-11-23T20:53:00Z"/>
              </w:rPr>
            </w:pPr>
            <w:ins w:id="862" w:author="Craig Parker" w:date="2023-11-23T20:53:00Z">
              <w:r w:rsidRPr="005C74A8">
                <w:t xml:space="preserve">Conduct a comprehensive literature review. Establish research protocol. </w:t>
              </w:r>
            </w:ins>
            <w:ins w:id="863" w:author="Craig Parker" w:date="2023-12-12T21:12:00Z">
              <w:r w:rsidR="00003791">
                <w:t>The draft</w:t>
              </w:r>
            </w:ins>
            <w:ins w:id="864" w:author="Craig Parker" w:date="2023-11-23T20:53:00Z">
              <w:r w:rsidRPr="005C74A8">
                <w:t xml:space="preserve"> first paper on intra-urban heat vulnerability.</w:t>
              </w:r>
            </w:ins>
          </w:p>
        </w:tc>
        <w:tc>
          <w:tcPr>
            <w:tcW w:w="0" w:type="auto"/>
            <w:hideMark/>
            <w:tcPrChange w:id="865"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866" w:author="Craig Parker" w:date="2023-11-23T20:53:00Z"/>
              </w:rPr>
            </w:pPr>
            <w:ins w:id="867" w:author="Craig Parker" w:date="2023-11-23T20:53:00Z">
              <w:r w:rsidRPr="005C74A8">
                <w:t>First paper draft on intra-urban heat vulnerability.</w:t>
              </w:r>
            </w:ins>
          </w:p>
        </w:tc>
      </w:tr>
      <w:tr w:rsidR="005C74A8" w:rsidRPr="005C74A8" w14:paraId="34693A55" w14:textId="77777777" w:rsidTr="005C74A8">
        <w:trPr>
          <w:ins w:id="868" w:author="Craig Parker" w:date="2023-11-23T20:53:00Z"/>
          <w:trPrChange w:id="869"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70"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2EB2CDDD" w14:textId="77777777" w:rsidR="005C74A8" w:rsidRPr="005C74A8" w:rsidRDefault="005C74A8" w:rsidP="005C74A8">
            <w:pPr>
              <w:rPr>
                <w:ins w:id="871" w:author="Craig Parker" w:date="2023-11-23T20:53:00Z"/>
              </w:rPr>
            </w:pPr>
            <w:ins w:id="872" w:author="Craig Parker" w:date="2023-11-23T20:53:00Z">
              <w:r w:rsidRPr="005C74A8">
                <w:t>2</w:t>
              </w:r>
            </w:ins>
          </w:p>
        </w:tc>
        <w:tc>
          <w:tcPr>
            <w:tcW w:w="0" w:type="auto"/>
            <w:hideMark/>
            <w:tcPrChange w:id="873"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rPr>
                <w:ins w:id="874" w:author="Craig Parker" w:date="2023-11-23T20:53:00Z"/>
              </w:rPr>
            </w:pPr>
            <w:ins w:id="875" w:author="Craig Parker" w:date="2023-12-12T21:13:00Z">
              <w:r>
                <w:t>Analyse</w:t>
              </w:r>
            </w:ins>
            <w:ins w:id="876" w:author="Craig Parker" w:date="2023-11-23T20:53:00Z">
              <w:r w:rsidR="005C74A8" w:rsidRPr="005C74A8">
                <w:t xml:space="preserve"> GCRO and climate data. Inform </w:t>
              </w:r>
            </w:ins>
            <w:ins w:id="877" w:author="Craig Parker" w:date="2023-12-12T21:12:00Z">
              <w:r w:rsidR="00003791">
                <w:t xml:space="preserve">the </w:t>
              </w:r>
            </w:ins>
            <w:ins w:id="878" w:author="Craig Parker" w:date="2023-11-23T20:53:00Z">
              <w:r w:rsidR="005C74A8" w:rsidRPr="005C74A8">
                <w:t>second paper on intra-urban socio-economic and environmental vulnerability.</w:t>
              </w:r>
            </w:ins>
          </w:p>
        </w:tc>
        <w:tc>
          <w:tcPr>
            <w:tcW w:w="0" w:type="auto"/>
            <w:hideMark/>
            <w:tcPrChange w:id="879"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880" w:author="Craig Parker" w:date="2023-11-23T20:53:00Z"/>
              </w:rPr>
            </w:pPr>
            <w:ins w:id="881" w:author="Craig Parker" w:date="2023-11-23T20:53:00Z">
              <w:r w:rsidRPr="005C74A8">
                <w:t>Second paper on socio-economic and environmental vulnerability.</w:t>
              </w:r>
            </w:ins>
          </w:p>
        </w:tc>
      </w:tr>
      <w:tr w:rsidR="005C74A8" w:rsidRPr="005C74A8" w14:paraId="72027E32" w14:textId="77777777" w:rsidTr="005C74A8">
        <w:trPr>
          <w:cnfStyle w:val="000000100000" w:firstRow="0" w:lastRow="0" w:firstColumn="0" w:lastColumn="0" w:oddVBand="0" w:evenVBand="0" w:oddHBand="1" w:evenHBand="0" w:firstRowFirstColumn="0" w:firstRowLastColumn="0" w:lastRowFirstColumn="0" w:lastRowLastColumn="0"/>
          <w:ins w:id="882" w:author="Craig Parker" w:date="2023-11-23T20:53:00Z"/>
          <w:trPrChange w:id="883"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84"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43EF8DBE" w14:textId="77777777" w:rsidR="005C74A8" w:rsidRPr="005C74A8" w:rsidRDefault="005C74A8" w:rsidP="005C74A8">
            <w:pPr>
              <w:cnfStyle w:val="001000100000" w:firstRow="0" w:lastRow="0" w:firstColumn="1" w:lastColumn="0" w:oddVBand="0" w:evenVBand="0" w:oddHBand="1" w:evenHBand="0" w:firstRowFirstColumn="0" w:firstRowLastColumn="0" w:lastRowFirstColumn="0" w:lastRowLastColumn="0"/>
              <w:rPr>
                <w:ins w:id="885" w:author="Craig Parker" w:date="2023-11-23T20:53:00Z"/>
              </w:rPr>
            </w:pPr>
            <w:ins w:id="886" w:author="Craig Parker" w:date="2023-11-23T20:53:00Z">
              <w:r w:rsidRPr="005C74A8">
                <w:t>3</w:t>
              </w:r>
            </w:ins>
          </w:p>
        </w:tc>
        <w:tc>
          <w:tcPr>
            <w:tcW w:w="0" w:type="auto"/>
            <w:hideMark/>
            <w:tcPrChange w:id="887"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rPr>
                <w:ins w:id="888" w:author="Craig Parker" w:date="2023-11-23T20:53:00Z"/>
              </w:rPr>
            </w:pPr>
            <w:ins w:id="889" w:author="Craig Parker" w:date="2023-11-23T20:53:00Z">
              <w:r w:rsidRPr="005C74A8">
                <w:t>Apply advanced machine learning techniques. Investigate lagged impacts of heat-health exposures. Draft third paper on heat and health associations.</w:t>
              </w:r>
            </w:ins>
          </w:p>
        </w:tc>
        <w:tc>
          <w:tcPr>
            <w:tcW w:w="0" w:type="auto"/>
            <w:hideMark/>
            <w:tcPrChange w:id="890"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rPr>
                <w:ins w:id="891" w:author="Craig Parker" w:date="2023-11-23T20:53:00Z"/>
              </w:rPr>
            </w:pPr>
            <w:ins w:id="892" w:author="Craig Parker" w:date="2023-12-12T21:12:00Z">
              <w:r>
                <w:t>The third</w:t>
              </w:r>
            </w:ins>
            <w:ins w:id="893" w:author="Craig Parker" w:date="2023-11-23T20:53:00Z">
              <w:r w:rsidR="005C74A8" w:rsidRPr="005C74A8">
                <w:t xml:space="preserve"> paper on lagged impacts of heat-health exposures.</w:t>
              </w:r>
            </w:ins>
          </w:p>
        </w:tc>
      </w:tr>
      <w:tr w:rsidR="005C74A8" w:rsidRPr="005C74A8" w14:paraId="660F9C9D" w14:textId="77777777" w:rsidTr="005C74A8">
        <w:trPr>
          <w:ins w:id="894" w:author="Craig Parker" w:date="2023-11-23T20:53:00Z"/>
          <w:trPrChange w:id="895" w:author="Craig Parker" w:date="2023-11-23T20:53:00Z">
            <w:trPr>
              <w:tblCellSpacing w:w="15" w:type="dxa"/>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96"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64B03814" w14:textId="77777777" w:rsidR="005C74A8" w:rsidRPr="005C74A8" w:rsidRDefault="005C74A8" w:rsidP="005C74A8">
            <w:pPr>
              <w:rPr>
                <w:ins w:id="897" w:author="Craig Parker" w:date="2023-11-23T20:53:00Z"/>
              </w:rPr>
            </w:pPr>
            <w:ins w:id="898" w:author="Craig Parker" w:date="2023-11-23T20:53:00Z">
              <w:r w:rsidRPr="005C74A8">
                <w:t>4</w:t>
              </w:r>
            </w:ins>
          </w:p>
        </w:tc>
        <w:tc>
          <w:tcPr>
            <w:tcW w:w="0" w:type="auto"/>
            <w:hideMark/>
            <w:tcPrChange w:id="899" w:author="Craig Parker" w:date="2023-11-23T20:53:00Z">
              <w:tcPr>
                <w:tcW w:w="0" w:type="auto"/>
                <w:tcBorders>
                  <w:top w:val="single" w:sz="2" w:space="0" w:color="D9D9E3"/>
                  <w:left w:val="single" w:sz="6" w:space="0" w:color="D9D9E3"/>
                  <w:bottom w:val="single" w:sz="6" w:space="0" w:color="D9D9E3"/>
                  <w:right w:val="single" w:sz="2" w:space="0" w:color="D9D9E3"/>
                </w:tcBorders>
                <w:vAlign w:val="bottom"/>
                <w:hideMark/>
              </w:tcPr>
            </w:tcPrChange>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900" w:author="Craig Parker" w:date="2023-11-23T20:53:00Z"/>
              </w:rPr>
            </w:pPr>
            <w:ins w:id="901" w:author="Craig Parker" w:date="2023-11-23T20:53:00Z">
              <w:r w:rsidRPr="005C74A8">
                <w:t xml:space="preserve">Develop and refine a predictive model. Evaluate model performance. Document model development in </w:t>
              </w:r>
            </w:ins>
            <w:ins w:id="902" w:author="Craig Parker" w:date="2023-12-12T21:13:00Z">
              <w:r w:rsidR="000D247E">
                <w:t xml:space="preserve">the </w:t>
              </w:r>
            </w:ins>
            <w:ins w:id="903" w:author="Craig Parker" w:date="2023-11-23T20:53:00Z">
              <w:r w:rsidRPr="005C74A8">
                <w:t>fourth paper. Complete PhD thesis.</w:t>
              </w:r>
            </w:ins>
          </w:p>
        </w:tc>
        <w:tc>
          <w:tcPr>
            <w:tcW w:w="0" w:type="auto"/>
            <w:hideMark/>
            <w:tcPrChange w:id="904" w:author="Craig Parker" w:date="2023-11-23T20:53:00Z">
              <w:tcPr>
                <w:tcW w:w="0" w:type="auto"/>
                <w:tcBorders>
                  <w:top w:val="single" w:sz="2" w:space="0" w:color="D9D9E3"/>
                  <w:left w:val="single" w:sz="6" w:space="0" w:color="D9D9E3"/>
                  <w:bottom w:val="single" w:sz="6" w:space="0" w:color="D9D9E3"/>
                  <w:right w:val="single" w:sz="6" w:space="0" w:color="D9D9E3"/>
                </w:tcBorders>
                <w:vAlign w:val="bottom"/>
                <w:hideMark/>
              </w:tcPr>
            </w:tcPrChange>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rPr>
                <w:ins w:id="905" w:author="Craig Parker" w:date="2023-11-23T20:53:00Z"/>
              </w:rPr>
            </w:pPr>
            <w:ins w:id="906" w:author="Craig Parker" w:date="2023-11-23T20:53:00Z">
              <w:r w:rsidRPr="005C74A8">
                <w:t xml:space="preserve">Fourth paper on </w:t>
              </w:r>
            </w:ins>
            <w:ins w:id="907" w:author="Craig Parker" w:date="2023-12-12T21:13:00Z">
              <w:r w:rsidR="000D247E">
                <w:t xml:space="preserve">the </w:t>
              </w:r>
            </w:ins>
            <w:ins w:id="908" w:author="Craig Parker" w:date="2023-11-23T20:53:00Z">
              <w:r w:rsidRPr="005C74A8">
                <w:t>predictive model. Completed PhD thesis</w:t>
              </w:r>
            </w:ins>
          </w:p>
        </w:tc>
      </w:tr>
    </w:tbl>
    <w:p w14:paraId="6130D3AC" w14:textId="7553C354" w:rsidR="006D6DF4" w:rsidDel="005C74A8" w:rsidRDefault="006D6DF4" w:rsidP="00F463F7">
      <w:pPr>
        <w:pStyle w:val="Heading2"/>
        <w:rPr>
          <w:del w:id="909" w:author="Craig Parker" w:date="2023-11-23T20:51:00Z"/>
        </w:rPr>
      </w:pPr>
      <w:del w:id="910" w:author="Craig Parker" w:date="2023-11-23T20:51:00Z">
        <w:r w:rsidRPr="00F5093E" w:rsidDel="005C74A8">
          <w:delText>Year 1: Undertake a comprehensive literature review, establish the research protocol in alignment with the study objectives, and prepare the first paper on intra-urban heat vulnerability and exposure across urban areas in large African cities. This will lay the groundwork for creating high-resolution urban temperature hazard maps.</w:delText>
        </w:r>
      </w:del>
    </w:p>
    <w:p w14:paraId="2FB0A63E" w14:textId="77777777" w:rsidR="005C74A8" w:rsidRDefault="005C74A8" w:rsidP="005C74A8">
      <w:pPr>
        <w:rPr>
          <w:ins w:id="911" w:author="Craig Parker" w:date="2023-11-23T20:51:00Z"/>
        </w:rPr>
      </w:pPr>
    </w:p>
    <w:p w14:paraId="723F85A2" w14:textId="77777777" w:rsidR="005C74A8" w:rsidRPr="005C74A8" w:rsidRDefault="005C74A8" w:rsidP="005C74A8">
      <w:pPr>
        <w:rPr>
          <w:ins w:id="912" w:author="Craig Parker" w:date="2023-11-23T20:51:00Z"/>
        </w:rPr>
      </w:pPr>
    </w:p>
    <w:p w14:paraId="293563CC" w14:textId="4E44D7CC" w:rsidR="006D6DF4" w:rsidRPr="00F5093E" w:rsidDel="005C74A8" w:rsidRDefault="006D6DF4" w:rsidP="006D6DF4">
      <w:pPr>
        <w:rPr>
          <w:del w:id="913" w:author="Craig Parker" w:date="2023-11-23T20:51:00Z"/>
        </w:rPr>
      </w:pPr>
      <w:del w:id="914" w:author="Craig Parker" w:date="2023-11-23T20:51:00Z">
        <w:r w:rsidRPr="00F5093E" w:rsidDel="005C74A8">
          <w:delText>Year 2: Analyze GCRO</w:delText>
        </w:r>
        <w:r w:rsidR="00D13F7C" w:rsidDel="005C74A8">
          <w:delText xml:space="preserve"> and climate</w:delText>
        </w:r>
        <w:r w:rsidRPr="00F5093E" w:rsidDel="005C74A8">
          <w:delText xml:space="preserve"> data to elucidate socio-demographic characteristics contributing to heat vulnerability in Johannesburg. These findings will inform the second paper, which focuses on quantifying intra-urban socio-economic and environmental vulnerability.</w:delText>
        </w:r>
        <w:bookmarkStart w:id="915" w:name="_Toc162292008"/>
        <w:bookmarkStart w:id="916" w:name="_Toc162342371"/>
        <w:bookmarkEnd w:id="915"/>
        <w:bookmarkEnd w:id="916"/>
      </w:del>
    </w:p>
    <w:p w14:paraId="00425BAF" w14:textId="1DF9AEEC" w:rsidR="006D6DF4" w:rsidRPr="00F5093E" w:rsidDel="005C74A8" w:rsidRDefault="006D6DF4" w:rsidP="006D6DF4">
      <w:pPr>
        <w:rPr>
          <w:del w:id="917" w:author="Craig Parker" w:date="2023-11-23T20:51:00Z"/>
        </w:rPr>
      </w:pPr>
      <w:del w:id="918" w:author="Craig Parker" w:date="2023-11-23T20:51:00Z">
        <w:r w:rsidRPr="00F5093E" w:rsidDel="005C74A8">
          <w:delText>Year 3: Employ advanced statistical and machine learning techniques to investigate the lagged impacts of heat-health exposures in Johannesburg. This knowledge will improve our understanding of the associations between heat and health in this unique urban context and form the basis for the third paper.</w:delText>
        </w:r>
        <w:bookmarkStart w:id="919" w:name="_Toc162292009"/>
        <w:bookmarkStart w:id="920" w:name="_Toc162342372"/>
        <w:bookmarkEnd w:id="919"/>
        <w:bookmarkEnd w:id="920"/>
      </w:del>
    </w:p>
    <w:p w14:paraId="12965E94" w14:textId="16051435" w:rsidR="006D6DF4" w:rsidDel="005C74A8" w:rsidRDefault="006D6DF4" w:rsidP="006D6DF4">
      <w:pPr>
        <w:rPr>
          <w:del w:id="921" w:author="Craig Parker" w:date="2023-11-23T20:51:00Z"/>
        </w:rPr>
      </w:pPr>
      <w:del w:id="922" w:author="Craig Parker" w:date="2023-11-23T20:51:00Z">
        <w:r w:rsidRPr="00F5093E" w:rsidDel="005C74A8">
          <w:delText>Year 4: Construct a spatially and demographically stratified heat-health outcome prediction model, capable of forecasting the probability of adverse health outcomes at different temperature thresholds. This model, which incorporates an LLM approach, will be thoroughly evaluated and iteratively improved upon. The successful development and evaluation of this model will be documented in the fourth paper. The final year will also be dedicated to writing the PhD thesis, bringing together all the research insights garnered over the course of the PhD study.</w:delText>
        </w:r>
        <w:bookmarkStart w:id="923" w:name="_Toc162292010"/>
        <w:bookmarkStart w:id="924" w:name="_Toc162342373"/>
        <w:bookmarkEnd w:id="923"/>
        <w:bookmarkEnd w:id="924"/>
      </w:del>
    </w:p>
    <w:p w14:paraId="3F126377" w14:textId="3321E593" w:rsidR="007D6C5F" w:rsidRDefault="00374C5B" w:rsidP="00F463F7">
      <w:pPr>
        <w:pStyle w:val="Heading2"/>
      </w:pPr>
      <w:bookmarkStart w:id="925" w:name="_Toc162342374"/>
      <w:r>
        <w:t>Research Outputs</w:t>
      </w:r>
      <w:bookmarkEnd w:id="925"/>
    </w:p>
    <w:p w14:paraId="38C7B5BB" w14:textId="2D9AED5F" w:rsidR="00202E07" w:rsidDel="005C74A8" w:rsidRDefault="00202E07" w:rsidP="00F463F7">
      <w:pPr>
        <w:rPr>
          <w:del w:id="926" w:author="Craig Parker" w:date="2023-11-23T20:57:00Z"/>
        </w:rPr>
      </w:pPr>
      <w:del w:id="927" w:author="Craig Parker" w:date="2023-11-23T20:57:00Z">
        <w:r w:rsidRPr="00202E07" w:rsidDel="005C74A8">
          <w:delText>Our research will culminate in four seminal papers, each showcasing a distinct aspect of our investigation into the heat-health outcomes in Johannesburg. These papers, central to our scholarly contribution, will be leveraged for maximum impact through our comprehensive dissemination strategy.</w:delText>
        </w:r>
      </w:del>
    </w:p>
    <w:p w14:paraId="1CB747A9" w14:textId="77777777" w:rsidR="005C74A8" w:rsidRDefault="005C74A8" w:rsidP="00202E07">
      <w:pPr>
        <w:rPr>
          <w:ins w:id="928" w:author="Craig Parker" w:date="2023-11-23T20:57:00Z"/>
        </w:rPr>
      </w:pPr>
    </w:p>
    <w:p w14:paraId="06FBDEFE" w14:textId="77777777" w:rsidR="005C74A8" w:rsidRPr="005C74A8" w:rsidRDefault="005C74A8" w:rsidP="005C74A8">
      <w:pPr>
        <w:rPr>
          <w:ins w:id="929" w:author="Craig Parker" w:date="2023-11-23T20:57:00Z"/>
        </w:rPr>
      </w:pPr>
      <w:ins w:id="930" w:author="Craig Parker" w:date="2023-11-23T20:57:00Z">
        <w:r w:rsidRPr="005C74A8">
          <w:t xml:space="preserve">Our research </w:t>
        </w:r>
        <w:proofErr w:type="spellStart"/>
        <w:r w:rsidRPr="005C74A8">
          <w:t>endeavors</w:t>
        </w:r>
        <w:proofErr w:type="spellEnd"/>
        <w:r w:rsidRPr="005C74A8">
          <w:t xml:space="preserve"> will culminate in the publication of four seminal papers, each highlighting a key facet of our investigation into heat-health outcomes in Johannesburg. These papers are pivotal to our academic contribution and will be disseminated widely for maximal impact.</w:t>
        </w:r>
      </w:ins>
    </w:p>
    <w:p w14:paraId="07A65B24" w14:textId="77777777" w:rsidR="005C74A8" w:rsidRPr="005C74A8" w:rsidRDefault="005C74A8" w:rsidP="005C74A8">
      <w:pPr>
        <w:numPr>
          <w:ilvl w:val="0"/>
          <w:numId w:val="23"/>
        </w:numPr>
        <w:rPr>
          <w:ins w:id="931" w:author="Craig Parker" w:date="2023-11-23T20:57:00Z"/>
        </w:rPr>
      </w:pPr>
      <w:ins w:id="932" w:author="Craig Parker" w:date="2023-11-23T20:57:00Z">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ins>
    </w:p>
    <w:p w14:paraId="140335A5" w14:textId="77777777" w:rsidR="005C74A8" w:rsidRPr="005C74A8" w:rsidRDefault="005C74A8" w:rsidP="005C74A8">
      <w:pPr>
        <w:numPr>
          <w:ilvl w:val="0"/>
          <w:numId w:val="23"/>
        </w:numPr>
        <w:rPr>
          <w:ins w:id="933" w:author="Craig Parker" w:date="2023-11-23T20:57:00Z"/>
        </w:rPr>
      </w:pPr>
      <w:ins w:id="934" w:author="Craig Parker" w:date="2023-11-23T20:57:00Z">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ins>
    </w:p>
    <w:p w14:paraId="23B51377" w14:textId="4E5E4F2B" w:rsidR="005C74A8" w:rsidRPr="005C74A8" w:rsidRDefault="005C74A8" w:rsidP="005C74A8">
      <w:pPr>
        <w:numPr>
          <w:ilvl w:val="0"/>
          <w:numId w:val="23"/>
        </w:numPr>
        <w:rPr>
          <w:ins w:id="935" w:author="Craig Parker" w:date="2023-11-23T20:57:00Z"/>
        </w:rPr>
      </w:pPr>
      <w:ins w:id="936" w:author="Craig Parker" w:date="2023-11-23T20:58:00Z">
        <w:r w:rsidRPr="005C74A8">
          <w:rPr>
            <w:b/>
            <w:bCs/>
          </w:rPr>
          <w:t xml:space="preserve">Heat-Health Correlations and Explanatory ML </w:t>
        </w:r>
        <w:proofErr w:type="spellStart"/>
        <w:r w:rsidRPr="005C74A8">
          <w:rPr>
            <w:b/>
            <w:bCs/>
          </w:rPr>
          <w:t>Modeling</w:t>
        </w:r>
        <w:proofErr w:type="spellEnd"/>
        <w:r w:rsidRPr="005C74A8">
          <w:rPr>
            <w:b/>
            <w:bCs/>
          </w:rPr>
          <w:t xml:space="preserve"> Analysis Paper</w:t>
        </w:r>
        <w:r w:rsidRPr="005C74A8">
          <w:t xml:space="preserve">: The third paper will showcase the results of using advanced statistical and machine learning explanatory models to </w:t>
        </w:r>
        <w:proofErr w:type="spellStart"/>
        <w:r w:rsidRPr="005C74A8">
          <w:t>analyze</w:t>
        </w:r>
        <w:proofErr w:type="spellEnd"/>
        <w:r w:rsidRPr="005C74A8">
          <w:t xml:space="preserve"> the complex relationships between temperature fluctuations and health outcomes, particularly focusing on the time-lagged impacts of heat exposure in Johannesburg. This paper will highlight the efficacy of explanatory ML models in </w:t>
        </w:r>
        <w:proofErr w:type="spellStart"/>
        <w:r w:rsidRPr="005C74A8">
          <w:t>unraveling</w:t>
        </w:r>
        <w:proofErr w:type="spellEnd"/>
        <w:r w:rsidRPr="005C74A8">
          <w:t xml:space="preserve"> these intricate relationships, providing valuable insights that can inform future research directions and public health policy decisions</w:t>
        </w:r>
        <w:r>
          <w:t>.</w:t>
        </w:r>
      </w:ins>
    </w:p>
    <w:p w14:paraId="252A34D0" w14:textId="77777777" w:rsidR="005C74A8" w:rsidRPr="005C74A8" w:rsidRDefault="005C74A8" w:rsidP="005C74A8">
      <w:pPr>
        <w:numPr>
          <w:ilvl w:val="0"/>
          <w:numId w:val="23"/>
        </w:numPr>
        <w:rPr>
          <w:ins w:id="937" w:author="Craig Parker" w:date="2023-11-23T20:57:00Z"/>
        </w:rPr>
      </w:pPr>
      <w:ins w:id="938" w:author="Craig Parker" w:date="2023-11-23T20:57:00Z">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ins>
    </w:p>
    <w:p w14:paraId="70739259" w14:textId="3279076D" w:rsidR="005C74A8" w:rsidRPr="00202E07" w:rsidRDefault="005C74A8" w:rsidP="00202E07">
      <w:pPr>
        <w:rPr>
          <w:ins w:id="939" w:author="Craig Parker" w:date="2023-11-23T20:57:00Z"/>
        </w:rPr>
      </w:pPr>
      <w:ins w:id="940" w:author="Craig Parker" w:date="2023-11-23T20:57:00Z">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ins>
    </w:p>
    <w:p w14:paraId="6093915D" w14:textId="6F0A03E2" w:rsidR="00202E07" w:rsidRPr="00202E07" w:rsidDel="005C74A8" w:rsidRDefault="00202E07" w:rsidP="00202E07">
      <w:pPr>
        <w:numPr>
          <w:ilvl w:val="0"/>
          <w:numId w:val="8"/>
        </w:numPr>
        <w:rPr>
          <w:del w:id="941" w:author="Craig Parker" w:date="2023-11-23T20:57:00Z"/>
        </w:rPr>
      </w:pPr>
      <w:del w:id="942" w:author="Craig Parker" w:date="2023-11-23T20:57:00Z">
        <w:r w:rsidRPr="00202E07" w:rsidDel="005C74A8">
          <w:rPr>
            <w:b/>
            <w:bCs/>
          </w:rPr>
          <w:delText>Research Protocol Documentation:</w:delText>
        </w:r>
        <w:r w:rsidRPr="00202E07" w:rsidDel="005C74A8">
          <w:delText xml:space="preserve"> The first paper will detail the research protocol for the study. This protocol will be publicly accessible, encouraging replication of our methodological framework in other settings. This will not only reinforce scientific rigor but also catalyze further research in this critical field.</w:delText>
        </w:r>
      </w:del>
    </w:p>
    <w:p w14:paraId="183C8C35" w14:textId="18E40CCF" w:rsidR="00202E07" w:rsidRPr="00202E07" w:rsidDel="005C74A8" w:rsidRDefault="00202E07" w:rsidP="00202E07">
      <w:pPr>
        <w:numPr>
          <w:ilvl w:val="0"/>
          <w:numId w:val="8"/>
        </w:numPr>
        <w:rPr>
          <w:del w:id="943" w:author="Craig Parker" w:date="2023-11-23T20:57:00Z"/>
        </w:rPr>
      </w:pPr>
      <w:del w:id="944" w:author="Craig Parker" w:date="2023-11-23T20:57:00Z">
        <w:r w:rsidRPr="00202E07" w:rsidDel="005C74A8">
          <w:rPr>
            <w:b/>
            <w:bCs/>
          </w:rPr>
          <w:delText>Socio-economic and Climate Vulnerability Analysis:</w:delText>
        </w:r>
        <w:r w:rsidRPr="00202E07" w:rsidDel="005C74A8">
          <w:delText xml:space="preserve"> The second paper will leverage socio-economic and climate data to dissect the vulnerability traits of the Johannesburg population. By sharing these findings through scientific conferences and open-access publications, we aim to trigger dialogues within the scientific community and beyond, fostering a greater understanding of the socio-economic implications of climate change.</w:delText>
        </w:r>
      </w:del>
    </w:p>
    <w:p w14:paraId="65DB848D" w14:textId="33D6DB56" w:rsidR="00202E07" w:rsidRPr="00202E07" w:rsidDel="005C74A8" w:rsidRDefault="00202E07" w:rsidP="00202E07">
      <w:pPr>
        <w:numPr>
          <w:ilvl w:val="0"/>
          <w:numId w:val="8"/>
        </w:numPr>
        <w:rPr>
          <w:del w:id="945" w:author="Craig Parker" w:date="2023-11-23T20:57:00Z"/>
        </w:rPr>
      </w:pPr>
      <w:del w:id="946" w:author="Craig Parker" w:date="2023-11-23T20:57:00Z">
        <w:r w:rsidRPr="00202E07" w:rsidDel="005C74A8">
          <w:rPr>
            <w:b/>
            <w:bCs/>
          </w:rPr>
          <w:delText>Heat-Health Correlations and Lagged Impact Analysis:</w:delText>
        </w:r>
        <w:r w:rsidRPr="00202E07" w:rsidDel="005C74A8">
          <w:delText xml:space="preserve"> The third paper will employ sophisticated statistical and machine learning methodologies to explore the correlation between temperature and health outcomes. It will also scrutinize the lagged impacts of heat-health exposures in Johannesburg. By sharing these nuanced findings, we aim to highlight the hidden complexities of heat-health interactions, informing future research and public health policies.</w:delText>
        </w:r>
      </w:del>
    </w:p>
    <w:p w14:paraId="3178F103" w14:textId="6D0F54DF" w:rsidR="00202E07" w:rsidRPr="00202E07" w:rsidDel="005C74A8" w:rsidRDefault="00202E07" w:rsidP="00202E07">
      <w:pPr>
        <w:numPr>
          <w:ilvl w:val="0"/>
          <w:numId w:val="8"/>
        </w:numPr>
        <w:rPr>
          <w:del w:id="947" w:author="Craig Parker" w:date="2023-11-23T20:57:00Z"/>
        </w:rPr>
      </w:pPr>
      <w:del w:id="948" w:author="Craig Parker" w:date="2023-11-23T20:57:00Z">
        <w:r w:rsidRPr="00202E07" w:rsidDel="005C74A8">
          <w:rPr>
            <w:b/>
            <w:bCs/>
          </w:rPr>
          <w:delText>Heat-Health Outcome Prediction Model:</w:delText>
        </w:r>
        <w:r w:rsidRPr="00202E07" w:rsidDel="005C74A8">
          <w:delText xml:space="preserve"> The fourth paper will document the development and evaluation of a spatially and demographically stratified heat-health outcome prediction model for Johannesburg. This paper will not only outline the predictive power of our model but also underscore its potential for informing risk mitigation strategies. Through its dissemination, we aspire to catalyze proactive and data-informed public health interventions in Johannesburg and similar settings.</w:delText>
        </w:r>
      </w:del>
    </w:p>
    <w:p w14:paraId="5E84839B" w14:textId="786E95F0" w:rsidR="00202E07" w:rsidDel="005C74A8" w:rsidRDefault="00202E07" w:rsidP="00F463F7">
      <w:pPr>
        <w:rPr>
          <w:del w:id="949" w:author="Craig Parker" w:date="2023-11-23T20:57:00Z"/>
        </w:rPr>
      </w:pPr>
      <w:del w:id="950" w:author="Craig Parker" w:date="2023-11-23T20:57:00Z">
        <w:r w:rsidRPr="00202E07" w:rsidDel="005C74A8">
          <w:delText>These research papers will serve as the basis for scientific presentations and community and policy engagement. They will be critical in not only contributing to academic discourse but also in shaping health policies, informing public awareness, and influencing future climate change and health adaptation planning.</w:delText>
        </w:r>
      </w:del>
    </w:p>
    <w:p w14:paraId="1B4092F6" w14:textId="524B439E" w:rsidR="00202E07" w:rsidDel="00773C07" w:rsidRDefault="00202E07" w:rsidP="00F463F7">
      <w:pPr>
        <w:rPr>
          <w:del w:id="951" w:author="Craig Parker" w:date="2023-11-23T20:59:00Z"/>
        </w:rPr>
      </w:pPr>
    </w:p>
    <w:tbl>
      <w:tblPr>
        <w:tblStyle w:val="GridTable2-Accent5"/>
        <w:tblW w:w="9795" w:type="dxa"/>
        <w:tblLook w:val="04A0" w:firstRow="1" w:lastRow="0" w:firstColumn="1" w:lastColumn="0" w:noHBand="0" w:noVBand="1"/>
      </w:tblPr>
      <w:tblGrid>
        <w:gridCol w:w="611"/>
        <w:gridCol w:w="4881"/>
        <w:gridCol w:w="4303"/>
      </w:tblGrid>
      <w:tr w:rsidR="00BE3C48" w:rsidRPr="00BE3C48" w:rsidDel="00773C07" w14:paraId="2754CB48" w14:textId="67753EE9" w:rsidTr="00BE3C48">
        <w:trPr>
          <w:cnfStyle w:val="100000000000" w:firstRow="1" w:lastRow="0" w:firstColumn="0" w:lastColumn="0" w:oddVBand="0" w:evenVBand="0" w:oddHBand="0" w:evenHBand="0" w:firstRowFirstColumn="0" w:firstRowLastColumn="0" w:lastRowFirstColumn="0" w:lastRowLastColumn="0"/>
          <w:del w:id="952"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3D1AD94" w14:textId="2772E42D" w:rsidR="00BE3C48" w:rsidRPr="00BE3C48" w:rsidDel="00773C07" w:rsidRDefault="00BE3C48" w:rsidP="00BE3C48">
            <w:pPr>
              <w:rPr>
                <w:del w:id="953" w:author="Craig Parker" w:date="2023-11-23T20:59:00Z"/>
              </w:rPr>
            </w:pPr>
            <w:del w:id="954" w:author="Craig Parker" w:date="2023-11-23T20:59:00Z">
              <w:r w:rsidRPr="00BE3C48" w:rsidDel="00773C07">
                <w:delText>Year</w:delText>
              </w:r>
            </w:del>
          </w:p>
        </w:tc>
        <w:tc>
          <w:tcPr>
            <w:tcW w:w="0" w:type="auto"/>
            <w:hideMark/>
          </w:tcPr>
          <w:p w14:paraId="1DFCA9FC" w14:textId="40C7050F"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955" w:author="Craig Parker" w:date="2023-11-23T20:59:00Z"/>
              </w:rPr>
            </w:pPr>
            <w:del w:id="956" w:author="Craig Parker" w:date="2023-11-23T20:59:00Z">
              <w:r w:rsidRPr="00BE3C48" w:rsidDel="00773C07">
                <w:delText>Activities</w:delText>
              </w:r>
            </w:del>
          </w:p>
        </w:tc>
        <w:tc>
          <w:tcPr>
            <w:tcW w:w="0" w:type="auto"/>
            <w:hideMark/>
          </w:tcPr>
          <w:p w14:paraId="0111EA43" w14:textId="32D66F36" w:rsidR="00BE3C48" w:rsidRPr="00BE3C48" w:rsidDel="00773C07"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rPr>
                <w:del w:id="957" w:author="Craig Parker" w:date="2023-11-23T20:59:00Z"/>
              </w:rPr>
            </w:pPr>
            <w:del w:id="958" w:author="Craig Parker" w:date="2023-11-23T20:59:00Z">
              <w:r w:rsidRPr="00BE3C48" w:rsidDel="00773C07">
                <w:delText>Outcome</w:delText>
              </w:r>
            </w:del>
          </w:p>
        </w:tc>
      </w:tr>
      <w:tr w:rsidR="00BE3C48" w:rsidRPr="00BE3C48" w:rsidDel="00773C07" w14:paraId="65ACA4EF" w14:textId="60AC6D2B" w:rsidTr="00BE3C48">
        <w:trPr>
          <w:cnfStyle w:val="000000100000" w:firstRow="0" w:lastRow="0" w:firstColumn="0" w:lastColumn="0" w:oddVBand="0" w:evenVBand="0" w:oddHBand="1" w:evenHBand="0" w:firstRowFirstColumn="0" w:firstRowLastColumn="0" w:lastRowFirstColumn="0" w:lastRowLastColumn="0"/>
          <w:del w:id="959"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7B0752CF" w14:textId="206211D5" w:rsidR="00BE3C48" w:rsidRPr="00BE3C48" w:rsidDel="00773C07" w:rsidRDefault="00BE3C48" w:rsidP="00BE3C48">
            <w:pPr>
              <w:spacing w:after="160" w:line="259" w:lineRule="auto"/>
              <w:rPr>
                <w:del w:id="960" w:author="Craig Parker" w:date="2023-11-23T20:59:00Z"/>
              </w:rPr>
            </w:pPr>
            <w:del w:id="961" w:author="Craig Parker" w:date="2023-11-23T20:59:00Z">
              <w:r w:rsidRPr="00BE3C48" w:rsidDel="00773C07">
                <w:delText>1</w:delText>
              </w:r>
            </w:del>
          </w:p>
        </w:tc>
        <w:tc>
          <w:tcPr>
            <w:tcW w:w="0" w:type="auto"/>
            <w:hideMark/>
          </w:tcPr>
          <w:p w14:paraId="6300C9BE" w14:textId="1228EA53"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962" w:author="Craig Parker" w:date="2023-11-23T20:59:00Z"/>
              </w:rPr>
            </w:pPr>
            <w:del w:id="963" w:author="Craig Parker" w:date="2023-11-23T20:59:00Z">
              <w:r w:rsidRPr="00BE3C48" w:rsidDel="00773C07">
                <w:delText>Comprehensive literature review, establish research protocol, prepare first paper on intra-urban heat vulnerability.</w:delText>
              </w:r>
            </w:del>
          </w:p>
        </w:tc>
        <w:tc>
          <w:tcPr>
            <w:tcW w:w="0" w:type="auto"/>
            <w:hideMark/>
          </w:tcPr>
          <w:p w14:paraId="30486DE5" w14:textId="39ED539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964" w:author="Craig Parker" w:date="2023-11-23T20:59:00Z"/>
              </w:rPr>
            </w:pPr>
            <w:del w:id="965" w:author="Craig Parker" w:date="2023-11-23T20:59:00Z">
              <w:r w:rsidRPr="00BE3C48" w:rsidDel="00773C07">
                <w:delText>First paper detailing research protocol and groundwork for high-resolution urban temperature hazard maps.</w:delText>
              </w:r>
            </w:del>
          </w:p>
        </w:tc>
      </w:tr>
      <w:tr w:rsidR="00BE3C48" w:rsidRPr="00BE3C48" w:rsidDel="00773C07" w14:paraId="2B826F19" w14:textId="5F12DBE9" w:rsidTr="00BE3C48">
        <w:trPr>
          <w:del w:id="966"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2B404E40" w14:textId="57BDF647" w:rsidR="00BE3C48" w:rsidRPr="00BE3C48" w:rsidDel="00773C07" w:rsidRDefault="00BE3C48" w:rsidP="00BE3C48">
            <w:pPr>
              <w:spacing w:after="160" w:line="259" w:lineRule="auto"/>
              <w:rPr>
                <w:del w:id="967" w:author="Craig Parker" w:date="2023-11-23T20:59:00Z"/>
              </w:rPr>
            </w:pPr>
            <w:del w:id="968" w:author="Craig Parker" w:date="2023-11-23T20:59:00Z">
              <w:r w:rsidRPr="00BE3C48" w:rsidDel="00773C07">
                <w:delText>2</w:delText>
              </w:r>
            </w:del>
          </w:p>
        </w:tc>
        <w:tc>
          <w:tcPr>
            <w:tcW w:w="0" w:type="auto"/>
            <w:hideMark/>
          </w:tcPr>
          <w:p w14:paraId="5D06B687" w14:textId="1B2531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969" w:author="Craig Parker" w:date="2023-11-23T20:59:00Z"/>
              </w:rPr>
            </w:pPr>
            <w:del w:id="970" w:author="Craig Parker" w:date="2023-11-23T20:59:00Z">
              <w:r w:rsidRPr="00BE3C48" w:rsidDel="00773C07">
                <w:delText>Analyze GCRO data, prepare second paper on quantifying intra-urban socio-economic and environmental vulnerability.</w:delText>
              </w:r>
            </w:del>
          </w:p>
        </w:tc>
        <w:tc>
          <w:tcPr>
            <w:tcW w:w="0" w:type="auto"/>
            <w:hideMark/>
          </w:tcPr>
          <w:p w14:paraId="65954B9B" w14:textId="31B7465B"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971" w:author="Craig Parker" w:date="2023-11-23T20:59:00Z"/>
              </w:rPr>
            </w:pPr>
            <w:del w:id="972" w:author="Craig Parker" w:date="2023-11-23T20:59:00Z">
              <w:r w:rsidRPr="00BE3C48" w:rsidDel="00773C07">
                <w:delText>Second paper providing a deeper understanding of vulnerability characteristics in Johannesburg.</w:delText>
              </w:r>
            </w:del>
          </w:p>
        </w:tc>
      </w:tr>
      <w:tr w:rsidR="00BE3C48" w:rsidRPr="00BE3C48" w:rsidDel="00773C07" w14:paraId="4548475B" w14:textId="285C2B06" w:rsidTr="00BE3C48">
        <w:trPr>
          <w:cnfStyle w:val="000000100000" w:firstRow="0" w:lastRow="0" w:firstColumn="0" w:lastColumn="0" w:oddVBand="0" w:evenVBand="0" w:oddHBand="1" w:evenHBand="0" w:firstRowFirstColumn="0" w:firstRowLastColumn="0" w:lastRowFirstColumn="0" w:lastRowLastColumn="0"/>
          <w:del w:id="973"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45ECDA3D" w14:textId="0BB20F55" w:rsidR="00BE3C48" w:rsidRPr="00BE3C48" w:rsidDel="00773C07" w:rsidRDefault="00BE3C48" w:rsidP="00BE3C48">
            <w:pPr>
              <w:spacing w:after="160" w:line="259" w:lineRule="auto"/>
              <w:rPr>
                <w:del w:id="974" w:author="Craig Parker" w:date="2023-11-23T20:59:00Z"/>
              </w:rPr>
            </w:pPr>
            <w:del w:id="975" w:author="Craig Parker" w:date="2023-11-23T20:59:00Z">
              <w:r w:rsidRPr="00BE3C48" w:rsidDel="00773C07">
                <w:delText>3</w:delText>
              </w:r>
            </w:del>
          </w:p>
        </w:tc>
        <w:tc>
          <w:tcPr>
            <w:tcW w:w="0" w:type="auto"/>
            <w:hideMark/>
          </w:tcPr>
          <w:p w14:paraId="2A7D2CEE" w14:textId="0D633C8C"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976" w:author="Craig Parker" w:date="2023-11-23T20:59:00Z"/>
              </w:rPr>
            </w:pPr>
            <w:del w:id="977" w:author="Craig Parker" w:date="2023-11-23T20:59:00Z">
              <w:r w:rsidRPr="00BE3C48" w:rsidDel="00773C07">
                <w:delText>Apply advanced statistical and machine learning techniques, prepare third paper on lagged impacts of heat-health exposures.</w:delText>
              </w:r>
            </w:del>
          </w:p>
        </w:tc>
        <w:tc>
          <w:tcPr>
            <w:tcW w:w="0" w:type="auto"/>
            <w:hideMark/>
          </w:tcPr>
          <w:p w14:paraId="1F3166FA" w14:textId="001B0A06" w:rsidR="00BE3C48" w:rsidRPr="00BE3C48" w:rsidDel="00773C07"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rPr>
                <w:del w:id="978" w:author="Craig Parker" w:date="2023-11-23T20:59:00Z"/>
              </w:rPr>
            </w:pPr>
            <w:del w:id="979" w:author="Craig Parker" w:date="2023-11-23T20:59:00Z">
              <w:r w:rsidRPr="00BE3C48" w:rsidDel="00773C07">
                <w:delText>Third paper presenting the correlation between temperature and health impacts in Johannesburg.</w:delText>
              </w:r>
            </w:del>
          </w:p>
        </w:tc>
      </w:tr>
      <w:tr w:rsidR="00BE3C48" w:rsidRPr="00BE3C48" w:rsidDel="00773C07" w14:paraId="42B9FD6A" w14:textId="17A4FAAB" w:rsidTr="00BE3C48">
        <w:trPr>
          <w:del w:id="980" w:author="Craig Parker" w:date="2023-11-23T20:59:00Z"/>
        </w:trPr>
        <w:tc>
          <w:tcPr>
            <w:cnfStyle w:val="001000000000" w:firstRow="0" w:lastRow="0" w:firstColumn="1" w:lastColumn="0" w:oddVBand="0" w:evenVBand="0" w:oddHBand="0" w:evenHBand="0" w:firstRowFirstColumn="0" w:firstRowLastColumn="0" w:lastRowFirstColumn="0" w:lastRowLastColumn="0"/>
            <w:tcW w:w="0" w:type="auto"/>
            <w:hideMark/>
          </w:tcPr>
          <w:p w14:paraId="00E6534A" w14:textId="4792A670" w:rsidR="00BE3C48" w:rsidRPr="00BE3C48" w:rsidDel="00773C07" w:rsidRDefault="00BE3C48" w:rsidP="00BE3C48">
            <w:pPr>
              <w:spacing w:after="160" w:line="259" w:lineRule="auto"/>
              <w:rPr>
                <w:del w:id="981" w:author="Craig Parker" w:date="2023-11-23T20:59:00Z"/>
              </w:rPr>
            </w:pPr>
            <w:del w:id="982" w:author="Craig Parker" w:date="2023-11-23T20:59:00Z">
              <w:r w:rsidRPr="00BE3C48" w:rsidDel="00773C07">
                <w:delText>4</w:delText>
              </w:r>
            </w:del>
          </w:p>
        </w:tc>
        <w:tc>
          <w:tcPr>
            <w:tcW w:w="0" w:type="auto"/>
            <w:hideMark/>
          </w:tcPr>
          <w:p w14:paraId="1F160092" w14:textId="2DF921D1" w:rsidR="00BE3C48" w:rsidRPr="00BE3C48" w:rsidDel="00773C07"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rPr>
                <w:del w:id="983" w:author="Craig Parker" w:date="2023-11-23T20:59:00Z"/>
              </w:rPr>
            </w:pPr>
            <w:del w:id="984" w:author="Craig Parker" w:date="2023-11-23T20:59:00Z">
              <w:r w:rsidRPr="00BE3C48" w:rsidDel="00773C07">
                <w:delText>Construct and improve a prediction model, write fourth paper, complete the writing of the PhD thesis.</w:delText>
              </w:r>
            </w:del>
          </w:p>
        </w:tc>
        <w:tc>
          <w:tcPr>
            <w:tcW w:w="0" w:type="auto"/>
            <w:hideMark/>
          </w:tcPr>
          <w:p w14:paraId="2A20ADD8" w14:textId="2B84906A" w:rsidR="00BE3C48" w:rsidRPr="00BE3C48" w:rsidDel="00773C07" w:rsidRDefault="00BE3C48" w:rsidP="008012D4">
            <w:pPr>
              <w:keepNext/>
              <w:spacing w:after="160" w:line="259" w:lineRule="auto"/>
              <w:cnfStyle w:val="000000000000" w:firstRow="0" w:lastRow="0" w:firstColumn="0" w:lastColumn="0" w:oddVBand="0" w:evenVBand="0" w:oddHBand="0" w:evenHBand="0" w:firstRowFirstColumn="0" w:firstRowLastColumn="0" w:lastRowFirstColumn="0" w:lastRowLastColumn="0"/>
              <w:rPr>
                <w:del w:id="985" w:author="Craig Parker" w:date="2023-11-23T20:59:00Z"/>
              </w:rPr>
            </w:pPr>
            <w:del w:id="986" w:author="Craig Parker" w:date="2023-11-23T20:59:00Z">
              <w:r w:rsidRPr="00BE3C48" w:rsidDel="00773C07">
                <w:delText>Fourth paper documenting the prediction model and PhD thesis incorporating all research insig</w:delText>
              </w:r>
            </w:del>
          </w:p>
        </w:tc>
      </w:tr>
    </w:tbl>
    <w:p w14:paraId="1D7E1A27" w14:textId="7FC02B16" w:rsidR="008012D4" w:rsidRPr="008012D4" w:rsidDel="00773C07" w:rsidRDefault="008012D4">
      <w:pPr>
        <w:pStyle w:val="Caption"/>
        <w:rPr>
          <w:del w:id="987" w:author="Craig Parker" w:date="2023-11-23T20:59:00Z"/>
          <w:sz w:val="24"/>
          <w:szCs w:val="24"/>
        </w:rPr>
      </w:pPr>
      <w:del w:id="988" w:author="Craig Parker" w:date="2023-11-23T20:59:00Z">
        <w:r w:rsidRPr="008012D4" w:rsidDel="00773C07">
          <w:rPr>
            <w:sz w:val="24"/>
            <w:szCs w:val="24"/>
          </w:rPr>
          <w:delText xml:space="preserve">Table </w:delText>
        </w:r>
        <w:r w:rsidRPr="008012D4" w:rsidDel="00773C07">
          <w:rPr>
            <w:i w:val="0"/>
            <w:iCs w:val="0"/>
            <w:sz w:val="24"/>
            <w:szCs w:val="24"/>
          </w:rPr>
          <w:fldChar w:fldCharType="begin"/>
        </w:r>
        <w:r w:rsidRPr="008012D4" w:rsidDel="00773C07">
          <w:rPr>
            <w:sz w:val="24"/>
            <w:szCs w:val="24"/>
          </w:rPr>
          <w:delInstrText xml:space="preserve"> SEQ Table \* ARABIC </w:delInstrText>
        </w:r>
        <w:r w:rsidRPr="008012D4" w:rsidDel="00773C07">
          <w:rPr>
            <w:i w:val="0"/>
            <w:iCs w:val="0"/>
            <w:sz w:val="24"/>
            <w:szCs w:val="24"/>
          </w:rPr>
          <w:fldChar w:fldCharType="separate"/>
        </w:r>
        <w:r w:rsidRPr="008012D4" w:rsidDel="00773C07">
          <w:rPr>
            <w:noProof/>
            <w:sz w:val="24"/>
            <w:szCs w:val="24"/>
          </w:rPr>
          <w:delText>2</w:delText>
        </w:r>
        <w:r w:rsidRPr="008012D4" w:rsidDel="00773C07">
          <w:rPr>
            <w:i w:val="0"/>
            <w:iCs w:val="0"/>
            <w:sz w:val="24"/>
            <w:szCs w:val="24"/>
          </w:rPr>
          <w:fldChar w:fldCharType="end"/>
        </w:r>
        <w:r w:rsidRPr="008012D4" w:rsidDel="00773C07">
          <w:rPr>
            <w:sz w:val="24"/>
            <w:szCs w:val="24"/>
          </w:rPr>
          <w:delText>: PhD Research Timeline, Activities and Outcomes</w:delText>
        </w:r>
      </w:del>
    </w:p>
    <w:p w14:paraId="199E526A" w14:textId="0A41E4FB" w:rsidR="006D6DF4" w:rsidRDefault="00F47EB4" w:rsidP="00F47EB4">
      <w:del w:id="989" w:author="Craig Parker" w:date="2023-11-23T20:59:00Z">
        <w:r w:rsidDel="00773C07">
          <w:rPr>
            <w:shd w:val="clear" w:color="auto" w:fill="F7F7F8"/>
          </w:rPr>
          <w:delText xml:space="preserve"> </w:delText>
        </w:r>
      </w:del>
    </w:p>
    <w:p w14:paraId="74F3B3DF" w14:textId="19DF20C7" w:rsidR="00C24C48" w:rsidRDefault="00C24C48" w:rsidP="00C24C48">
      <w:pPr>
        <w:pStyle w:val="Heading2"/>
      </w:pPr>
      <w:bookmarkStart w:id="990" w:name="_Toc162342375"/>
      <w:r w:rsidRPr="00C24C48">
        <w:t>POPIA compliance and protection of personal information</w:t>
      </w:r>
      <w:bookmarkEnd w:id="990"/>
    </w:p>
    <w:p w14:paraId="79E8F180" w14:textId="26B1ECC4" w:rsidR="00A13DB5" w:rsidRDefault="00A13DB5" w:rsidP="00A13DB5">
      <w:del w:id="991" w:author="Craig Parker" w:date="2023-12-12T14:56:00Z">
        <w:r w:rsidDel="00C50114">
          <w:delText>In alignment with the Protection of Personal Information Act of South Africa (POPIA, 2013), our research meticulously attends to data security and confidentiality</w:delText>
        </w:r>
      </w:del>
      <w:ins w:id="992" w:author="Craig Parker" w:date="2023-12-12T14:56:00Z">
        <w:r w:rsidR="00C50114">
          <w:t>Our research meticulously attends to data security and confidentiality in alignment with the Protection of Personal Information Act of South Africa (POPIA, 2013)</w:t>
        </w:r>
      </w:ins>
      <w:r>
        <w:t xml:space="preserve">. POPIA </w:t>
      </w:r>
      <w:del w:id="993" w:author="Craig Parker" w:date="2023-12-12T14:56:00Z">
        <w:r w:rsidDel="00C91B7B">
          <w:delText>sets limitations on</w:delText>
        </w:r>
      </w:del>
      <w:ins w:id="994" w:author="Craig Parker" w:date="2023-12-12T14:56:00Z">
        <w:r w:rsidR="00C91B7B">
          <w:t>limits</w:t>
        </w:r>
      </w:ins>
      <w:r>
        <w:t xml:space="preserve"> personal information processing but </w:t>
      </w:r>
      <w:del w:id="995" w:author="Craig Parker" w:date="2023-12-12T14:56:00Z">
        <w:r w:rsidDel="00C91B7B">
          <w:delText>simultaneously allows for</w:delText>
        </w:r>
      </w:del>
      <w:ins w:id="996" w:author="Craig Parker" w:date="2023-12-12T14:56:00Z">
        <w:r w:rsidR="00C91B7B">
          <w:t>allows</w:t>
        </w:r>
      </w:ins>
      <w:r>
        <w:t xml:space="preserve"> its use in scientific research. Our study is cognizant of this, alongside other governing legal frameworks like the National Health Act No 61 of 2003, the Constitution of the Republic of South Africa, and </w:t>
      </w:r>
      <w:ins w:id="997" w:author="Craig Parker" w:date="2023-12-12T14:56:00Z">
        <w:r w:rsidR="00C91B7B">
          <w:t xml:space="preserve">the </w:t>
        </w:r>
      </w:ins>
      <w:r>
        <w:t xml:space="preserve">Department of Health guidelines on Ethics in Health Research. </w:t>
      </w:r>
    </w:p>
    <w:p w14:paraId="39F992A5" w14:textId="57E2B258" w:rsidR="00A13DB5" w:rsidRDefault="00A13DB5" w:rsidP="00A13DB5">
      <w:r>
        <w:lastRenderedPageBreak/>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998" w:name="_Toc162342376"/>
      <w:r>
        <w:t>Strengths and Weaknesses</w:t>
      </w:r>
      <w:bookmarkEnd w:id="998"/>
    </w:p>
    <w:p w14:paraId="136557E9" w14:textId="77777777" w:rsidR="00827E1C" w:rsidDel="006F18C1" w:rsidRDefault="00827E1C" w:rsidP="006F18C1">
      <w:pPr>
        <w:pStyle w:val="Heading3"/>
        <w:rPr>
          <w:del w:id="999" w:author="Craig Parker" w:date="2023-11-23T21:01:00Z"/>
        </w:rPr>
      </w:pPr>
      <w:del w:id="1000" w:author="Craig Parker" w:date="2023-11-23T21:01:00Z">
        <w:r w:rsidRPr="00827E1C" w:rsidDel="006F18C1">
          <w:delText>Strengths</w:delText>
        </w:r>
      </w:del>
    </w:p>
    <w:p w14:paraId="436D6C96" w14:textId="77777777" w:rsidR="006F18C1" w:rsidRDefault="006F18C1" w:rsidP="006F18C1">
      <w:pPr>
        <w:rPr>
          <w:ins w:id="1001" w:author="Craig Parker" w:date="2023-11-23T21:01:00Z"/>
        </w:rPr>
      </w:pPr>
    </w:p>
    <w:p w14:paraId="67C6732B" w14:textId="77777777" w:rsidR="00234FBF" w:rsidRPr="00CE236C" w:rsidRDefault="00234FBF" w:rsidP="00234FBF">
      <w:pPr>
        <w:rPr>
          <w:ins w:id="1002" w:author="Craig Parker" w:date="2024-03-25T21:38:00Z"/>
        </w:rPr>
      </w:pPr>
      <w:ins w:id="1003" w:author="Craig Parker" w:date="2024-03-25T21:38:00Z">
        <w:r>
          <w:t xml:space="preserve">Study </w:t>
        </w:r>
        <w:r w:rsidRPr="00CE236C">
          <w:t xml:space="preserve">strengths and </w:t>
        </w:r>
        <w:proofErr w:type="gramStart"/>
        <w:r w:rsidRPr="00CE236C">
          <w:t>limitations</w:t>
        </w:r>
        <w:proofErr w:type="gramEnd"/>
        <w:r w:rsidRPr="00CE236C">
          <w:t xml:space="preserve"> </w:t>
        </w:r>
      </w:ins>
    </w:p>
    <w:p w14:paraId="433D1FF3" w14:textId="77777777" w:rsidR="00234FBF" w:rsidRDefault="00234FBF" w:rsidP="00234FBF">
      <w:pPr>
        <w:rPr>
          <w:ins w:id="1004" w:author="Craig Parker" w:date="2024-03-25T21:38:00Z"/>
        </w:rPr>
      </w:pPr>
    </w:p>
    <w:p w14:paraId="1AFF7343" w14:textId="77777777" w:rsidR="00234FBF" w:rsidRDefault="00234FBF" w:rsidP="00234FBF">
      <w:pPr>
        <w:numPr>
          <w:ilvl w:val="0"/>
          <w:numId w:val="33"/>
        </w:numPr>
        <w:rPr>
          <w:ins w:id="1005" w:author="Craig Parker" w:date="2024-03-25T21:38:00Z"/>
        </w:rPr>
      </w:pPr>
      <w:ins w:id="1006" w:author="Craig Parker" w:date="2024-03-25T21:38:00Z">
        <w:r>
          <w:t>Employs comprehensive data collection from clinical, socio-economic, and remote sensing sources, ensuring a multidimensional analysis of urban heat exposure.</w:t>
        </w:r>
      </w:ins>
    </w:p>
    <w:p w14:paraId="54F59DD7" w14:textId="77777777" w:rsidR="00234FBF" w:rsidRDefault="00234FBF" w:rsidP="00234FBF">
      <w:pPr>
        <w:numPr>
          <w:ilvl w:val="0"/>
          <w:numId w:val="33"/>
        </w:numPr>
        <w:rPr>
          <w:ins w:id="1007" w:author="Craig Parker" w:date="2024-03-25T21:38:00Z"/>
        </w:rPr>
      </w:pPr>
      <w:ins w:id="1008" w:author="Craig Parker" w:date="2024-03-25T21:38:00Z">
        <w:r>
          <w:t>Leverages state-of-the-art machine learning techniques for predictive modelling of heat-health outcomes, advancing the field of environmental health research.</w:t>
        </w:r>
      </w:ins>
    </w:p>
    <w:p w14:paraId="6DB52C66" w14:textId="77777777" w:rsidR="00234FBF" w:rsidRDefault="00234FBF" w:rsidP="00234FBF">
      <w:pPr>
        <w:numPr>
          <w:ilvl w:val="0"/>
          <w:numId w:val="33"/>
        </w:numPr>
        <w:rPr>
          <w:ins w:id="1009" w:author="Craig Parker" w:date="2024-03-25T21:38:00Z"/>
        </w:rPr>
      </w:pPr>
      <w:ins w:id="1010" w:author="Craig Parker" w:date="2024-03-25T21:38:00Z">
        <w:r>
          <w:t>A cross-disciplinary approach enriches the interpretation of data, linking climate science with public health implications.</w:t>
        </w:r>
      </w:ins>
    </w:p>
    <w:p w14:paraId="5A754974" w14:textId="77777777" w:rsidR="00234FBF" w:rsidRDefault="00234FBF" w:rsidP="00234FBF">
      <w:pPr>
        <w:numPr>
          <w:ilvl w:val="0"/>
          <w:numId w:val="33"/>
        </w:numPr>
        <w:rPr>
          <w:ins w:id="1011" w:author="Craig Parker" w:date="2024-03-25T21:38:00Z"/>
        </w:rPr>
      </w:pPr>
      <w:ins w:id="1012" w:author="Craig Parker" w:date="2024-03-25T21:38:00Z">
        <w:r>
          <w:t>Risk of sampling bias due to secondary data utilisation, which may influence the representativeness of findings.</w:t>
        </w:r>
      </w:ins>
    </w:p>
    <w:p w14:paraId="608FBF7B" w14:textId="77777777" w:rsidR="00234FBF" w:rsidRDefault="00234FBF" w:rsidP="00234FBF">
      <w:pPr>
        <w:numPr>
          <w:ilvl w:val="0"/>
          <w:numId w:val="33"/>
        </w:numPr>
        <w:rPr>
          <w:ins w:id="1013" w:author="Craig Parker" w:date="2024-03-25T21:38:00Z"/>
        </w:rPr>
      </w:pPr>
      <w:ins w:id="1014" w:author="Craig Parker" w:date="2024-03-25T21:38:00Z">
        <w:r w:rsidRPr="00AC24BA">
          <w:t>The spatial resolution of datasets, particularly those capturing microclimatic urban variations, may limit the granularity of exposure assessments, affecting the precision in capturing heat stress metrics.</w:t>
        </w:r>
      </w:ins>
    </w:p>
    <w:p w14:paraId="31EA5119" w14:textId="2B74D7A0" w:rsidR="00827E1C" w:rsidRPr="00827E1C" w:rsidDel="006F18C1" w:rsidRDefault="00827E1C" w:rsidP="00827E1C">
      <w:pPr>
        <w:numPr>
          <w:ilvl w:val="0"/>
          <w:numId w:val="9"/>
        </w:numPr>
        <w:rPr>
          <w:del w:id="1015" w:author="Craig Parker" w:date="2023-11-23T21:01:00Z"/>
        </w:rPr>
      </w:pPr>
      <w:del w:id="1016" w:author="Craig Parker" w:date="2023-11-23T21:01:00Z">
        <w:r w:rsidRPr="00827E1C" w:rsidDel="006F18C1">
          <w:rPr>
            <w:b/>
            <w:bCs/>
          </w:rPr>
          <w:delText>Multi-Dimensional Approach</w:delText>
        </w:r>
        <w:r w:rsidRPr="00827E1C" w:rsidDel="006F18C1">
          <w:delText>: The proposal addresses complex spatial and demographically stratified heat-health interactions through a combination of socio-economic survey data, satellite imagery, statistical techniques, and machine learning methodologies. This multifaceted approach adds depth to the research.</w:delText>
        </w:r>
      </w:del>
    </w:p>
    <w:p w14:paraId="0536028E" w14:textId="4E2B9A6E" w:rsidR="00827E1C" w:rsidRPr="00827E1C" w:rsidDel="006F18C1" w:rsidRDefault="00827E1C" w:rsidP="00827E1C">
      <w:pPr>
        <w:numPr>
          <w:ilvl w:val="0"/>
          <w:numId w:val="9"/>
        </w:numPr>
        <w:rPr>
          <w:del w:id="1017" w:author="Craig Parker" w:date="2023-11-23T21:01:00Z"/>
        </w:rPr>
      </w:pPr>
      <w:del w:id="1018" w:author="Craig Parker" w:date="2023-11-23T21:01:00Z">
        <w:r w:rsidRPr="00827E1C" w:rsidDel="006F18C1">
          <w:rPr>
            <w:b/>
            <w:bCs/>
          </w:rPr>
          <w:delText>Focus on Vulnerability Mapping</w:delText>
        </w:r>
        <w:r w:rsidRPr="00827E1C" w:rsidDel="006F18C1">
          <w:delText>: By emphasizing the identification and grouping of urban regions with similar vulnerability profiles, the proposal targets an area of critical importance, especially in the context of climate change.</w:delText>
        </w:r>
      </w:del>
    </w:p>
    <w:p w14:paraId="040CA63B" w14:textId="69824DFE" w:rsidR="00827E1C" w:rsidRPr="00827E1C" w:rsidDel="006F18C1" w:rsidRDefault="00827E1C" w:rsidP="00827E1C">
      <w:pPr>
        <w:numPr>
          <w:ilvl w:val="0"/>
          <w:numId w:val="9"/>
        </w:numPr>
        <w:rPr>
          <w:del w:id="1019" w:author="Craig Parker" w:date="2023-11-23T21:01:00Z"/>
        </w:rPr>
      </w:pPr>
      <w:del w:id="1020" w:author="Craig Parker" w:date="2023-11-23T21:01:00Z">
        <w:r w:rsidRPr="00827E1C" w:rsidDel="006F18C1">
          <w:rPr>
            <w:b/>
            <w:bCs/>
          </w:rPr>
          <w:delText>Use of Existing Datasets</w:delText>
        </w:r>
        <w:r w:rsidRPr="00827E1C" w:rsidDel="006F18C1">
          <w:delText>: Leveraging existing longitudinal health datasets and weather data provides a foundation for insights, potentially ensuring that the research builds on existing knowledge and connects to real-world contexts.</w:delText>
        </w:r>
      </w:del>
    </w:p>
    <w:p w14:paraId="7451D217" w14:textId="7C373AD1" w:rsidR="00827E1C" w:rsidRPr="00827E1C" w:rsidDel="006F18C1" w:rsidRDefault="00827E1C" w:rsidP="00827E1C">
      <w:pPr>
        <w:numPr>
          <w:ilvl w:val="0"/>
          <w:numId w:val="9"/>
        </w:numPr>
        <w:rPr>
          <w:del w:id="1021" w:author="Craig Parker" w:date="2023-11-23T21:01:00Z"/>
        </w:rPr>
      </w:pPr>
      <w:del w:id="1022" w:author="Craig Parker" w:date="2023-11-23T21:01:00Z">
        <w:r w:rsidRPr="00827E1C" w:rsidDel="006F18C1">
          <w:rPr>
            <w:b/>
            <w:bCs/>
          </w:rPr>
          <w:delText>Predictive Modeling</w:delText>
        </w:r>
        <w:r w:rsidRPr="00827E1C" w:rsidDel="006F18C1">
          <w:delText>: Developing a predictive model for heat-health outcomes represents a concrete, actionable output that could be translated into interventions and policy decisions.</w:delText>
        </w:r>
      </w:del>
    </w:p>
    <w:p w14:paraId="470B3CD7" w14:textId="1F97ADFB" w:rsidR="00827E1C" w:rsidRPr="00827E1C" w:rsidDel="006F18C1" w:rsidRDefault="00827E1C" w:rsidP="000E1D2E">
      <w:pPr>
        <w:pStyle w:val="Heading3"/>
        <w:rPr>
          <w:del w:id="1023" w:author="Craig Parker" w:date="2023-11-23T21:01:00Z"/>
        </w:rPr>
      </w:pPr>
      <w:del w:id="1024" w:author="Craig Parker" w:date="2023-11-23T21:01:00Z">
        <w:r w:rsidRPr="00827E1C" w:rsidDel="006F18C1">
          <w:delText>Weaknesses</w:delText>
        </w:r>
      </w:del>
    </w:p>
    <w:p w14:paraId="1529DD93" w14:textId="08695B45" w:rsidR="00827E1C" w:rsidRPr="00827E1C" w:rsidDel="006F18C1" w:rsidRDefault="00827E1C" w:rsidP="00827E1C">
      <w:pPr>
        <w:numPr>
          <w:ilvl w:val="0"/>
          <w:numId w:val="10"/>
        </w:numPr>
        <w:rPr>
          <w:del w:id="1025" w:author="Craig Parker" w:date="2023-11-23T21:01:00Z"/>
        </w:rPr>
      </w:pPr>
      <w:del w:id="1026" w:author="Craig Parker" w:date="2023-11-23T21:01:00Z">
        <w:r w:rsidRPr="00827E1C" w:rsidDel="006F18C1">
          <w:rPr>
            <w:b/>
            <w:bCs/>
          </w:rPr>
          <w:delText>Data Dependence</w:delText>
        </w:r>
        <w:r w:rsidRPr="00827E1C" w:rsidDel="006F18C1">
          <w:delText>: The study relies on the availability and quality of multiple datasets, including socio-economic survey data, spatial proxies, and health datasets. Issues with data quality, accessibility, or integration could pose significant challenges.</w:delText>
        </w:r>
      </w:del>
    </w:p>
    <w:p w14:paraId="0226163D" w14:textId="52096766" w:rsidR="00827E1C" w:rsidRPr="00827E1C" w:rsidDel="006F18C1" w:rsidRDefault="00827E1C" w:rsidP="00827E1C">
      <w:pPr>
        <w:numPr>
          <w:ilvl w:val="0"/>
          <w:numId w:val="10"/>
        </w:numPr>
        <w:rPr>
          <w:del w:id="1027" w:author="Craig Parker" w:date="2023-11-23T21:01:00Z"/>
        </w:rPr>
      </w:pPr>
      <w:del w:id="1028" w:author="Craig Parker" w:date="2023-11-23T21:01:00Z">
        <w:r w:rsidRPr="00827E1C" w:rsidDel="006F18C1">
          <w:rPr>
            <w:b/>
            <w:bCs/>
          </w:rPr>
          <w:delText>Complexity</w:delText>
        </w:r>
        <w:r w:rsidRPr="00827E1C" w:rsidDel="006F18C1">
          <w:delText>: The proposal's multifaceted approach, while a strength, may lead to a complexity that could be challenging to manage, requiring a high degree of methodological rigor and clear articulation of each stage of the research.</w:delText>
        </w:r>
      </w:del>
    </w:p>
    <w:p w14:paraId="0A2FE0BB" w14:textId="41C09497" w:rsidR="00827E1C" w:rsidRPr="00827E1C" w:rsidDel="006F18C1" w:rsidRDefault="00827E1C" w:rsidP="00827E1C">
      <w:pPr>
        <w:numPr>
          <w:ilvl w:val="0"/>
          <w:numId w:val="10"/>
        </w:numPr>
        <w:rPr>
          <w:del w:id="1029" w:author="Craig Parker" w:date="2023-11-23T21:01:00Z"/>
        </w:rPr>
      </w:pPr>
      <w:del w:id="1030" w:author="Craig Parker" w:date="2023-11-23T21:01:00Z">
        <w:r w:rsidRPr="00827E1C" w:rsidDel="006F18C1">
          <w:rPr>
            <w:b/>
            <w:bCs/>
          </w:rPr>
          <w:delText>Generalizability</w:delText>
        </w:r>
        <w:r w:rsidRPr="00827E1C" w:rsidDel="006F18C1">
          <w:delText>: With a focus on Johannesburg, the findings' applicability to other African cities or varying contexts might be limited. While this specific focus enables in-depth analysis, a clear rationale for the transferability of insights would strengthen the proposal.</w:delText>
        </w:r>
      </w:del>
    </w:p>
    <w:p w14:paraId="70FFBDFE" w14:textId="77777777" w:rsidR="00827E1C" w:rsidRPr="00827E1C" w:rsidDel="006F18C1" w:rsidRDefault="00827E1C">
      <w:pPr>
        <w:pStyle w:val="Heading3"/>
        <w:rPr>
          <w:del w:id="1031" w:author="Craig Parker" w:date="2023-11-23T21:04:00Z"/>
        </w:rPr>
        <w:pPrChange w:id="1032" w:author="Craig Parker" w:date="2023-11-23T21:01:00Z">
          <w:pPr/>
        </w:pPrChange>
      </w:pPr>
    </w:p>
    <w:p w14:paraId="7A15B1B9" w14:textId="77777777" w:rsidR="00A13DB5" w:rsidRPr="00AC54AE" w:rsidRDefault="00A13DB5" w:rsidP="00AC54AE"/>
    <w:p w14:paraId="2170689F" w14:textId="4A8E09F3" w:rsidR="000343CF" w:rsidRDefault="000343CF" w:rsidP="000343CF">
      <w:pPr>
        <w:pStyle w:val="Heading2"/>
      </w:pPr>
      <w:bookmarkStart w:id="1033" w:name="_Toc162342377"/>
      <w:r w:rsidRPr="000343CF">
        <w:t>Budget</w:t>
      </w:r>
      <w:bookmarkEnd w:id="1033"/>
    </w:p>
    <w:p w14:paraId="7E574BD3" w14:textId="5461DFD0" w:rsidR="000343CF" w:rsidDel="006F18C1" w:rsidRDefault="000343CF" w:rsidP="006F18C1">
      <w:pPr>
        <w:rPr>
          <w:del w:id="1034" w:author="Craig Parker" w:date="2023-11-23T21:04:00Z"/>
        </w:rPr>
      </w:pPr>
      <w:r w:rsidRPr="000343CF">
        <w:t xml:space="preserve"> </w:t>
      </w:r>
      <w:del w:id="1035" w:author="Craig Parker" w:date="2023-11-23T21:04:00Z">
        <w:r w:rsidRPr="000343CF" w:rsidDel="006F18C1">
          <w:delText>The financial plan for this research is comprehensive and carefully curated to ensure that every requirement for the project is catered to. A detailed budget will include:</w:delText>
        </w:r>
      </w:del>
    </w:p>
    <w:p w14:paraId="5EF4F795" w14:textId="77777777" w:rsidR="006F18C1" w:rsidRDefault="006F18C1" w:rsidP="006F18C1">
      <w:pPr>
        <w:rPr>
          <w:ins w:id="1036" w:author="Craig Parker" w:date="2023-11-23T21:04:00Z"/>
        </w:rPr>
      </w:pPr>
    </w:p>
    <w:p w14:paraId="5AD9BFBB" w14:textId="77777777" w:rsidR="006F18C1" w:rsidRPr="006F18C1" w:rsidRDefault="006F18C1" w:rsidP="006F18C1">
      <w:pPr>
        <w:numPr>
          <w:ilvl w:val="0"/>
          <w:numId w:val="26"/>
        </w:numPr>
        <w:rPr>
          <w:ins w:id="1037" w:author="Craig Parker" w:date="2023-11-23T21:04:00Z"/>
        </w:rPr>
      </w:pPr>
      <w:ins w:id="1038" w:author="Craig Parker" w:date="2023-11-23T21:04:00Z">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ins>
    </w:p>
    <w:p w14:paraId="6E9D4CA9" w14:textId="77777777" w:rsidR="006F18C1" w:rsidRPr="006F18C1" w:rsidRDefault="006F18C1" w:rsidP="006F18C1">
      <w:pPr>
        <w:numPr>
          <w:ilvl w:val="0"/>
          <w:numId w:val="26"/>
        </w:numPr>
        <w:rPr>
          <w:ins w:id="1039" w:author="Craig Parker" w:date="2023-11-23T21:04:00Z"/>
        </w:rPr>
      </w:pPr>
      <w:ins w:id="1040" w:author="Craig Parker" w:date="2023-11-23T21:04:00Z">
        <w:r w:rsidRPr="006F18C1">
          <w:rPr>
            <w:b/>
            <w:bCs/>
          </w:rPr>
          <w:t>Cloud-Based Computing Resources</w:t>
        </w:r>
        <w:r w:rsidRPr="006F18C1">
          <w:t xml:space="preserve">: Recognizing the need for high-performance computing, particularly for predictive </w:t>
        </w:r>
        <w:proofErr w:type="spellStart"/>
        <w:r w:rsidRPr="006F18C1">
          <w:t>modeling</w:t>
        </w:r>
        <w:proofErr w:type="spellEnd"/>
        <w:r w:rsidRPr="006F18C1">
          <w:t>, we will allocate a significant portion of the budget to Google Cloud Computing services. This will support the computational demands of machine learning algorithms and large-scale data processing, ensuring efficiency and scalability.</w:t>
        </w:r>
      </w:ins>
    </w:p>
    <w:p w14:paraId="2392E688" w14:textId="77777777" w:rsidR="006F18C1" w:rsidRPr="006F18C1" w:rsidRDefault="006F18C1" w:rsidP="006F18C1">
      <w:pPr>
        <w:numPr>
          <w:ilvl w:val="0"/>
          <w:numId w:val="26"/>
        </w:numPr>
        <w:rPr>
          <w:ins w:id="1041" w:author="Craig Parker" w:date="2023-11-23T21:04:00Z"/>
        </w:rPr>
      </w:pPr>
      <w:ins w:id="1042" w:author="Craig Parker" w:date="2023-11-23T21:04:00Z">
        <w:r w:rsidRPr="006F18C1">
          <w:rPr>
            <w:b/>
            <w:bCs/>
          </w:rPr>
          <w:lastRenderedPageBreak/>
          <w:t>Hardware</w:t>
        </w:r>
        <w:r w:rsidRPr="006F18C1">
          <w:t>: The project will also invest in acquiring suitable hardware or subscribing to additional cloud-based computational services to support data analysis.</w:t>
        </w:r>
      </w:ins>
    </w:p>
    <w:p w14:paraId="55A2C20D" w14:textId="77777777" w:rsidR="006F18C1" w:rsidRPr="006F18C1" w:rsidRDefault="006F18C1" w:rsidP="006F18C1">
      <w:pPr>
        <w:numPr>
          <w:ilvl w:val="0"/>
          <w:numId w:val="26"/>
        </w:numPr>
        <w:rPr>
          <w:ins w:id="1043" w:author="Craig Parker" w:date="2023-11-23T21:04:00Z"/>
        </w:rPr>
      </w:pPr>
      <w:ins w:id="1044" w:author="Craig Parker" w:date="2023-11-23T21:04:00Z">
        <w:r w:rsidRPr="006F18C1">
          <w:rPr>
            <w:b/>
            <w:bCs/>
          </w:rPr>
          <w:t>Publication Fees</w:t>
        </w:r>
        <w:r w:rsidRPr="006F18C1">
          <w:t>: We anticipate expenses related to publishing our findings in open-access, peer-reviewed journals to ensure wide dissemination of our research.</w:t>
        </w:r>
      </w:ins>
    </w:p>
    <w:p w14:paraId="5FFB53F9" w14:textId="77777777" w:rsidR="006F18C1" w:rsidRPr="006F18C1" w:rsidRDefault="006F18C1" w:rsidP="006F18C1">
      <w:pPr>
        <w:numPr>
          <w:ilvl w:val="0"/>
          <w:numId w:val="26"/>
        </w:numPr>
        <w:rPr>
          <w:ins w:id="1045" w:author="Craig Parker" w:date="2023-11-23T21:04:00Z"/>
        </w:rPr>
      </w:pPr>
      <w:ins w:id="1046" w:author="Craig Parker" w:date="2023-11-23T21:04:00Z">
        <w:r w:rsidRPr="006F18C1">
          <w:rPr>
            <w:b/>
            <w:bCs/>
          </w:rPr>
          <w:t>Training and Capacity Building</w:t>
        </w:r>
        <w:r w:rsidRPr="006F18C1">
          <w:t>: The budget provides for ongoing training to keep the research team updated with the latest developments in data science and climate-health research.</w:t>
        </w:r>
      </w:ins>
    </w:p>
    <w:p w14:paraId="47D15CD6" w14:textId="77777777" w:rsidR="006F18C1" w:rsidRPr="006F18C1" w:rsidRDefault="006F18C1" w:rsidP="006F18C1">
      <w:pPr>
        <w:rPr>
          <w:ins w:id="1047" w:author="Craig Parker" w:date="2023-11-23T21:04:00Z"/>
        </w:rPr>
      </w:pPr>
      <w:ins w:id="1048" w:author="Craig Parker" w:date="2023-11-23T21:04:00Z">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ins>
    </w:p>
    <w:p w14:paraId="7604D9CE" w14:textId="6BB8FB28" w:rsidR="000343CF" w:rsidRPr="000343CF" w:rsidDel="006F18C1" w:rsidRDefault="000343CF">
      <w:pPr>
        <w:rPr>
          <w:del w:id="1049" w:author="Craig Parker" w:date="2023-11-23T21:04:00Z"/>
        </w:rPr>
        <w:pPrChange w:id="1050" w:author="Craig Parker" w:date="2023-11-23T21:04:00Z">
          <w:pPr>
            <w:numPr>
              <w:numId w:val="5"/>
            </w:numPr>
            <w:tabs>
              <w:tab w:val="num" w:pos="720"/>
            </w:tabs>
            <w:ind w:left="720" w:hanging="360"/>
          </w:pPr>
        </w:pPrChange>
      </w:pPr>
      <w:del w:id="1051" w:author="Craig Parker" w:date="2023-11-23T21:04:00Z">
        <w:r w:rsidRPr="000343CF" w:rsidDel="006F18C1">
          <w:rPr>
            <w:b/>
            <w:bCs/>
          </w:rPr>
          <w:delText>Data Collection</w:delText>
        </w:r>
        <w:r w:rsidRPr="000343CF" w:rsidDel="006F18C1">
          <w:delText>: As the backbone of our research, the financial provision for data collection is paramount. This encompasses the procurement of secondary datasets, possible field surveys, and necessary tools or services for data gathering.</w:delText>
        </w:r>
      </w:del>
    </w:p>
    <w:p w14:paraId="3324B34A" w14:textId="77544835" w:rsidR="000343CF" w:rsidRPr="000343CF" w:rsidDel="006F18C1" w:rsidRDefault="000343CF">
      <w:pPr>
        <w:rPr>
          <w:del w:id="1052" w:author="Craig Parker" w:date="2023-11-23T21:04:00Z"/>
        </w:rPr>
        <w:pPrChange w:id="1053" w:author="Craig Parker" w:date="2023-11-23T21:04:00Z">
          <w:pPr>
            <w:numPr>
              <w:numId w:val="5"/>
            </w:numPr>
            <w:tabs>
              <w:tab w:val="num" w:pos="720"/>
            </w:tabs>
            <w:ind w:left="720" w:hanging="360"/>
          </w:pPr>
        </w:pPrChange>
      </w:pPr>
      <w:del w:id="1054" w:author="Craig Parker" w:date="2023-11-23T21:04:00Z">
        <w:r w:rsidRPr="000343CF" w:rsidDel="006F18C1">
          <w:rPr>
            <w:b/>
            <w:bCs/>
          </w:rPr>
          <w:delText>Software Licenses</w:delText>
        </w:r>
        <w:r w:rsidRPr="000343CF" w:rsidDel="006F18C1">
          <w:delText>: Our research will leverage several specialized software for data analysis and model building. The budget covers the licensing costs of necessary software including, but not limited to, statistical software, machine learning libraries, geographic information system (GIS) software, and data visualization tools.</w:delText>
        </w:r>
      </w:del>
    </w:p>
    <w:p w14:paraId="21FEF6AD" w14:textId="7E4F4DC9" w:rsidR="000343CF" w:rsidRPr="000343CF" w:rsidDel="006F18C1" w:rsidRDefault="000343CF">
      <w:pPr>
        <w:rPr>
          <w:del w:id="1055" w:author="Craig Parker" w:date="2023-11-23T21:04:00Z"/>
        </w:rPr>
        <w:pPrChange w:id="1056" w:author="Craig Parker" w:date="2023-11-23T21:04:00Z">
          <w:pPr>
            <w:numPr>
              <w:numId w:val="5"/>
            </w:numPr>
            <w:tabs>
              <w:tab w:val="num" w:pos="720"/>
            </w:tabs>
            <w:ind w:left="720" w:hanging="360"/>
          </w:pPr>
        </w:pPrChange>
      </w:pPr>
      <w:del w:id="1057" w:author="Craig Parker" w:date="2023-11-23T21:04:00Z">
        <w:r w:rsidRPr="000343CF" w:rsidDel="006F18C1">
          <w:rPr>
            <w:b/>
            <w:bCs/>
          </w:rPr>
          <w:delText>Hardware</w:delText>
        </w:r>
        <w:r w:rsidRPr="000343CF" w:rsidDel="006F18C1">
          <w:delText>: To ensure efficient analysis of extensive datasets, high-performance computing resources are required. We will allocate funds for acquiring suitable hardware or subscribing to cloud-based computational services.</w:delText>
        </w:r>
      </w:del>
    </w:p>
    <w:p w14:paraId="4D4A07B0" w14:textId="12E1DEF0" w:rsidR="000343CF" w:rsidRPr="000343CF" w:rsidDel="006F18C1" w:rsidRDefault="000343CF">
      <w:pPr>
        <w:rPr>
          <w:del w:id="1058" w:author="Craig Parker" w:date="2023-11-23T21:04:00Z"/>
        </w:rPr>
        <w:pPrChange w:id="1059" w:author="Craig Parker" w:date="2023-11-23T21:04:00Z">
          <w:pPr>
            <w:numPr>
              <w:numId w:val="5"/>
            </w:numPr>
            <w:tabs>
              <w:tab w:val="num" w:pos="720"/>
            </w:tabs>
            <w:ind w:left="720" w:hanging="360"/>
          </w:pPr>
        </w:pPrChange>
      </w:pPr>
      <w:del w:id="1060" w:author="Craig Parker" w:date="2023-11-23T21:04:00Z">
        <w:r w:rsidRPr="000343CF" w:rsidDel="006F18C1">
          <w:rPr>
            <w:b/>
            <w:bCs/>
          </w:rPr>
          <w:delText>Publication Fees</w:delText>
        </w:r>
        <w:r w:rsidRPr="000343CF" w:rsidDel="006F18C1">
          <w:delText>: As part of the research dissemination, the budget accounts for possible charges associated with publishing in open-access, peer-reviewed scientific journals.</w:delText>
        </w:r>
      </w:del>
    </w:p>
    <w:p w14:paraId="2C15D7A9" w14:textId="0B4A0985" w:rsidR="000343CF" w:rsidRPr="000343CF" w:rsidDel="006F18C1" w:rsidRDefault="000343CF">
      <w:pPr>
        <w:rPr>
          <w:del w:id="1061" w:author="Craig Parker" w:date="2023-11-23T21:04:00Z"/>
        </w:rPr>
        <w:pPrChange w:id="1062" w:author="Craig Parker" w:date="2023-11-23T21:04:00Z">
          <w:pPr>
            <w:numPr>
              <w:numId w:val="5"/>
            </w:numPr>
            <w:tabs>
              <w:tab w:val="num" w:pos="720"/>
            </w:tabs>
            <w:ind w:left="720" w:hanging="360"/>
          </w:pPr>
        </w:pPrChange>
      </w:pPr>
      <w:del w:id="1063" w:author="Craig Parker" w:date="2023-11-23T21:04:00Z">
        <w:r w:rsidRPr="000343CF" w:rsidDel="006F18C1">
          <w:rPr>
            <w:b/>
            <w:bCs/>
          </w:rPr>
          <w:delText>Training</w:delText>
        </w:r>
        <w:r w:rsidRPr="000343CF" w:rsidDel="006F18C1">
          <w:delText>: To keep abreast with the fast-evolving data science landscape and emerging tools and techniques in climate-health research, funds will be set aside for continuous training and capacity building for the research team.</w:delText>
        </w:r>
      </w:del>
    </w:p>
    <w:p w14:paraId="5CFF3760" w14:textId="325BF82D" w:rsidR="000343CF" w:rsidRPr="000343CF" w:rsidRDefault="000343CF" w:rsidP="006F18C1">
      <w:del w:id="1064" w:author="Craig Parker" w:date="2023-11-23T21:04:00Z">
        <w:r w:rsidRPr="000343CF" w:rsidDel="006F18C1">
          <w:delText>The budget has been structured within the limits of the National Institutes of Health (NIH) grant, which covers the PhD research. However, given the magnitude and scope of the project, additional funding might be sought through various avenues such as additional grants, research partnerships, or institutional collaborations.</w:delText>
        </w:r>
      </w:del>
    </w:p>
    <w:p w14:paraId="69F6CD08" w14:textId="5458565E" w:rsidR="00D86372" w:rsidRDefault="000343CF" w:rsidP="00D86372">
      <w:pPr>
        <w:pStyle w:val="Heading2"/>
      </w:pPr>
      <w:bookmarkStart w:id="1065" w:name="_Toc162342378"/>
      <w:r w:rsidRPr="000343CF">
        <w:t>Advisors</w:t>
      </w:r>
      <w:bookmarkEnd w:id="1065"/>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1D5B463A" w:rsidR="009436F6" w:rsidRDefault="009436F6" w:rsidP="009436F6">
      <w:r>
        <w:t>Professor Matthew Chersich, based at Wits RHI,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t>Professor Akbar Waljee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proofErr w:type="spellStart"/>
      <w:r>
        <w:t>Dr.</w:t>
      </w:r>
      <w:proofErr w:type="spellEnd"/>
      <w:r>
        <w:t xml:space="preserve"> Christopher Jack from the University of Cape Town strengthens the climate aspects of our study with his extensive knowledge in climate science, ensuring a well-rounded and sophisticated understanding of the climate-health nexus. With a background in computer science and ocean/atmospheric science, </w:t>
      </w:r>
      <w:proofErr w:type="spellStart"/>
      <w:r>
        <w:t>Dr.</w:t>
      </w:r>
      <w:proofErr w:type="spellEnd"/>
      <w:r>
        <w:t xml:space="preserve"> Jack possesses a unique blend of skills in high performance computing, </w:t>
      </w:r>
      <w:proofErr w:type="spellStart"/>
      <w:r>
        <w:t>modeling</w:t>
      </w:r>
      <w:proofErr w:type="spellEnd"/>
      <w:r>
        <w:t xml:space="preserve">, analysis, science-society engagement, and decision-making under uncertainty. His current research activities are concentrated on the intersection of urban contexts and climate risk, leveraging his comprehensive expertise in climate science and </w:t>
      </w:r>
      <w:proofErr w:type="spellStart"/>
      <w:r>
        <w:t>modeling</w:t>
      </w:r>
      <w:proofErr w:type="spellEnd"/>
      <w:r>
        <w:t>,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1066" w:name="_Toc162342379"/>
      <w:r>
        <w:lastRenderedPageBreak/>
        <w:t>Conclusion</w:t>
      </w:r>
      <w:bookmarkEnd w:id="1066"/>
    </w:p>
    <w:p w14:paraId="48860B43" w14:textId="402973F7" w:rsidR="00F463F7" w:rsidRPr="00C3772A" w:rsidRDefault="00655BD8" w:rsidP="00AC54AE">
      <w:r>
        <w:t>T</w:t>
      </w:r>
      <w:r w:rsidRPr="00655BD8">
        <w:t>his research project seeks to explore the intricate relationship between urban heat exposure, population vulnerability, and health outcomes within the unique socio-economic, environmental, and climatic context of Johannesburg. Utilising advanced statistical techniques, machine learning methods, and a variety of robust data sources, the research aims to establish a nuanced understanding of heat-health effects in the city. This will culminate in the development of a spatially and demographically stratified heat-health outcome prediction model, which will enhance the city's readiness and response to heat-related health risks, ultimately contributing to the wellbeing of Johannesburg's inhabitants. As global temperatures continue to rise, the insights generated from this study could provide pivotal contributions to climate science, public health, AI, and the broader interdisciplinary field of climate and health.</w:t>
      </w:r>
    </w:p>
    <w:p w14:paraId="402402D9" w14:textId="607664B4" w:rsidR="00EA5519" w:rsidRPr="009E4D8C" w:rsidRDefault="008C1333">
      <w:r>
        <w:br w:type="page"/>
      </w:r>
    </w:p>
    <w:p w14:paraId="0CE93321" w14:textId="4EFBB8A0" w:rsidR="00290DB3" w:rsidRPr="009E4D8C" w:rsidRDefault="00AC54AE" w:rsidP="00496763">
      <w:pPr>
        <w:pStyle w:val="Heading2"/>
      </w:pPr>
      <w:bookmarkStart w:id="1067" w:name="_Toc162342380"/>
      <w:r w:rsidRPr="009E4D8C">
        <w:lastRenderedPageBreak/>
        <w:t>References</w:t>
      </w:r>
      <w:bookmarkEnd w:id="1067"/>
    </w:p>
    <w:p w14:paraId="6C048909" w14:textId="77777777" w:rsidR="00290DB3" w:rsidRDefault="00290DB3"/>
    <w:p w14:paraId="79475292" w14:textId="167663FE" w:rsidR="00EE2111" w:rsidRPr="00EE2111" w:rsidRDefault="00290DB3" w:rsidP="00EE2111">
      <w:pPr>
        <w:pStyle w:val="EndNoteBibliography"/>
        <w:spacing w:after="0"/>
        <w:ind w:left="720" w:hanging="720"/>
        <w:rPr>
          <w:i/>
        </w:rPr>
      </w:pPr>
      <w:r>
        <w:fldChar w:fldCharType="begin"/>
      </w:r>
      <w:r>
        <w:instrText xml:space="preserve"> ADDIN EN.REFLIST </w:instrText>
      </w:r>
      <w:r>
        <w:fldChar w:fldCharType="separate"/>
      </w:r>
      <w:r w:rsidR="00EE2111" w:rsidRPr="00EE2111">
        <w:t>1.</w:t>
      </w:r>
      <w:r w:rsidR="00EE2111" w:rsidRPr="00EE2111">
        <w:tab/>
      </w:r>
      <w:r w:rsidR="00EE2111" w:rsidRPr="00EE2111">
        <w:rPr>
          <w:i/>
        </w:rPr>
        <w:t xml:space="preserve"> Harnessing Data Science for Health Discovery and Innovation in Africa (DS-I Africa). Retrieved from </w:t>
      </w:r>
      <w:hyperlink r:id="rId21" w:history="1">
        <w:r w:rsidR="00EE2111" w:rsidRPr="00EE2111">
          <w:rPr>
            <w:rStyle w:val="Hyperlink"/>
            <w:i/>
          </w:rPr>
          <w:t>https://commonfund.nih.gov/AfricaData</w:t>
        </w:r>
      </w:hyperlink>
      <w:r w:rsidR="00EE2111" w:rsidRPr="00EE2111">
        <w:rPr>
          <w:i/>
        </w:rPr>
        <w:t>.</w:t>
      </w:r>
    </w:p>
    <w:p w14:paraId="308A3FFE" w14:textId="77777777" w:rsidR="00EE2111" w:rsidRPr="00EE2111" w:rsidRDefault="00EE2111" w:rsidP="00EE2111">
      <w:pPr>
        <w:pStyle w:val="EndNoteBibliography"/>
        <w:spacing w:after="0"/>
        <w:ind w:left="720" w:hanging="720"/>
      </w:pPr>
      <w:r w:rsidRPr="00EE2111">
        <w:t>2.</w:t>
      </w:r>
      <w:r w:rsidRPr="00EE2111">
        <w:tab/>
        <w:t xml:space="preserve">Johnson, D.P., J.S. Wilson, and G.C. Luber, </w:t>
      </w:r>
      <w:r w:rsidRPr="00EE2111">
        <w:rPr>
          <w:i/>
        </w:rPr>
        <w:t>Socioeconomic indicators of heat-related health risk supplemented with remotely sensed data.</w:t>
      </w:r>
      <w:r w:rsidRPr="00EE2111">
        <w:t xml:space="preserve"> International Journal of Health Geographics, 2009. </w:t>
      </w:r>
      <w:r w:rsidRPr="00EE2111">
        <w:rPr>
          <w:b/>
        </w:rPr>
        <w:t>8</w:t>
      </w:r>
      <w:r w:rsidRPr="00EE2111">
        <w:t>(1): p. 57.</w:t>
      </w:r>
    </w:p>
    <w:p w14:paraId="38A86B3A" w14:textId="77777777" w:rsidR="00EE2111" w:rsidRPr="00EE2111" w:rsidRDefault="00EE2111" w:rsidP="00EE2111">
      <w:pPr>
        <w:pStyle w:val="EndNoteBibliography"/>
        <w:spacing w:after="0"/>
        <w:ind w:left="720" w:hanging="720"/>
      </w:pPr>
      <w:r w:rsidRPr="00EE2111">
        <w:t>3.</w:t>
      </w:r>
      <w:r w:rsidRPr="00EE2111">
        <w:tab/>
        <w:t xml:space="preserve">Jung, J., et al., </w:t>
      </w:r>
      <w:r w:rsidRPr="00EE2111">
        <w:rPr>
          <w:i/>
        </w:rPr>
        <w:t>Heat illness data strengthens vulnerability maps.</w:t>
      </w:r>
      <w:r w:rsidRPr="00EE2111">
        <w:t xml:space="preserve"> BMC Public Health, 2021. </w:t>
      </w:r>
      <w:r w:rsidRPr="00EE2111">
        <w:rPr>
          <w:b/>
        </w:rPr>
        <w:t>21</w:t>
      </w:r>
      <w:r w:rsidRPr="00EE2111">
        <w:t>(1): p. 1999.</w:t>
      </w:r>
    </w:p>
    <w:p w14:paraId="08834580" w14:textId="77777777" w:rsidR="00EE2111" w:rsidRPr="00EE2111" w:rsidRDefault="00EE2111" w:rsidP="00EE2111">
      <w:pPr>
        <w:pStyle w:val="EndNoteBibliography"/>
        <w:spacing w:after="0"/>
        <w:ind w:left="720" w:hanging="720"/>
      </w:pPr>
      <w:r w:rsidRPr="00EE2111">
        <w:t>4.</w:t>
      </w:r>
      <w:r w:rsidRPr="00EE2111">
        <w:tab/>
        <w:t xml:space="preserve">Xu, R., et al., </w:t>
      </w:r>
      <w:r w:rsidRPr="00EE2111">
        <w:rPr>
          <w:i/>
        </w:rPr>
        <w:t>Socioeconomic level and associations between heat exposure and all-cause and cause-specific hospitalization in 1,814 Brazilian cities: A nationwide case-crossover study.</w:t>
      </w:r>
      <w:r w:rsidRPr="00EE2111">
        <w:t xml:space="preserve"> PLoS Medicine, 2020. </w:t>
      </w:r>
      <w:r w:rsidRPr="00EE2111">
        <w:rPr>
          <w:b/>
        </w:rPr>
        <w:t>17</w:t>
      </w:r>
      <w:r w:rsidRPr="00EE2111">
        <w:t>(10): p. e1003369.</w:t>
      </w:r>
    </w:p>
    <w:p w14:paraId="642A128D" w14:textId="77777777" w:rsidR="00EE2111" w:rsidRPr="00EE2111" w:rsidRDefault="00EE2111" w:rsidP="00EE2111">
      <w:pPr>
        <w:pStyle w:val="EndNoteBibliography"/>
        <w:spacing w:after="0"/>
        <w:ind w:left="720" w:hanging="720"/>
      </w:pPr>
      <w:r w:rsidRPr="00EE2111">
        <w:t>5.</w:t>
      </w:r>
      <w:r w:rsidRPr="00EE2111">
        <w:tab/>
        <w:t xml:space="preserve">Mhedhbi, Z., et al., </w:t>
      </w:r>
      <w:r w:rsidRPr="00EE2111">
        <w:rPr>
          <w:i/>
        </w:rPr>
        <w:t>Mining the Web of Science for African cities and climate change (1991–2021).</w:t>
      </w:r>
      <w:r w:rsidRPr="00EE2111">
        <w:t xml:space="preserve"> Frontiers in Sustainable Cities, 2023. </w:t>
      </w:r>
      <w:r w:rsidRPr="00EE2111">
        <w:rPr>
          <w:b/>
        </w:rPr>
        <w:t>5</w:t>
      </w:r>
      <w:r w:rsidRPr="00EE2111">
        <w:t>.</w:t>
      </w:r>
    </w:p>
    <w:p w14:paraId="26402E5D" w14:textId="77777777" w:rsidR="00EE2111" w:rsidRPr="00EE2111" w:rsidRDefault="00EE2111" w:rsidP="00EE2111">
      <w:pPr>
        <w:pStyle w:val="EndNoteBibliography"/>
        <w:spacing w:after="0"/>
        <w:ind w:left="720" w:hanging="720"/>
      </w:pPr>
      <w:r w:rsidRPr="00EE2111">
        <w:t>6.</w:t>
      </w:r>
      <w:r w:rsidRPr="00EE2111">
        <w:tab/>
        <w:t xml:space="preserve">Ncongwane, K.P., et al., </w:t>
      </w:r>
      <w:r w:rsidRPr="00EE2111">
        <w:rPr>
          <w:i/>
        </w:rPr>
        <w:t>A Literature Review of the Impacts of Heat Stress on Human Health across Africa.</w:t>
      </w:r>
      <w:r w:rsidRPr="00EE2111">
        <w:t xml:space="preserve"> Sustainability, 2021. </w:t>
      </w:r>
      <w:r w:rsidRPr="00EE2111">
        <w:rPr>
          <w:b/>
        </w:rPr>
        <w:t>13</w:t>
      </w:r>
      <w:r w:rsidRPr="00EE2111">
        <w:t>(9): p. 5312.</w:t>
      </w:r>
    </w:p>
    <w:p w14:paraId="742A514B" w14:textId="77777777" w:rsidR="00EE2111" w:rsidRPr="00EE2111" w:rsidRDefault="00EE2111" w:rsidP="00EE2111">
      <w:pPr>
        <w:pStyle w:val="EndNoteBibliography"/>
        <w:spacing w:after="0"/>
        <w:ind w:left="720" w:hanging="720"/>
      </w:pPr>
      <w:r w:rsidRPr="00EE2111">
        <w:t>7.</w:t>
      </w:r>
      <w:r w:rsidRPr="00EE2111">
        <w:tab/>
        <w:t xml:space="preserve">Pasquini, L., et al., </w:t>
      </w:r>
      <w:r w:rsidRPr="00EE2111">
        <w:rPr>
          <w:i/>
        </w:rPr>
        <w:t>Emerging climate change-related public health challenges in Africa: A case study of the heat-health vulnerability of informal settlement residents in Dar es Salaam, Tanzania.</w:t>
      </w:r>
      <w:r w:rsidRPr="00EE2111">
        <w:t xml:space="preserve"> Sci Total Environ, 2020. </w:t>
      </w:r>
      <w:r w:rsidRPr="00EE2111">
        <w:rPr>
          <w:b/>
        </w:rPr>
        <w:t>747</w:t>
      </w:r>
      <w:r w:rsidRPr="00EE2111">
        <w:t>: p. 141355.</w:t>
      </w:r>
    </w:p>
    <w:p w14:paraId="22377A30" w14:textId="77777777" w:rsidR="00EE2111" w:rsidRPr="00EE2111" w:rsidRDefault="00EE2111" w:rsidP="00EE2111">
      <w:pPr>
        <w:pStyle w:val="EndNoteBibliography"/>
        <w:spacing w:after="0"/>
        <w:ind w:left="720" w:hanging="720"/>
      </w:pPr>
      <w:r w:rsidRPr="00EE2111">
        <w:t>8.</w:t>
      </w:r>
      <w:r w:rsidRPr="00EE2111">
        <w:tab/>
        <w:t xml:space="preserve">Wright, C.Y., et al., </w:t>
      </w:r>
      <w:r w:rsidRPr="00EE2111">
        <w:rPr>
          <w:i/>
        </w:rPr>
        <w:t>Socio-economic, infrastructural and health-related risk factors associated with adverse heat-health effects reportedly experienced during hot weather in South Africa.</w:t>
      </w:r>
      <w:r w:rsidRPr="00EE2111">
        <w:t xml:space="preserve"> Pan Afr Med J, 2019. </w:t>
      </w:r>
      <w:r w:rsidRPr="00EE2111">
        <w:rPr>
          <w:b/>
        </w:rPr>
        <w:t>34</w:t>
      </w:r>
      <w:r w:rsidRPr="00EE2111">
        <w:t>: p. 40.</w:t>
      </w:r>
    </w:p>
    <w:p w14:paraId="07BF1D6D" w14:textId="77777777" w:rsidR="00EE2111" w:rsidRPr="00EE2111" w:rsidRDefault="00EE2111" w:rsidP="00EE2111">
      <w:pPr>
        <w:pStyle w:val="EndNoteBibliography"/>
        <w:spacing w:after="0"/>
        <w:ind w:left="720" w:hanging="720"/>
      </w:pPr>
      <w:r w:rsidRPr="00EE2111">
        <w:t>9.</w:t>
      </w:r>
      <w:r w:rsidRPr="00EE2111">
        <w:tab/>
        <w:t xml:space="preserve">Enete, I., </w:t>
      </w:r>
      <w:r w:rsidRPr="00EE2111">
        <w:rPr>
          <w:i/>
        </w:rPr>
        <w:t>Assessment of Health Related Impacts of Urban Heat Island (UHI) in Douala Metropolis, Cameroon.</w:t>
      </w:r>
      <w:r w:rsidRPr="00EE2111">
        <w:t xml:space="preserve"> International Journal of Environmental Protection and Policy, 2014. </w:t>
      </w:r>
      <w:r w:rsidRPr="00EE2111">
        <w:rPr>
          <w:b/>
        </w:rPr>
        <w:t>2</w:t>
      </w:r>
      <w:r w:rsidRPr="00EE2111">
        <w:t>: p. 35.</w:t>
      </w:r>
    </w:p>
    <w:p w14:paraId="1312A3F8" w14:textId="4DE5E5D5" w:rsidR="00EE2111" w:rsidRPr="00EE2111" w:rsidRDefault="00EE2111" w:rsidP="00EE2111">
      <w:pPr>
        <w:pStyle w:val="EndNoteBibliography"/>
        <w:spacing w:after="0"/>
        <w:ind w:left="720" w:hanging="720"/>
        <w:rPr>
          <w:i/>
        </w:rPr>
      </w:pPr>
      <w:r w:rsidRPr="00EE2111">
        <w:t>10.</w:t>
      </w:r>
      <w:r w:rsidRPr="00EE2111">
        <w:tab/>
      </w:r>
      <w:r w:rsidRPr="00EE2111">
        <w:rPr>
          <w:i/>
        </w:rPr>
        <w:t xml:space="preserve">Worldometer. (2023, January 1). World population by country. Retrieved from </w:t>
      </w:r>
      <w:hyperlink r:id="rId22" w:history="1">
        <w:r w:rsidRPr="00EE2111">
          <w:rPr>
            <w:rStyle w:val="Hyperlink"/>
            <w:i/>
          </w:rPr>
          <w:t>https://www.worldometers.info/world-population/population-by-country/</w:t>
        </w:r>
      </w:hyperlink>
      <w:r w:rsidRPr="00EE2111">
        <w:rPr>
          <w:i/>
        </w:rPr>
        <w:t>.</w:t>
      </w:r>
    </w:p>
    <w:p w14:paraId="0C05184D" w14:textId="77777777" w:rsidR="00EE2111" w:rsidRPr="00EE2111" w:rsidRDefault="00EE2111" w:rsidP="00EE2111">
      <w:pPr>
        <w:pStyle w:val="EndNoteBibliography"/>
        <w:spacing w:after="0"/>
        <w:ind w:left="720" w:hanging="720"/>
      </w:pPr>
      <w:r w:rsidRPr="00EE2111">
        <w:t>11.</w:t>
      </w:r>
      <w:r w:rsidRPr="00EE2111">
        <w:tab/>
        <w:t xml:space="preserve">Souverijns, N., et al., </w:t>
      </w:r>
      <w:r w:rsidRPr="00EE2111">
        <w:rPr>
          <w:i/>
        </w:rPr>
        <w:t>Urban heat in Johannesburg and Ekurhuleni, South Africa: A meter-scale assessment and vulnerability analysis.</w:t>
      </w:r>
      <w:r w:rsidRPr="00EE2111">
        <w:t xml:space="preserve"> Urban Climate, 2022. </w:t>
      </w:r>
      <w:r w:rsidRPr="00EE2111">
        <w:rPr>
          <w:b/>
        </w:rPr>
        <w:t>46</w:t>
      </w:r>
      <w:r w:rsidRPr="00EE2111">
        <w:t>: p. 101331.</w:t>
      </w:r>
    </w:p>
    <w:p w14:paraId="6DFEA41D" w14:textId="77777777" w:rsidR="00EE2111" w:rsidRPr="00EE2111" w:rsidRDefault="00EE2111" w:rsidP="00EE2111">
      <w:pPr>
        <w:pStyle w:val="EndNoteBibliography"/>
        <w:spacing w:after="0"/>
        <w:ind w:left="720" w:hanging="720"/>
      </w:pPr>
      <w:r w:rsidRPr="00EE2111">
        <w:t>12.</w:t>
      </w:r>
      <w:r w:rsidRPr="00EE2111">
        <w:tab/>
        <w:t xml:space="preserve">Tyson, P.D. and R.A. Preston-Whyte, </w:t>
      </w:r>
      <w:r w:rsidRPr="00EE2111">
        <w:rPr>
          <w:i/>
        </w:rPr>
        <w:t>Weather and climate of southern Africa</w:t>
      </w:r>
      <w:r w:rsidRPr="00EE2111">
        <w:t>. 2000.</w:t>
      </w:r>
    </w:p>
    <w:p w14:paraId="387DE361" w14:textId="77777777" w:rsidR="00EE2111" w:rsidRPr="00EE2111" w:rsidRDefault="00EE2111" w:rsidP="00EE2111">
      <w:pPr>
        <w:pStyle w:val="EndNoteBibliography"/>
        <w:spacing w:after="0"/>
        <w:ind w:left="720" w:hanging="720"/>
      </w:pPr>
      <w:r w:rsidRPr="00EE2111">
        <w:t>13.</w:t>
      </w:r>
      <w:r w:rsidRPr="00EE2111">
        <w:tab/>
        <w:t xml:space="preserve">Venter, Z.S., et al., </w:t>
      </w:r>
      <w:r w:rsidRPr="00EE2111">
        <w:rPr>
          <w:i/>
        </w:rPr>
        <w:t>Green Apartheid: Urban green infrastructure remains unequally distributed across income and race geographies in South Africa.</w:t>
      </w:r>
      <w:r w:rsidRPr="00EE2111">
        <w:t xml:space="preserve"> Landscape and Urban Planning, 2020. </w:t>
      </w:r>
      <w:r w:rsidRPr="00EE2111">
        <w:rPr>
          <w:b/>
        </w:rPr>
        <w:t>203</w:t>
      </w:r>
      <w:r w:rsidRPr="00EE2111">
        <w:t>: p. 103889.</w:t>
      </w:r>
    </w:p>
    <w:p w14:paraId="2B3BA301" w14:textId="77777777" w:rsidR="00EE2111" w:rsidRPr="00EE2111" w:rsidRDefault="00EE2111" w:rsidP="00EE2111">
      <w:pPr>
        <w:pStyle w:val="EndNoteBibliography"/>
        <w:spacing w:after="0"/>
        <w:ind w:left="720" w:hanging="720"/>
      </w:pPr>
      <w:r w:rsidRPr="00EE2111">
        <w:t>14.</w:t>
      </w:r>
      <w:r w:rsidRPr="00EE2111">
        <w:tab/>
        <w:t xml:space="preserve">Chen, M., et al., </w:t>
      </w:r>
      <w:r w:rsidRPr="00EE2111">
        <w:rPr>
          <w:i/>
        </w:rPr>
        <w:t>Rising vulnerability of compound risk inequality to ageing and extreme heatwave exposure in global cities.</w:t>
      </w:r>
      <w:r w:rsidRPr="00EE2111">
        <w:t xml:space="preserve"> npj Urban Sustainability, 2023. </w:t>
      </w:r>
      <w:r w:rsidRPr="00EE2111">
        <w:rPr>
          <w:b/>
        </w:rPr>
        <w:t>3</w:t>
      </w:r>
      <w:r w:rsidRPr="00EE2111">
        <w:t>(1): p. 38.</w:t>
      </w:r>
    </w:p>
    <w:p w14:paraId="262BDDC0" w14:textId="77777777" w:rsidR="00EE2111" w:rsidRPr="00EE2111" w:rsidRDefault="00EE2111" w:rsidP="00EE2111">
      <w:pPr>
        <w:pStyle w:val="EndNoteBibliography"/>
        <w:spacing w:after="0"/>
        <w:ind w:left="720" w:hanging="720"/>
      </w:pPr>
      <w:r w:rsidRPr="00EE2111">
        <w:t>15.</w:t>
      </w:r>
      <w:r w:rsidRPr="00EE2111">
        <w:tab/>
        <w:t xml:space="preserve">Khine, M.M. and U. Langkulsen, </w:t>
      </w:r>
      <w:r w:rsidRPr="00EE2111">
        <w:rPr>
          <w:i/>
        </w:rPr>
        <w:t>The Implications of Climate Change on Health among Vulnerable Populations in South Africa: A Systematic Review.</w:t>
      </w:r>
      <w:r w:rsidRPr="00EE2111">
        <w:t xml:space="preserve"> Int J Environ Res Public Health, 2023. </w:t>
      </w:r>
      <w:r w:rsidRPr="00EE2111">
        <w:rPr>
          <w:b/>
        </w:rPr>
        <w:t>20</w:t>
      </w:r>
      <w:r w:rsidRPr="00EE2111">
        <w:t>(4).</w:t>
      </w:r>
    </w:p>
    <w:p w14:paraId="62988FFE" w14:textId="77777777" w:rsidR="00EE2111" w:rsidRPr="00EE2111" w:rsidRDefault="00EE2111" w:rsidP="00EE2111">
      <w:pPr>
        <w:pStyle w:val="EndNoteBibliography"/>
        <w:spacing w:after="0"/>
        <w:ind w:left="720" w:hanging="720"/>
      </w:pPr>
      <w:r w:rsidRPr="00EE2111">
        <w:t>16.</w:t>
      </w:r>
      <w:r w:rsidRPr="00EE2111">
        <w:tab/>
        <w:t xml:space="preserve">Wright, C.Y., et al., </w:t>
      </w:r>
      <w:r w:rsidRPr="00EE2111">
        <w:rPr>
          <w:i/>
        </w:rPr>
        <w:t>Major climate change-induced risks to human health in South Africa.</w:t>
      </w:r>
      <w:r w:rsidRPr="00EE2111">
        <w:t xml:space="preserve"> Environmental Research, 2021. </w:t>
      </w:r>
      <w:r w:rsidRPr="00EE2111">
        <w:rPr>
          <w:b/>
        </w:rPr>
        <w:t>196</w:t>
      </w:r>
      <w:r w:rsidRPr="00EE2111">
        <w:t>: p. 110973.</w:t>
      </w:r>
    </w:p>
    <w:p w14:paraId="69814BB8" w14:textId="77777777" w:rsidR="00EE2111" w:rsidRPr="00EE2111" w:rsidRDefault="00EE2111" w:rsidP="00EE2111">
      <w:pPr>
        <w:pStyle w:val="EndNoteBibliography"/>
        <w:spacing w:after="0"/>
        <w:ind w:left="720" w:hanging="720"/>
      </w:pPr>
      <w:r w:rsidRPr="00EE2111">
        <w:t>17.</w:t>
      </w:r>
      <w:r w:rsidRPr="00EE2111">
        <w:tab/>
        <w:t xml:space="preserve">Gronlund, C.J., </w:t>
      </w:r>
      <w:r w:rsidRPr="00EE2111">
        <w:rPr>
          <w:i/>
        </w:rPr>
        <w:t>Racial and socioeconomic disparities in heat-related health effects and their mechanisms: a review.</w:t>
      </w:r>
      <w:r w:rsidRPr="00EE2111">
        <w:t xml:space="preserve"> Curr Epidemiol Rep, 2014. </w:t>
      </w:r>
      <w:r w:rsidRPr="00EE2111">
        <w:rPr>
          <w:b/>
        </w:rPr>
        <w:t>1</w:t>
      </w:r>
      <w:r w:rsidRPr="00EE2111">
        <w:t>(3): p. 165-173.</w:t>
      </w:r>
    </w:p>
    <w:p w14:paraId="13FDB98F" w14:textId="468A4E1E" w:rsidR="00EE2111" w:rsidRPr="00EE2111" w:rsidRDefault="00EE2111" w:rsidP="00EE2111">
      <w:pPr>
        <w:pStyle w:val="EndNoteBibliography"/>
        <w:spacing w:after="0"/>
        <w:ind w:left="720" w:hanging="720"/>
        <w:rPr>
          <w:i/>
        </w:rPr>
      </w:pPr>
      <w:r w:rsidRPr="00EE2111">
        <w:t>18.</w:t>
      </w:r>
      <w:r w:rsidRPr="00EE2111">
        <w:tab/>
      </w:r>
      <w:r w:rsidRPr="00EE2111">
        <w:rPr>
          <w:i/>
        </w:rPr>
        <w:t xml:space="preserve">Centers for Disease Control and Prevention. (n.d.). South Africa. Retrieved August 3, 2023, from </w:t>
      </w:r>
      <w:hyperlink r:id="rId23" w:history="1">
        <w:r w:rsidRPr="00EE2111">
          <w:rPr>
            <w:rStyle w:val="Hyperlink"/>
            <w:i/>
          </w:rPr>
          <w:t>https://www.cdc.gov/globalhealth/countries/southafrica/default.htm</w:t>
        </w:r>
      </w:hyperlink>
      <w:r w:rsidRPr="00EE2111">
        <w:rPr>
          <w:i/>
        </w:rPr>
        <w:t>.</w:t>
      </w:r>
    </w:p>
    <w:p w14:paraId="162DF77E" w14:textId="77777777" w:rsidR="00EE2111" w:rsidRPr="00EE2111" w:rsidRDefault="00EE2111" w:rsidP="00EE2111">
      <w:pPr>
        <w:pStyle w:val="EndNoteBibliography"/>
        <w:spacing w:after="0"/>
        <w:ind w:left="720" w:hanging="720"/>
      </w:pPr>
      <w:r w:rsidRPr="00EE2111">
        <w:t>19.</w:t>
      </w:r>
      <w:r w:rsidRPr="00EE2111">
        <w:tab/>
        <w:t xml:space="preserve">López-Carr, D., et al., </w:t>
      </w:r>
      <w:r w:rsidRPr="00EE2111">
        <w:rPr>
          <w:i/>
        </w:rPr>
        <w:t>Extreme Heat and COVID-19: A Dual Burden for Farmworkers.</w:t>
      </w:r>
      <w:r w:rsidRPr="00EE2111">
        <w:t xml:space="preserve"> Front Public Health, 2022. </w:t>
      </w:r>
      <w:r w:rsidRPr="00EE2111">
        <w:rPr>
          <w:b/>
        </w:rPr>
        <w:t>10</w:t>
      </w:r>
      <w:r w:rsidRPr="00EE2111">
        <w:t>: p. 884152.</w:t>
      </w:r>
    </w:p>
    <w:p w14:paraId="5CEE8975" w14:textId="77777777" w:rsidR="00EE2111" w:rsidRPr="00EE2111" w:rsidRDefault="00EE2111" w:rsidP="00EE2111">
      <w:pPr>
        <w:pStyle w:val="EndNoteBibliography"/>
        <w:spacing w:after="0"/>
        <w:ind w:left="720" w:hanging="720"/>
      </w:pPr>
      <w:r w:rsidRPr="00EE2111">
        <w:t>20.</w:t>
      </w:r>
      <w:r w:rsidRPr="00EE2111">
        <w:tab/>
        <w:t xml:space="preserve">Nana, M., K. Coetzer, and C. Vogel, </w:t>
      </w:r>
      <w:r w:rsidRPr="00EE2111">
        <w:rPr>
          <w:i/>
        </w:rPr>
        <w:t>Facing the heat: initial probing of the City of Johannesburg’s heat-health planning.</w:t>
      </w:r>
      <w:r w:rsidRPr="00EE2111">
        <w:t xml:space="preserve"> South African Geographical Journal, 2019. </w:t>
      </w:r>
      <w:r w:rsidRPr="00EE2111">
        <w:rPr>
          <w:b/>
        </w:rPr>
        <w:t>101</w:t>
      </w:r>
      <w:r w:rsidRPr="00EE2111">
        <w:t>: p. 1-16.</w:t>
      </w:r>
    </w:p>
    <w:p w14:paraId="117CA689" w14:textId="77777777" w:rsidR="00EE2111" w:rsidRPr="00EE2111" w:rsidRDefault="00EE2111" w:rsidP="00EE2111">
      <w:pPr>
        <w:pStyle w:val="EndNoteBibliography"/>
        <w:spacing w:after="0"/>
        <w:ind w:left="720" w:hanging="720"/>
      </w:pPr>
      <w:r w:rsidRPr="00EE2111">
        <w:t>21.</w:t>
      </w:r>
      <w:r w:rsidRPr="00EE2111">
        <w:tab/>
        <w:t xml:space="preserve">Hardy, C.H. and A.L. Nel, </w:t>
      </w:r>
      <w:r w:rsidRPr="00EE2111">
        <w:rPr>
          <w:i/>
        </w:rPr>
        <w:t>Data and techniques for studying the urban heat island effect in Johannesburg.</w:t>
      </w:r>
      <w:r w:rsidRPr="00EE2111">
        <w:t xml:space="preserve"> Int. Arch. Photogramm. Remote Sens. Spatial Inf. Sci., 2015. </w:t>
      </w:r>
      <w:r w:rsidRPr="00EE2111">
        <w:rPr>
          <w:b/>
        </w:rPr>
        <w:t>XL-7/W3</w:t>
      </w:r>
      <w:r w:rsidRPr="00EE2111">
        <w:t>: p. 203-206.</w:t>
      </w:r>
    </w:p>
    <w:p w14:paraId="5116C92D" w14:textId="77777777" w:rsidR="00EE2111" w:rsidRPr="00EE2111" w:rsidRDefault="00EE2111" w:rsidP="00EE2111">
      <w:pPr>
        <w:pStyle w:val="EndNoteBibliography"/>
        <w:spacing w:after="0"/>
        <w:ind w:left="720" w:hanging="720"/>
      </w:pPr>
      <w:r w:rsidRPr="00EE2111">
        <w:lastRenderedPageBreak/>
        <w:t>22.</w:t>
      </w:r>
      <w:r w:rsidRPr="00EE2111">
        <w:tab/>
        <w:t xml:space="preserve">Alonso, L. and F. Renard, </w:t>
      </w:r>
      <w:r w:rsidRPr="00EE2111">
        <w:rPr>
          <w:i/>
        </w:rPr>
        <w:t>A Comparative Study of the Physiological and Socio-Economic Vulnerabilities to Heat Waves of the Population of the Metropolis of Lyon (France) in a Climate Change Context.</w:t>
      </w:r>
      <w:r w:rsidRPr="00EE2111">
        <w:t xml:space="preserve"> International Journal of Environmental Research and Public Health, 2020. </w:t>
      </w:r>
      <w:r w:rsidRPr="00EE2111">
        <w:rPr>
          <w:b/>
        </w:rPr>
        <w:t>17</w:t>
      </w:r>
      <w:r w:rsidRPr="00EE2111">
        <w:t>(3): p. 1004.</w:t>
      </w:r>
    </w:p>
    <w:p w14:paraId="4F10ABCE" w14:textId="61A5E334" w:rsidR="00EE2111" w:rsidRPr="00EE2111" w:rsidRDefault="00EE2111" w:rsidP="00EE2111">
      <w:pPr>
        <w:pStyle w:val="EndNoteBibliography"/>
        <w:spacing w:after="0"/>
        <w:ind w:left="720" w:hanging="720"/>
        <w:rPr>
          <w:i/>
        </w:rPr>
      </w:pPr>
      <w:r w:rsidRPr="00EE2111">
        <w:t>23.</w:t>
      </w:r>
      <w:r w:rsidRPr="00EE2111">
        <w:tab/>
      </w:r>
      <w:r w:rsidRPr="00EE2111">
        <w:rPr>
          <w:i/>
        </w:rPr>
        <w:t xml:space="preserve">Gauteng City-Region Observatory (2019). Quality of life in the Gauteng city-region: A report on key indicators. Retrieved from </w:t>
      </w:r>
      <w:hyperlink r:id="rId24" w:history="1">
        <w:r w:rsidRPr="00EE2111">
          <w:rPr>
            <w:rStyle w:val="Hyperlink"/>
            <w:i/>
          </w:rPr>
          <w:t>https://www.gcro.ac.za/about/annual-reports/</w:t>
        </w:r>
      </w:hyperlink>
      <w:r w:rsidRPr="00EE2111">
        <w:rPr>
          <w:i/>
        </w:rPr>
        <w:t>.</w:t>
      </w:r>
    </w:p>
    <w:p w14:paraId="57984444" w14:textId="77777777" w:rsidR="00EE2111" w:rsidRPr="00EE2111" w:rsidRDefault="00EE2111" w:rsidP="00EE2111">
      <w:pPr>
        <w:pStyle w:val="EndNoteBibliography"/>
        <w:spacing w:after="0"/>
        <w:ind w:left="720" w:hanging="720"/>
      </w:pPr>
      <w:r w:rsidRPr="00EE2111">
        <w:t>24.</w:t>
      </w:r>
      <w:r w:rsidRPr="00EE2111">
        <w:tab/>
        <w:t xml:space="preserve">National Institute of Statistics of Côte, d.I., </w:t>
      </w:r>
      <w:r w:rsidRPr="00EE2111">
        <w:rPr>
          <w:i/>
        </w:rPr>
        <w:t>National Institute of Statistics of Côte d'Ivoire Datasets</w:t>
      </w:r>
      <w:r w:rsidRPr="00EE2111">
        <w:t>. INS.</w:t>
      </w:r>
    </w:p>
    <w:p w14:paraId="3D7B21AF" w14:textId="77777777" w:rsidR="00EE2111" w:rsidRPr="00EE2111" w:rsidRDefault="00EE2111" w:rsidP="00EE2111">
      <w:pPr>
        <w:pStyle w:val="EndNoteBibliography"/>
        <w:spacing w:after="0"/>
        <w:ind w:left="720" w:hanging="720"/>
      </w:pPr>
      <w:r w:rsidRPr="00EE2111">
        <w:t>25.</w:t>
      </w:r>
      <w:r w:rsidRPr="00EE2111">
        <w:tab/>
        <w:t xml:space="preserve">Hofierka, J., M. Gallay, and K. Onačillová, </w:t>
      </w:r>
      <w:r w:rsidRPr="00EE2111">
        <w:rPr>
          <w:i/>
        </w:rPr>
        <w:t>Physically-based land surface temperature modeling in urban areas using a 3-D city model and multispectral satellite data.</w:t>
      </w:r>
      <w:r w:rsidRPr="00EE2111">
        <w:t xml:space="preserve"> urban climate, 2020. </w:t>
      </w:r>
      <w:r w:rsidRPr="00EE2111">
        <w:rPr>
          <w:b/>
        </w:rPr>
        <w:t>31</w:t>
      </w:r>
      <w:r w:rsidRPr="00EE2111">
        <w:t>: p. 100566.</w:t>
      </w:r>
    </w:p>
    <w:p w14:paraId="0DA6CCA9" w14:textId="77777777" w:rsidR="00EE2111" w:rsidRPr="00EE2111" w:rsidRDefault="00EE2111" w:rsidP="00EE2111">
      <w:pPr>
        <w:pStyle w:val="EndNoteBibliography"/>
        <w:spacing w:after="0"/>
        <w:ind w:left="720" w:hanging="720"/>
      </w:pPr>
      <w:r w:rsidRPr="00EE2111">
        <w:t>26.</w:t>
      </w:r>
      <w:r w:rsidRPr="00EE2111">
        <w:tab/>
        <w:t xml:space="preserve">Hooker, J., G. Duveiller, and A. Cescatti, </w:t>
      </w:r>
      <w:r w:rsidRPr="00EE2111">
        <w:rPr>
          <w:i/>
        </w:rPr>
        <w:t>A global dataset of air temperature derived from satellite remote sensing and weather stations.</w:t>
      </w:r>
      <w:r w:rsidRPr="00EE2111">
        <w:t xml:space="preserve"> Scientific Data, 2018. </w:t>
      </w:r>
      <w:r w:rsidRPr="00EE2111">
        <w:rPr>
          <w:b/>
        </w:rPr>
        <w:t>5</w:t>
      </w:r>
      <w:r w:rsidRPr="00EE2111">
        <w:t>(1): p. 180246.</w:t>
      </w:r>
    </w:p>
    <w:p w14:paraId="40DD08BE" w14:textId="77777777" w:rsidR="00EE2111" w:rsidRPr="00EE2111" w:rsidRDefault="00EE2111" w:rsidP="00EE2111">
      <w:pPr>
        <w:pStyle w:val="EndNoteBibliography"/>
        <w:spacing w:after="0"/>
        <w:ind w:left="720" w:hanging="720"/>
      </w:pPr>
      <w:r w:rsidRPr="00EE2111">
        <w:t>27.</w:t>
      </w:r>
      <w:r w:rsidRPr="00EE2111">
        <w:tab/>
        <w:t xml:space="preserve">Kershaw, P., et al. </w:t>
      </w:r>
      <w:r w:rsidRPr="00EE2111">
        <w:rPr>
          <w:i/>
        </w:rPr>
        <w:t>Delivering resilient access to global climate projections data for the Copernicus Climate Data Store using a distributed data infrastructure and hybrid cloud model</w:t>
      </w:r>
      <w:r w:rsidRPr="00EE2111">
        <w:t>. 2019.</w:t>
      </w:r>
    </w:p>
    <w:p w14:paraId="133FCF2C" w14:textId="77777777" w:rsidR="00EE2111" w:rsidRPr="00EE2111" w:rsidRDefault="00EE2111" w:rsidP="00EE2111">
      <w:pPr>
        <w:pStyle w:val="EndNoteBibliography"/>
        <w:spacing w:after="0"/>
        <w:ind w:left="720" w:hanging="720"/>
      </w:pPr>
      <w:r w:rsidRPr="00EE2111">
        <w:t>28.</w:t>
      </w:r>
      <w:r w:rsidRPr="00EE2111">
        <w:tab/>
      </w:r>
      <w:r w:rsidRPr="00EE2111">
        <w:rPr>
          <w:i/>
        </w:rPr>
        <w:t>Copernicus Climate Data Store (CDS)</w:t>
      </w:r>
      <w:r w:rsidRPr="00EE2111">
        <w:t>. 2024, Copernicus Climate Change Service (C3S).</w:t>
      </w:r>
    </w:p>
    <w:p w14:paraId="7ADE47A0" w14:textId="77777777" w:rsidR="00EE2111" w:rsidRPr="00EE2111" w:rsidRDefault="00EE2111" w:rsidP="00EE2111">
      <w:pPr>
        <w:pStyle w:val="EndNoteBibliography"/>
        <w:spacing w:after="0"/>
        <w:ind w:left="720" w:hanging="720"/>
      </w:pPr>
      <w:r w:rsidRPr="00EE2111">
        <w:t>29.</w:t>
      </w:r>
      <w:r w:rsidRPr="00EE2111">
        <w:tab/>
      </w:r>
      <w:r w:rsidRPr="00EE2111">
        <w:rPr>
          <w:i/>
        </w:rPr>
        <w:t>Earth System Grid Federation (ESGF)</w:t>
      </w:r>
      <w:r w:rsidRPr="00EE2111">
        <w:t>. 2024, ESGF.</w:t>
      </w:r>
    </w:p>
    <w:p w14:paraId="48711839" w14:textId="77777777" w:rsidR="00EE2111" w:rsidRPr="00EE2111" w:rsidRDefault="00EE2111" w:rsidP="00EE2111">
      <w:pPr>
        <w:pStyle w:val="EndNoteBibliography"/>
        <w:spacing w:after="0"/>
        <w:ind w:left="720" w:hanging="720"/>
      </w:pPr>
      <w:r w:rsidRPr="00EE2111">
        <w:t>30.</w:t>
      </w:r>
      <w:r w:rsidRPr="00EE2111">
        <w:tab/>
        <w:t xml:space="preserve">Albrecht, C.M., et al., </w:t>
      </w:r>
      <w:r w:rsidRPr="00EE2111">
        <w:rPr>
          <w:i/>
        </w:rPr>
        <w:t>Pairs (Re)Loaded: System Design &amp; Benchmarking For Scalable Geospatial Applications.</w:t>
      </w:r>
      <w:r w:rsidRPr="00EE2111">
        <w:t xml:space="preserve"> 2020 IEEE Latin American GRSS &amp; ISPRS Remote Sensing Conference (LAGIRS), 2020: p. 488-493.</w:t>
      </w:r>
    </w:p>
    <w:p w14:paraId="67CFBDAF" w14:textId="77777777" w:rsidR="00EE2111" w:rsidRPr="00EE2111" w:rsidRDefault="00EE2111" w:rsidP="00EE2111">
      <w:pPr>
        <w:pStyle w:val="EndNoteBibliography"/>
        <w:spacing w:after="0"/>
        <w:ind w:left="720" w:hanging="720"/>
      </w:pPr>
      <w:r w:rsidRPr="00EE2111">
        <w:t>31.</w:t>
      </w:r>
      <w:r w:rsidRPr="00EE2111">
        <w:tab/>
      </w:r>
      <w:r w:rsidRPr="00EE2111">
        <w:rPr>
          <w:i/>
        </w:rPr>
        <w:t>10 m WorldCover 2020 v100</w:t>
      </w:r>
      <w:r w:rsidRPr="00EE2111">
        <w:t>. 2021, European Space Agency (ESA).</w:t>
      </w:r>
    </w:p>
    <w:p w14:paraId="2E1A62C0" w14:textId="77777777" w:rsidR="00EE2111" w:rsidRPr="00EE2111" w:rsidRDefault="00EE2111" w:rsidP="00EE2111">
      <w:pPr>
        <w:pStyle w:val="EndNoteBibliography"/>
        <w:spacing w:after="0"/>
        <w:ind w:left="720" w:hanging="720"/>
      </w:pPr>
      <w:r w:rsidRPr="00EE2111">
        <w:t>32.</w:t>
      </w:r>
      <w:r w:rsidRPr="00EE2111">
        <w:tab/>
      </w:r>
      <w:r w:rsidRPr="00EE2111">
        <w:rPr>
          <w:i/>
        </w:rPr>
        <w:t>The Global Human Settlement Layer 2019 (GHSL 2019) public release</w:t>
      </w:r>
      <w:r w:rsidRPr="00EE2111">
        <w:t>. 2021, Publications Office of the European Union, Luxembourg.</w:t>
      </w:r>
    </w:p>
    <w:p w14:paraId="02D86384" w14:textId="77777777" w:rsidR="00EE2111" w:rsidRPr="00EE2111" w:rsidRDefault="00EE2111" w:rsidP="00EE2111">
      <w:pPr>
        <w:pStyle w:val="EndNoteBibliography"/>
        <w:spacing w:after="0"/>
        <w:ind w:left="720" w:hanging="720"/>
      </w:pPr>
      <w:r w:rsidRPr="00EE2111">
        <w:t>33.</w:t>
      </w:r>
      <w:r w:rsidRPr="00EE2111">
        <w:tab/>
        <w:t xml:space="preserve">Arifwidodo, S.D., P. Ratanawichit, and O. Chandrasiri. </w:t>
      </w:r>
      <w:r w:rsidRPr="00EE2111">
        <w:rPr>
          <w:i/>
        </w:rPr>
        <w:t>Understanding the Implications of Urban Heat Island Effects on Household Energy Consumption and Public Health in Southeast Asian Cities: Evidence from Thailand and Indonesia</w:t>
      </w:r>
      <w:r w:rsidRPr="00EE2111">
        <w:t>. 2020.</w:t>
      </w:r>
    </w:p>
    <w:p w14:paraId="3AE31D5C" w14:textId="77777777" w:rsidR="00EE2111" w:rsidRPr="00EE2111" w:rsidRDefault="00EE2111" w:rsidP="00EE2111">
      <w:pPr>
        <w:pStyle w:val="EndNoteBibliography"/>
        <w:spacing w:after="0"/>
        <w:ind w:left="720" w:hanging="720"/>
      </w:pPr>
      <w:r w:rsidRPr="00EE2111">
        <w:t>34.</w:t>
      </w:r>
      <w:r w:rsidRPr="00EE2111">
        <w:tab/>
        <w:t xml:space="preserve">González Canché, M.S., </w:t>
      </w:r>
      <w:r w:rsidRPr="00EE2111">
        <w:rPr>
          <w:i/>
        </w:rPr>
        <w:t>Data Formats, Coordinate Reference Systems, and Differential Privacy Frameworks</w:t>
      </w:r>
      <w:r w:rsidRPr="00EE2111">
        <w:t xml:space="preserve">, in </w:t>
      </w:r>
      <w:r w:rsidRPr="00EE2111">
        <w:rPr>
          <w:i/>
        </w:rPr>
        <w:t>Spatial Socioeconomic Explorer (SSEM): A Low-Code Toolkit for Spatial Data Analysis</w:t>
      </w:r>
      <w:r w:rsidRPr="00EE2111">
        <w:t>. 2023, Springer.</w:t>
      </w:r>
    </w:p>
    <w:p w14:paraId="73EA556C" w14:textId="77777777" w:rsidR="00EE2111" w:rsidRPr="00EE2111" w:rsidRDefault="00EE2111" w:rsidP="00EE2111">
      <w:pPr>
        <w:pStyle w:val="EndNoteBibliography"/>
        <w:spacing w:after="0"/>
        <w:ind w:left="720" w:hanging="720"/>
      </w:pPr>
      <w:r w:rsidRPr="00EE2111">
        <w:t>35.</w:t>
      </w:r>
      <w:r w:rsidRPr="00EE2111">
        <w:tab/>
        <w:t xml:space="preserve">Narod, S.A., </w:t>
      </w:r>
      <w:r w:rsidRPr="00EE2111">
        <w:rPr>
          <w:i/>
        </w:rPr>
        <w:t>Countercurrents: The Bias of Choice.</w:t>
      </w:r>
      <w:r w:rsidRPr="00EE2111">
        <w:t xml:space="preserve"> Current Oncology, 2019. </w:t>
      </w:r>
      <w:r w:rsidRPr="00EE2111">
        <w:rPr>
          <w:b/>
        </w:rPr>
        <w:t>26</w:t>
      </w:r>
      <w:r w:rsidRPr="00EE2111">
        <w:t>(6): p. 712-713.</w:t>
      </w:r>
    </w:p>
    <w:p w14:paraId="52C519B9" w14:textId="77777777" w:rsidR="00EE2111" w:rsidRPr="00EE2111" w:rsidRDefault="00EE2111" w:rsidP="00EE2111">
      <w:pPr>
        <w:pStyle w:val="EndNoteBibliography"/>
        <w:spacing w:after="0"/>
        <w:ind w:left="720" w:hanging="720"/>
      </w:pPr>
      <w:r w:rsidRPr="00EE2111">
        <w:t>36.</w:t>
      </w:r>
      <w:r w:rsidRPr="00EE2111">
        <w:tab/>
        <w:t xml:space="preserve">Schwartz, R., et al., </w:t>
      </w:r>
      <w:r w:rsidRPr="00EE2111">
        <w:rPr>
          <w:i/>
        </w:rPr>
        <w:t>Towards a Standard for Identifying and Managing Bias in Artificial Intelligence.</w:t>
      </w:r>
      <w:r w:rsidRPr="00EE2111">
        <w:t xml:space="preserve"> 2022.</w:t>
      </w:r>
    </w:p>
    <w:p w14:paraId="4D752603" w14:textId="77777777" w:rsidR="00EE2111" w:rsidRPr="00EE2111" w:rsidRDefault="00EE2111" w:rsidP="00EE2111">
      <w:pPr>
        <w:pStyle w:val="EndNoteBibliography"/>
        <w:spacing w:after="0"/>
        <w:ind w:left="720" w:hanging="720"/>
      </w:pPr>
      <w:r w:rsidRPr="00EE2111">
        <w:t>37.</w:t>
      </w:r>
      <w:r w:rsidRPr="00EE2111">
        <w:tab/>
        <w:t xml:space="preserve">Drobnič, F., A. Kos, and M. Pustišek, </w:t>
      </w:r>
      <w:r w:rsidRPr="00EE2111">
        <w:rPr>
          <w:i/>
        </w:rPr>
        <w:t>On the Interpretability of Machine Learning Models and Experimental Feature Selection in Case of Multicollinear Data.</w:t>
      </w:r>
      <w:r w:rsidRPr="00EE2111">
        <w:t xml:space="preserve"> Electronics, 2020. </w:t>
      </w:r>
      <w:r w:rsidRPr="00EE2111">
        <w:rPr>
          <w:b/>
        </w:rPr>
        <w:t>9</w:t>
      </w:r>
      <w:r w:rsidRPr="00EE2111">
        <w:t>(5): p. 761.</w:t>
      </w:r>
    </w:p>
    <w:p w14:paraId="0ECC1FDB" w14:textId="77777777" w:rsidR="00EE2111" w:rsidRPr="00EE2111" w:rsidRDefault="00EE2111" w:rsidP="00EE2111">
      <w:pPr>
        <w:pStyle w:val="EndNoteBibliography"/>
        <w:spacing w:after="0"/>
        <w:ind w:left="720" w:hanging="720"/>
      </w:pPr>
      <w:r w:rsidRPr="00EE2111">
        <w:t>38.</w:t>
      </w:r>
      <w:r w:rsidRPr="00EE2111">
        <w:tab/>
        <w:t xml:space="preserve">Chen, R.-C., et al., </w:t>
      </w:r>
      <w:r w:rsidRPr="00EE2111">
        <w:rPr>
          <w:i/>
        </w:rPr>
        <w:t>Selecting critical features for data classification based on machine learning methods.</w:t>
      </w:r>
      <w:r w:rsidRPr="00EE2111">
        <w:t xml:space="preserve"> Journal of Big Data, 2020. </w:t>
      </w:r>
      <w:r w:rsidRPr="00EE2111">
        <w:rPr>
          <w:b/>
        </w:rPr>
        <w:t>7</w:t>
      </w:r>
      <w:r w:rsidRPr="00EE2111">
        <w:t>(1): p. 52.</w:t>
      </w:r>
    </w:p>
    <w:p w14:paraId="7A2CCB72" w14:textId="77777777" w:rsidR="00EE2111" w:rsidRPr="00EE2111" w:rsidRDefault="00EE2111" w:rsidP="00EE2111">
      <w:pPr>
        <w:pStyle w:val="EndNoteBibliography"/>
        <w:spacing w:after="0"/>
        <w:ind w:left="720" w:hanging="720"/>
      </w:pPr>
      <w:r w:rsidRPr="00EE2111">
        <w:t>39.</w:t>
      </w:r>
      <w:r w:rsidRPr="00EE2111">
        <w:tab/>
        <w:t xml:space="preserve">Uddin, S., et al., </w:t>
      </w:r>
      <w:r w:rsidRPr="00EE2111">
        <w:rPr>
          <w:i/>
        </w:rPr>
        <w:t>Comparing different supervised machine learning algorithms for disease prediction.</w:t>
      </w:r>
      <w:r w:rsidRPr="00EE2111">
        <w:t xml:space="preserve"> BMC Medical Informatics and Decision Making, 2019. </w:t>
      </w:r>
      <w:r w:rsidRPr="00EE2111">
        <w:rPr>
          <w:b/>
        </w:rPr>
        <w:t>19</w:t>
      </w:r>
      <w:r w:rsidRPr="00EE2111">
        <w:t>(1): p. 281.</w:t>
      </w:r>
    </w:p>
    <w:p w14:paraId="5B212A55" w14:textId="77777777" w:rsidR="00EE2111" w:rsidRPr="00EE2111" w:rsidRDefault="00EE2111" w:rsidP="00EE2111">
      <w:pPr>
        <w:pStyle w:val="EndNoteBibliography"/>
        <w:spacing w:after="0"/>
        <w:ind w:left="720" w:hanging="720"/>
      </w:pPr>
      <w:r w:rsidRPr="00EE2111">
        <w:t>40.</w:t>
      </w:r>
      <w:r w:rsidRPr="00EE2111">
        <w:tab/>
        <w:t xml:space="preserve">Sarica, A., A. Cerasa, and A. Quattrone, </w:t>
      </w:r>
      <w:r w:rsidRPr="00EE2111">
        <w:rPr>
          <w:i/>
        </w:rPr>
        <w:t>Random Forest Algorithm for the Classification of Neuroimaging Data in Alzheimer's Disease: A Systematic Review.</w:t>
      </w:r>
      <w:r w:rsidRPr="00EE2111">
        <w:t xml:space="preserve"> Frontiers in Aging Neuroscience, 2017. </w:t>
      </w:r>
      <w:r w:rsidRPr="00EE2111">
        <w:rPr>
          <w:b/>
        </w:rPr>
        <w:t>9</w:t>
      </w:r>
      <w:r w:rsidRPr="00EE2111">
        <w:t>.</w:t>
      </w:r>
    </w:p>
    <w:p w14:paraId="6DF475FB" w14:textId="77777777" w:rsidR="00EE2111" w:rsidRPr="00EE2111" w:rsidRDefault="00EE2111" w:rsidP="00EE2111">
      <w:pPr>
        <w:pStyle w:val="EndNoteBibliography"/>
        <w:ind w:left="720" w:hanging="720"/>
      </w:pPr>
      <w:r w:rsidRPr="00EE2111">
        <w:t>41.</w:t>
      </w:r>
      <w:r w:rsidRPr="00EE2111">
        <w:tab/>
        <w:t xml:space="preserve">Xie, W., et al., </w:t>
      </w:r>
      <w:r w:rsidRPr="00EE2111">
        <w:rPr>
          <w:i/>
        </w:rPr>
        <w:t>Predicting the Easiness and Complexity of English Health Materials for International Tertiary Students With Linguistically Enhanced Machine Learning Algorithms: Development and Validation Study.</w:t>
      </w:r>
      <w:r w:rsidRPr="00EE2111">
        <w:t xml:space="preserve"> JMIR Med Inform, 2021. </w:t>
      </w:r>
      <w:r w:rsidRPr="00EE2111">
        <w:rPr>
          <w:b/>
        </w:rPr>
        <w:t>9</w:t>
      </w:r>
      <w:r w:rsidRPr="00EE2111">
        <w:t>(10): p. e25110.</w:t>
      </w:r>
    </w:p>
    <w:p w14:paraId="7D3188B7" w14:textId="22CEADF6"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6" w:author="Akbar Waljee" w:date="2023-09-05T17:53:00Z" w:initials="AKW">
    <w:p w14:paraId="34FE8835" w14:textId="196BA694" w:rsidR="006A5B6A" w:rsidRDefault="006A5B6A" w:rsidP="00CC7191">
      <w:r>
        <w:rPr>
          <w:rStyle w:val="CommentReference"/>
        </w:rPr>
        <w:annotationRef/>
      </w:r>
      <w:r>
        <w:rPr>
          <w:color w:val="000000"/>
          <w:sz w:val="20"/>
          <w:szCs w:val="20"/>
        </w:rPr>
        <w:t xml:space="preserve">It is very important no to confuse the 2. Are you doing explanatory analysis with ML or prediction models with ML. If explanatory then you can use terms like associations but if you are developing a prediction model then stick with prediction. </w:t>
      </w:r>
      <w:hyperlink r:id="rId1" w:history="1">
        <w:r w:rsidRPr="00CC7191">
          <w:rPr>
            <w:rStyle w:val="Hyperlink"/>
            <w:sz w:val="20"/>
            <w:szCs w:val="20"/>
          </w:rPr>
          <w:t>https://pubmed.ncbi.nlm.nih.gov/24384866/</w:t>
        </w:r>
      </w:hyperlink>
    </w:p>
    <w:p w14:paraId="70055802" w14:textId="77777777" w:rsidR="006A5B6A" w:rsidRDefault="006A5B6A" w:rsidP="00CC7191"/>
  </w:comment>
  <w:comment w:id="709" w:author="Akbar Waljee" w:date="2023-09-05T17:57:00Z" w:initials="AKW">
    <w:p w14:paraId="25572124" w14:textId="0CA056B5" w:rsidR="00313E1A" w:rsidRDefault="00313E1A" w:rsidP="003029B6">
      <w:r>
        <w:rPr>
          <w:rStyle w:val="CommentReference"/>
        </w:rPr>
        <w:annotationRef/>
      </w:r>
      <w:r>
        <w:rPr>
          <w:color w:val="000000"/>
          <w:sz w:val="20"/>
          <w:szCs w:val="20"/>
        </w:rPr>
        <w:t>Are we talking about explanatory models or prediction models. If using PCA for explanatory models that is fine for prediction I would not exclude any variables/features and include everything and let the variable Importance tell you what’s important and random forest does a good job with collinearity etc.</w:t>
      </w:r>
    </w:p>
  </w:comment>
  <w:comment w:id="712" w:author="Akbar Waljee" w:date="2023-09-05T17:58:00Z" w:initials="AKW">
    <w:p w14:paraId="31CB1C6D" w14:textId="77777777" w:rsidR="00313E1A" w:rsidRDefault="00313E1A" w:rsidP="007850E0">
      <w:r>
        <w:rPr>
          <w:rStyle w:val="CommentReference"/>
        </w:rPr>
        <w:annotationRef/>
      </w:r>
      <w:r>
        <w:rPr>
          <w:color w:val="000000"/>
          <w:sz w:val="20"/>
          <w:szCs w:val="20"/>
        </w:rPr>
        <w:t>Again I feel like we are mixing explanatory and prediction. In prediction you can use cross validation but I would do a hold-out set. If explanatory you can use whole dataset.</w:t>
      </w:r>
    </w:p>
  </w:comment>
  <w:comment w:id="799"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055802" w15:done="1"/>
  <w15:commentEx w15:paraId="25572124" w15:done="0"/>
  <w15:commentEx w15:paraId="31CB1C6D" w15:done="0"/>
  <w15:commentEx w15:paraId="6DA9C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1B2D2C" w16cex:dateUtc="2023-09-05T21:53:00Z">
    <w16cex:extLst>
      <w16:ext w16:uri="{CE6994B0-6A32-4C9F-8C6B-6E91EDA988CE}">
        <cr:reactions xmlns:cr="http://schemas.microsoft.com/office/comments/2020/reactions">
          <cr:reaction reactionType="1">
            <cr:reactionInfo dateUtc="2023-11-23T15:17:58Z">
              <cr:user userId="S::cparker@wrhi.ac.za::19165e5f-e0a1-47d4-a6ad-d22b76848249" userProvider="AD" userName="Craig Parker"/>
            </cr:reactionInfo>
          </cr:reaction>
        </cr:reactions>
      </w16:ext>
    </w16cex:extLst>
  </w16cex:commentExtensible>
  <w16cex:commentExtensible w16cex:durableId="1CDA2BEF" w16cex:dateUtc="2023-09-05T21:57:00Z"/>
  <w16cex:commentExtensible w16cex:durableId="25822B91" w16cex:dateUtc="2023-09-05T21:58:00Z"/>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055802" w16cid:durableId="3B1B2D2C"/>
  <w16cid:commentId w16cid:paraId="25572124" w16cid:durableId="1CDA2BEF"/>
  <w16cid:commentId w16cid:paraId="31CB1C6D" w16cid:durableId="25822B91"/>
  <w16cid:commentId w16cid:paraId="6DA9C9E4" w16cid:durableId="11C9E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3"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6"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924BA"/>
    <w:multiLevelType w:val="hybridMultilevel"/>
    <w:tmpl w:val="731ED14C"/>
    <w:lvl w:ilvl="0" w:tplc="8BE409E0">
      <w:start w:val="1"/>
      <w:numFmt w:val="decimal"/>
      <w:pStyle w:val="Heading2"/>
      <w:lvlText w:val="%1."/>
      <w:lvlJc w:val="left"/>
      <w:pPr>
        <w:ind w:left="644"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2"/>
  </w:num>
  <w:num w:numId="2" w16cid:durableId="1035232383">
    <w:abstractNumId w:val="28"/>
  </w:num>
  <w:num w:numId="3" w16cid:durableId="1282229635">
    <w:abstractNumId w:val="13"/>
  </w:num>
  <w:num w:numId="4" w16cid:durableId="1843624604">
    <w:abstractNumId w:val="17"/>
  </w:num>
  <w:num w:numId="5" w16cid:durableId="476142646">
    <w:abstractNumId w:val="5"/>
  </w:num>
  <w:num w:numId="6" w16cid:durableId="1443263574">
    <w:abstractNumId w:val="30"/>
  </w:num>
  <w:num w:numId="7" w16cid:durableId="1079133046">
    <w:abstractNumId w:val="27"/>
  </w:num>
  <w:num w:numId="8" w16cid:durableId="542401724">
    <w:abstractNumId w:val="29"/>
  </w:num>
  <w:num w:numId="9" w16cid:durableId="1047144975">
    <w:abstractNumId w:val="22"/>
  </w:num>
  <w:num w:numId="10" w16cid:durableId="707140571">
    <w:abstractNumId w:val="12"/>
  </w:num>
  <w:num w:numId="11" w16cid:durableId="120267933">
    <w:abstractNumId w:val="9"/>
  </w:num>
  <w:num w:numId="12" w16cid:durableId="1388266381">
    <w:abstractNumId w:val="23"/>
  </w:num>
  <w:num w:numId="13" w16cid:durableId="857088650">
    <w:abstractNumId w:val="24"/>
  </w:num>
  <w:num w:numId="14" w16cid:durableId="245892121">
    <w:abstractNumId w:val="1"/>
  </w:num>
  <w:num w:numId="15" w16cid:durableId="1395737294">
    <w:abstractNumId w:val="10"/>
  </w:num>
  <w:num w:numId="16" w16cid:durableId="264927471">
    <w:abstractNumId w:val="3"/>
  </w:num>
  <w:num w:numId="17" w16cid:durableId="908617945">
    <w:abstractNumId w:val="14"/>
  </w:num>
  <w:num w:numId="18" w16cid:durableId="1929390332">
    <w:abstractNumId w:val="7"/>
  </w:num>
  <w:num w:numId="19" w16cid:durableId="5063644">
    <w:abstractNumId w:val="26"/>
  </w:num>
  <w:num w:numId="20" w16cid:durableId="414741824">
    <w:abstractNumId w:val="0"/>
  </w:num>
  <w:num w:numId="21" w16cid:durableId="1485927522">
    <w:abstractNumId w:val="25"/>
  </w:num>
  <w:num w:numId="22" w16cid:durableId="285896123">
    <w:abstractNumId w:val="11"/>
  </w:num>
  <w:num w:numId="23" w16cid:durableId="199167893">
    <w:abstractNumId w:val="31"/>
  </w:num>
  <w:num w:numId="24" w16cid:durableId="167794031">
    <w:abstractNumId w:val="20"/>
  </w:num>
  <w:num w:numId="25" w16cid:durableId="1052120700">
    <w:abstractNumId w:val="21"/>
  </w:num>
  <w:num w:numId="26" w16cid:durableId="459879256">
    <w:abstractNumId w:val="6"/>
  </w:num>
  <w:num w:numId="27" w16cid:durableId="395737861">
    <w:abstractNumId w:val="8"/>
  </w:num>
  <w:num w:numId="28" w16cid:durableId="481316592">
    <w:abstractNumId w:val="19"/>
  </w:num>
  <w:num w:numId="29" w16cid:durableId="175317319">
    <w:abstractNumId w:val="18"/>
  </w:num>
  <w:num w:numId="30" w16cid:durableId="892274861">
    <w:abstractNumId w:val="4"/>
  </w:num>
  <w:num w:numId="31" w16cid:durableId="718630870">
    <w:abstractNumId w:val="2"/>
  </w:num>
  <w:num w:numId="32" w16cid:durableId="502621752">
    <w:abstractNumId w:val="15"/>
  </w:num>
  <w:num w:numId="33" w16cid:durableId="182592489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parker@wrhi.ac.za::19165e5f-e0a1-47d4-a6ad-d22b76848249"/>
  </w15:person>
  <w15:person w15:author="Akbar Waljee">
    <w15:presenceInfo w15:providerId="None" w15:userId="Akbar Wal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otaAFDJAu4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C54AE"/>
    <w:rsid w:val="00000100"/>
    <w:rsid w:val="00002A36"/>
    <w:rsid w:val="00003791"/>
    <w:rsid w:val="000257FC"/>
    <w:rsid w:val="000300F6"/>
    <w:rsid w:val="000343CF"/>
    <w:rsid w:val="000431CE"/>
    <w:rsid w:val="000528A7"/>
    <w:rsid w:val="000568F0"/>
    <w:rsid w:val="00060357"/>
    <w:rsid w:val="00061514"/>
    <w:rsid w:val="00061E47"/>
    <w:rsid w:val="0006415C"/>
    <w:rsid w:val="00070D66"/>
    <w:rsid w:val="0008063F"/>
    <w:rsid w:val="000869CD"/>
    <w:rsid w:val="0009127D"/>
    <w:rsid w:val="000A1B39"/>
    <w:rsid w:val="000A261B"/>
    <w:rsid w:val="000B0412"/>
    <w:rsid w:val="000B2BB8"/>
    <w:rsid w:val="000B52EA"/>
    <w:rsid w:val="000B6579"/>
    <w:rsid w:val="000B7866"/>
    <w:rsid w:val="000C15BE"/>
    <w:rsid w:val="000C3A73"/>
    <w:rsid w:val="000C76D6"/>
    <w:rsid w:val="000C7B70"/>
    <w:rsid w:val="000D04D8"/>
    <w:rsid w:val="000D247E"/>
    <w:rsid w:val="000D43AE"/>
    <w:rsid w:val="000D6E94"/>
    <w:rsid w:val="000E1D2E"/>
    <w:rsid w:val="000E3E7A"/>
    <w:rsid w:val="000F14BA"/>
    <w:rsid w:val="000F73D6"/>
    <w:rsid w:val="001027C9"/>
    <w:rsid w:val="00110B76"/>
    <w:rsid w:val="0011145C"/>
    <w:rsid w:val="001127E2"/>
    <w:rsid w:val="00113338"/>
    <w:rsid w:val="00114637"/>
    <w:rsid w:val="0011484B"/>
    <w:rsid w:val="001150CE"/>
    <w:rsid w:val="0011595F"/>
    <w:rsid w:val="001166AC"/>
    <w:rsid w:val="0012405E"/>
    <w:rsid w:val="001274E5"/>
    <w:rsid w:val="00135EAF"/>
    <w:rsid w:val="001420D3"/>
    <w:rsid w:val="0016357F"/>
    <w:rsid w:val="00164CE3"/>
    <w:rsid w:val="00167EDD"/>
    <w:rsid w:val="00172078"/>
    <w:rsid w:val="00173780"/>
    <w:rsid w:val="00175ABF"/>
    <w:rsid w:val="001809AF"/>
    <w:rsid w:val="00181D73"/>
    <w:rsid w:val="00183397"/>
    <w:rsid w:val="001938CF"/>
    <w:rsid w:val="001A236F"/>
    <w:rsid w:val="001A2F68"/>
    <w:rsid w:val="001A7650"/>
    <w:rsid w:val="001B0509"/>
    <w:rsid w:val="001B4ED0"/>
    <w:rsid w:val="001C07FC"/>
    <w:rsid w:val="001C45CB"/>
    <w:rsid w:val="001D23E1"/>
    <w:rsid w:val="001D2A51"/>
    <w:rsid w:val="001D5FE4"/>
    <w:rsid w:val="001D7568"/>
    <w:rsid w:val="00202866"/>
    <w:rsid w:val="00202E07"/>
    <w:rsid w:val="00203DED"/>
    <w:rsid w:val="0020595E"/>
    <w:rsid w:val="0020682F"/>
    <w:rsid w:val="00211E32"/>
    <w:rsid w:val="00212BF8"/>
    <w:rsid w:val="0022393B"/>
    <w:rsid w:val="0023055B"/>
    <w:rsid w:val="00234FBF"/>
    <w:rsid w:val="002436F0"/>
    <w:rsid w:val="00244717"/>
    <w:rsid w:val="002461AB"/>
    <w:rsid w:val="00252713"/>
    <w:rsid w:val="0025410F"/>
    <w:rsid w:val="002542CD"/>
    <w:rsid w:val="00262A8D"/>
    <w:rsid w:val="00277F43"/>
    <w:rsid w:val="00282E04"/>
    <w:rsid w:val="00285B94"/>
    <w:rsid w:val="00290DB3"/>
    <w:rsid w:val="00291D46"/>
    <w:rsid w:val="00293DB0"/>
    <w:rsid w:val="00294F35"/>
    <w:rsid w:val="00296A98"/>
    <w:rsid w:val="002A3C64"/>
    <w:rsid w:val="002A514E"/>
    <w:rsid w:val="002A6216"/>
    <w:rsid w:val="002B422B"/>
    <w:rsid w:val="002B5E1D"/>
    <w:rsid w:val="002D1890"/>
    <w:rsid w:val="002D2E2C"/>
    <w:rsid w:val="002D3059"/>
    <w:rsid w:val="002E60DD"/>
    <w:rsid w:val="002E6F08"/>
    <w:rsid w:val="00300B3E"/>
    <w:rsid w:val="00301DDE"/>
    <w:rsid w:val="00313E1A"/>
    <w:rsid w:val="00314C3C"/>
    <w:rsid w:val="00335295"/>
    <w:rsid w:val="00335BE7"/>
    <w:rsid w:val="003428D6"/>
    <w:rsid w:val="00344A58"/>
    <w:rsid w:val="003525C7"/>
    <w:rsid w:val="003540FA"/>
    <w:rsid w:val="00360CDC"/>
    <w:rsid w:val="003668EA"/>
    <w:rsid w:val="00367FB4"/>
    <w:rsid w:val="003713A3"/>
    <w:rsid w:val="00374C5B"/>
    <w:rsid w:val="003778C4"/>
    <w:rsid w:val="00392C49"/>
    <w:rsid w:val="003B7B3B"/>
    <w:rsid w:val="003B7BBC"/>
    <w:rsid w:val="003C02CF"/>
    <w:rsid w:val="003D250C"/>
    <w:rsid w:val="003D480E"/>
    <w:rsid w:val="003D4942"/>
    <w:rsid w:val="003D67A2"/>
    <w:rsid w:val="003E0009"/>
    <w:rsid w:val="003E0D00"/>
    <w:rsid w:val="003E1DA6"/>
    <w:rsid w:val="003E20D2"/>
    <w:rsid w:val="003E6D0C"/>
    <w:rsid w:val="003F771D"/>
    <w:rsid w:val="004011D9"/>
    <w:rsid w:val="00403BA8"/>
    <w:rsid w:val="00405695"/>
    <w:rsid w:val="00406836"/>
    <w:rsid w:val="00410AE6"/>
    <w:rsid w:val="004219F6"/>
    <w:rsid w:val="00425D85"/>
    <w:rsid w:val="004275C5"/>
    <w:rsid w:val="00431444"/>
    <w:rsid w:val="00431654"/>
    <w:rsid w:val="00434F96"/>
    <w:rsid w:val="0043532F"/>
    <w:rsid w:val="00435AB3"/>
    <w:rsid w:val="004362A9"/>
    <w:rsid w:val="004371A0"/>
    <w:rsid w:val="00437EEF"/>
    <w:rsid w:val="0044280E"/>
    <w:rsid w:val="00444B5C"/>
    <w:rsid w:val="00444B75"/>
    <w:rsid w:val="00446E3B"/>
    <w:rsid w:val="0045307B"/>
    <w:rsid w:val="00454AC8"/>
    <w:rsid w:val="00455593"/>
    <w:rsid w:val="00461862"/>
    <w:rsid w:val="00461C09"/>
    <w:rsid w:val="00473F8D"/>
    <w:rsid w:val="00476165"/>
    <w:rsid w:val="00477D65"/>
    <w:rsid w:val="00481877"/>
    <w:rsid w:val="00492F09"/>
    <w:rsid w:val="00493414"/>
    <w:rsid w:val="00496763"/>
    <w:rsid w:val="004A0F97"/>
    <w:rsid w:val="004A1023"/>
    <w:rsid w:val="004A103F"/>
    <w:rsid w:val="004A4DD3"/>
    <w:rsid w:val="004A7ADC"/>
    <w:rsid w:val="004B0583"/>
    <w:rsid w:val="004B19BE"/>
    <w:rsid w:val="004B3675"/>
    <w:rsid w:val="004C09EF"/>
    <w:rsid w:val="004C1F83"/>
    <w:rsid w:val="004C22B3"/>
    <w:rsid w:val="004C5AEC"/>
    <w:rsid w:val="004D4D63"/>
    <w:rsid w:val="004E01B3"/>
    <w:rsid w:val="004E0A87"/>
    <w:rsid w:val="004E1FC9"/>
    <w:rsid w:val="004F06BF"/>
    <w:rsid w:val="004F21DE"/>
    <w:rsid w:val="004F31BB"/>
    <w:rsid w:val="004F38CB"/>
    <w:rsid w:val="004F44A5"/>
    <w:rsid w:val="00521C8C"/>
    <w:rsid w:val="00522073"/>
    <w:rsid w:val="00524065"/>
    <w:rsid w:val="005246D1"/>
    <w:rsid w:val="0052536D"/>
    <w:rsid w:val="00525C01"/>
    <w:rsid w:val="00532C4A"/>
    <w:rsid w:val="00542593"/>
    <w:rsid w:val="00550DCC"/>
    <w:rsid w:val="00551AF2"/>
    <w:rsid w:val="00553318"/>
    <w:rsid w:val="005549E8"/>
    <w:rsid w:val="00574B26"/>
    <w:rsid w:val="00587789"/>
    <w:rsid w:val="005911D0"/>
    <w:rsid w:val="00592D81"/>
    <w:rsid w:val="0059648C"/>
    <w:rsid w:val="00596E87"/>
    <w:rsid w:val="005A12B3"/>
    <w:rsid w:val="005A1B12"/>
    <w:rsid w:val="005A4409"/>
    <w:rsid w:val="005B12B9"/>
    <w:rsid w:val="005B6CF9"/>
    <w:rsid w:val="005C09E0"/>
    <w:rsid w:val="005C74A8"/>
    <w:rsid w:val="005D0B7E"/>
    <w:rsid w:val="005D7AA0"/>
    <w:rsid w:val="005E09FA"/>
    <w:rsid w:val="005E18E7"/>
    <w:rsid w:val="005E7E61"/>
    <w:rsid w:val="006012A5"/>
    <w:rsid w:val="00605034"/>
    <w:rsid w:val="00610A07"/>
    <w:rsid w:val="00610D4C"/>
    <w:rsid w:val="006153B2"/>
    <w:rsid w:val="00616726"/>
    <w:rsid w:val="00623E98"/>
    <w:rsid w:val="006245CC"/>
    <w:rsid w:val="00625A5F"/>
    <w:rsid w:val="00626A07"/>
    <w:rsid w:val="00626FC1"/>
    <w:rsid w:val="00631FAD"/>
    <w:rsid w:val="00632AB6"/>
    <w:rsid w:val="0064073F"/>
    <w:rsid w:val="00644E22"/>
    <w:rsid w:val="00647F20"/>
    <w:rsid w:val="00652CC0"/>
    <w:rsid w:val="00654DB0"/>
    <w:rsid w:val="00655BD8"/>
    <w:rsid w:val="00660D22"/>
    <w:rsid w:val="00662095"/>
    <w:rsid w:val="0066631F"/>
    <w:rsid w:val="006669C8"/>
    <w:rsid w:val="00666B48"/>
    <w:rsid w:val="00667E88"/>
    <w:rsid w:val="00670ADD"/>
    <w:rsid w:val="0067141E"/>
    <w:rsid w:val="00691110"/>
    <w:rsid w:val="006949AA"/>
    <w:rsid w:val="006A5B6A"/>
    <w:rsid w:val="006A79F5"/>
    <w:rsid w:val="006B07D6"/>
    <w:rsid w:val="006C23E3"/>
    <w:rsid w:val="006C56B5"/>
    <w:rsid w:val="006D5595"/>
    <w:rsid w:val="006D6DF4"/>
    <w:rsid w:val="006D7D3F"/>
    <w:rsid w:val="006E4216"/>
    <w:rsid w:val="006F18C1"/>
    <w:rsid w:val="006F3CAD"/>
    <w:rsid w:val="006F526A"/>
    <w:rsid w:val="00702413"/>
    <w:rsid w:val="00702719"/>
    <w:rsid w:val="0070389F"/>
    <w:rsid w:val="00704E39"/>
    <w:rsid w:val="00705649"/>
    <w:rsid w:val="00707CC7"/>
    <w:rsid w:val="00712EC0"/>
    <w:rsid w:val="007172A3"/>
    <w:rsid w:val="0072152F"/>
    <w:rsid w:val="00724146"/>
    <w:rsid w:val="00731888"/>
    <w:rsid w:val="0073311B"/>
    <w:rsid w:val="0073441F"/>
    <w:rsid w:val="0073698E"/>
    <w:rsid w:val="00744D64"/>
    <w:rsid w:val="0074765D"/>
    <w:rsid w:val="0075541F"/>
    <w:rsid w:val="007578DB"/>
    <w:rsid w:val="00765261"/>
    <w:rsid w:val="0076564A"/>
    <w:rsid w:val="0077358E"/>
    <w:rsid w:val="00773C07"/>
    <w:rsid w:val="00787AC3"/>
    <w:rsid w:val="00792245"/>
    <w:rsid w:val="00793260"/>
    <w:rsid w:val="00795711"/>
    <w:rsid w:val="00796E1F"/>
    <w:rsid w:val="00796F66"/>
    <w:rsid w:val="007A0447"/>
    <w:rsid w:val="007A49A1"/>
    <w:rsid w:val="007B2977"/>
    <w:rsid w:val="007B33CE"/>
    <w:rsid w:val="007B6065"/>
    <w:rsid w:val="007C1100"/>
    <w:rsid w:val="007C2E12"/>
    <w:rsid w:val="007D02B2"/>
    <w:rsid w:val="007D1031"/>
    <w:rsid w:val="007D2E07"/>
    <w:rsid w:val="007D31B8"/>
    <w:rsid w:val="007D6C5F"/>
    <w:rsid w:val="007D79DA"/>
    <w:rsid w:val="007E17B3"/>
    <w:rsid w:val="007F7852"/>
    <w:rsid w:val="008012D4"/>
    <w:rsid w:val="008035B5"/>
    <w:rsid w:val="00804D90"/>
    <w:rsid w:val="00810DC9"/>
    <w:rsid w:val="008149CA"/>
    <w:rsid w:val="0081519A"/>
    <w:rsid w:val="00817046"/>
    <w:rsid w:val="008227B1"/>
    <w:rsid w:val="00827E1C"/>
    <w:rsid w:val="00841511"/>
    <w:rsid w:val="00845509"/>
    <w:rsid w:val="00850792"/>
    <w:rsid w:val="0085343B"/>
    <w:rsid w:val="00866103"/>
    <w:rsid w:val="00866BD4"/>
    <w:rsid w:val="008771A7"/>
    <w:rsid w:val="00885738"/>
    <w:rsid w:val="008923A4"/>
    <w:rsid w:val="008A1D7F"/>
    <w:rsid w:val="008A78B2"/>
    <w:rsid w:val="008B4EB8"/>
    <w:rsid w:val="008C1333"/>
    <w:rsid w:val="008C15F1"/>
    <w:rsid w:val="008C1C04"/>
    <w:rsid w:val="008C34BD"/>
    <w:rsid w:val="008C4A9B"/>
    <w:rsid w:val="008C4CD5"/>
    <w:rsid w:val="008C5DDE"/>
    <w:rsid w:val="008D482A"/>
    <w:rsid w:val="008D798B"/>
    <w:rsid w:val="008D7A8D"/>
    <w:rsid w:val="008E0934"/>
    <w:rsid w:val="008E4CA9"/>
    <w:rsid w:val="008F323F"/>
    <w:rsid w:val="008F489D"/>
    <w:rsid w:val="008F7363"/>
    <w:rsid w:val="0090146A"/>
    <w:rsid w:val="00902061"/>
    <w:rsid w:val="0092584A"/>
    <w:rsid w:val="00935FB1"/>
    <w:rsid w:val="00940293"/>
    <w:rsid w:val="00941782"/>
    <w:rsid w:val="009436F6"/>
    <w:rsid w:val="00944656"/>
    <w:rsid w:val="009526FC"/>
    <w:rsid w:val="00970C88"/>
    <w:rsid w:val="00976350"/>
    <w:rsid w:val="00980002"/>
    <w:rsid w:val="00980809"/>
    <w:rsid w:val="009871B3"/>
    <w:rsid w:val="009900B3"/>
    <w:rsid w:val="009932FD"/>
    <w:rsid w:val="009B314B"/>
    <w:rsid w:val="009B4B9F"/>
    <w:rsid w:val="009C40A3"/>
    <w:rsid w:val="009C6A7F"/>
    <w:rsid w:val="009E30CD"/>
    <w:rsid w:val="009E4D8C"/>
    <w:rsid w:val="009F5C4C"/>
    <w:rsid w:val="009F7E24"/>
    <w:rsid w:val="00A02C22"/>
    <w:rsid w:val="00A11355"/>
    <w:rsid w:val="00A13DB5"/>
    <w:rsid w:val="00A17B6B"/>
    <w:rsid w:val="00A27C75"/>
    <w:rsid w:val="00A30708"/>
    <w:rsid w:val="00A34010"/>
    <w:rsid w:val="00A36539"/>
    <w:rsid w:val="00A37232"/>
    <w:rsid w:val="00A37A2A"/>
    <w:rsid w:val="00A53411"/>
    <w:rsid w:val="00A57E0E"/>
    <w:rsid w:val="00A63552"/>
    <w:rsid w:val="00A672B7"/>
    <w:rsid w:val="00A72824"/>
    <w:rsid w:val="00A83279"/>
    <w:rsid w:val="00A841D1"/>
    <w:rsid w:val="00A86E9B"/>
    <w:rsid w:val="00AA43D5"/>
    <w:rsid w:val="00AA4A89"/>
    <w:rsid w:val="00AA4DB1"/>
    <w:rsid w:val="00AB1545"/>
    <w:rsid w:val="00AB41B7"/>
    <w:rsid w:val="00AB58FF"/>
    <w:rsid w:val="00AB7C0F"/>
    <w:rsid w:val="00AC2D85"/>
    <w:rsid w:val="00AC31DB"/>
    <w:rsid w:val="00AC54AE"/>
    <w:rsid w:val="00AD0784"/>
    <w:rsid w:val="00AD3ADD"/>
    <w:rsid w:val="00AE301B"/>
    <w:rsid w:val="00AE3521"/>
    <w:rsid w:val="00AE4BBA"/>
    <w:rsid w:val="00AE5CE4"/>
    <w:rsid w:val="00AF08E4"/>
    <w:rsid w:val="00AF1357"/>
    <w:rsid w:val="00AF3A2F"/>
    <w:rsid w:val="00AF587C"/>
    <w:rsid w:val="00B02675"/>
    <w:rsid w:val="00B33CD0"/>
    <w:rsid w:val="00B42543"/>
    <w:rsid w:val="00B42E2E"/>
    <w:rsid w:val="00B5176A"/>
    <w:rsid w:val="00B52414"/>
    <w:rsid w:val="00B55ADC"/>
    <w:rsid w:val="00B57E64"/>
    <w:rsid w:val="00B60D4B"/>
    <w:rsid w:val="00B70E29"/>
    <w:rsid w:val="00B80A05"/>
    <w:rsid w:val="00B81B48"/>
    <w:rsid w:val="00B90F7F"/>
    <w:rsid w:val="00B94B34"/>
    <w:rsid w:val="00BA7AF0"/>
    <w:rsid w:val="00BB142A"/>
    <w:rsid w:val="00BD6173"/>
    <w:rsid w:val="00BE00CE"/>
    <w:rsid w:val="00BE1E4A"/>
    <w:rsid w:val="00BE2014"/>
    <w:rsid w:val="00BE3C48"/>
    <w:rsid w:val="00BE7440"/>
    <w:rsid w:val="00BE7C1D"/>
    <w:rsid w:val="00BF2607"/>
    <w:rsid w:val="00BF3B6E"/>
    <w:rsid w:val="00BF6A5A"/>
    <w:rsid w:val="00BF78F5"/>
    <w:rsid w:val="00BF7DD3"/>
    <w:rsid w:val="00C0328A"/>
    <w:rsid w:val="00C070EF"/>
    <w:rsid w:val="00C227C0"/>
    <w:rsid w:val="00C24C48"/>
    <w:rsid w:val="00C24E1F"/>
    <w:rsid w:val="00C31BA9"/>
    <w:rsid w:val="00C34302"/>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2560"/>
    <w:rsid w:val="00C8497A"/>
    <w:rsid w:val="00C91B7B"/>
    <w:rsid w:val="00C931E2"/>
    <w:rsid w:val="00CA0464"/>
    <w:rsid w:val="00CA4DAA"/>
    <w:rsid w:val="00CA6FAA"/>
    <w:rsid w:val="00CA711D"/>
    <w:rsid w:val="00CA7585"/>
    <w:rsid w:val="00CB23CA"/>
    <w:rsid w:val="00CB5FA7"/>
    <w:rsid w:val="00CC468F"/>
    <w:rsid w:val="00CC47BE"/>
    <w:rsid w:val="00CC56F3"/>
    <w:rsid w:val="00CD261A"/>
    <w:rsid w:val="00CD508B"/>
    <w:rsid w:val="00CE2CE4"/>
    <w:rsid w:val="00CE4B2F"/>
    <w:rsid w:val="00CE79C7"/>
    <w:rsid w:val="00CF03C8"/>
    <w:rsid w:val="00CF6DE1"/>
    <w:rsid w:val="00D05C80"/>
    <w:rsid w:val="00D071F4"/>
    <w:rsid w:val="00D07D04"/>
    <w:rsid w:val="00D1097A"/>
    <w:rsid w:val="00D11C80"/>
    <w:rsid w:val="00D129C7"/>
    <w:rsid w:val="00D13F7C"/>
    <w:rsid w:val="00D30275"/>
    <w:rsid w:val="00D34E02"/>
    <w:rsid w:val="00D3745A"/>
    <w:rsid w:val="00D37AE8"/>
    <w:rsid w:val="00D4346A"/>
    <w:rsid w:val="00D44933"/>
    <w:rsid w:val="00D52556"/>
    <w:rsid w:val="00D55DF4"/>
    <w:rsid w:val="00D57911"/>
    <w:rsid w:val="00D63165"/>
    <w:rsid w:val="00D66EC5"/>
    <w:rsid w:val="00D70964"/>
    <w:rsid w:val="00D74944"/>
    <w:rsid w:val="00D75E39"/>
    <w:rsid w:val="00D847E1"/>
    <w:rsid w:val="00D85638"/>
    <w:rsid w:val="00D86372"/>
    <w:rsid w:val="00D90C06"/>
    <w:rsid w:val="00DA24B6"/>
    <w:rsid w:val="00DA7BAA"/>
    <w:rsid w:val="00DB2C80"/>
    <w:rsid w:val="00DC1CB6"/>
    <w:rsid w:val="00DC6FCE"/>
    <w:rsid w:val="00DD0FB5"/>
    <w:rsid w:val="00DD7DBC"/>
    <w:rsid w:val="00DE0945"/>
    <w:rsid w:val="00DF624C"/>
    <w:rsid w:val="00E01F56"/>
    <w:rsid w:val="00E14760"/>
    <w:rsid w:val="00E25714"/>
    <w:rsid w:val="00E561E8"/>
    <w:rsid w:val="00E62FD8"/>
    <w:rsid w:val="00E66213"/>
    <w:rsid w:val="00E6752F"/>
    <w:rsid w:val="00E715C8"/>
    <w:rsid w:val="00E734DD"/>
    <w:rsid w:val="00E73670"/>
    <w:rsid w:val="00E763EE"/>
    <w:rsid w:val="00E8405E"/>
    <w:rsid w:val="00E9212A"/>
    <w:rsid w:val="00E92EA9"/>
    <w:rsid w:val="00E96247"/>
    <w:rsid w:val="00EA3CDD"/>
    <w:rsid w:val="00EA51D0"/>
    <w:rsid w:val="00EA5519"/>
    <w:rsid w:val="00EB50AF"/>
    <w:rsid w:val="00EC58C7"/>
    <w:rsid w:val="00EC5B73"/>
    <w:rsid w:val="00EE2111"/>
    <w:rsid w:val="00EF1C87"/>
    <w:rsid w:val="00EF234F"/>
    <w:rsid w:val="00EF25CD"/>
    <w:rsid w:val="00F14DD9"/>
    <w:rsid w:val="00F153E8"/>
    <w:rsid w:val="00F2444F"/>
    <w:rsid w:val="00F3535E"/>
    <w:rsid w:val="00F35521"/>
    <w:rsid w:val="00F37845"/>
    <w:rsid w:val="00F4280B"/>
    <w:rsid w:val="00F463F7"/>
    <w:rsid w:val="00F477E8"/>
    <w:rsid w:val="00F47EB4"/>
    <w:rsid w:val="00F5093E"/>
    <w:rsid w:val="00F6076E"/>
    <w:rsid w:val="00F62A42"/>
    <w:rsid w:val="00F7195C"/>
    <w:rsid w:val="00F7328A"/>
    <w:rsid w:val="00F75606"/>
    <w:rsid w:val="00F8348B"/>
    <w:rsid w:val="00F901D9"/>
    <w:rsid w:val="00F903C1"/>
    <w:rsid w:val="00F90E73"/>
    <w:rsid w:val="00F9563A"/>
    <w:rsid w:val="00FA56EB"/>
    <w:rsid w:val="00FB48AE"/>
    <w:rsid w:val="00FB4EA8"/>
    <w:rsid w:val="00FC1ED2"/>
    <w:rsid w:val="00FC50E3"/>
    <w:rsid w:val="00FD1236"/>
    <w:rsid w:val="00FD1CAA"/>
    <w:rsid w:val="00FD2460"/>
    <w:rsid w:val="00FD32C0"/>
    <w:rsid w:val="00FE2471"/>
    <w:rsid w:val="00FE44AC"/>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ind w:left="72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438486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commonfund.nih.gov/AfricaData"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gcro.ac.za/about/annual-reports/"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cdc.gov/globalhealth/countries/southafrica/default.htm"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worldometers.info/world-population/population-by-count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A463E6FB-2637-4800-8F73-7FE89534C784}">
  <ds:schemaRefs>
    <ds:schemaRef ds:uri="http://schemas.microsoft.com/sharepoint/v3/contenttype/forms"/>
  </ds:schemaRefs>
</ds:datastoreItem>
</file>

<file path=customXml/itemProps3.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21</Pages>
  <Words>19663</Words>
  <Characters>121721</Characters>
  <Application>Microsoft Office Word</Application>
  <DocSecurity>0</DocSecurity>
  <Lines>2063</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180</cp:revision>
  <dcterms:created xsi:type="dcterms:W3CDTF">2024-03-25T18:55:00Z</dcterms:created>
  <dcterms:modified xsi:type="dcterms:W3CDTF">2024-04-30T14:45:00Z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