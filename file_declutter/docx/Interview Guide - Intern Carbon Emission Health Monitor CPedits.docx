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BA3A" w14:textId="5293ED06" w:rsidR="002A4C8B" w:rsidRDefault="002A4C8B">
      <w:pPr>
        <w:rPr>
          <w:rFonts w:ascii="Century Gothic" w:hAnsi="Century Gothic"/>
          <w:sz w:val="18"/>
          <w:szCs w:val="18"/>
        </w:rPr>
      </w:pPr>
    </w:p>
    <w:tbl>
      <w:tblPr>
        <w:tblStyle w:val="TableGrid"/>
        <w:tblpPr w:leftFromText="180" w:rightFromText="180" w:vertAnchor="page" w:horzAnchor="margin" w:tblpXSpec="center" w:tblpY="1369"/>
        <w:tblW w:w="10637" w:type="dxa"/>
        <w:tblLook w:val="04A0" w:firstRow="1" w:lastRow="0" w:firstColumn="1" w:lastColumn="0" w:noHBand="0" w:noVBand="1"/>
      </w:tblPr>
      <w:tblGrid>
        <w:gridCol w:w="3964"/>
        <w:gridCol w:w="2727"/>
        <w:gridCol w:w="1937"/>
        <w:gridCol w:w="2009"/>
      </w:tblGrid>
      <w:tr w:rsidR="001678AE" w:rsidRPr="00492532" w14:paraId="3CA7D0DB" w14:textId="77777777" w:rsidTr="001678AE">
        <w:trPr>
          <w:trHeight w:val="397"/>
        </w:trPr>
        <w:tc>
          <w:tcPr>
            <w:tcW w:w="10637" w:type="dxa"/>
            <w:gridSpan w:val="4"/>
            <w:shd w:val="clear" w:color="auto" w:fill="auto"/>
            <w:vAlign w:val="center"/>
          </w:tcPr>
          <w:p w14:paraId="6AF463DC" w14:textId="77777777" w:rsidR="001678AE" w:rsidRPr="00492532" w:rsidRDefault="001678AE" w:rsidP="001678AE">
            <w:pPr>
              <w:jc w:val="center"/>
              <w:rPr>
                <w:rFonts w:ascii="Century Gothic" w:hAnsi="Century Gothic"/>
                <w:b/>
                <w:bCs/>
                <w:sz w:val="18"/>
                <w:szCs w:val="18"/>
              </w:rPr>
            </w:pPr>
            <w:r w:rsidRPr="00492532">
              <w:rPr>
                <w:rFonts w:ascii="Century Gothic" w:hAnsi="Century Gothic"/>
                <w:b/>
                <w:bCs/>
                <w:sz w:val="18"/>
                <w:szCs w:val="18"/>
              </w:rPr>
              <w:t>INTERVIEW GUIDE</w:t>
            </w:r>
          </w:p>
        </w:tc>
      </w:tr>
      <w:tr w:rsidR="001678AE" w:rsidRPr="00492532" w14:paraId="381CD707" w14:textId="77777777" w:rsidTr="001678AE">
        <w:trPr>
          <w:trHeight w:val="397"/>
        </w:trPr>
        <w:tc>
          <w:tcPr>
            <w:tcW w:w="3964" w:type="dxa"/>
            <w:shd w:val="clear" w:color="auto" w:fill="44546A" w:themeFill="text2"/>
            <w:vAlign w:val="center"/>
          </w:tcPr>
          <w:p w14:paraId="0D04249F"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Candidate Name and Surname</w:t>
            </w:r>
          </w:p>
        </w:tc>
        <w:tc>
          <w:tcPr>
            <w:tcW w:w="6673" w:type="dxa"/>
            <w:gridSpan w:val="3"/>
            <w:vAlign w:val="center"/>
          </w:tcPr>
          <w:p w14:paraId="72FDB10A" w14:textId="77777777" w:rsidR="001678AE" w:rsidRDefault="001678AE" w:rsidP="001678AE">
            <w:pPr>
              <w:rPr>
                <w:rFonts w:ascii="Century Gothic" w:hAnsi="Century Gothic"/>
                <w:sz w:val="18"/>
                <w:szCs w:val="18"/>
              </w:rPr>
            </w:pPr>
          </w:p>
          <w:p w14:paraId="097DBF34" w14:textId="77777777" w:rsidR="001678AE" w:rsidRPr="00492532" w:rsidRDefault="001678AE" w:rsidP="001678AE">
            <w:pPr>
              <w:rPr>
                <w:rFonts w:ascii="Century Gothic" w:hAnsi="Century Gothic"/>
                <w:sz w:val="18"/>
                <w:szCs w:val="18"/>
              </w:rPr>
            </w:pPr>
          </w:p>
        </w:tc>
      </w:tr>
      <w:tr w:rsidR="001678AE" w:rsidRPr="00492532" w14:paraId="0A5D8FF1" w14:textId="77777777" w:rsidTr="001678AE">
        <w:trPr>
          <w:trHeight w:val="397"/>
        </w:trPr>
        <w:tc>
          <w:tcPr>
            <w:tcW w:w="3964" w:type="dxa"/>
            <w:shd w:val="clear" w:color="auto" w:fill="44546A" w:themeFill="text2"/>
            <w:vAlign w:val="center"/>
          </w:tcPr>
          <w:p w14:paraId="4571F6AB"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Position Title</w:t>
            </w:r>
          </w:p>
        </w:tc>
        <w:tc>
          <w:tcPr>
            <w:tcW w:w="2727" w:type="dxa"/>
            <w:vAlign w:val="center"/>
          </w:tcPr>
          <w:p w14:paraId="4010D0C4" w14:textId="33CE6FB1" w:rsidR="001678AE" w:rsidRPr="00CE4FBE" w:rsidRDefault="00021D72" w:rsidP="001678AE">
            <w:pPr>
              <w:rPr>
                <w:rFonts w:ascii="Century Gothic" w:hAnsi="Century Gothic"/>
                <w:sz w:val="16"/>
                <w:szCs w:val="16"/>
              </w:rPr>
            </w:pPr>
            <w:r>
              <w:rPr>
                <w:rFonts w:ascii="Century Gothic" w:hAnsi="Century Gothic"/>
                <w:sz w:val="16"/>
                <w:szCs w:val="16"/>
              </w:rPr>
              <w:t>I</w:t>
            </w:r>
            <w:r w:rsidRPr="00021D72">
              <w:rPr>
                <w:rFonts w:ascii="Century Gothic" w:hAnsi="Century Gothic"/>
                <w:sz w:val="16"/>
                <w:szCs w:val="16"/>
              </w:rPr>
              <w:t>ntern - Carbon Emission Health Monitor (6 Months FTC)</w:t>
            </w:r>
          </w:p>
        </w:tc>
        <w:tc>
          <w:tcPr>
            <w:tcW w:w="1937" w:type="dxa"/>
            <w:shd w:val="clear" w:color="auto" w:fill="44546A" w:themeFill="text2"/>
            <w:vAlign w:val="center"/>
          </w:tcPr>
          <w:p w14:paraId="6025D674" w14:textId="77777777" w:rsidR="001678AE" w:rsidRPr="00CE4FBE" w:rsidRDefault="001678AE" w:rsidP="001678AE">
            <w:pPr>
              <w:rPr>
                <w:rFonts w:ascii="Century Gothic" w:hAnsi="Century Gothic"/>
                <w:color w:val="FFFFFF" w:themeColor="background1"/>
                <w:sz w:val="16"/>
                <w:szCs w:val="16"/>
              </w:rPr>
            </w:pPr>
            <w:r w:rsidRPr="00CE4FBE">
              <w:rPr>
                <w:rFonts w:ascii="Century Gothic" w:hAnsi="Century Gothic"/>
                <w:color w:val="FFFFFF" w:themeColor="background1"/>
                <w:sz w:val="16"/>
                <w:szCs w:val="16"/>
              </w:rPr>
              <w:t>Interview Date</w:t>
            </w:r>
          </w:p>
        </w:tc>
        <w:tc>
          <w:tcPr>
            <w:tcW w:w="2009" w:type="dxa"/>
            <w:vAlign w:val="center"/>
          </w:tcPr>
          <w:p w14:paraId="26A10585" w14:textId="02BBE08C" w:rsidR="001678AE" w:rsidRPr="00CE4FBE" w:rsidRDefault="00E375CC" w:rsidP="001678AE">
            <w:pPr>
              <w:rPr>
                <w:rFonts w:ascii="Century Gothic" w:hAnsi="Century Gothic"/>
                <w:sz w:val="16"/>
                <w:szCs w:val="16"/>
              </w:rPr>
            </w:pPr>
            <w:r>
              <w:rPr>
                <w:rFonts w:ascii="Century Gothic" w:hAnsi="Century Gothic"/>
                <w:sz w:val="16"/>
                <w:szCs w:val="16"/>
              </w:rPr>
              <w:t>07 June 2023</w:t>
            </w:r>
          </w:p>
        </w:tc>
      </w:tr>
      <w:tr w:rsidR="001678AE" w:rsidRPr="00492532" w14:paraId="2FF5F071" w14:textId="77777777" w:rsidTr="001678AE">
        <w:trPr>
          <w:trHeight w:val="397"/>
        </w:trPr>
        <w:tc>
          <w:tcPr>
            <w:tcW w:w="3964" w:type="dxa"/>
            <w:shd w:val="clear" w:color="auto" w:fill="44546A" w:themeFill="text2"/>
            <w:vAlign w:val="center"/>
          </w:tcPr>
          <w:p w14:paraId="4267D51C"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Division/Syndicate/Unit/Project</w:t>
            </w:r>
          </w:p>
        </w:tc>
        <w:tc>
          <w:tcPr>
            <w:tcW w:w="6673" w:type="dxa"/>
            <w:gridSpan w:val="3"/>
            <w:vAlign w:val="center"/>
          </w:tcPr>
          <w:p w14:paraId="246774BB" w14:textId="41155C9A" w:rsidR="001678AE" w:rsidRPr="00CE4FBE" w:rsidRDefault="00557B31" w:rsidP="001678AE">
            <w:pPr>
              <w:rPr>
                <w:rFonts w:ascii="Century Gothic" w:hAnsi="Century Gothic"/>
                <w:sz w:val="16"/>
                <w:szCs w:val="16"/>
              </w:rPr>
            </w:pPr>
            <w:r>
              <w:rPr>
                <w:rFonts w:ascii="Century Gothic" w:hAnsi="Century Gothic"/>
                <w:sz w:val="16"/>
                <w:szCs w:val="16"/>
              </w:rPr>
              <w:t>Wits RHI</w:t>
            </w:r>
          </w:p>
        </w:tc>
      </w:tr>
      <w:tr w:rsidR="001678AE" w:rsidRPr="00492532" w14:paraId="2A89F98C" w14:textId="77777777" w:rsidTr="001678AE">
        <w:trPr>
          <w:trHeight w:val="397"/>
        </w:trPr>
        <w:tc>
          <w:tcPr>
            <w:tcW w:w="10637" w:type="dxa"/>
            <w:gridSpan w:val="4"/>
            <w:shd w:val="clear" w:color="auto" w:fill="5B9BD5" w:themeFill="accent5"/>
            <w:vAlign w:val="center"/>
          </w:tcPr>
          <w:p w14:paraId="0915F5F9" w14:textId="77777777" w:rsidR="001678AE" w:rsidRPr="00492532" w:rsidRDefault="001678AE" w:rsidP="001678AE">
            <w:pPr>
              <w:jc w:val="center"/>
              <w:rPr>
                <w:rFonts w:ascii="Century Gothic" w:hAnsi="Century Gothic"/>
                <w:b/>
                <w:bCs/>
                <w:color w:val="FFFFFF" w:themeColor="background1"/>
                <w:sz w:val="18"/>
                <w:szCs w:val="18"/>
              </w:rPr>
            </w:pPr>
            <w:r w:rsidRPr="00492532">
              <w:rPr>
                <w:rFonts w:ascii="Century Gothic" w:hAnsi="Century Gothic"/>
                <w:b/>
                <w:bCs/>
                <w:color w:val="FFFFFF" w:themeColor="background1"/>
                <w:sz w:val="18"/>
                <w:szCs w:val="18"/>
              </w:rPr>
              <w:t>INTERVIEW GUIDELINES</w:t>
            </w:r>
          </w:p>
        </w:tc>
      </w:tr>
      <w:tr w:rsidR="001678AE" w:rsidRPr="00492532" w14:paraId="35E144C6" w14:textId="77777777" w:rsidTr="001678AE">
        <w:trPr>
          <w:trHeight w:val="397"/>
        </w:trPr>
        <w:tc>
          <w:tcPr>
            <w:tcW w:w="10637" w:type="dxa"/>
            <w:gridSpan w:val="4"/>
            <w:vAlign w:val="center"/>
          </w:tcPr>
          <w:p w14:paraId="0A372A28"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Welcome the candidate and introduce the interviewers.</w:t>
            </w:r>
          </w:p>
          <w:p w14:paraId="01590026"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 xml:space="preserve">Put the candidate at ease by informing him/her that it is policy to record all interviews to facilitate the selection process.  </w:t>
            </w:r>
          </w:p>
          <w:p w14:paraId="4E676D72"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Explain that the purpose of the interview is to:</w:t>
            </w:r>
          </w:p>
          <w:p w14:paraId="70DE9EBB" w14:textId="77777777" w:rsidR="001678AE" w:rsidRPr="00492532" w:rsidRDefault="001678AE" w:rsidP="001678AE">
            <w:pPr>
              <w:numPr>
                <w:ilvl w:val="0"/>
                <w:numId w:val="2"/>
              </w:numPr>
              <w:spacing w:line="480" w:lineRule="auto"/>
              <w:ind w:hanging="280"/>
              <w:rPr>
                <w:rFonts w:ascii="Century Gothic" w:hAnsi="Century Gothic" w:cs="Arial"/>
                <w:bCs/>
                <w:sz w:val="16"/>
                <w:szCs w:val="16"/>
              </w:rPr>
            </w:pPr>
            <w:r w:rsidRPr="00492532">
              <w:rPr>
                <w:rFonts w:ascii="Century Gothic" w:hAnsi="Century Gothic" w:cs="Arial"/>
                <w:bCs/>
                <w:sz w:val="16"/>
                <w:szCs w:val="16"/>
              </w:rPr>
              <w:t xml:space="preserve">Assess whether the candidate has the skills, </w:t>
            </w:r>
            <w:proofErr w:type="gramStart"/>
            <w:r w:rsidRPr="00492532">
              <w:rPr>
                <w:rFonts w:ascii="Century Gothic" w:hAnsi="Century Gothic" w:cs="Arial"/>
                <w:bCs/>
                <w:sz w:val="16"/>
                <w:szCs w:val="16"/>
              </w:rPr>
              <w:t>knowledge</w:t>
            </w:r>
            <w:proofErr w:type="gramEnd"/>
            <w:r w:rsidRPr="00492532">
              <w:rPr>
                <w:rFonts w:ascii="Century Gothic" w:hAnsi="Century Gothic" w:cs="Arial"/>
                <w:bCs/>
                <w:sz w:val="16"/>
                <w:szCs w:val="16"/>
              </w:rPr>
              <w:t xml:space="preserve"> and experience to meet the requirements of the position.</w:t>
            </w:r>
          </w:p>
          <w:p w14:paraId="277C5BF4" w14:textId="77777777" w:rsidR="001678AE" w:rsidRPr="00492532" w:rsidRDefault="001678AE" w:rsidP="001678AE">
            <w:pPr>
              <w:numPr>
                <w:ilvl w:val="0"/>
                <w:numId w:val="2"/>
              </w:numPr>
              <w:spacing w:line="480" w:lineRule="auto"/>
              <w:ind w:hanging="280"/>
              <w:rPr>
                <w:rFonts w:ascii="Century Gothic" w:hAnsi="Century Gothic" w:cs="Arial"/>
                <w:bCs/>
                <w:sz w:val="16"/>
                <w:szCs w:val="16"/>
              </w:rPr>
            </w:pPr>
            <w:r w:rsidRPr="00492532">
              <w:rPr>
                <w:rFonts w:ascii="Century Gothic" w:hAnsi="Century Gothic" w:cs="Arial"/>
                <w:bCs/>
                <w:sz w:val="16"/>
                <w:szCs w:val="16"/>
              </w:rPr>
              <w:t>Provide information about the position and the organisation.</w:t>
            </w:r>
          </w:p>
          <w:p w14:paraId="68E06865"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Pose all questions in the interview template to the candidate and record all answers.</w:t>
            </w:r>
          </w:p>
          <w:p w14:paraId="0411D2D9"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 xml:space="preserve">At the end of the interview, ask the candidate whether he/she has any questions.  </w:t>
            </w:r>
          </w:p>
          <w:p w14:paraId="3AD26E61" w14:textId="77777777" w:rsidR="001678AE" w:rsidRPr="00492532" w:rsidRDefault="001678AE" w:rsidP="001678AE">
            <w:pPr>
              <w:numPr>
                <w:ilvl w:val="0"/>
                <w:numId w:val="1"/>
              </w:numPr>
              <w:spacing w:line="480" w:lineRule="auto"/>
              <w:rPr>
                <w:rFonts w:ascii="Century Gothic" w:hAnsi="Century Gothic" w:cs="Arial"/>
                <w:bCs/>
                <w:sz w:val="16"/>
                <w:szCs w:val="16"/>
              </w:rPr>
            </w:pPr>
            <w:r w:rsidRPr="00492532">
              <w:rPr>
                <w:rFonts w:ascii="Century Gothic" w:hAnsi="Century Gothic" w:cs="Arial"/>
                <w:bCs/>
                <w:sz w:val="16"/>
                <w:szCs w:val="16"/>
              </w:rPr>
              <w:t xml:space="preserve">Thank the candidate for a productive interview and explain the next step(s) in the selection process.  </w:t>
            </w:r>
          </w:p>
        </w:tc>
      </w:tr>
      <w:tr w:rsidR="001678AE" w:rsidRPr="00492532" w14:paraId="1FE92936" w14:textId="77777777" w:rsidTr="001678AE">
        <w:trPr>
          <w:trHeight w:val="397"/>
        </w:trPr>
        <w:tc>
          <w:tcPr>
            <w:tcW w:w="10637" w:type="dxa"/>
            <w:gridSpan w:val="4"/>
            <w:shd w:val="clear" w:color="auto" w:fill="5B9BD5" w:themeFill="accent5"/>
            <w:vAlign w:val="center"/>
          </w:tcPr>
          <w:p w14:paraId="1E1828FD" w14:textId="77777777" w:rsidR="001678AE" w:rsidRPr="00492532" w:rsidRDefault="001678AE" w:rsidP="001678AE">
            <w:pPr>
              <w:jc w:val="center"/>
              <w:rPr>
                <w:rFonts w:ascii="Century Gothic" w:hAnsi="Century Gothic"/>
                <w:b/>
                <w:bCs/>
                <w:color w:val="FFFFFF" w:themeColor="background1"/>
                <w:sz w:val="18"/>
                <w:szCs w:val="18"/>
              </w:rPr>
            </w:pPr>
            <w:r w:rsidRPr="00492532">
              <w:rPr>
                <w:rFonts w:ascii="Century Gothic" w:hAnsi="Century Gothic"/>
                <w:b/>
                <w:bCs/>
                <w:color w:val="FFFFFF" w:themeColor="background1"/>
                <w:sz w:val="18"/>
                <w:szCs w:val="18"/>
              </w:rPr>
              <w:t xml:space="preserve">SECTION A: </w:t>
            </w:r>
            <w:r>
              <w:rPr>
                <w:rFonts w:ascii="Century Gothic" w:hAnsi="Century Gothic"/>
                <w:b/>
                <w:bCs/>
                <w:color w:val="FFFFFF" w:themeColor="background1"/>
                <w:sz w:val="18"/>
                <w:szCs w:val="18"/>
              </w:rPr>
              <w:t>BACKGROUND</w:t>
            </w:r>
            <w:r w:rsidRPr="00492532">
              <w:rPr>
                <w:rFonts w:ascii="Century Gothic" w:hAnsi="Century Gothic"/>
                <w:b/>
                <w:bCs/>
                <w:color w:val="FFFFFF" w:themeColor="background1"/>
                <w:sz w:val="18"/>
                <w:szCs w:val="18"/>
              </w:rPr>
              <w:t xml:space="preserve"> QUESTIONS</w:t>
            </w:r>
          </w:p>
        </w:tc>
      </w:tr>
      <w:tr w:rsidR="001678AE" w:rsidRPr="00492532" w14:paraId="6B3C1E79" w14:textId="77777777" w:rsidTr="001678AE">
        <w:trPr>
          <w:trHeight w:val="785"/>
        </w:trPr>
        <w:tc>
          <w:tcPr>
            <w:tcW w:w="3964" w:type="dxa"/>
            <w:vAlign w:val="center"/>
          </w:tcPr>
          <w:p w14:paraId="50611707" w14:textId="6EFFFCF6" w:rsidR="001678AE" w:rsidRPr="00994078" w:rsidRDefault="001678AE" w:rsidP="00994078">
            <w:pPr>
              <w:pStyle w:val="ListParagraph"/>
              <w:numPr>
                <w:ilvl w:val="0"/>
                <w:numId w:val="31"/>
              </w:numPr>
              <w:rPr>
                <w:rFonts w:ascii="Century Gothic" w:hAnsi="Century Gothic"/>
                <w:sz w:val="16"/>
                <w:szCs w:val="16"/>
              </w:rPr>
            </w:pPr>
            <w:r w:rsidRPr="00994078">
              <w:rPr>
                <w:rFonts w:ascii="Century Gothic" w:hAnsi="Century Gothic"/>
                <w:sz w:val="16"/>
                <w:szCs w:val="16"/>
              </w:rPr>
              <w:t xml:space="preserve">Please </w:t>
            </w:r>
            <w:r w:rsidR="00343DE7" w:rsidRPr="00994078">
              <w:rPr>
                <w:rFonts w:ascii="Century Gothic" w:hAnsi="Century Gothic"/>
                <w:sz w:val="16"/>
                <w:szCs w:val="16"/>
              </w:rPr>
              <w:t xml:space="preserve">tell us about your </w:t>
            </w:r>
            <w:r w:rsidR="00127212" w:rsidRPr="00994078">
              <w:rPr>
                <w:rFonts w:ascii="Century Gothic" w:hAnsi="Century Gothic"/>
                <w:sz w:val="16"/>
                <w:szCs w:val="16"/>
              </w:rPr>
              <w:t>career</w:t>
            </w:r>
            <w:r w:rsidR="00343DE7" w:rsidRPr="00994078">
              <w:rPr>
                <w:rFonts w:ascii="Century Gothic" w:hAnsi="Century Gothic"/>
                <w:sz w:val="16"/>
                <w:szCs w:val="16"/>
              </w:rPr>
              <w:t xml:space="preserve"> goals and how can this internship help you </w:t>
            </w:r>
            <w:r w:rsidR="00127212" w:rsidRPr="00994078">
              <w:rPr>
                <w:rFonts w:ascii="Century Gothic" w:hAnsi="Century Gothic"/>
                <w:sz w:val="16"/>
                <w:szCs w:val="16"/>
              </w:rPr>
              <w:t xml:space="preserve">reach </w:t>
            </w:r>
            <w:r w:rsidR="00994078" w:rsidRPr="00994078">
              <w:rPr>
                <w:rFonts w:ascii="Century Gothic" w:hAnsi="Century Gothic"/>
                <w:sz w:val="16"/>
                <w:szCs w:val="16"/>
              </w:rPr>
              <w:t>them.</w:t>
            </w:r>
          </w:p>
          <w:p w14:paraId="37BD48E0" w14:textId="77777777" w:rsidR="001678AE" w:rsidRDefault="001678AE" w:rsidP="001678AE">
            <w:pPr>
              <w:rPr>
                <w:rFonts w:ascii="Century Gothic" w:hAnsi="Century Gothic"/>
                <w:sz w:val="16"/>
                <w:szCs w:val="16"/>
              </w:rPr>
            </w:pPr>
          </w:p>
          <w:p w14:paraId="73A19157" w14:textId="77777777" w:rsidR="001678AE" w:rsidRDefault="001678AE" w:rsidP="001678AE">
            <w:pPr>
              <w:rPr>
                <w:rFonts w:ascii="Century Gothic" w:hAnsi="Century Gothic"/>
                <w:sz w:val="16"/>
                <w:szCs w:val="16"/>
              </w:rPr>
            </w:pPr>
          </w:p>
          <w:p w14:paraId="185199E3" w14:textId="77777777" w:rsidR="001678AE" w:rsidRPr="00287A74" w:rsidRDefault="001678AE" w:rsidP="001678AE">
            <w:pPr>
              <w:rPr>
                <w:rFonts w:ascii="Century Gothic" w:hAnsi="Century Gothic"/>
                <w:sz w:val="16"/>
                <w:szCs w:val="16"/>
              </w:rPr>
            </w:pPr>
          </w:p>
        </w:tc>
        <w:tc>
          <w:tcPr>
            <w:tcW w:w="6673" w:type="dxa"/>
            <w:gridSpan w:val="3"/>
            <w:vAlign w:val="center"/>
          </w:tcPr>
          <w:p w14:paraId="0D8966DF" w14:textId="77777777" w:rsidR="001678AE" w:rsidRPr="00492532" w:rsidRDefault="001678AE" w:rsidP="001678AE">
            <w:pPr>
              <w:rPr>
                <w:rFonts w:ascii="Century Gothic" w:hAnsi="Century Gothic"/>
                <w:sz w:val="18"/>
                <w:szCs w:val="18"/>
              </w:rPr>
            </w:pPr>
          </w:p>
        </w:tc>
      </w:tr>
      <w:tr w:rsidR="001678AE" w:rsidRPr="00492532" w14:paraId="5F10E836" w14:textId="77777777" w:rsidTr="001678AE">
        <w:trPr>
          <w:trHeight w:val="397"/>
        </w:trPr>
        <w:tc>
          <w:tcPr>
            <w:tcW w:w="3964" w:type="dxa"/>
            <w:vAlign w:val="center"/>
          </w:tcPr>
          <w:p w14:paraId="09BF6A8B" w14:textId="182D7FDA" w:rsidR="001678AE" w:rsidRPr="005D4856" w:rsidRDefault="002822FF" w:rsidP="005D4856">
            <w:pPr>
              <w:pStyle w:val="ListParagraph"/>
              <w:numPr>
                <w:ilvl w:val="0"/>
                <w:numId w:val="30"/>
              </w:numPr>
              <w:rPr>
                <w:rFonts w:ascii="Century Gothic" w:hAnsi="Century Gothic"/>
                <w:sz w:val="16"/>
                <w:szCs w:val="16"/>
              </w:rPr>
            </w:pPr>
            <w:r w:rsidRPr="005D4856">
              <w:rPr>
                <w:rFonts w:ascii="Century Gothic" w:hAnsi="Century Gothic"/>
                <w:sz w:val="16"/>
                <w:szCs w:val="16"/>
              </w:rPr>
              <w:t>What att</w:t>
            </w:r>
            <w:r w:rsidR="005D4856" w:rsidRPr="005D4856">
              <w:rPr>
                <w:rFonts w:ascii="Century Gothic" w:hAnsi="Century Gothic"/>
                <w:sz w:val="16"/>
                <w:szCs w:val="16"/>
              </w:rPr>
              <w:t>racted you to this company?</w:t>
            </w:r>
          </w:p>
          <w:p w14:paraId="0F670C13" w14:textId="77777777" w:rsidR="001678AE" w:rsidRPr="005D4856" w:rsidRDefault="001678AE" w:rsidP="001678AE">
            <w:pPr>
              <w:pStyle w:val="ListParagraph"/>
              <w:ind w:left="360"/>
              <w:rPr>
                <w:rFonts w:ascii="Century Gothic" w:hAnsi="Century Gothic"/>
                <w:sz w:val="16"/>
                <w:szCs w:val="16"/>
              </w:rPr>
            </w:pPr>
          </w:p>
          <w:p w14:paraId="5D92CB51" w14:textId="77777777" w:rsidR="001678AE" w:rsidRDefault="001678AE" w:rsidP="001678AE">
            <w:pPr>
              <w:pStyle w:val="ListParagraph"/>
              <w:ind w:left="360"/>
              <w:rPr>
                <w:rFonts w:ascii="Century Gothic" w:hAnsi="Century Gothic"/>
                <w:sz w:val="16"/>
                <w:szCs w:val="16"/>
              </w:rPr>
            </w:pPr>
          </w:p>
          <w:p w14:paraId="78EBA629" w14:textId="5DD28A3C" w:rsidR="001678AE" w:rsidRPr="00994078" w:rsidRDefault="001A2BAD" w:rsidP="00994078">
            <w:pPr>
              <w:pStyle w:val="ListParagraph"/>
              <w:numPr>
                <w:ilvl w:val="0"/>
                <w:numId w:val="30"/>
              </w:numPr>
              <w:spacing w:line="276" w:lineRule="auto"/>
              <w:rPr>
                <w:rFonts w:ascii="Century Gothic" w:hAnsi="Century Gothic"/>
                <w:sz w:val="16"/>
                <w:szCs w:val="16"/>
              </w:rPr>
            </w:pPr>
            <w:r w:rsidRPr="00994078">
              <w:rPr>
                <w:rFonts w:ascii="Century Gothic" w:hAnsi="Century Gothic"/>
                <w:sz w:val="16"/>
                <w:szCs w:val="16"/>
              </w:rPr>
              <w:t xml:space="preserve">Do you work better alone or with a </w:t>
            </w:r>
            <w:r w:rsidR="00994078" w:rsidRPr="00994078">
              <w:rPr>
                <w:rFonts w:ascii="Century Gothic" w:hAnsi="Century Gothic"/>
                <w:sz w:val="16"/>
                <w:szCs w:val="16"/>
              </w:rPr>
              <w:t>team?</w:t>
            </w:r>
          </w:p>
          <w:p w14:paraId="035276EC" w14:textId="24477CCC" w:rsidR="001678AE" w:rsidRPr="00994078" w:rsidRDefault="00964E06" w:rsidP="00994078">
            <w:pPr>
              <w:pStyle w:val="ListParagraph"/>
              <w:numPr>
                <w:ilvl w:val="0"/>
                <w:numId w:val="30"/>
              </w:numPr>
              <w:spacing w:line="276" w:lineRule="auto"/>
              <w:rPr>
                <w:rFonts w:ascii="Century Gothic" w:hAnsi="Century Gothic"/>
                <w:sz w:val="16"/>
                <w:szCs w:val="16"/>
              </w:rPr>
            </w:pPr>
            <w:r w:rsidRPr="00994078">
              <w:rPr>
                <w:rFonts w:ascii="Century Gothic" w:hAnsi="Century Gothic"/>
                <w:sz w:val="16"/>
                <w:szCs w:val="16"/>
              </w:rPr>
              <w:t>Tell us about a time when you had to learn something new quickly</w:t>
            </w:r>
            <w:r w:rsidR="002822FF" w:rsidRPr="00994078">
              <w:rPr>
                <w:rFonts w:ascii="Century Gothic" w:hAnsi="Century Gothic"/>
                <w:sz w:val="16"/>
                <w:szCs w:val="16"/>
              </w:rPr>
              <w:t>?</w:t>
            </w:r>
          </w:p>
          <w:p w14:paraId="0DA8F150" w14:textId="77777777" w:rsidR="001678AE" w:rsidRPr="00287A74" w:rsidRDefault="001678AE" w:rsidP="001678AE">
            <w:pPr>
              <w:pStyle w:val="ListParagraph"/>
              <w:ind w:left="360"/>
              <w:rPr>
                <w:rFonts w:ascii="Century Gothic" w:hAnsi="Century Gothic"/>
                <w:sz w:val="16"/>
                <w:szCs w:val="16"/>
              </w:rPr>
            </w:pPr>
          </w:p>
        </w:tc>
        <w:tc>
          <w:tcPr>
            <w:tcW w:w="6673" w:type="dxa"/>
            <w:gridSpan w:val="3"/>
            <w:vAlign w:val="center"/>
          </w:tcPr>
          <w:p w14:paraId="253E38AC" w14:textId="77777777" w:rsidR="001678AE" w:rsidRPr="00492532" w:rsidRDefault="001678AE" w:rsidP="001678AE">
            <w:pPr>
              <w:rPr>
                <w:rFonts w:ascii="Century Gothic" w:hAnsi="Century Gothic"/>
                <w:sz w:val="18"/>
                <w:szCs w:val="18"/>
              </w:rPr>
            </w:pPr>
          </w:p>
        </w:tc>
      </w:tr>
    </w:tbl>
    <w:p w14:paraId="75069975" w14:textId="26A955A2" w:rsidR="007A359C" w:rsidRDefault="001678AE" w:rsidP="002E1D72">
      <w:pPr>
        <w:tabs>
          <w:tab w:val="left" w:pos="6783"/>
        </w:tabs>
        <w:rPr>
          <w:rFonts w:ascii="Century Gothic" w:hAnsi="Century Gothic"/>
          <w:sz w:val="18"/>
          <w:szCs w:val="18"/>
        </w:rPr>
      </w:pPr>
      <w:r>
        <w:rPr>
          <w:rFonts w:ascii="Century Gothic" w:hAnsi="Century Gothic"/>
          <w:sz w:val="18"/>
          <w:szCs w:val="18"/>
        </w:rPr>
        <w:t xml:space="preserve"> </w:t>
      </w:r>
      <w:r w:rsidR="007A359C">
        <w:rPr>
          <w:rFonts w:ascii="Century Gothic" w:hAnsi="Century Gothic"/>
          <w:sz w:val="18"/>
          <w:szCs w:val="18"/>
        </w:rPr>
        <w:br w:type="page"/>
      </w:r>
    </w:p>
    <w:p w14:paraId="2C6F8308" w14:textId="77777777" w:rsidR="007A359C" w:rsidRPr="007A359C" w:rsidRDefault="007A359C" w:rsidP="007A359C">
      <w:pPr>
        <w:tabs>
          <w:tab w:val="left" w:pos="6783"/>
        </w:tabs>
        <w:rPr>
          <w:rFonts w:ascii="Century Gothic" w:hAnsi="Century Gothic"/>
          <w:sz w:val="18"/>
          <w:szCs w:val="18"/>
        </w:rPr>
      </w:pPr>
    </w:p>
    <w:tbl>
      <w:tblPr>
        <w:tblStyle w:val="TableGrid"/>
        <w:tblpPr w:leftFromText="180" w:rightFromText="180" w:vertAnchor="page" w:horzAnchor="margin" w:tblpY="1580"/>
        <w:tblW w:w="0" w:type="auto"/>
        <w:tblLook w:val="04A0" w:firstRow="1" w:lastRow="0" w:firstColumn="1" w:lastColumn="0" w:noHBand="0" w:noVBand="1"/>
      </w:tblPr>
      <w:tblGrid>
        <w:gridCol w:w="5665"/>
        <w:gridCol w:w="4791"/>
      </w:tblGrid>
      <w:tr w:rsidR="007A359C" w14:paraId="19DCA0C1" w14:textId="77777777" w:rsidTr="00C12FAC">
        <w:trPr>
          <w:trHeight w:val="397"/>
        </w:trPr>
        <w:tc>
          <w:tcPr>
            <w:tcW w:w="10456" w:type="dxa"/>
            <w:gridSpan w:val="2"/>
            <w:shd w:val="clear" w:color="auto" w:fill="5B9BD5" w:themeFill="accent5"/>
            <w:vAlign w:val="center"/>
          </w:tcPr>
          <w:p w14:paraId="2B9BFA43" w14:textId="090D78E4" w:rsidR="007A359C" w:rsidRPr="007A359C" w:rsidRDefault="007A359C" w:rsidP="00C12FAC">
            <w:pPr>
              <w:jc w:val="center"/>
              <w:rPr>
                <w:rFonts w:ascii="Century Gothic" w:hAnsi="Century Gothic"/>
                <w:b/>
                <w:bCs/>
                <w:color w:val="FFFFFF" w:themeColor="background1"/>
                <w:sz w:val="18"/>
                <w:szCs w:val="18"/>
              </w:rPr>
            </w:pPr>
            <w:bookmarkStart w:id="0" w:name="_Hlk75872580"/>
            <w:r w:rsidRPr="007A359C">
              <w:rPr>
                <w:rFonts w:ascii="Century Gothic" w:hAnsi="Century Gothic"/>
                <w:b/>
                <w:bCs/>
                <w:color w:val="FFFFFF" w:themeColor="background1"/>
                <w:sz w:val="18"/>
                <w:szCs w:val="18"/>
              </w:rPr>
              <w:t xml:space="preserve">SECTION </w:t>
            </w:r>
            <w:r w:rsidR="00131BD1">
              <w:rPr>
                <w:rFonts w:ascii="Century Gothic" w:hAnsi="Century Gothic"/>
                <w:b/>
                <w:bCs/>
                <w:color w:val="FFFFFF" w:themeColor="background1"/>
                <w:sz w:val="18"/>
                <w:szCs w:val="18"/>
              </w:rPr>
              <w:t>B:</w:t>
            </w:r>
            <w:r w:rsidRPr="007A359C">
              <w:rPr>
                <w:rFonts w:ascii="Century Gothic" w:hAnsi="Century Gothic"/>
                <w:b/>
                <w:bCs/>
                <w:color w:val="FFFFFF" w:themeColor="background1"/>
                <w:sz w:val="18"/>
                <w:szCs w:val="18"/>
              </w:rPr>
              <w:t xml:space="preserve"> </w:t>
            </w:r>
            <w:r w:rsidR="007A0714">
              <w:rPr>
                <w:rFonts w:ascii="Century Gothic" w:hAnsi="Century Gothic"/>
                <w:b/>
                <w:bCs/>
                <w:color w:val="FFFFFF" w:themeColor="background1"/>
                <w:sz w:val="18"/>
                <w:szCs w:val="18"/>
              </w:rPr>
              <w:t xml:space="preserve">Organisational fit questions </w:t>
            </w:r>
          </w:p>
        </w:tc>
      </w:tr>
      <w:tr w:rsidR="007A359C" w14:paraId="037FA65A" w14:textId="77777777" w:rsidTr="00C12FAC">
        <w:trPr>
          <w:trHeight w:val="828"/>
        </w:trPr>
        <w:tc>
          <w:tcPr>
            <w:tcW w:w="5665" w:type="dxa"/>
            <w:shd w:val="clear" w:color="auto" w:fill="FFFFFF" w:themeFill="background1"/>
            <w:vAlign w:val="center"/>
          </w:tcPr>
          <w:p w14:paraId="5A141F76" w14:textId="10435F1D" w:rsidR="008843C7" w:rsidRPr="00C12FAC" w:rsidRDefault="007A359C" w:rsidP="00C12FAC">
            <w:pPr>
              <w:jc w:val="both"/>
              <w:rPr>
                <w:rFonts w:ascii="Century Gothic" w:eastAsia="Times New Roman" w:hAnsi="Century Gothic" w:cs="Segoe UI"/>
                <w:b/>
                <w:bCs/>
                <w:sz w:val="16"/>
                <w:szCs w:val="16"/>
                <w:lang w:eastAsia="en-ZA"/>
              </w:rPr>
            </w:pPr>
            <w:r w:rsidRPr="00C12FAC">
              <w:rPr>
                <w:rFonts w:ascii="Century Gothic" w:eastAsia="Times New Roman" w:hAnsi="Century Gothic" w:cs="Segoe UI"/>
                <w:b/>
                <w:bCs/>
                <w:sz w:val="16"/>
                <w:szCs w:val="16"/>
                <w:lang w:eastAsia="en-ZA"/>
              </w:rPr>
              <w:t>Question 1</w:t>
            </w:r>
          </w:p>
          <w:p w14:paraId="3515B9CB" w14:textId="1D8581DB" w:rsidR="008843C7" w:rsidRDefault="008843C7" w:rsidP="00C12FAC">
            <w:pPr>
              <w:pStyle w:val="ListParagraph"/>
              <w:ind w:left="360"/>
              <w:jc w:val="both"/>
              <w:rPr>
                <w:rFonts w:ascii="Century Gothic" w:eastAsia="Times New Roman" w:hAnsi="Century Gothic" w:cs="Segoe UI"/>
                <w:sz w:val="16"/>
                <w:szCs w:val="16"/>
                <w:lang w:eastAsia="en-ZA"/>
              </w:rPr>
            </w:pPr>
          </w:p>
          <w:p w14:paraId="53E30FDA" w14:textId="2F3F7C9C" w:rsidR="007A0714" w:rsidRPr="007A0714" w:rsidRDefault="00131BD1" w:rsidP="00C12FAC">
            <w:pPr>
              <w:pStyle w:val="ListParagraph"/>
              <w:numPr>
                <w:ilvl w:val="0"/>
                <w:numId w:val="20"/>
              </w:numPr>
              <w:jc w:val="both"/>
              <w:rPr>
                <w:rFonts w:ascii="Century Gothic" w:eastAsia="Times New Roman" w:hAnsi="Century Gothic" w:cs="Segoe UI"/>
                <w:sz w:val="16"/>
                <w:szCs w:val="16"/>
                <w:lang w:eastAsia="en-ZA"/>
              </w:rPr>
            </w:pPr>
            <w:r>
              <w:rPr>
                <w:rFonts w:ascii="Century Gothic" w:eastAsia="Times New Roman" w:hAnsi="Century Gothic" w:cs="Segoe UI"/>
                <w:sz w:val="16"/>
                <w:szCs w:val="16"/>
                <w:lang w:eastAsia="en-ZA"/>
              </w:rPr>
              <w:t xml:space="preserve">What Kind of management style do you prefer? Why / What kind of team members do you prefer to work with? Why? </w:t>
            </w:r>
          </w:p>
          <w:p w14:paraId="66792081" w14:textId="2A8D5A2A" w:rsidR="0080653B" w:rsidRPr="002E4D95" w:rsidRDefault="0080653B" w:rsidP="00C12FAC">
            <w:pPr>
              <w:pStyle w:val="NormalWeb"/>
              <w:spacing w:before="0" w:beforeAutospacing="0" w:after="0" w:afterAutospacing="0"/>
              <w:jc w:val="both"/>
              <w:rPr>
                <w:rFonts w:ascii="Century Gothic" w:hAnsi="Century Gothic" w:cs="Segoe UI"/>
                <w:b/>
                <w:bCs/>
                <w:sz w:val="16"/>
                <w:szCs w:val="16"/>
              </w:rPr>
            </w:pPr>
          </w:p>
        </w:tc>
        <w:tc>
          <w:tcPr>
            <w:tcW w:w="4791" w:type="dxa"/>
          </w:tcPr>
          <w:p w14:paraId="4FE0F0B8" w14:textId="77777777" w:rsidR="007A359C" w:rsidRPr="007A359C" w:rsidRDefault="007A359C" w:rsidP="00C12FAC">
            <w:pPr>
              <w:rPr>
                <w:rFonts w:ascii="Century Gothic" w:hAnsi="Century Gothic"/>
                <w:sz w:val="16"/>
                <w:szCs w:val="16"/>
              </w:rPr>
            </w:pPr>
          </w:p>
        </w:tc>
      </w:tr>
      <w:tr w:rsidR="00971229" w14:paraId="572CF322" w14:textId="77777777" w:rsidTr="00C12FAC">
        <w:trPr>
          <w:trHeight w:val="588"/>
        </w:trPr>
        <w:tc>
          <w:tcPr>
            <w:tcW w:w="5665" w:type="dxa"/>
            <w:shd w:val="clear" w:color="auto" w:fill="FFFFFF" w:themeFill="background1"/>
            <w:vAlign w:val="center"/>
          </w:tcPr>
          <w:p w14:paraId="0A2E135B" w14:textId="1B69E794" w:rsidR="00971229" w:rsidRPr="00C12FAC" w:rsidRDefault="00971229" w:rsidP="00C12FAC">
            <w:pPr>
              <w:jc w:val="both"/>
              <w:rPr>
                <w:rFonts w:ascii="Century Gothic" w:eastAsia="Times New Roman" w:hAnsi="Century Gothic" w:cs="Segoe UI"/>
                <w:b/>
                <w:bCs/>
                <w:sz w:val="16"/>
                <w:szCs w:val="16"/>
                <w:lang w:eastAsia="en-ZA"/>
              </w:rPr>
            </w:pPr>
            <w:r w:rsidRPr="00C12FAC">
              <w:rPr>
                <w:rFonts w:ascii="Century Gothic" w:eastAsia="Times New Roman" w:hAnsi="Century Gothic" w:cs="Segoe UI"/>
                <w:b/>
                <w:bCs/>
                <w:sz w:val="16"/>
                <w:szCs w:val="16"/>
                <w:lang w:eastAsia="en-ZA"/>
              </w:rPr>
              <w:t xml:space="preserve">Question 2 </w:t>
            </w:r>
          </w:p>
          <w:p w14:paraId="24A933F2" w14:textId="77777777" w:rsidR="00971229" w:rsidRDefault="00971229" w:rsidP="00C12FAC">
            <w:pPr>
              <w:pStyle w:val="ListParagraph"/>
              <w:ind w:left="360"/>
              <w:jc w:val="both"/>
              <w:rPr>
                <w:rFonts w:ascii="Century Gothic" w:eastAsia="Times New Roman" w:hAnsi="Century Gothic" w:cs="Segoe UI"/>
                <w:sz w:val="16"/>
                <w:szCs w:val="16"/>
                <w:lang w:eastAsia="en-ZA"/>
              </w:rPr>
            </w:pPr>
          </w:p>
          <w:p w14:paraId="0A3A9300" w14:textId="77777777" w:rsidR="00971229" w:rsidRDefault="00971229" w:rsidP="00C12FAC">
            <w:pPr>
              <w:pStyle w:val="ListParagraph"/>
              <w:numPr>
                <w:ilvl w:val="0"/>
                <w:numId w:val="20"/>
              </w:numPr>
              <w:jc w:val="both"/>
              <w:rPr>
                <w:rFonts w:ascii="Century Gothic" w:eastAsia="Times New Roman" w:hAnsi="Century Gothic" w:cs="Segoe UI"/>
                <w:sz w:val="16"/>
                <w:szCs w:val="16"/>
                <w:lang w:eastAsia="en-ZA"/>
              </w:rPr>
            </w:pPr>
            <w:r>
              <w:rPr>
                <w:rFonts w:ascii="Century Gothic" w:eastAsia="Times New Roman" w:hAnsi="Century Gothic" w:cs="Segoe UI"/>
                <w:sz w:val="16"/>
                <w:szCs w:val="16"/>
                <w:lang w:eastAsia="en-ZA"/>
              </w:rPr>
              <w:t xml:space="preserve">What is important to you in an organisation? </w:t>
            </w:r>
          </w:p>
          <w:p w14:paraId="2F15CC0B" w14:textId="77777777" w:rsidR="00971229" w:rsidRPr="0080653B" w:rsidRDefault="00971229" w:rsidP="00C12FAC">
            <w:pPr>
              <w:pStyle w:val="NormalWeb"/>
              <w:spacing w:before="0" w:after="0"/>
              <w:jc w:val="both"/>
              <w:rPr>
                <w:rFonts w:ascii="Century Gothic" w:hAnsi="Century Gothic" w:cs="Segoe UI"/>
                <w:sz w:val="16"/>
                <w:szCs w:val="16"/>
              </w:rPr>
            </w:pPr>
          </w:p>
        </w:tc>
        <w:tc>
          <w:tcPr>
            <w:tcW w:w="4791" w:type="dxa"/>
          </w:tcPr>
          <w:p w14:paraId="724188E0" w14:textId="77777777" w:rsidR="00971229" w:rsidRPr="007A359C" w:rsidRDefault="00971229" w:rsidP="00C12FAC">
            <w:pPr>
              <w:rPr>
                <w:rFonts w:ascii="Century Gothic" w:hAnsi="Century Gothic"/>
                <w:sz w:val="16"/>
                <w:szCs w:val="16"/>
              </w:rPr>
            </w:pPr>
          </w:p>
        </w:tc>
      </w:tr>
      <w:tr w:rsidR="00971229" w14:paraId="0AFF558E" w14:textId="77777777" w:rsidTr="00C12FAC">
        <w:trPr>
          <w:trHeight w:val="480"/>
        </w:trPr>
        <w:tc>
          <w:tcPr>
            <w:tcW w:w="5665" w:type="dxa"/>
            <w:tcBorders>
              <w:bottom w:val="single" w:sz="4" w:space="0" w:color="auto"/>
            </w:tcBorders>
            <w:shd w:val="clear" w:color="auto" w:fill="FFFFFF" w:themeFill="background1"/>
            <w:vAlign w:val="center"/>
          </w:tcPr>
          <w:p w14:paraId="773301F1" w14:textId="60062660" w:rsidR="00971229" w:rsidRPr="00C12FAC" w:rsidRDefault="00971229" w:rsidP="00C12FAC">
            <w:pPr>
              <w:jc w:val="both"/>
              <w:rPr>
                <w:rFonts w:ascii="Century Gothic" w:eastAsia="Times New Roman" w:hAnsi="Century Gothic" w:cs="Segoe UI"/>
                <w:b/>
                <w:bCs/>
                <w:sz w:val="16"/>
                <w:szCs w:val="16"/>
                <w:lang w:eastAsia="en-ZA"/>
              </w:rPr>
            </w:pPr>
            <w:r w:rsidRPr="00C12FAC">
              <w:rPr>
                <w:rFonts w:ascii="Century Gothic" w:eastAsia="Times New Roman" w:hAnsi="Century Gothic" w:cs="Segoe UI"/>
                <w:b/>
                <w:bCs/>
                <w:sz w:val="16"/>
                <w:szCs w:val="16"/>
                <w:lang w:eastAsia="en-ZA"/>
              </w:rPr>
              <w:t>Question 3</w:t>
            </w:r>
          </w:p>
          <w:p w14:paraId="2818097C" w14:textId="77777777" w:rsidR="00971229" w:rsidRDefault="00971229" w:rsidP="00C12FAC">
            <w:pPr>
              <w:jc w:val="both"/>
              <w:rPr>
                <w:rFonts w:ascii="Century Gothic" w:eastAsia="Times New Roman" w:hAnsi="Century Gothic" w:cs="Segoe UI"/>
                <w:sz w:val="16"/>
                <w:szCs w:val="16"/>
                <w:lang w:eastAsia="en-ZA"/>
              </w:rPr>
            </w:pPr>
          </w:p>
          <w:p w14:paraId="1425D4FA" w14:textId="3D30A98C" w:rsidR="00971229" w:rsidRPr="00971229" w:rsidRDefault="00971229" w:rsidP="00C12FAC">
            <w:pPr>
              <w:jc w:val="both"/>
              <w:rPr>
                <w:rFonts w:ascii="Century Gothic" w:eastAsia="Times New Roman" w:hAnsi="Century Gothic" w:cs="Segoe UI"/>
                <w:sz w:val="16"/>
                <w:szCs w:val="16"/>
                <w:lang w:eastAsia="en-ZA"/>
              </w:rPr>
            </w:pPr>
            <w:r w:rsidRPr="00971229">
              <w:rPr>
                <w:rFonts w:ascii="Century Gothic" w:eastAsia="Times New Roman" w:hAnsi="Century Gothic" w:cs="Segoe UI"/>
                <w:sz w:val="16"/>
                <w:szCs w:val="16"/>
                <w:lang w:eastAsia="en-ZA"/>
              </w:rPr>
              <w:t>What kind of working environment do you prefer to work in?</w:t>
            </w:r>
          </w:p>
          <w:p w14:paraId="0A68360C" w14:textId="77777777" w:rsidR="00971229" w:rsidRPr="00971229" w:rsidRDefault="00971229" w:rsidP="00C12FAC">
            <w:pPr>
              <w:pStyle w:val="ListParagraph"/>
              <w:rPr>
                <w:rFonts w:ascii="Century Gothic" w:eastAsia="Times New Roman" w:hAnsi="Century Gothic" w:cs="Segoe UI"/>
                <w:sz w:val="16"/>
                <w:szCs w:val="16"/>
                <w:lang w:eastAsia="en-ZA"/>
              </w:rPr>
            </w:pPr>
          </w:p>
          <w:p w14:paraId="53D73C4C" w14:textId="0D4DA1C8" w:rsidR="00971229" w:rsidRDefault="00971229" w:rsidP="00C12FAC">
            <w:pPr>
              <w:jc w:val="both"/>
              <w:rPr>
                <w:rFonts w:ascii="Century Gothic" w:eastAsia="Times New Roman" w:hAnsi="Century Gothic" w:cs="Segoe UI"/>
                <w:sz w:val="16"/>
                <w:szCs w:val="16"/>
                <w:lang w:eastAsia="en-ZA"/>
              </w:rPr>
            </w:pPr>
            <w:r w:rsidRPr="00971229">
              <w:rPr>
                <w:rFonts w:ascii="Century Gothic" w:eastAsia="Times New Roman" w:hAnsi="Century Gothic" w:cs="Segoe UI"/>
                <w:sz w:val="16"/>
                <w:szCs w:val="16"/>
                <w:lang w:eastAsia="en-ZA"/>
              </w:rPr>
              <w:t xml:space="preserve"> </w:t>
            </w:r>
          </w:p>
        </w:tc>
        <w:tc>
          <w:tcPr>
            <w:tcW w:w="4791" w:type="dxa"/>
          </w:tcPr>
          <w:p w14:paraId="033107A7" w14:textId="77777777" w:rsidR="00971229" w:rsidRPr="007A359C" w:rsidRDefault="00971229" w:rsidP="00C12FAC">
            <w:pPr>
              <w:rPr>
                <w:rFonts w:ascii="Century Gothic" w:hAnsi="Century Gothic"/>
                <w:sz w:val="16"/>
                <w:szCs w:val="16"/>
              </w:rPr>
            </w:pPr>
          </w:p>
        </w:tc>
      </w:tr>
      <w:tr w:rsidR="007A359C" w14:paraId="5237445C" w14:textId="77777777" w:rsidTr="00C12FAC">
        <w:trPr>
          <w:trHeight w:val="397"/>
        </w:trPr>
        <w:tc>
          <w:tcPr>
            <w:tcW w:w="10456" w:type="dxa"/>
            <w:gridSpan w:val="2"/>
            <w:shd w:val="clear" w:color="auto" w:fill="5B9BD5" w:themeFill="accent5"/>
            <w:vAlign w:val="center"/>
          </w:tcPr>
          <w:p w14:paraId="01631C09" w14:textId="1D8078AF" w:rsidR="007A359C" w:rsidRPr="007A359C" w:rsidRDefault="007A359C" w:rsidP="00C12FAC">
            <w:pPr>
              <w:jc w:val="center"/>
              <w:rPr>
                <w:rFonts w:ascii="Century Gothic" w:hAnsi="Century Gothic"/>
                <w:b/>
                <w:bCs/>
                <w:color w:val="FFFFFF" w:themeColor="background1"/>
                <w:sz w:val="18"/>
                <w:szCs w:val="18"/>
              </w:rPr>
            </w:pPr>
            <w:r w:rsidRPr="007A359C">
              <w:rPr>
                <w:rFonts w:ascii="Century Gothic" w:hAnsi="Century Gothic"/>
                <w:b/>
                <w:bCs/>
                <w:color w:val="FFFFFF" w:themeColor="background1"/>
                <w:sz w:val="18"/>
                <w:szCs w:val="18"/>
              </w:rPr>
              <w:t xml:space="preserve">SECTION </w:t>
            </w:r>
            <w:r w:rsidR="009367F5">
              <w:rPr>
                <w:rFonts w:ascii="Century Gothic" w:hAnsi="Century Gothic"/>
                <w:b/>
                <w:bCs/>
                <w:color w:val="FFFFFF" w:themeColor="background1"/>
                <w:sz w:val="18"/>
                <w:szCs w:val="18"/>
              </w:rPr>
              <w:t>C</w:t>
            </w:r>
            <w:r w:rsidRPr="007A359C">
              <w:rPr>
                <w:rFonts w:ascii="Century Gothic" w:hAnsi="Century Gothic"/>
                <w:b/>
                <w:bCs/>
                <w:color w:val="FFFFFF" w:themeColor="background1"/>
                <w:sz w:val="18"/>
                <w:szCs w:val="18"/>
              </w:rPr>
              <w:t xml:space="preserve">: </w:t>
            </w:r>
            <w:r w:rsidR="00C44167">
              <w:rPr>
                <w:rFonts w:ascii="Century Gothic" w:hAnsi="Century Gothic"/>
                <w:b/>
                <w:bCs/>
                <w:color w:val="FFFFFF" w:themeColor="background1"/>
                <w:sz w:val="18"/>
                <w:szCs w:val="18"/>
              </w:rPr>
              <w:t xml:space="preserve">Technical Competencies </w:t>
            </w:r>
          </w:p>
        </w:tc>
      </w:tr>
      <w:tr w:rsidR="00732AE2" w14:paraId="61FB1F1E" w14:textId="77777777" w:rsidTr="00C12FAC">
        <w:trPr>
          <w:trHeight w:val="192"/>
        </w:trPr>
        <w:tc>
          <w:tcPr>
            <w:tcW w:w="5665" w:type="dxa"/>
            <w:vAlign w:val="center"/>
          </w:tcPr>
          <w:p w14:paraId="17BA29BE" w14:textId="5524769F" w:rsidR="00A8703A" w:rsidRPr="00C12FAC" w:rsidRDefault="00A8703A" w:rsidP="00C12FAC">
            <w:pPr>
              <w:rPr>
                <w:rFonts w:ascii="Century Gothic" w:hAnsi="Century Gothic"/>
                <w:b/>
                <w:bCs/>
                <w:sz w:val="20"/>
                <w:szCs w:val="20"/>
              </w:rPr>
            </w:pPr>
            <w:r w:rsidRPr="00C12FAC">
              <w:rPr>
                <w:rFonts w:ascii="Century Gothic" w:hAnsi="Century Gothic"/>
                <w:b/>
                <w:bCs/>
                <w:sz w:val="20"/>
                <w:szCs w:val="20"/>
              </w:rPr>
              <w:t>Behavioural Competencies</w:t>
            </w:r>
          </w:p>
          <w:p w14:paraId="4EE5D8EA" w14:textId="5CF6AB51" w:rsidR="00732AE2" w:rsidRPr="00732AE2" w:rsidRDefault="00732AE2" w:rsidP="00C12FAC">
            <w:pPr>
              <w:rPr>
                <w:rFonts w:ascii="Century Gothic" w:hAnsi="Century Gothic"/>
                <w:b/>
                <w:bCs/>
                <w:sz w:val="16"/>
                <w:szCs w:val="16"/>
              </w:rPr>
            </w:pPr>
          </w:p>
        </w:tc>
        <w:tc>
          <w:tcPr>
            <w:tcW w:w="4791" w:type="dxa"/>
          </w:tcPr>
          <w:p w14:paraId="62BF5A61" w14:textId="77777777" w:rsidR="00732AE2" w:rsidRPr="007A359C" w:rsidRDefault="00732AE2" w:rsidP="00C12FAC">
            <w:pPr>
              <w:rPr>
                <w:rFonts w:ascii="Century Gothic" w:hAnsi="Century Gothic"/>
                <w:sz w:val="16"/>
                <w:szCs w:val="16"/>
              </w:rPr>
            </w:pPr>
          </w:p>
        </w:tc>
      </w:tr>
      <w:tr w:rsidR="00C12FAC" w14:paraId="4476278D" w14:textId="77777777" w:rsidTr="00C12FAC">
        <w:trPr>
          <w:trHeight w:val="708"/>
        </w:trPr>
        <w:tc>
          <w:tcPr>
            <w:tcW w:w="5665" w:type="dxa"/>
            <w:vAlign w:val="center"/>
          </w:tcPr>
          <w:p w14:paraId="488FFC91" w14:textId="77777777" w:rsidR="004054C2" w:rsidRDefault="00021D72" w:rsidP="004054C2">
            <w:pPr>
              <w:numPr>
                <w:ilvl w:val="0"/>
                <w:numId w:val="32"/>
              </w:numPr>
              <w:spacing w:after="160" w:line="259" w:lineRule="auto"/>
              <w:rPr>
                <w:ins w:id="1" w:author="Craig Parker" w:date="2023-06-06T12:29:00Z"/>
                <w:rFonts w:ascii="Century Gothic" w:hAnsi="Century Gothic"/>
                <w:sz w:val="16"/>
                <w:szCs w:val="16"/>
              </w:rPr>
            </w:pPr>
            <w:r w:rsidRPr="00021D72">
              <w:rPr>
                <w:rFonts w:ascii="Century Gothic" w:hAnsi="Century Gothic"/>
                <w:sz w:val="16"/>
                <w:szCs w:val="16"/>
              </w:rPr>
              <w:t xml:space="preserve"> </w:t>
            </w:r>
            <w:r>
              <w:rPr>
                <w:rFonts w:ascii="Century Gothic" w:hAnsi="Century Gothic"/>
                <w:sz w:val="16"/>
                <w:szCs w:val="16"/>
              </w:rPr>
              <w:t xml:space="preserve"> </w:t>
            </w:r>
            <w:ins w:id="2" w:author="Craig Parker" w:date="2023-06-06T12:29:00Z">
              <w:r w:rsidR="004054C2" w:rsidRPr="004054C2">
                <w:rPr>
                  <w:rFonts w:ascii="Century Gothic" w:hAnsi="Century Gothic"/>
                  <w:sz w:val="16"/>
                  <w:szCs w:val="16"/>
                  <w:rPrChange w:id="3" w:author="Craig Parker" w:date="2023-06-06T12:31:00Z">
                    <w:rPr>
                      <w:rFonts w:ascii="Century Gothic" w:hAnsi="Century Gothic"/>
                      <w:b/>
                      <w:bCs/>
                      <w:sz w:val="16"/>
                      <w:szCs w:val="16"/>
                    </w:rPr>
                  </w:rPrChange>
                </w:rPr>
                <w:t>Data Analysis Skills:</w:t>
              </w:r>
              <w:r w:rsidR="004054C2" w:rsidRPr="004054C2">
                <w:rPr>
                  <w:rFonts w:ascii="Century Gothic" w:hAnsi="Century Gothic"/>
                  <w:sz w:val="16"/>
                  <w:szCs w:val="16"/>
                </w:rPr>
                <w:t xml:space="preserve"> "The AKDN tool requires the use of readily available data related to health operations, including supply chain aspects, and it automatically organizes data by different Scopes (1,2, and 3) to avoid double counting. Can you provide examples of when you've had to gather, </w:t>
              </w:r>
              <w:proofErr w:type="spellStart"/>
              <w:r w:rsidR="004054C2" w:rsidRPr="004054C2">
                <w:rPr>
                  <w:rFonts w:ascii="Century Gothic" w:hAnsi="Century Gothic"/>
                  <w:sz w:val="16"/>
                  <w:szCs w:val="16"/>
                </w:rPr>
                <w:t>analyze</w:t>
              </w:r>
              <w:proofErr w:type="spellEnd"/>
              <w:r w:rsidR="004054C2" w:rsidRPr="004054C2">
                <w:rPr>
                  <w:rFonts w:ascii="Century Gothic" w:hAnsi="Century Gothic"/>
                  <w:sz w:val="16"/>
                  <w:szCs w:val="16"/>
                </w:rPr>
                <w:t>, and organize complex sets of data? How comfortable are you with handling large data sets?"</w:t>
              </w:r>
            </w:ins>
          </w:p>
          <w:p w14:paraId="3978E912" w14:textId="77777777" w:rsidR="004054C2" w:rsidRPr="004054C2" w:rsidRDefault="004054C2" w:rsidP="004054C2">
            <w:pPr>
              <w:pStyle w:val="ListParagraph"/>
              <w:numPr>
                <w:ilvl w:val="0"/>
                <w:numId w:val="32"/>
              </w:numPr>
              <w:rPr>
                <w:ins w:id="4" w:author="Craig Parker" w:date="2023-06-06T12:30:00Z"/>
                <w:rFonts w:ascii="Century Gothic" w:hAnsi="Century Gothic"/>
                <w:sz w:val="16"/>
                <w:szCs w:val="16"/>
              </w:rPr>
            </w:pPr>
            <w:ins w:id="5" w:author="Craig Parker" w:date="2023-06-06T12:30:00Z">
              <w:r w:rsidRPr="004054C2">
                <w:rPr>
                  <w:rFonts w:ascii="Century Gothic" w:hAnsi="Century Gothic"/>
                  <w:sz w:val="16"/>
                  <w:szCs w:val="16"/>
                </w:rPr>
                <w:t>Stakeholder Engagement: "The success of carbon monitoring often depends on effectively communicating with and persuading stakeholders to provide the necessary data. Could you share an example of when you had to engage with stakeholders to obtain data or buy-in for a project? How did you approach these conversations?"</w:t>
              </w:r>
            </w:ins>
          </w:p>
          <w:p w14:paraId="110CEE70" w14:textId="77777777" w:rsidR="004054C2" w:rsidRPr="004054C2" w:rsidRDefault="004054C2" w:rsidP="004054C2">
            <w:pPr>
              <w:numPr>
                <w:ilvl w:val="0"/>
                <w:numId w:val="32"/>
              </w:numPr>
              <w:rPr>
                <w:ins w:id="6" w:author="Craig Parker" w:date="2023-06-06T12:31:00Z"/>
                <w:rFonts w:ascii="Century Gothic" w:hAnsi="Century Gothic"/>
                <w:sz w:val="16"/>
                <w:szCs w:val="16"/>
              </w:rPr>
            </w:pPr>
            <w:ins w:id="7" w:author="Craig Parker" w:date="2023-06-06T12:31:00Z">
              <w:r w:rsidRPr="004054C2">
                <w:rPr>
                  <w:rFonts w:ascii="Century Gothic" w:hAnsi="Century Gothic"/>
                  <w:sz w:val="16"/>
                  <w:szCs w:val="16"/>
                </w:rPr>
                <w:t>Problem-Solving: "Occasionally, you may face resistance or run into obstacles when trying to collect the necessary data. Can you provide an example of a challenging situation you encountered when gathering data, and how you handled it?"</w:t>
              </w:r>
            </w:ins>
          </w:p>
          <w:p w14:paraId="3823EF18" w14:textId="77777777" w:rsidR="004054C2" w:rsidRPr="004054C2" w:rsidRDefault="004054C2" w:rsidP="004054C2">
            <w:pPr>
              <w:numPr>
                <w:ilvl w:val="0"/>
                <w:numId w:val="32"/>
              </w:numPr>
              <w:rPr>
                <w:ins w:id="8" w:author="Craig Parker" w:date="2023-06-06T12:31:00Z"/>
                <w:rFonts w:ascii="Century Gothic" w:hAnsi="Century Gothic"/>
                <w:sz w:val="16"/>
                <w:szCs w:val="16"/>
              </w:rPr>
            </w:pPr>
            <w:ins w:id="9" w:author="Craig Parker" w:date="2023-06-06T12:31:00Z">
              <w:r w:rsidRPr="004054C2">
                <w:rPr>
                  <w:rFonts w:ascii="Century Gothic" w:hAnsi="Century Gothic"/>
                  <w:sz w:val="16"/>
                  <w:szCs w:val="16"/>
                </w:rPr>
                <w:t xml:space="preserve">Data Confidentiality: "Working with data often involves handling sensitive or confidential information. Can you describe your experience with handling confidential data, and how you ensure </w:t>
              </w:r>
              <w:proofErr w:type="spellStart"/>
              <w:r w:rsidRPr="004054C2">
                <w:rPr>
                  <w:rFonts w:ascii="Century Gothic" w:hAnsi="Century Gothic"/>
                  <w:sz w:val="16"/>
                  <w:szCs w:val="16"/>
                </w:rPr>
                <w:t>it's</w:t>
              </w:r>
              <w:proofErr w:type="spellEnd"/>
              <w:r w:rsidRPr="004054C2">
                <w:rPr>
                  <w:rFonts w:ascii="Century Gothic" w:hAnsi="Century Gothic"/>
                  <w:sz w:val="16"/>
                  <w:szCs w:val="16"/>
                </w:rPr>
                <w:t xml:space="preserve"> managed appropriately?"</w:t>
              </w:r>
            </w:ins>
          </w:p>
          <w:p w14:paraId="22B1EE06" w14:textId="77777777" w:rsidR="004054C2" w:rsidRPr="004054C2" w:rsidRDefault="004054C2" w:rsidP="004054C2">
            <w:pPr>
              <w:ind w:left="720"/>
              <w:rPr>
                <w:ins w:id="10" w:author="Craig Parker" w:date="2023-06-06T12:29:00Z"/>
                <w:rFonts w:ascii="Century Gothic" w:hAnsi="Century Gothic"/>
                <w:sz w:val="16"/>
                <w:szCs w:val="16"/>
              </w:rPr>
              <w:pPrChange w:id="11" w:author="Craig Parker" w:date="2023-06-06T12:31:00Z">
                <w:pPr>
                  <w:framePr w:hSpace="180" w:wrap="around" w:vAnchor="page" w:hAnchor="margin" w:y="1580"/>
                  <w:numPr>
                    <w:numId w:val="32"/>
                  </w:numPr>
                  <w:tabs>
                    <w:tab w:val="num" w:pos="720"/>
                  </w:tabs>
                  <w:ind w:left="720" w:hanging="360"/>
                </w:pPr>
              </w:pPrChange>
            </w:pPr>
          </w:p>
          <w:p w14:paraId="33443192" w14:textId="56D92157" w:rsidR="00C12FAC" w:rsidRPr="00021D72" w:rsidRDefault="00021D72" w:rsidP="00021D72">
            <w:pPr>
              <w:rPr>
                <w:rFonts w:ascii="Century Gothic" w:hAnsi="Century Gothic"/>
                <w:sz w:val="16"/>
                <w:szCs w:val="16"/>
              </w:rPr>
            </w:pPr>
            <w:del w:id="12" w:author="Craig Parker" w:date="2023-06-06T12:29:00Z">
              <w:r w:rsidDel="004054C2">
                <w:rPr>
                  <w:rFonts w:ascii="Century Gothic" w:hAnsi="Century Gothic"/>
                  <w:sz w:val="16"/>
                  <w:szCs w:val="16"/>
                </w:rPr>
                <w:delText xml:space="preserve">Do you have an </w:delText>
              </w:r>
              <w:r w:rsidRPr="00021D72" w:rsidDel="004054C2">
                <w:rPr>
                  <w:rFonts w:ascii="Century Gothic" w:hAnsi="Century Gothic"/>
                  <w:sz w:val="16"/>
                  <w:szCs w:val="16"/>
                </w:rPr>
                <w:delText xml:space="preserve">experience in database troubleshooting and database backup </w:delText>
              </w:r>
              <w:r w:rsidDel="004054C2">
                <w:rPr>
                  <w:rFonts w:ascii="Century Gothic" w:hAnsi="Century Gothic"/>
                  <w:sz w:val="16"/>
                  <w:szCs w:val="16"/>
                </w:rPr>
                <w:delText xml:space="preserve">and </w:delText>
              </w:r>
              <w:r w:rsidR="00E375CC" w:rsidDel="004054C2">
                <w:rPr>
                  <w:rFonts w:ascii="Century Gothic" w:hAnsi="Century Gothic"/>
                  <w:sz w:val="16"/>
                  <w:szCs w:val="16"/>
                </w:rPr>
                <w:delText>recovery.</w:delText>
              </w:r>
            </w:del>
          </w:p>
        </w:tc>
        <w:tc>
          <w:tcPr>
            <w:tcW w:w="4791" w:type="dxa"/>
          </w:tcPr>
          <w:p w14:paraId="5A2E7CCA" w14:textId="77777777" w:rsidR="00C12FAC" w:rsidRPr="007A359C" w:rsidRDefault="00C12FAC" w:rsidP="00C12FAC">
            <w:pPr>
              <w:rPr>
                <w:rFonts w:ascii="Century Gothic" w:hAnsi="Century Gothic"/>
                <w:sz w:val="16"/>
                <w:szCs w:val="16"/>
              </w:rPr>
            </w:pPr>
          </w:p>
        </w:tc>
      </w:tr>
      <w:tr w:rsidR="00C12FAC" w14:paraId="2801EF80" w14:textId="77777777" w:rsidTr="00C12FAC">
        <w:trPr>
          <w:trHeight w:val="852"/>
        </w:trPr>
        <w:tc>
          <w:tcPr>
            <w:tcW w:w="5665" w:type="dxa"/>
            <w:vAlign w:val="center"/>
          </w:tcPr>
          <w:p w14:paraId="2A64C535" w14:textId="118EBBFC" w:rsidR="00C12FAC" w:rsidRPr="00A8703A" w:rsidDel="004054C2" w:rsidRDefault="009B3E60" w:rsidP="00C12FAC">
            <w:pPr>
              <w:rPr>
                <w:del w:id="13" w:author="Craig Parker" w:date="2023-06-06T12:31:00Z"/>
                <w:rFonts w:ascii="Century Gothic" w:hAnsi="Century Gothic"/>
                <w:sz w:val="16"/>
                <w:szCs w:val="16"/>
              </w:rPr>
            </w:pPr>
            <w:del w:id="14" w:author="Craig Parker" w:date="2023-06-06T12:31:00Z">
              <w:r w:rsidRPr="009B3E60" w:rsidDel="004054C2">
                <w:rPr>
                  <w:rFonts w:ascii="Century Gothic" w:hAnsi="Century Gothic"/>
                  <w:sz w:val="16"/>
                  <w:szCs w:val="16"/>
                </w:rPr>
                <w:delText>How do you ensure</w:delText>
              </w:r>
              <w:r w:rsidR="00E375CC" w:rsidDel="004054C2">
                <w:rPr>
                  <w:rFonts w:ascii="Century Gothic" w:hAnsi="Century Gothic"/>
                  <w:sz w:val="16"/>
                  <w:szCs w:val="16"/>
                </w:rPr>
                <w:delText xml:space="preserve"> that </w:delText>
              </w:r>
              <w:r w:rsidR="00E375CC" w:rsidRPr="009B3E60" w:rsidDel="004054C2">
                <w:rPr>
                  <w:rFonts w:ascii="Century Gothic" w:hAnsi="Century Gothic"/>
                  <w:sz w:val="16"/>
                  <w:szCs w:val="16"/>
                </w:rPr>
                <w:delText>all</w:delText>
              </w:r>
              <w:r w:rsidR="00E375CC" w:rsidDel="004054C2">
                <w:rPr>
                  <w:rFonts w:ascii="Century Gothic" w:hAnsi="Century Gothic"/>
                  <w:sz w:val="16"/>
                  <w:szCs w:val="16"/>
                </w:rPr>
                <w:delText xml:space="preserve"> captured information is correct?</w:delText>
              </w:r>
            </w:del>
          </w:p>
          <w:p w14:paraId="481F9FA5" w14:textId="77777777" w:rsidR="00C12FAC" w:rsidRPr="00A8703A" w:rsidRDefault="00C12FAC" w:rsidP="004054C2">
            <w:pPr>
              <w:rPr>
                <w:rFonts w:ascii="Century Gothic" w:hAnsi="Century Gothic"/>
                <w:sz w:val="16"/>
                <w:szCs w:val="16"/>
              </w:rPr>
            </w:pPr>
          </w:p>
        </w:tc>
        <w:tc>
          <w:tcPr>
            <w:tcW w:w="4791" w:type="dxa"/>
          </w:tcPr>
          <w:p w14:paraId="003C652C" w14:textId="77777777" w:rsidR="00C12FAC" w:rsidRPr="007A359C" w:rsidRDefault="00C12FAC" w:rsidP="00C12FAC">
            <w:pPr>
              <w:rPr>
                <w:rFonts w:ascii="Century Gothic" w:hAnsi="Century Gothic"/>
                <w:sz w:val="16"/>
                <w:szCs w:val="16"/>
              </w:rPr>
            </w:pPr>
          </w:p>
        </w:tc>
      </w:tr>
      <w:tr w:rsidR="00C12FAC" w14:paraId="49D35DEC" w14:textId="77777777" w:rsidTr="00C12FAC">
        <w:trPr>
          <w:trHeight w:val="732"/>
        </w:trPr>
        <w:tc>
          <w:tcPr>
            <w:tcW w:w="5665" w:type="dxa"/>
            <w:vAlign w:val="center"/>
          </w:tcPr>
          <w:p w14:paraId="3C5EA3E2" w14:textId="11125B7E" w:rsidR="00C12FAC" w:rsidRPr="00A8703A" w:rsidRDefault="00BE4A0A" w:rsidP="00C12FAC">
            <w:pPr>
              <w:rPr>
                <w:rFonts w:ascii="Century Gothic" w:hAnsi="Century Gothic"/>
                <w:sz w:val="16"/>
                <w:szCs w:val="16"/>
              </w:rPr>
            </w:pPr>
            <w:del w:id="15" w:author="Craig Parker" w:date="2023-06-06T12:31:00Z">
              <w:r w:rsidRPr="00BE4A0A" w:rsidDel="004054C2">
                <w:rPr>
                  <w:rFonts w:ascii="Century Gothic" w:hAnsi="Century Gothic"/>
                  <w:sz w:val="16"/>
                  <w:szCs w:val="16"/>
                </w:rPr>
                <w:delText xml:space="preserve">What </w:delText>
              </w:r>
              <w:r w:rsidR="00E375CC" w:rsidDel="004054C2">
                <w:rPr>
                  <w:rFonts w:ascii="Century Gothic" w:hAnsi="Century Gothic"/>
                  <w:sz w:val="16"/>
                  <w:szCs w:val="16"/>
                </w:rPr>
                <w:delText xml:space="preserve">capturing </w:delText>
              </w:r>
              <w:r w:rsidR="00E375CC" w:rsidRPr="00BE4A0A" w:rsidDel="004054C2">
                <w:rPr>
                  <w:rFonts w:ascii="Century Gothic" w:hAnsi="Century Gothic"/>
                  <w:sz w:val="16"/>
                  <w:szCs w:val="16"/>
                </w:rPr>
                <w:delText>entry</w:delText>
              </w:r>
              <w:r w:rsidRPr="00BE4A0A" w:rsidDel="004054C2">
                <w:rPr>
                  <w:rFonts w:ascii="Century Gothic" w:hAnsi="Century Gothic"/>
                  <w:sz w:val="16"/>
                  <w:szCs w:val="16"/>
                </w:rPr>
                <w:delText xml:space="preserve"> systems do you have experience in?</w:delText>
              </w:r>
            </w:del>
          </w:p>
        </w:tc>
        <w:tc>
          <w:tcPr>
            <w:tcW w:w="4791" w:type="dxa"/>
          </w:tcPr>
          <w:p w14:paraId="15C1E0A2" w14:textId="77777777" w:rsidR="00C12FAC" w:rsidRPr="007A359C" w:rsidRDefault="00C12FAC" w:rsidP="00C12FAC">
            <w:pPr>
              <w:rPr>
                <w:rFonts w:ascii="Century Gothic" w:hAnsi="Century Gothic"/>
                <w:sz w:val="16"/>
                <w:szCs w:val="16"/>
              </w:rPr>
            </w:pPr>
          </w:p>
        </w:tc>
      </w:tr>
      <w:tr w:rsidR="000E0AE8" w14:paraId="13F3083E" w14:textId="77777777" w:rsidTr="00C12FAC">
        <w:trPr>
          <w:trHeight w:val="397"/>
        </w:trPr>
        <w:tc>
          <w:tcPr>
            <w:tcW w:w="10456" w:type="dxa"/>
            <w:gridSpan w:val="2"/>
            <w:shd w:val="clear" w:color="auto" w:fill="5B9BD5" w:themeFill="accent5"/>
            <w:vAlign w:val="center"/>
          </w:tcPr>
          <w:p w14:paraId="318D473F" w14:textId="3783C562" w:rsidR="000E0AE8" w:rsidRPr="000E0AE8" w:rsidRDefault="000E0AE8" w:rsidP="00C12FAC">
            <w:pPr>
              <w:jc w:val="center"/>
              <w:rPr>
                <w:rFonts w:ascii="Century Gothic" w:hAnsi="Century Gothic"/>
                <w:b/>
                <w:bCs/>
                <w:color w:val="FFFFFF" w:themeColor="background1"/>
                <w:sz w:val="16"/>
                <w:szCs w:val="16"/>
              </w:rPr>
            </w:pPr>
            <w:r w:rsidRPr="000E0AE8">
              <w:rPr>
                <w:rFonts w:ascii="Century Gothic" w:hAnsi="Century Gothic"/>
                <w:b/>
                <w:bCs/>
                <w:color w:val="FFFFFF" w:themeColor="background1"/>
                <w:sz w:val="16"/>
                <w:szCs w:val="16"/>
              </w:rPr>
              <w:t>INTERVIEWEE QUESTIONS</w:t>
            </w:r>
          </w:p>
        </w:tc>
      </w:tr>
      <w:tr w:rsidR="000E0AE8" w14:paraId="5E2708EE" w14:textId="77777777" w:rsidTr="00C12FAC">
        <w:trPr>
          <w:trHeight w:val="1921"/>
        </w:trPr>
        <w:tc>
          <w:tcPr>
            <w:tcW w:w="5665" w:type="dxa"/>
            <w:vAlign w:val="center"/>
          </w:tcPr>
          <w:p w14:paraId="718B93CF" w14:textId="2E485E35" w:rsidR="000E0AE8" w:rsidRPr="002D719F" w:rsidRDefault="000E0AE8" w:rsidP="00C12FAC">
            <w:pPr>
              <w:rPr>
                <w:rFonts w:ascii="Century Gothic" w:hAnsi="Century Gothic"/>
                <w:sz w:val="16"/>
                <w:szCs w:val="16"/>
              </w:rPr>
            </w:pPr>
            <w:r>
              <w:rPr>
                <w:rFonts w:ascii="Century Gothic" w:hAnsi="Century Gothic"/>
                <w:sz w:val="16"/>
                <w:szCs w:val="16"/>
              </w:rPr>
              <w:lastRenderedPageBreak/>
              <w:t>Do you have any questions you would like to ask us?</w:t>
            </w:r>
          </w:p>
        </w:tc>
        <w:tc>
          <w:tcPr>
            <w:tcW w:w="4791" w:type="dxa"/>
            <w:vAlign w:val="center"/>
          </w:tcPr>
          <w:p w14:paraId="12B25301" w14:textId="77777777" w:rsidR="000E0AE8" w:rsidRDefault="000E0AE8" w:rsidP="00C12FAC">
            <w:pPr>
              <w:rPr>
                <w:rFonts w:ascii="Century Gothic" w:hAnsi="Century Gothic"/>
                <w:sz w:val="16"/>
                <w:szCs w:val="16"/>
              </w:rPr>
            </w:pPr>
          </w:p>
        </w:tc>
      </w:tr>
      <w:bookmarkEnd w:id="0"/>
    </w:tbl>
    <w:p w14:paraId="7F0E32DF" w14:textId="52AF21F6" w:rsidR="000E0AE8" w:rsidRDefault="000E0AE8" w:rsidP="000E0AE8">
      <w:pPr>
        <w:rPr>
          <w:rFonts w:ascii="Century Gothic" w:hAnsi="Century Gothic"/>
          <w:sz w:val="18"/>
          <w:szCs w:val="18"/>
        </w:rPr>
      </w:pPr>
    </w:p>
    <w:p w14:paraId="24404EF8" w14:textId="44736EF8" w:rsidR="00C52F68" w:rsidRDefault="00C52F68" w:rsidP="000E0AE8">
      <w:pPr>
        <w:rPr>
          <w:rFonts w:ascii="Century Gothic" w:hAnsi="Century Gothic"/>
          <w:sz w:val="18"/>
          <w:szCs w:val="18"/>
        </w:rPr>
      </w:pPr>
    </w:p>
    <w:p w14:paraId="1B750C11" w14:textId="745CB832" w:rsidR="006461BE" w:rsidRDefault="006461BE" w:rsidP="000E0AE8">
      <w:pPr>
        <w:rPr>
          <w:rFonts w:ascii="Century Gothic" w:hAnsi="Century Gothic"/>
          <w:sz w:val="18"/>
          <w:szCs w:val="18"/>
        </w:rPr>
      </w:pPr>
    </w:p>
    <w:p w14:paraId="24135612" w14:textId="14D9A66A" w:rsidR="006461BE" w:rsidRDefault="006461BE" w:rsidP="000E0AE8">
      <w:pPr>
        <w:rPr>
          <w:rFonts w:ascii="Century Gothic" w:hAnsi="Century Gothic"/>
          <w:sz w:val="18"/>
          <w:szCs w:val="18"/>
        </w:rPr>
      </w:pPr>
    </w:p>
    <w:p w14:paraId="7CD1FAFC" w14:textId="1E968485" w:rsidR="006461BE" w:rsidRDefault="006461BE" w:rsidP="000E0AE8">
      <w:pPr>
        <w:rPr>
          <w:rFonts w:ascii="Century Gothic" w:hAnsi="Century Gothic"/>
          <w:sz w:val="18"/>
          <w:szCs w:val="18"/>
        </w:rPr>
      </w:pPr>
    </w:p>
    <w:p w14:paraId="0F66963F" w14:textId="6D9E9DA4" w:rsidR="006461BE" w:rsidRDefault="006461BE" w:rsidP="000E0AE8">
      <w:pPr>
        <w:rPr>
          <w:rFonts w:ascii="Century Gothic" w:hAnsi="Century Gothic"/>
          <w:sz w:val="18"/>
          <w:szCs w:val="18"/>
        </w:rPr>
      </w:pPr>
    </w:p>
    <w:p w14:paraId="7912839A" w14:textId="564FA1DB" w:rsidR="006461BE" w:rsidRDefault="006461BE" w:rsidP="000E0AE8">
      <w:pPr>
        <w:rPr>
          <w:rFonts w:ascii="Century Gothic" w:hAnsi="Century Gothic"/>
          <w:sz w:val="18"/>
          <w:szCs w:val="18"/>
        </w:rPr>
      </w:pPr>
    </w:p>
    <w:p w14:paraId="48013296" w14:textId="70FE9123" w:rsidR="006461BE" w:rsidRDefault="006461BE" w:rsidP="000E0AE8">
      <w:pPr>
        <w:rPr>
          <w:rFonts w:ascii="Century Gothic" w:hAnsi="Century Gothic"/>
          <w:sz w:val="18"/>
          <w:szCs w:val="18"/>
        </w:rPr>
      </w:pPr>
    </w:p>
    <w:tbl>
      <w:tblPr>
        <w:tblStyle w:val="TableGrid"/>
        <w:tblpPr w:leftFromText="180" w:rightFromText="180" w:vertAnchor="text" w:horzAnchor="margin" w:tblpY="41"/>
        <w:tblW w:w="0" w:type="auto"/>
        <w:tblLook w:val="04A0" w:firstRow="1" w:lastRow="0" w:firstColumn="1" w:lastColumn="0" w:noHBand="0" w:noVBand="1"/>
      </w:tblPr>
      <w:tblGrid>
        <w:gridCol w:w="1742"/>
        <w:gridCol w:w="1655"/>
        <w:gridCol w:w="523"/>
        <w:gridCol w:w="2179"/>
        <w:gridCol w:w="700"/>
        <w:gridCol w:w="171"/>
        <w:gridCol w:w="1247"/>
        <w:gridCol w:w="60"/>
        <w:gridCol w:w="436"/>
        <w:gridCol w:w="1743"/>
      </w:tblGrid>
      <w:tr w:rsidR="001678AE" w14:paraId="523762FC" w14:textId="77777777" w:rsidTr="001678AE">
        <w:trPr>
          <w:trHeight w:val="397"/>
        </w:trPr>
        <w:tc>
          <w:tcPr>
            <w:tcW w:w="10456" w:type="dxa"/>
            <w:gridSpan w:val="10"/>
            <w:vAlign w:val="center"/>
          </w:tcPr>
          <w:p w14:paraId="6AD04015" w14:textId="77777777" w:rsidR="001678AE" w:rsidRPr="000E0AE8" w:rsidRDefault="001678AE" w:rsidP="001678AE">
            <w:pPr>
              <w:jc w:val="center"/>
              <w:rPr>
                <w:rFonts w:ascii="Century Gothic" w:hAnsi="Century Gothic"/>
                <w:b/>
                <w:bCs/>
                <w:sz w:val="18"/>
                <w:szCs w:val="18"/>
              </w:rPr>
            </w:pPr>
            <w:r w:rsidRPr="000E0AE8">
              <w:rPr>
                <w:rFonts w:ascii="Century Gothic" w:hAnsi="Century Gothic"/>
                <w:b/>
                <w:bCs/>
                <w:sz w:val="18"/>
                <w:szCs w:val="18"/>
              </w:rPr>
              <w:t>INTERVIEW SCORE CARD</w:t>
            </w:r>
          </w:p>
        </w:tc>
      </w:tr>
      <w:tr w:rsidR="001678AE" w14:paraId="0DFBEA24" w14:textId="77777777" w:rsidTr="001678AE">
        <w:trPr>
          <w:trHeight w:val="397"/>
        </w:trPr>
        <w:tc>
          <w:tcPr>
            <w:tcW w:w="10456" w:type="dxa"/>
            <w:gridSpan w:val="10"/>
            <w:shd w:val="clear" w:color="auto" w:fill="5B9BD5" w:themeFill="accent5"/>
            <w:vAlign w:val="center"/>
          </w:tcPr>
          <w:p w14:paraId="31DD330B" w14:textId="77777777" w:rsidR="001678AE" w:rsidRPr="000E0AE8" w:rsidRDefault="001678AE" w:rsidP="001678AE">
            <w:pPr>
              <w:jc w:val="center"/>
              <w:rPr>
                <w:rFonts w:ascii="Century Gothic" w:hAnsi="Century Gothic"/>
                <w:b/>
                <w:bCs/>
                <w:color w:val="FFFFFF" w:themeColor="background1"/>
                <w:sz w:val="18"/>
                <w:szCs w:val="18"/>
              </w:rPr>
            </w:pPr>
            <w:r w:rsidRPr="000E0AE8">
              <w:rPr>
                <w:rFonts w:ascii="Century Gothic" w:hAnsi="Century Gothic"/>
                <w:b/>
                <w:bCs/>
                <w:color w:val="FFFFFF" w:themeColor="background1"/>
                <w:sz w:val="18"/>
                <w:szCs w:val="18"/>
              </w:rPr>
              <w:t>POSITION DETAILS</w:t>
            </w:r>
          </w:p>
        </w:tc>
      </w:tr>
      <w:tr w:rsidR="001678AE" w14:paraId="0F2957F5" w14:textId="77777777" w:rsidTr="001678AE">
        <w:trPr>
          <w:trHeight w:val="397"/>
        </w:trPr>
        <w:tc>
          <w:tcPr>
            <w:tcW w:w="3397" w:type="dxa"/>
            <w:gridSpan w:val="2"/>
            <w:shd w:val="clear" w:color="auto" w:fill="44546A" w:themeFill="text2"/>
            <w:vAlign w:val="center"/>
          </w:tcPr>
          <w:p w14:paraId="145222F3"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Candidate Name and Surname</w:t>
            </w:r>
          </w:p>
        </w:tc>
        <w:tc>
          <w:tcPr>
            <w:tcW w:w="3402" w:type="dxa"/>
            <w:gridSpan w:val="3"/>
            <w:vAlign w:val="center"/>
          </w:tcPr>
          <w:p w14:paraId="2E137CC6" w14:textId="77777777" w:rsidR="001678AE" w:rsidRPr="000E0AE8" w:rsidRDefault="001678AE" w:rsidP="001678AE">
            <w:pPr>
              <w:rPr>
                <w:rFonts w:ascii="Century Gothic" w:hAnsi="Century Gothic"/>
                <w:sz w:val="16"/>
                <w:szCs w:val="16"/>
              </w:rPr>
            </w:pPr>
          </w:p>
        </w:tc>
        <w:tc>
          <w:tcPr>
            <w:tcW w:w="1418" w:type="dxa"/>
            <w:gridSpan w:val="2"/>
            <w:shd w:val="clear" w:color="auto" w:fill="44546A" w:themeFill="text2"/>
            <w:vAlign w:val="center"/>
          </w:tcPr>
          <w:p w14:paraId="3CA6901F"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Project</w:t>
            </w:r>
          </w:p>
        </w:tc>
        <w:tc>
          <w:tcPr>
            <w:tcW w:w="2239" w:type="dxa"/>
            <w:gridSpan w:val="3"/>
            <w:vAlign w:val="center"/>
          </w:tcPr>
          <w:p w14:paraId="5CF3C715" w14:textId="77777777" w:rsidR="001678AE" w:rsidRPr="000E0AE8" w:rsidRDefault="001678AE" w:rsidP="001678AE">
            <w:pPr>
              <w:rPr>
                <w:rFonts w:ascii="Century Gothic" w:hAnsi="Century Gothic"/>
                <w:sz w:val="16"/>
                <w:szCs w:val="16"/>
              </w:rPr>
            </w:pPr>
          </w:p>
        </w:tc>
      </w:tr>
      <w:tr w:rsidR="001678AE" w14:paraId="36BD1142" w14:textId="77777777" w:rsidTr="001678AE">
        <w:trPr>
          <w:trHeight w:val="397"/>
        </w:trPr>
        <w:tc>
          <w:tcPr>
            <w:tcW w:w="3397" w:type="dxa"/>
            <w:gridSpan w:val="2"/>
            <w:shd w:val="clear" w:color="auto" w:fill="44546A" w:themeFill="text2"/>
            <w:vAlign w:val="center"/>
          </w:tcPr>
          <w:p w14:paraId="402017FD"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Position Title</w:t>
            </w:r>
          </w:p>
        </w:tc>
        <w:tc>
          <w:tcPr>
            <w:tcW w:w="3402" w:type="dxa"/>
            <w:gridSpan w:val="3"/>
            <w:vAlign w:val="center"/>
          </w:tcPr>
          <w:p w14:paraId="2A45116A" w14:textId="2562B499" w:rsidR="001678AE" w:rsidRPr="000E0AE8" w:rsidRDefault="00FD32F9" w:rsidP="001678AE">
            <w:pPr>
              <w:rPr>
                <w:rFonts w:ascii="Century Gothic" w:hAnsi="Century Gothic"/>
                <w:sz w:val="16"/>
                <w:szCs w:val="16"/>
              </w:rPr>
            </w:pPr>
            <w:r>
              <w:rPr>
                <w:rFonts w:ascii="Century Gothic" w:hAnsi="Century Gothic"/>
                <w:sz w:val="16"/>
                <w:szCs w:val="16"/>
              </w:rPr>
              <w:t xml:space="preserve">Intern Carbon Emission Health Monitor </w:t>
            </w:r>
          </w:p>
        </w:tc>
        <w:tc>
          <w:tcPr>
            <w:tcW w:w="1418" w:type="dxa"/>
            <w:gridSpan w:val="2"/>
            <w:shd w:val="clear" w:color="auto" w:fill="44546A" w:themeFill="text2"/>
            <w:vAlign w:val="center"/>
          </w:tcPr>
          <w:p w14:paraId="36B9D471"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Interview Date</w:t>
            </w:r>
          </w:p>
        </w:tc>
        <w:tc>
          <w:tcPr>
            <w:tcW w:w="2239" w:type="dxa"/>
            <w:gridSpan w:val="3"/>
            <w:vAlign w:val="center"/>
          </w:tcPr>
          <w:p w14:paraId="1217D117" w14:textId="0F7BDAF3" w:rsidR="001678AE" w:rsidRPr="000E0AE8" w:rsidRDefault="00FD32F9" w:rsidP="001678AE">
            <w:pPr>
              <w:rPr>
                <w:rFonts w:ascii="Century Gothic" w:hAnsi="Century Gothic"/>
                <w:sz w:val="16"/>
                <w:szCs w:val="16"/>
              </w:rPr>
            </w:pPr>
            <w:r>
              <w:rPr>
                <w:rFonts w:ascii="Century Gothic" w:hAnsi="Century Gothic"/>
                <w:sz w:val="16"/>
                <w:szCs w:val="16"/>
              </w:rPr>
              <w:t>07 June 2023</w:t>
            </w:r>
          </w:p>
        </w:tc>
      </w:tr>
      <w:tr w:rsidR="001678AE" w14:paraId="1153E769" w14:textId="77777777" w:rsidTr="001678AE">
        <w:trPr>
          <w:trHeight w:val="397"/>
        </w:trPr>
        <w:tc>
          <w:tcPr>
            <w:tcW w:w="10456" w:type="dxa"/>
            <w:gridSpan w:val="10"/>
            <w:shd w:val="clear" w:color="auto" w:fill="5B9BD5" w:themeFill="accent5"/>
            <w:vAlign w:val="center"/>
          </w:tcPr>
          <w:p w14:paraId="0E4BE9C5" w14:textId="77777777" w:rsidR="001678AE" w:rsidRPr="00F12943" w:rsidRDefault="001678AE" w:rsidP="001678AE">
            <w:pPr>
              <w:jc w:val="center"/>
              <w:rPr>
                <w:rFonts w:ascii="Century Gothic" w:hAnsi="Century Gothic"/>
                <w:b/>
                <w:bCs/>
                <w:color w:val="FFFFFF" w:themeColor="background1"/>
                <w:sz w:val="18"/>
                <w:szCs w:val="18"/>
              </w:rPr>
            </w:pPr>
            <w:r w:rsidRPr="00F12943">
              <w:rPr>
                <w:rFonts w:ascii="Century Gothic" w:hAnsi="Century Gothic"/>
                <w:b/>
                <w:bCs/>
                <w:color w:val="FFFFFF" w:themeColor="background1"/>
                <w:sz w:val="18"/>
                <w:szCs w:val="18"/>
              </w:rPr>
              <w:t>INTERVIEWER DETAILS</w:t>
            </w:r>
          </w:p>
        </w:tc>
      </w:tr>
      <w:tr w:rsidR="001678AE" w14:paraId="0F79447F" w14:textId="77777777" w:rsidTr="001678AE">
        <w:trPr>
          <w:trHeight w:val="397"/>
        </w:trPr>
        <w:tc>
          <w:tcPr>
            <w:tcW w:w="3397" w:type="dxa"/>
            <w:gridSpan w:val="2"/>
            <w:shd w:val="clear" w:color="auto" w:fill="44546A" w:themeFill="text2"/>
            <w:vAlign w:val="center"/>
          </w:tcPr>
          <w:p w14:paraId="5AE16D80"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Interviewer Name</w:t>
            </w:r>
          </w:p>
        </w:tc>
        <w:tc>
          <w:tcPr>
            <w:tcW w:w="3402" w:type="dxa"/>
            <w:gridSpan w:val="3"/>
            <w:vAlign w:val="center"/>
          </w:tcPr>
          <w:p w14:paraId="1532B6D9" w14:textId="73CF20DD" w:rsidR="001678AE" w:rsidRPr="000E0AE8" w:rsidRDefault="001678AE" w:rsidP="001678AE">
            <w:pPr>
              <w:rPr>
                <w:rFonts w:ascii="Century Gothic" w:hAnsi="Century Gothic"/>
                <w:sz w:val="16"/>
                <w:szCs w:val="16"/>
              </w:rPr>
            </w:pPr>
          </w:p>
        </w:tc>
        <w:tc>
          <w:tcPr>
            <w:tcW w:w="1418" w:type="dxa"/>
            <w:gridSpan w:val="2"/>
            <w:shd w:val="clear" w:color="auto" w:fill="44546A" w:themeFill="text2"/>
            <w:vAlign w:val="center"/>
          </w:tcPr>
          <w:p w14:paraId="559D5329" w14:textId="77777777" w:rsidR="001678AE" w:rsidRPr="000E0AE8" w:rsidRDefault="001678AE" w:rsidP="001678AE">
            <w:pPr>
              <w:rPr>
                <w:rFonts w:ascii="Century Gothic" w:hAnsi="Century Gothic"/>
                <w:color w:val="FFFFFF" w:themeColor="background1"/>
                <w:sz w:val="16"/>
                <w:szCs w:val="16"/>
              </w:rPr>
            </w:pPr>
            <w:r w:rsidRPr="000E0AE8">
              <w:rPr>
                <w:rFonts w:ascii="Century Gothic" w:hAnsi="Century Gothic"/>
                <w:color w:val="FFFFFF" w:themeColor="background1"/>
                <w:sz w:val="16"/>
                <w:szCs w:val="16"/>
              </w:rPr>
              <w:t>Signature</w:t>
            </w:r>
          </w:p>
        </w:tc>
        <w:tc>
          <w:tcPr>
            <w:tcW w:w="2239" w:type="dxa"/>
            <w:gridSpan w:val="3"/>
            <w:vAlign w:val="center"/>
          </w:tcPr>
          <w:p w14:paraId="0F8C2BCE" w14:textId="77777777" w:rsidR="001678AE" w:rsidRPr="000E0AE8" w:rsidRDefault="001678AE" w:rsidP="001678AE">
            <w:pPr>
              <w:rPr>
                <w:rFonts w:ascii="Century Gothic" w:hAnsi="Century Gothic"/>
                <w:sz w:val="16"/>
                <w:szCs w:val="16"/>
              </w:rPr>
            </w:pPr>
          </w:p>
        </w:tc>
      </w:tr>
      <w:tr w:rsidR="001678AE" w14:paraId="167E38B3" w14:textId="77777777" w:rsidTr="001678AE">
        <w:trPr>
          <w:trHeight w:val="397"/>
        </w:trPr>
        <w:tc>
          <w:tcPr>
            <w:tcW w:w="10456" w:type="dxa"/>
            <w:gridSpan w:val="10"/>
            <w:shd w:val="clear" w:color="auto" w:fill="5B9BD5" w:themeFill="accent5"/>
            <w:vAlign w:val="center"/>
          </w:tcPr>
          <w:p w14:paraId="3A457AA1" w14:textId="77777777" w:rsidR="001678AE" w:rsidRPr="00F12943" w:rsidRDefault="001678AE" w:rsidP="001678AE">
            <w:pPr>
              <w:jc w:val="center"/>
              <w:rPr>
                <w:rFonts w:ascii="Century Gothic" w:hAnsi="Century Gothic"/>
                <w:b/>
                <w:bCs/>
                <w:color w:val="FFFFFF" w:themeColor="background1"/>
                <w:sz w:val="18"/>
                <w:szCs w:val="18"/>
              </w:rPr>
            </w:pPr>
            <w:r w:rsidRPr="00F12943">
              <w:rPr>
                <w:rFonts w:ascii="Century Gothic" w:hAnsi="Century Gothic"/>
                <w:b/>
                <w:bCs/>
                <w:color w:val="FFFFFF" w:themeColor="background1"/>
                <w:sz w:val="18"/>
                <w:szCs w:val="18"/>
              </w:rPr>
              <w:t>CANDIDATE SCORING</w:t>
            </w:r>
          </w:p>
        </w:tc>
      </w:tr>
      <w:tr w:rsidR="001678AE" w14:paraId="494E5A2D" w14:textId="77777777" w:rsidTr="001678AE">
        <w:trPr>
          <w:trHeight w:val="478"/>
        </w:trPr>
        <w:tc>
          <w:tcPr>
            <w:tcW w:w="1742" w:type="dxa"/>
            <w:shd w:val="clear" w:color="auto" w:fill="44546A" w:themeFill="text2"/>
            <w:vAlign w:val="center"/>
          </w:tcPr>
          <w:p w14:paraId="0351E613" w14:textId="77777777" w:rsidR="001678AE" w:rsidRPr="00F14A05" w:rsidRDefault="001678AE" w:rsidP="001678AE">
            <w:pPr>
              <w:rPr>
                <w:rFonts w:ascii="Century Gothic" w:hAnsi="Century Gothic"/>
                <w:color w:val="FFFFFF" w:themeColor="background1"/>
                <w:sz w:val="16"/>
                <w:szCs w:val="16"/>
              </w:rPr>
            </w:pPr>
            <w:r w:rsidRPr="00F14A05">
              <w:rPr>
                <w:rFonts w:ascii="Century Gothic" w:hAnsi="Century Gothic"/>
                <w:color w:val="FFFFFF" w:themeColor="background1"/>
                <w:sz w:val="16"/>
                <w:szCs w:val="16"/>
              </w:rPr>
              <w:t>Scoring Key</w:t>
            </w:r>
          </w:p>
        </w:tc>
        <w:tc>
          <w:tcPr>
            <w:tcW w:w="2178" w:type="dxa"/>
            <w:gridSpan w:val="2"/>
            <w:vAlign w:val="center"/>
          </w:tcPr>
          <w:p w14:paraId="77F41F78" w14:textId="77777777" w:rsidR="001678AE" w:rsidRPr="000E0AE8" w:rsidRDefault="001678AE" w:rsidP="001678AE">
            <w:pPr>
              <w:rPr>
                <w:rFonts w:ascii="Century Gothic" w:hAnsi="Century Gothic"/>
                <w:sz w:val="16"/>
                <w:szCs w:val="16"/>
              </w:rPr>
            </w:pPr>
            <w:r>
              <w:rPr>
                <w:rFonts w:ascii="Century Gothic" w:hAnsi="Century Gothic"/>
                <w:sz w:val="16"/>
                <w:szCs w:val="16"/>
              </w:rPr>
              <w:t xml:space="preserve">0/10 </w:t>
            </w:r>
            <w:r w:rsidRPr="00F14A05">
              <w:rPr>
                <w:rFonts w:ascii="Century Gothic" w:hAnsi="Century Gothic"/>
                <w:b/>
                <w:bCs/>
                <w:sz w:val="16"/>
                <w:szCs w:val="16"/>
              </w:rPr>
              <w:t>or</w:t>
            </w:r>
            <w:r>
              <w:rPr>
                <w:rFonts w:ascii="Century Gothic" w:hAnsi="Century Gothic"/>
                <w:sz w:val="16"/>
                <w:szCs w:val="16"/>
              </w:rPr>
              <w:t xml:space="preserve"> 0/5 – </w:t>
            </w:r>
            <w:r w:rsidRPr="00F14A05">
              <w:rPr>
                <w:rFonts w:ascii="Century Gothic" w:hAnsi="Century Gothic"/>
                <w:b/>
                <w:bCs/>
                <w:sz w:val="16"/>
                <w:szCs w:val="16"/>
              </w:rPr>
              <w:t>Poor</w:t>
            </w:r>
          </w:p>
        </w:tc>
        <w:tc>
          <w:tcPr>
            <w:tcW w:w="2179" w:type="dxa"/>
            <w:vAlign w:val="center"/>
          </w:tcPr>
          <w:p w14:paraId="6B68441E" w14:textId="77777777" w:rsidR="001678AE" w:rsidRPr="000E0AE8" w:rsidRDefault="001678AE" w:rsidP="001678AE">
            <w:pPr>
              <w:rPr>
                <w:rFonts w:ascii="Century Gothic" w:hAnsi="Century Gothic"/>
                <w:sz w:val="16"/>
                <w:szCs w:val="16"/>
              </w:rPr>
            </w:pPr>
            <w:r>
              <w:rPr>
                <w:rFonts w:ascii="Century Gothic" w:hAnsi="Century Gothic"/>
                <w:sz w:val="16"/>
                <w:szCs w:val="16"/>
              </w:rPr>
              <w:t xml:space="preserve">1-3/10 </w:t>
            </w:r>
            <w:r w:rsidRPr="00F14A05">
              <w:rPr>
                <w:rFonts w:ascii="Century Gothic" w:hAnsi="Century Gothic"/>
                <w:b/>
                <w:bCs/>
                <w:sz w:val="16"/>
                <w:szCs w:val="16"/>
              </w:rPr>
              <w:t>or</w:t>
            </w:r>
            <w:r>
              <w:rPr>
                <w:rFonts w:ascii="Century Gothic" w:hAnsi="Century Gothic"/>
                <w:sz w:val="16"/>
                <w:szCs w:val="16"/>
              </w:rPr>
              <w:t xml:space="preserve"> 1-2/5 – </w:t>
            </w:r>
            <w:r w:rsidRPr="00F14A05">
              <w:rPr>
                <w:rFonts w:ascii="Century Gothic" w:hAnsi="Century Gothic"/>
                <w:b/>
                <w:bCs/>
                <w:sz w:val="16"/>
                <w:szCs w:val="16"/>
              </w:rPr>
              <w:t>Fair</w:t>
            </w:r>
          </w:p>
        </w:tc>
        <w:tc>
          <w:tcPr>
            <w:tcW w:w="2178" w:type="dxa"/>
            <w:gridSpan w:val="4"/>
            <w:vAlign w:val="center"/>
          </w:tcPr>
          <w:p w14:paraId="1A0A17AE" w14:textId="77777777" w:rsidR="001678AE" w:rsidRPr="000E0AE8" w:rsidRDefault="001678AE" w:rsidP="001678AE">
            <w:pPr>
              <w:rPr>
                <w:rFonts w:ascii="Century Gothic" w:hAnsi="Century Gothic"/>
                <w:sz w:val="16"/>
                <w:szCs w:val="16"/>
              </w:rPr>
            </w:pPr>
            <w:r>
              <w:rPr>
                <w:rFonts w:ascii="Century Gothic" w:hAnsi="Century Gothic"/>
                <w:sz w:val="16"/>
                <w:szCs w:val="16"/>
              </w:rPr>
              <w:t xml:space="preserve">4-7/10 </w:t>
            </w:r>
            <w:r w:rsidRPr="00F14A05">
              <w:rPr>
                <w:rFonts w:ascii="Century Gothic" w:hAnsi="Century Gothic"/>
                <w:b/>
                <w:bCs/>
                <w:sz w:val="16"/>
                <w:szCs w:val="16"/>
              </w:rPr>
              <w:t>or</w:t>
            </w:r>
            <w:r>
              <w:rPr>
                <w:rFonts w:ascii="Century Gothic" w:hAnsi="Century Gothic"/>
                <w:sz w:val="16"/>
                <w:szCs w:val="16"/>
              </w:rPr>
              <w:t xml:space="preserve"> 3/5 – </w:t>
            </w:r>
            <w:r w:rsidRPr="00F14A05">
              <w:rPr>
                <w:rFonts w:ascii="Century Gothic" w:hAnsi="Century Gothic"/>
                <w:b/>
                <w:bCs/>
                <w:sz w:val="16"/>
                <w:szCs w:val="16"/>
              </w:rPr>
              <w:t>Good</w:t>
            </w:r>
          </w:p>
        </w:tc>
        <w:tc>
          <w:tcPr>
            <w:tcW w:w="2179" w:type="dxa"/>
            <w:gridSpan w:val="2"/>
            <w:vAlign w:val="center"/>
          </w:tcPr>
          <w:p w14:paraId="103B2D87" w14:textId="77777777" w:rsidR="001678AE" w:rsidRPr="000E0AE8" w:rsidRDefault="001678AE" w:rsidP="001678AE">
            <w:pPr>
              <w:rPr>
                <w:rFonts w:ascii="Century Gothic" w:hAnsi="Century Gothic"/>
                <w:sz w:val="16"/>
                <w:szCs w:val="16"/>
              </w:rPr>
            </w:pPr>
            <w:r>
              <w:rPr>
                <w:rFonts w:ascii="Century Gothic" w:hAnsi="Century Gothic"/>
                <w:sz w:val="16"/>
                <w:szCs w:val="16"/>
              </w:rPr>
              <w:t xml:space="preserve">8-10/10 </w:t>
            </w:r>
            <w:r w:rsidRPr="00F14A05">
              <w:rPr>
                <w:rFonts w:ascii="Century Gothic" w:hAnsi="Century Gothic"/>
                <w:b/>
                <w:bCs/>
                <w:sz w:val="16"/>
                <w:szCs w:val="16"/>
              </w:rPr>
              <w:t>or</w:t>
            </w:r>
            <w:r>
              <w:rPr>
                <w:rFonts w:ascii="Century Gothic" w:hAnsi="Century Gothic"/>
                <w:sz w:val="16"/>
                <w:szCs w:val="16"/>
              </w:rPr>
              <w:t xml:space="preserve"> 5/5 – </w:t>
            </w:r>
            <w:r w:rsidRPr="00F14A05">
              <w:rPr>
                <w:rFonts w:ascii="Century Gothic" w:hAnsi="Century Gothic"/>
                <w:b/>
                <w:bCs/>
                <w:sz w:val="16"/>
                <w:szCs w:val="16"/>
              </w:rPr>
              <w:t>Excellent</w:t>
            </w:r>
          </w:p>
        </w:tc>
      </w:tr>
      <w:tr w:rsidR="001678AE" w14:paraId="0436EAD7" w14:textId="77777777" w:rsidTr="001678AE">
        <w:trPr>
          <w:trHeight w:val="478"/>
        </w:trPr>
        <w:tc>
          <w:tcPr>
            <w:tcW w:w="1742" w:type="dxa"/>
            <w:shd w:val="clear" w:color="auto" w:fill="FFFFFF" w:themeFill="background1"/>
            <w:vAlign w:val="center"/>
          </w:tcPr>
          <w:p w14:paraId="5DE64AC9" w14:textId="77777777" w:rsidR="001678AE" w:rsidRPr="00F14A05" w:rsidRDefault="001678AE" w:rsidP="001678AE">
            <w:pPr>
              <w:rPr>
                <w:rFonts w:ascii="Century Gothic" w:hAnsi="Century Gothic"/>
                <w:color w:val="FFFFFF" w:themeColor="background1"/>
                <w:sz w:val="16"/>
                <w:szCs w:val="16"/>
              </w:rPr>
            </w:pPr>
            <w:r w:rsidRPr="00395F35">
              <w:rPr>
                <w:rFonts w:ascii="Century Gothic" w:hAnsi="Century Gothic"/>
                <w:sz w:val="16"/>
                <w:szCs w:val="16"/>
              </w:rPr>
              <w:t>Prior experience</w:t>
            </w:r>
          </w:p>
        </w:tc>
        <w:tc>
          <w:tcPr>
            <w:tcW w:w="2178" w:type="dxa"/>
            <w:gridSpan w:val="2"/>
            <w:vAlign w:val="center"/>
          </w:tcPr>
          <w:p w14:paraId="66CFE413" w14:textId="77777777" w:rsidR="001678AE" w:rsidRPr="00395F35" w:rsidRDefault="001678AE" w:rsidP="001678AE">
            <w:pPr>
              <w:jc w:val="center"/>
              <w:rPr>
                <w:rFonts w:ascii="Century Gothic" w:hAnsi="Century Gothic"/>
                <w:b/>
                <w:bCs/>
                <w:sz w:val="16"/>
                <w:szCs w:val="16"/>
              </w:rPr>
            </w:pPr>
            <w:r w:rsidRPr="00395F35">
              <w:rPr>
                <w:rFonts w:ascii="Century Gothic" w:hAnsi="Century Gothic"/>
                <w:b/>
                <w:bCs/>
                <w:sz w:val="16"/>
                <w:szCs w:val="16"/>
              </w:rPr>
              <w:t>/10</w:t>
            </w:r>
          </w:p>
        </w:tc>
        <w:tc>
          <w:tcPr>
            <w:tcW w:w="2179" w:type="dxa"/>
            <w:vAlign w:val="center"/>
          </w:tcPr>
          <w:p w14:paraId="506D8BB0" w14:textId="77777777" w:rsidR="001678AE" w:rsidRDefault="001678AE" w:rsidP="001678AE">
            <w:pPr>
              <w:rPr>
                <w:rFonts w:ascii="Century Gothic" w:hAnsi="Century Gothic"/>
                <w:sz w:val="16"/>
                <w:szCs w:val="16"/>
              </w:rPr>
            </w:pPr>
            <w:r>
              <w:rPr>
                <w:rFonts w:ascii="Century Gothic" w:hAnsi="Century Gothic"/>
                <w:sz w:val="16"/>
                <w:szCs w:val="16"/>
              </w:rPr>
              <w:t>Organisation fit comments</w:t>
            </w:r>
          </w:p>
        </w:tc>
        <w:tc>
          <w:tcPr>
            <w:tcW w:w="4357" w:type="dxa"/>
            <w:gridSpan w:val="6"/>
            <w:vAlign w:val="center"/>
          </w:tcPr>
          <w:p w14:paraId="1594B02A" w14:textId="77777777" w:rsidR="001678AE" w:rsidRDefault="001678AE" w:rsidP="001678AE">
            <w:pPr>
              <w:rPr>
                <w:rFonts w:ascii="Century Gothic" w:hAnsi="Century Gothic"/>
                <w:sz w:val="16"/>
                <w:szCs w:val="16"/>
              </w:rPr>
            </w:pPr>
          </w:p>
        </w:tc>
      </w:tr>
      <w:tr w:rsidR="001678AE" w14:paraId="3F367ABB" w14:textId="77777777" w:rsidTr="001678AE">
        <w:trPr>
          <w:trHeight w:val="478"/>
        </w:trPr>
        <w:tc>
          <w:tcPr>
            <w:tcW w:w="6970" w:type="dxa"/>
            <w:gridSpan w:val="6"/>
            <w:shd w:val="clear" w:color="auto" w:fill="44546A" w:themeFill="text2"/>
            <w:vAlign w:val="center"/>
          </w:tcPr>
          <w:p w14:paraId="49DBFAB2" w14:textId="77777777" w:rsidR="001678AE" w:rsidRPr="00395F35" w:rsidRDefault="001678AE" w:rsidP="001678AE">
            <w:pPr>
              <w:jc w:val="center"/>
              <w:rPr>
                <w:rFonts w:ascii="Century Gothic" w:hAnsi="Century Gothic"/>
                <w:b/>
                <w:bCs/>
                <w:color w:val="FFFFFF" w:themeColor="background1"/>
                <w:sz w:val="16"/>
                <w:szCs w:val="16"/>
              </w:rPr>
            </w:pPr>
            <w:r w:rsidRPr="00506A2F">
              <w:rPr>
                <w:rFonts w:ascii="Century Gothic" w:hAnsi="Century Gothic"/>
                <w:b/>
                <w:bCs/>
                <w:color w:val="FFFFFF" w:themeColor="background1"/>
                <w:sz w:val="16"/>
                <w:szCs w:val="16"/>
              </w:rPr>
              <w:t>Organisational fit questions</w:t>
            </w:r>
          </w:p>
        </w:tc>
        <w:tc>
          <w:tcPr>
            <w:tcW w:w="3486" w:type="dxa"/>
            <w:gridSpan w:val="4"/>
            <w:shd w:val="clear" w:color="auto" w:fill="44546A" w:themeFill="text2"/>
            <w:vAlign w:val="center"/>
          </w:tcPr>
          <w:p w14:paraId="172D482C" w14:textId="77777777" w:rsidR="001678AE" w:rsidRPr="00395F35" w:rsidRDefault="001678AE" w:rsidP="001678AE">
            <w:pPr>
              <w:jc w:val="center"/>
              <w:rPr>
                <w:rFonts w:ascii="Century Gothic" w:hAnsi="Century Gothic"/>
                <w:b/>
                <w:bCs/>
                <w:color w:val="FFFFFF" w:themeColor="background1"/>
                <w:sz w:val="16"/>
                <w:szCs w:val="16"/>
              </w:rPr>
            </w:pPr>
            <w:r w:rsidRPr="00395F35">
              <w:rPr>
                <w:rFonts w:ascii="Century Gothic" w:hAnsi="Century Gothic"/>
                <w:b/>
                <w:bCs/>
                <w:color w:val="FFFFFF" w:themeColor="background1"/>
                <w:sz w:val="16"/>
                <w:szCs w:val="16"/>
              </w:rPr>
              <w:t>Scoring</w:t>
            </w:r>
          </w:p>
        </w:tc>
      </w:tr>
      <w:tr w:rsidR="001678AE" w14:paraId="60EEA6D3" w14:textId="77777777" w:rsidTr="001678AE">
        <w:trPr>
          <w:trHeight w:val="478"/>
        </w:trPr>
        <w:tc>
          <w:tcPr>
            <w:tcW w:w="6970" w:type="dxa"/>
            <w:gridSpan w:val="6"/>
            <w:vAlign w:val="center"/>
          </w:tcPr>
          <w:p w14:paraId="280F1AFF" w14:textId="77777777" w:rsidR="001678AE" w:rsidRPr="00CE4FBE" w:rsidRDefault="001678AE" w:rsidP="001678AE">
            <w:pPr>
              <w:rPr>
                <w:rFonts w:ascii="Century Gothic" w:hAnsi="Century Gothic"/>
                <w:sz w:val="16"/>
                <w:szCs w:val="16"/>
              </w:rPr>
            </w:pPr>
            <w:r>
              <w:rPr>
                <w:rFonts w:ascii="Century Gothic" w:hAnsi="Century Gothic"/>
                <w:sz w:val="16"/>
                <w:szCs w:val="16"/>
              </w:rPr>
              <w:t xml:space="preserve">Management style </w:t>
            </w:r>
          </w:p>
        </w:tc>
        <w:tc>
          <w:tcPr>
            <w:tcW w:w="1743" w:type="dxa"/>
            <w:gridSpan w:val="3"/>
            <w:vAlign w:val="center"/>
          </w:tcPr>
          <w:p w14:paraId="668B71EA" w14:textId="77777777" w:rsidR="001678AE" w:rsidRDefault="001678AE" w:rsidP="001678AE">
            <w:pPr>
              <w:rPr>
                <w:rFonts w:ascii="Century Gothic" w:hAnsi="Century Gothic"/>
                <w:sz w:val="16"/>
                <w:szCs w:val="16"/>
              </w:rPr>
            </w:pPr>
          </w:p>
        </w:tc>
        <w:tc>
          <w:tcPr>
            <w:tcW w:w="1743" w:type="dxa"/>
            <w:vAlign w:val="center"/>
          </w:tcPr>
          <w:p w14:paraId="0E9E1094" w14:textId="48DA93FF" w:rsidR="001678AE" w:rsidRPr="00395F35" w:rsidRDefault="001678AE" w:rsidP="001678AE">
            <w:pPr>
              <w:jc w:val="center"/>
              <w:rPr>
                <w:rFonts w:ascii="Century Gothic" w:hAnsi="Century Gothic"/>
                <w:b/>
                <w:bCs/>
                <w:sz w:val="16"/>
                <w:szCs w:val="16"/>
              </w:rPr>
            </w:pPr>
          </w:p>
        </w:tc>
      </w:tr>
      <w:tr w:rsidR="001678AE" w14:paraId="49EE0406" w14:textId="77777777" w:rsidTr="001678AE">
        <w:trPr>
          <w:trHeight w:val="478"/>
        </w:trPr>
        <w:tc>
          <w:tcPr>
            <w:tcW w:w="6970" w:type="dxa"/>
            <w:gridSpan w:val="6"/>
            <w:vAlign w:val="center"/>
          </w:tcPr>
          <w:p w14:paraId="3E82DB2C" w14:textId="77777777" w:rsidR="001678AE" w:rsidRDefault="001678AE" w:rsidP="001678AE">
            <w:pPr>
              <w:rPr>
                <w:rFonts w:ascii="Century Gothic" w:hAnsi="Century Gothic"/>
                <w:sz w:val="16"/>
                <w:szCs w:val="16"/>
              </w:rPr>
            </w:pPr>
            <w:r>
              <w:rPr>
                <w:rFonts w:ascii="Century Gothic" w:hAnsi="Century Gothic"/>
                <w:sz w:val="16"/>
                <w:szCs w:val="16"/>
              </w:rPr>
              <w:t xml:space="preserve">Working Environment </w:t>
            </w:r>
          </w:p>
        </w:tc>
        <w:tc>
          <w:tcPr>
            <w:tcW w:w="1743" w:type="dxa"/>
            <w:gridSpan w:val="3"/>
            <w:vAlign w:val="center"/>
          </w:tcPr>
          <w:p w14:paraId="3D1EFDC0" w14:textId="77777777" w:rsidR="001678AE" w:rsidRDefault="001678AE" w:rsidP="001678AE">
            <w:pPr>
              <w:rPr>
                <w:rFonts w:ascii="Century Gothic" w:hAnsi="Century Gothic"/>
                <w:sz w:val="16"/>
                <w:szCs w:val="16"/>
              </w:rPr>
            </w:pPr>
          </w:p>
        </w:tc>
        <w:tc>
          <w:tcPr>
            <w:tcW w:w="1743" w:type="dxa"/>
            <w:vAlign w:val="center"/>
          </w:tcPr>
          <w:p w14:paraId="68F995A0" w14:textId="046C742F" w:rsidR="001678AE" w:rsidRPr="00395F35" w:rsidRDefault="001678AE" w:rsidP="001678AE">
            <w:pPr>
              <w:jc w:val="center"/>
              <w:rPr>
                <w:rFonts w:ascii="Century Gothic" w:hAnsi="Century Gothic"/>
                <w:b/>
                <w:bCs/>
                <w:sz w:val="16"/>
                <w:szCs w:val="16"/>
              </w:rPr>
            </w:pPr>
          </w:p>
        </w:tc>
      </w:tr>
      <w:tr w:rsidR="001678AE" w14:paraId="2FD1C685" w14:textId="77777777" w:rsidTr="001678AE">
        <w:trPr>
          <w:trHeight w:val="478"/>
        </w:trPr>
        <w:tc>
          <w:tcPr>
            <w:tcW w:w="6970" w:type="dxa"/>
            <w:gridSpan w:val="6"/>
            <w:vAlign w:val="center"/>
          </w:tcPr>
          <w:p w14:paraId="4B1D3F68" w14:textId="74B77262" w:rsidR="001678AE" w:rsidRDefault="001678AE" w:rsidP="001678AE">
            <w:pPr>
              <w:rPr>
                <w:rFonts w:ascii="Century Gothic" w:hAnsi="Century Gothic"/>
                <w:sz w:val="16"/>
                <w:szCs w:val="16"/>
              </w:rPr>
            </w:pPr>
          </w:p>
        </w:tc>
        <w:tc>
          <w:tcPr>
            <w:tcW w:w="1743" w:type="dxa"/>
            <w:gridSpan w:val="3"/>
            <w:vAlign w:val="center"/>
          </w:tcPr>
          <w:p w14:paraId="3C1661D5" w14:textId="77777777" w:rsidR="001678AE" w:rsidRDefault="001678AE" w:rsidP="001678AE">
            <w:pPr>
              <w:rPr>
                <w:rFonts w:ascii="Century Gothic" w:hAnsi="Century Gothic"/>
                <w:sz w:val="16"/>
                <w:szCs w:val="16"/>
              </w:rPr>
            </w:pPr>
          </w:p>
        </w:tc>
        <w:tc>
          <w:tcPr>
            <w:tcW w:w="1743" w:type="dxa"/>
            <w:vAlign w:val="center"/>
          </w:tcPr>
          <w:p w14:paraId="41B3F52E" w14:textId="31A8E2AF" w:rsidR="001678AE" w:rsidRPr="00395F35" w:rsidRDefault="001678AE" w:rsidP="00913778">
            <w:pPr>
              <w:rPr>
                <w:rFonts w:ascii="Century Gothic" w:hAnsi="Century Gothic"/>
                <w:b/>
                <w:bCs/>
                <w:sz w:val="16"/>
                <w:szCs w:val="16"/>
              </w:rPr>
            </w:pPr>
          </w:p>
        </w:tc>
      </w:tr>
      <w:tr w:rsidR="001678AE" w14:paraId="76B68369" w14:textId="77777777" w:rsidTr="001678AE">
        <w:trPr>
          <w:trHeight w:val="478"/>
        </w:trPr>
        <w:tc>
          <w:tcPr>
            <w:tcW w:w="10456" w:type="dxa"/>
            <w:gridSpan w:val="10"/>
            <w:shd w:val="clear" w:color="auto" w:fill="44546A" w:themeFill="text2"/>
            <w:vAlign w:val="center"/>
          </w:tcPr>
          <w:p w14:paraId="1DB9A9DF" w14:textId="77777777" w:rsidR="001678AE" w:rsidRPr="00395F35" w:rsidRDefault="001678AE" w:rsidP="001678AE">
            <w:pPr>
              <w:rPr>
                <w:rFonts w:ascii="Century Gothic" w:hAnsi="Century Gothic"/>
                <w:b/>
                <w:bCs/>
                <w:color w:val="FFFFFF" w:themeColor="background1"/>
                <w:sz w:val="16"/>
                <w:szCs w:val="16"/>
              </w:rPr>
            </w:pPr>
            <w:r w:rsidRPr="00506A2F">
              <w:rPr>
                <w:rFonts w:ascii="Century Gothic" w:hAnsi="Century Gothic"/>
                <w:b/>
                <w:bCs/>
                <w:color w:val="FFFFFF" w:themeColor="background1"/>
                <w:sz w:val="16"/>
                <w:szCs w:val="16"/>
              </w:rPr>
              <w:t>Technical Competencies</w:t>
            </w:r>
          </w:p>
        </w:tc>
      </w:tr>
      <w:tr w:rsidR="001678AE" w14:paraId="48028545" w14:textId="77777777" w:rsidTr="001678AE">
        <w:trPr>
          <w:trHeight w:val="478"/>
        </w:trPr>
        <w:tc>
          <w:tcPr>
            <w:tcW w:w="6970" w:type="dxa"/>
            <w:gridSpan w:val="6"/>
            <w:vAlign w:val="center"/>
          </w:tcPr>
          <w:p w14:paraId="52DC4436" w14:textId="723FBC8C" w:rsidR="001678AE" w:rsidRDefault="001678AE" w:rsidP="001678AE">
            <w:pPr>
              <w:rPr>
                <w:rFonts w:ascii="Century Gothic" w:hAnsi="Century Gothic"/>
                <w:sz w:val="16"/>
                <w:szCs w:val="16"/>
              </w:rPr>
            </w:pPr>
          </w:p>
        </w:tc>
        <w:tc>
          <w:tcPr>
            <w:tcW w:w="1743" w:type="dxa"/>
            <w:gridSpan w:val="3"/>
            <w:vAlign w:val="center"/>
          </w:tcPr>
          <w:p w14:paraId="6731A933" w14:textId="77777777" w:rsidR="001678AE" w:rsidRDefault="001678AE" w:rsidP="001678AE">
            <w:pPr>
              <w:rPr>
                <w:rFonts w:ascii="Century Gothic" w:hAnsi="Century Gothic"/>
                <w:sz w:val="16"/>
                <w:szCs w:val="16"/>
              </w:rPr>
            </w:pPr>
          </w:p>
        </w:tc>
        <w:tc>
          <w:tcPr>
            <w:tcW w:w="1743" w:type="dxa"/>
            <w:vAlign w:val="center"/>
          </w:tcPr>
          <w:p w14:paraId="773504B5" w14:textId="12312F16" w:rsidR="001678AE" w:rsidRPr="00395F35" w:rsidRDefault="001678AE" w:rsidP="001678AE">
            <w:pPr>
              <w:jc w:val="center"/>
              <w:rPr>
                <w:rFonts w:ascii="Century Gothic" w:hAnsi="Century Gothic"/>
                <w:b/>
                <w:bCs/>
                <w:sz w:val="16"/>
                <w:szCs w:val="16"/>
              </w:rPr>
            </w:pPr>
          </w:p>
        </w:tc>
      </w:tr>
      <w:tr w:rsidR="001678AE" w14:paraId="553E1899" w14:textId="77777777" w:rsidTr="001678AE">
        <w:trPr>
          <w:trHeight w:val="478"/>
        </w:trPr>
        <w:tc>
          <w:tcPr>
            <w:tcW w:w="6970" w:type="dxa"/>
            <w:gridSpan w:val="6"/>
            <w:vAlign w:val="center"/>
          </w:tcPr>
          <w:p w14:paraId="23BF891A" w14:textId="25D22C17" w:rsidR="001678AE" w:rsidRDefault="001678AE" w:rsidP="001678AE">
            <w:pPr>
              <w:rPr>
                <w:rFonts w:ascii="Century Gothic" w:hAnsi="Century Gothic"/>
                <w:sz w:val="16"/>
                <w:szCs w:val="16"/>
              </w:rPr>
            </w:pPr>
          </w:p>
        </w:tc>
        <w:tc>
          <w:tcPr>
            <w:tcW w:w="1743" w:type="dxa"/>
            <w:gridSpan w:val="3"/>
            <w:vAlign w:val="center"/>
          </w:tcPr>
          <w:p w14:paraId="05FB668B" w14:textId="77777777" w:rsidR="001678AE" w:rsidRDefault="001678AE" w:rsidP="001678AE">
            <w:pPr>
              <w:rPr>
                <w:rFonts w:ascii="Century Gothic" w:hAnsi="Century Gothic"/>
                <w:sz w:val="16"/>
                <w:szCs w:val="16"/>
              </w:rPr>
            </w:pPr>
          </w:p>
        </w:tc>
        <w:tc>
          <w:tcPr>
            <w:tcW w:w="1743" w:type="dxa"/>
            <w:vAlign w:val="center"/>
          </w:tcPr>
          <w:p w14:paraId="18998989" w14:textId="03E82BF3" w:rsidR="001678AE" w:rsidRPr="00395F35" w:rsidRDefault="001678AE" w:rsidP="001678AE">
            <w:pPr>
              <w:jc w:val="center"/>
              <w:rPr>
                <w:rFonts w:ascii="Century Gothic" w:hAnsi="Century Gothic"/>
                <w:b/>
                <w:bCs/>
                <w:sz w:val="16"/>
                <w:szCs w:val="16"/>
              </w:rPr>
            </w:pPr>
          </w:p>
        </w:tc>
      </w:tr>
      <w:tr w:rsidR="001678AE" w14:paraId="239D4622" w14:textId="77777777" w:rsidTr="001678AE">
        <w:trPr>
          <w:trHeight w:val="478"/>
        </w:trPr>
        <w:tc>
          <w:tcPr>
            <w:tcW w:w="6970" w:type="dxa"/>
            <w:gridSpan w:val="6"/>
            <w:vAlign w:val="center"/>
          </w:tcPr>
          <w:p w14:paraId="4A427887" w14:textId="3E934DAC" w:rsidR="001678AE" w:rsidRDefault="001678AE" w:rsidP="001678AE">
            <w:pPr>
              <w:rPr>
                <w:rFonts w:ascii="Century Gothic" w:hAnsi="Century Gothic"/>
                <w:sz w:val="16"/>
                <w:szCs w:val="16"/>
              </w:rPr>
            </w:pPr>
          </w:p>
        </w:tc>
        <w:tc>
          <w:tcPr>
            <w:tcW w:w="1743" w:type="dxa"/>
            <w:gridSpan w:val="3"/>
            <w:vAlign w:val="center"/>
          </w:tcPr>
          <w:p w14:paraId="7316AFCD" w14:textId="77777777" w:rsidR="001678AE" w:rsidRDefault="001678AE" w:rsidP="001678AE">
            <w:pPr>
              <w:rPr>
                <w:rFonts w:ascii="Century Gothic" w:hAnsi="Century Gothic"/>
                <w:sz w:val="16"/>
                <w:szCs w:val="16"/>
              </w:rPr>
            </w:pPr>
          </w:p>
        </w:tc>
        <w:tc>
          <w:tcPr>
            <w:tcW w:w="1743" w:type="dxa"/>
            <w:vAlign w:val="center"/>
          </w:tcPr>
          <w:p w14:paraId="486346BB" w14:textId="7CEAAB4B" w:rsidR="001678AE" w:rsidRPr="00395F35" w:rsidRDefault="001678AE" w:rsidP="001678AE">
            <w:pPr>
              <w:jc w:val="center"/>
              <w:rPr>
                <w:rFonts w:ascii="Century Gothic" w:hAnsi="Century Gothic"/>
                <w:b/>
                <w:bCs/>
                <w:sz w:val="16"/>
                <w:szCs w:val="16"/>
              </w:rPr>
            </w:pPr>
          </w:p>
        </w:tc>
      </w:tr>
      <w:tr w:rsidR="001678AE" w14:paraId="05B5A7B6" w14:textId="77777777" w:rsidTr="001678AE">
        <w:trPr>
          <w:trHeight w:val="478"/>
        </w:trPr>
        <w:tc>
          <w:tcPr>
            <w:tcW w:w="6970" w:type="dxa"/>
            <w:gridSpan w:val="6"/>
            <w:vAlign w:val="center"/>
          </w:tcPr>
          <w:p w14:paraId="639843CA" w14:textId="6B693810" w:rsidR="001678AE" w:rsidRDefault="001678AE" w:rsidP="001678AE">
            <w:pPr>
              <w:rPr>
                <w:rFonts w:ascii="Century Gothic" w:hAnsi="Century Gothic"/>
                <w:sz w:val="16"/>
                <w:szCs w:val="16"/>
              </w:rPr>
            </w:pPr>
          </w:p>
        </w:tc>
        <w:tc>
          <w:tcPr>
            <w:tcW w:w="1743" w:type="dxa"/>
            <w:gridSpan w:val="3"/>
            <w:vAlign w:val="center"/>
          </w:tcPr>
          <w:p w14:paraId="636D9A7C" w14:textId="77777777" w:rsidR="001678AE" w:rsidRDefault="001678AE" w:rsidP="001678AE">
            <w:pPr>
              <w:rPr>
                <w:rFonts w:ascii="Century Gothic" w:hAnsi="Century Gothic"/>
                <w:sz w:val="16"/>
                <w:szCs w:val="16"/>
              </w:rPr>
            </w:pPr>
          </w:p>
        </w:tc>
        <w:tc>
          <w:tcPr>
            <w:tcW w:w="1743" w:type="dxa"/>
            <w:vAlign w:val="center"/>
          </w:tcPr>
          <w:p w14:paraId="7ECC7BC8" w14:textId="51BA47EB" w:rsidR="001678AE" w:rsidRDefault="001678AE" w:rsidP="001678AE">
            <w:pPr>
              <w:jc w:val="center"/>
              <w:rPr>
                <w:rFonts w:ascii="Century Gothic" w:hAnsi="Century Gothic"/>
                <w:b/>
                <w:bCs/>
                <w:sz w:val="16"/>
                <w:szCs w:val="16"/>
              </w:rPr>
            </w:pPr>
          </w:p>
        </w:tc>
      </w:tr>
      <w:tr w:rsidR="001678AE" w14:paraId="772A3D61" w14:textId="77777777" w:rsidTr="001678AE">
        <w:trPr>
          <w:trHeight w:val="478"/>
        </w:trPr>
        <w:tc>
          <w:tcPr>
            <w:tcW w:w="6970" w:type="dxa"/>
            <w:gridSpan w:val="6"/>
            <w:tcBorders>
              <w:top w:val="double" w:sz="4" w:space="0" w:color="auto"/>
              <w:bottom w:val="thickThinSmallGap" w:sz="24" w:space="0" w:color="auto"/>
            </w:tcBorders>
            <w:vAlign w:val="center"/>
          </w:tcPr>
          <w:p w14:paraId="24EFB4EE" w14:textId="77777777" w:rsidR="001678AE" w:rsidRDefault="001678AE" w:rsidP="001678AE">
            <w:pPr>
              <w:rPr>
                <w:rFonts w:ascii="Century Gothic" w:hAnsi="Century Gothic"/>
                <w:sz w:val="16"/>
                <w:szCs w:val="16"/>
              </w:rPr>
            </w:pPr>
            <w:r>
              <w:rPr>
                <w:rFonts w:ascii="Century Gothic" w:hAnsi="Century Gothic"/>
                <w:sz w:val="16"/>
                <w:szCs w:val="16"/>
              </w:rPr>
              <w:t>Scoring total</w:t>
            </w:r>
          </w:p>
          <w:p w14:paraId="1AFCD0B3" w14:textId="77777777" w:rsidR="001678AE" w:rsidRDefault="001678AE" w:rsidP="001678AE">
            <w:pPr>
              <w:rPr>
                <w:rFonts w:ascii="Century Gothic" w:hAnsi="Century Gothic"/>
                <w:sz w:val="16"/>
                <w:szCs w:val="16"/>
              </w:rPr>
            </w:pPr>
            <w:r w:rsidRPr="00395F35">
              <w:rPr>
                <w:rFonts w:ascii="Century Gothic" w:hAnsi="Century Gothic"/>
                <w:sz w:val="10"/>
                <w:szCs w:val="10"/>
              </w:rPr>
              <w:t>* Keep raw scores, will be converted into percentages when doing interview summary</w:t>
            </w:r>
          </w:p>
        </w:tc>
        <w:tc>
          <w:tcPr>
            <w:tcW w:w="1743" w:type="dxa"/>
            <w:gridSpan w:val="3"/>
            <w:tcBorders>
              <w:top w:val="double" w:sz="4" w:space="0" w:color="auto"/>
              <w:bottom w:val="thickThinSmallGap" w:sz="24" w:space="0" w:color="auto"/>
            </w:tcBorders>
            <w:vAlign w:val="center"/>
          </w:tcPr>
          <w:p w14:paraId="6FDF2C61" w14:textId="77777777" w:rsidR="001678AE" w:rsidRDefault="001678AE" w:rsidP="001678AE">
            <w:pPr>
              <w:rPr>
                <w:rFonts w:ascii="Century Gothic" w:hAnsi="Century Gothic"/>
                <w:sz w:val="16"/>
                <w:szCs w:val="16"/>
              </w:rPr>
            </w:pPr>
          </w:p>
        </w:tc>
        <w:tc>
          <w:tcPr>
            <w:tcW w:w="1743" w:type="dxa"/>
            <w:tcBorders>
              <w:top w:val="double" w:sz="4" w:space="0" w:color="auto"/>
              <w:bottom w:val="thickThinSmallGap" w:sz="24" w:space="0" w:color="auto"/>
            </w:tcBorders>
            <w:vAlign w:val="center"/>
          </w:tcPr>
          <w:p w14:paraId="5FB67EC5" w14:textId="7265DCF5" w:rsidR="001678AE" w:rsidRPr="00395F35" w:rsidRDefault="001678AE" w:rsidP="001678AE">
            <w:pPr>
              <w:jc w:val="center"/>
              <w:rPr>
                <w:rFonts w:ascii="Century Gothic" w:hAnsi="Century Gothic"/>
                <w:b/>
                <w:bCs/>
                <w:sz w:val="16"/>
                <w:szCs w:val="16"/>
              </w:rPr>
            </w:pPr>
          </w:p>
        </w:tc>
      </w:tr>
    </w:tbl>
    <w:p w14:paraId="7112D416" w14:textId="7A5F513E" w:rsidR="006461BE" w:rsidRDefault="006461BE" w:rsidP="000E0AE8">
      <w:pPr>
        <w:rPr>
          <w:rFonts w:ascii="Century Gothic" w:hAnsi="Century Gothic"/>
          <w:sz w:val="18"/>
          <w:szCs w:val="18"/>
        </w:rPr>
      </w:pPr>
    </w:p>
    <w:p w14:paraId="35BC9E1A" w14:textId="200A188C" w:rsidR="006461BE" w:rsidRDefault="006461BE" w:rsidP="000E0AE8">
      <w:pPr>
        <w:rPr>
          <w:rFonts w:ascii="Century Gothic" w:hAnsi="Century Gothic"/>
          <w:sz w:val="18"/>
          <w:szCs w:val="18"/>
        </w:rPr>
      </w:pPr>
    </w:p>
    <w:p w14:paraId="3E5C892D" w14:textId="7F0766C6" w:rsidR="006461BE" w:rsidRDefault="006461BE" w:rsidP="000E0AE8">
      <w:pPr>
        <w:rPr>
          <w:rFonts w:ascii="Century Gothic" w:hAnsi="Century Gothic"/>
          <w:sz w:val="18"/>
          <w:szCs w:val="18"/>
        </w:rPr>
      </w:pPr>
    </w:p>
    <w:p w14:paraId="59FEBB8E" w14:textId="1C6E19B8" w:rsidR="006461BE" w:rsidRDefault="006461BE" w:rsidP="000E0AE8">
      <w:pPr>
        <w:rPr>
          <w:rFonts w:ascii="Century Gothic" w:hAnsi="Century Gothic"/>
          <w:sz w:val="18"/>
          <w:szCs w:val="18"/>
        </w:rPr>
      </w:pPr>
    </w:p>
    <w:p w14:paraId="46DD673C" w14:textId="36CE35E6" w:rsidR="006461BE" w:rsidRDefault="006461BE" w:rsidP="000E0AE8">
      <w:pPr>
        <w:rPr>
          <w:rFonts w:ascii="Century Gothic" w:hAnsi="Century Gothic"/>
          <w:sz w:val="18"/>
          <w:szCs w:val="18"/>
        </w:rPr>
      </w:pPr>
    </w:p>
    <w:p w14:paraId="1FF68EE0" w14:textId="50D3E471" w:rsidR="006461BE" w:rsidRDefault="006461BE" w:rsidP="000E0AE8">
      <w:pPr>
        <w:rPr>
          <w:rFonts w:ascii="Century Gothic" w:hAnsi="Century Gothic"/>
          <w:sz w:val="18"/>
          <w:szCs w:val="18"/>
        </w:rPr>
      </w:pPr>
    </w:p>
    <w:p w14:paraId="6BEF9E50" w14:textId="6299460A" w:rsidR="006461BE" w:rsidRDefault="006461BE" w:rsidP="000E0AE8">
      <w:pPr>
        <w:rPr>
          <w:rFonts w:ascii="Century Gothic" w:hAnsi="Century Gothic"/>
          <w:sz w:val="18"/>
          <w:szCs w:val="18"/>
        </w:rPr>
      </w:pPr>
    </w:p>
    <w:p w14:paraId="2D20EBE3" w14:textId="63063FC6" w:rsidR="006461BE" w:rsidRDefault="006461BE" w:rsidP="000E0AE8">
      <w:pPr>
        <w:rPr>
          <w:rFonts w:ascii="Century Gothic" w:hAnsi="Century Gothic"/>
          <w:sz w:val="18"/>
          <w:szCs w:val="18"/>
        </w:rPr>
      </w:pPr>
    </w:p>
    <w:p w14:paraId="01C986BF" w14:textId="2B42EB82" w:rsidR="006461BE" w:rsidRDefault="006461BE" w:rsidP="000E0AE8">
      <w:pPr>
        <w:rPr>
          <w:rFonts w:ascii="Century Gothic" w:hAnsi="Century Gothic"/>
          <w:sz w:val="18"/>
          <w:szCs w:val="18"/>
        </w:rPr>
      </w:pPr>
    </w:p>
    <w:p w14:paraId="4151B4D1" w14:textId="7692978E" w:rsidR="006461BE" w:rsidRDefault="006461BE" w:rsidP="000E0AE8">
      <w:pPr>
        <w:rPr>
          <w:rFonts w:ascii="Century Gothic" w:hAnsi="Century Gothic"/>
          <w:sz w:val="18"/>
          <w:szCs w:val="18"/>
        </w:rPr>
      </w:pPr>
    </w:p>
    <w:p w14:paraId="70CD166C" w14:textId="06E2268C" w:rsidR="006461BE" w:rsidRDefault="006461BE" w:rsidP="000E0AE8">
      <w:pPr>
        <w:rPr>
          <w:rFonts w:ascii="Century Gothic" w:hAnsi="Century Gothic"/>
          <w:sz w:val="18"/>
          <w:szCs w:val="18"/>
        </w:rPr>
      </w:pPr>
    </w:p>
    <w:p w14:paraId="2CED7F55" w14:textId="2E3ABBBE" w:rsidR="006461BE" w:rsidRDefault="006461BE" w:rsidP="000E0AE8">
      <w:pPr>
        <w:rPr>
          <w:rFonts w:ascii="Century Gothic" w:hAnsi="Century Gothic"/>
          <w:sz w:val="18"/>
          <w:szCs w:val="18"/>
        </w:rPr>
      </w:pPr>
    </w:p>
    <w:p w14:paraId="1E413607" w14:textId="46C26164" w:rsidR="006461BE" w:rsidRDefault="006461BE" w:rsidP="000E0AE8">
      <w:pPr>
        <w:rPr>
          <w:rFonts w:ascii="Century Gothic" w:hAnsi="Century Gothic"/>
          <w:sz w:val="18"/>
          <w:szCs w:val="18"/>
        </w:rPr>
      </w:pPr>
    </w:p>
    <w:p w14:paraId="2A1F11AC" w14:textId="77777777" w:rsidR="006461BE" w:rsidRDefault="006461BE" w:rsidP="000E0AE8">
      <w:pPr>
        <w:rPr>
          <w:rFonts w:ascii="Century Gothic" w:hAnsi="Century Gothic"/>
          <w:sz w:val="18"/>
          <w:szCs w:val="18"/>
        </w:rPr>
      </w:pPr>
    </w:p>
    <w:p w14:paraId="7961398A" w14:textId="09C8B9CA" w:rsidR="000E0AE8" w:rsidRPr="000E0AE8" w:rsidRDefault="000E0AE8" w:rsidP="000E0AE8">
      <w:pPr>
        <w:rPr>
          <w:rFonts w:ascii="Century Gothic" w:hAnsi="Century Gothic"/>
          <w:sz w:val="18"/>
          <w:szCs w:val="18"/>
        </w:rPr>
      </w:pPr>
    </w:p>
    <w:sectPr w:rsidR="000E0AE8" w:rsidRPr="000E0AE8" w:rsidSect="0017171B">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C14C6" w14:textId="77777777" w:rsidR="00B333C2" w:rsidRDefault="00B333C2" w:rsidP="00974FEC">
      <w:pPr>
        <w:spacing w:after="0" w:line="240" w:lineRule="auto"/>
      </w:pPr>
      <w:r>
        <w:separator/>
      </w:r>
    </w:p>
  </w:endnote>
  <w:endnote w:type="continuationSeparator" w:id="0">
    <w:p w14:paraId="087219CD" w14:textId="77777777" w:rsidR="00B333C2" w:rsidRDefault="00B333C2" w:rsidP="00974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6"/>
        <w:szCs w:val="16"/>
      </w:rPr>
      <w:id w:val="-1168013799"/>
      <w:docPartObj>
        <w:docPartGallery w:val="Page Numbers (Bottom of Page)"/>
        <w:docPartUnique/>
      </w:docPartObj>
    </w:sdtPr>
    <w:sdtEndPr>
      <w:rPr>
        <w:color w:val="7F7F7F" w:themeColor="background1" w:themeShade="7F"/>
        <w:spacing w:val="60"/>
      </w:rPr>
    </w:sdtEndPr>
    <w:sdtContent>
      <w:p w14:paraId="72035FDE" w14:textId="3A86B742" w:rsidR="00661C82" w:rsidRPr="00661C82" w:rsidRDefault="00661C82">
        <w:pPr>
          <w:pStyle w:val="Footer"/>
          <w:pBdr>
            <w:top w:val="single" w:sz="4" w:space="1" w:color="D9D9D9" w:themeColor="background1" w:themeShade="D9"/>
          </w:pBdr>
          <w:jc w:val="right"/>
          <w:rPr>
            <w:rFonts w:ascii="Century Gothic" w:hAnsi="Century Gothic"/>
            <w:sz w:val="16"/>
            <w:szCs w:val="16"/>
          </w:rPr>
        </w:pPr>
        <w:r w:rsidRPr="00661C82">
          <w:rPr>
            <w:rFonts w:ascii="Century Gothic" w:hAnsi="Century Gothic"/>
            <w:sz w:val="16"/>
            <w:szCs w:val="16"/>
          </w:rPr>
          <w:fldChar w:fldCharType="begin"/>
        </w:r>
        <w:r w:rsidRPr="00661C82">
          <w:rPr>
            <w:rFonts w:ascii="Century Gothic" w:hAnsi="Century Gothic"/>
            <w:sz w:val="16"/>
            <w:szCs w:val="16"/>
          </w:rPr>
          <w:instrText xml:space="preserve"> PAGE   \* MERGEFORMAT </w:instrText>
        </w:r>
        <w:r w:rsidRPr="00661C82">
          <w:rPr>
            <w:rFonts w:ascii="Century Gothic" w:hAnsi="Century Gothic"/>
            <w:sz w:val="16"/>
            <w:szCs w:val="16"/>
          </w:rPr>
          <w:fldChar w:fldCharType="separate"/>
        </w:r>
        <w:r w:rsidRPr="00661C82">
          <w:rPr>
            <w:rFonts w:ascii="Century Gothic" w:hAnsi="Century Gothic"/>
            <w:noProof/>
            <w:sz w:val="16"/>
            <w:szCs w:val="16"/>
          </w:rPr>
          <w:t>2</w:t>
        </w:r>
        <w:r w:rsidRPr="00661C82">
          <w:rPr>
            <w:rFonts w:ascii="Century Gothic" w:hAnsi="Century Gothic"/>
            <w:noProof/>
            <w:sz w:val="16"/>
            <w:szCs w:val="16"/>
          </w:rPr>
          <w:fldChar w:fldCharType="end"/>
        </w:r>
        <w:r w:rsidRPr="00661C82">
          <w:rPr>
            <w:rFonts w:ascii="Century Gothic" w:hAnsi="Century Gothic"/>
            <w:sz w:val="16"/>
            <w:szCs w:val="16"/>
          </w:rPr>
          <w:t xml:space="preserve"> | </w:t>
        </w:r>
        <w:r w:rsidRPr="00661C82">
          <w:rPr>
            <w:rFonts w:ascii="Century Gothic" w:hAnsi="Century Gothic"/>
            <w:color w:val="7F7F7F" w:themeColor="background1" w:themeShade="7F"/>
            <w:spacing w:val="60"/>
            <w:sz w:val="16"/>
            <w:szCs w:val="16"/>
          </w:rPr>
          <w:t>Page</w:t>
        </w:r>
      </w:p>
    </w:sdtContent>
  </w:sdt>
  <w:p w14:paraId="690718BC" w14:textId="77777777" w:rsidR="00661C82" w:rsidRDefault="00661C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89FD" w14:textId="77777777" w:rsidR="00B333C2" w:rsidRDefault="00B333C2" w:rsidP="00974FEC">
      <w:pPr>
        <w:spacing w:after="0" w:line="240" w:lineRule="auto"/>
      </w:pPr>
      <w:r>
        <w:separator/>
      </w:r>
    </w:p>
  </w:footnote>
  <w:footnote w:type="continuationSeparator" w:id="0">
    <w:p w14:paraId="053EE275" w14:textId="77777777" w:rsidR="00B333C2" w:rsidRDefault="00B333C2" w:rsidP="00974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A147" w14:textId="77777777" w:rsidR="00974FEC" w:rsidRDefault="00974FEC">
    <w:pPr>
      <w:pStyle w:val="Header"/>
    </w:pPr>
    <w:r>
      <w:rPr>
        <w:noProof/>
      </w:rPr>
      <w:drawing>
        <wp:anchor distT="0" distB="0" distL="114300" distR="114300" simplePos="0" relativeHeight="251658240" behindDoc="1" locked="0" layoutInCell="1" allowOverlap="1" wp14:anchorId="1A612F6A" wp14:editId="1190A55F">
          <wp:simplePos x="0" y="0"/>
          <wp:positionH relativeFrom="margin">
            <wp:posOffset>4414520</wp:posOffset>
          </wp:positionH>
          <wp:positionV relativeFrom="paragraph">
            <wp:posOffset>-397764</wp:posOffset>
          </wp:positionV>
          <wp:extent cx="2645033" cy="878151"/>
          <wp:effectExtent l="0" t="0" r="3175" b="0"/>
          <wp:wrapNone/>
          <wp:docPr id="1" name="Picture 1" descr="Image result for wits health consort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wits health consortiu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5033" cy="87815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1989"/>
    <w:multiLevelType w:val="hybridMultilevel"/>
    <w:tmpl w:val="A9B64248"/>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0B351887"/>
    <w:multiLevelType w:val="hybridMultilevel"/>
    <w:tmpl w:val="3730AEFC"/>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F66153"/>
    <w:multiLevelType w:val="hybridMultilevel"/>
    <w:tmpl w:val="1092F766"/>
    <w:lvl w:ilvl="0" w:tplc="1C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0912FD3"/>
    <w:multiLevelType w:val="hybridMultilevel"/>
    <w:tmpl w:val="35C29BF0"/>
    <w:lvl w:ilvl="0" w:tplc="DA02349A">
      <w:start w:val="1"/>
      <w:numFmt w:val="lowerLetter"/>
      <w:lvlText w:val="%1."/>
      <w:lvlJc w:val="left"/>
      <w:pPr>
        <w:ind w:left="720" w:hanging="360"/>
      </w:pPr>
      <w:rPr>
        <w:b w:val="0"/>
        <w:bCs w:val="0"/>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0CC1AE5"/>
    <w:multiLevelType w:val="hybridMultilevel"/>
    <w:tmpl w:val="C00AFA78"/>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5" w15:restartNumberingAfterBreak="0">
    <w:nsid w:val="12C41F47"/>
    <w:multiLevelType w:val="hybridMultilevel"/>
    <w:tmpl w:val="54C45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B5221"/>
    <w:multiLevelType w:val="hybridMultilevel"/>
    <w:tmpl w:val="F74840EC"/>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04340D1"/>
    <w:multiLevelType w:val="hybridMultilevel"/>
    <w:tmpl w:val="578CFFC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3AB27A4C"/>
    <w:multiLevelType w:val="hybridMultilevel"/>
    <w:tmpl w:val="EEE2D4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63B3D"/>
    <w:multiLevelType w:val="hybridMultilevel"/>
    <w:tmpl w:val="3DFA24C4"/>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0" w15:restartNumberingAfterBreak="0">
    <w:nsid w:val="48437A67"/>
    <w:multiLevelType w:val="hybridMultilevel"/>
    <w:tmpl w:val="C93CB02C"/>
    <w:lvl w:ilvl="0" w:tplc="0409000F">
      <w:start w:val="1"/>
      <w:numFmt w:val="decimal"/>
      <w:lvlText w:val="%1."/>
      <w:lvlJc w:val="left"/>
      <w:pPr>
        <w:tabs>
          <w:tab w:val="num" w:pos="360"/>
        </w:tabs>
        <w:ind w:left="360" w:hanging="360"/>
      </w:pPr>
    </w:lvl>
    <w:lvl w:ilvl="1" w:tplc="F504403C">
      <w:numFmt w:val="bullet"/>
      <w:lvlText w:val=""/>
      <w:lvlJc w:val="left"/>
      <w:pPr>
        <w:tabs>
          <w:tab w:val="num" w:pos="1800"/>
        </w:tabs>
        <w:ind w:left="1800" w:hanging="720"/>
      </w:pPr>
      <w:rPr>
        <w:rFonts w:ascii="Symbol" w:eastAsia="Times New Roman" w:hAnsi="Symbol" w:cs="Arial" w:hint="default"/>
      </w:rPr>
    </w:lvl>
    <w:lvl w:ilvl="2" w:tplc="1C09001B">
      <w:start w:val="1"/>
      <w:numFmt w:val="lowerRoman"/>
      <w:lvlText w:val="%3."/>
      <w:lvlJc w:val="right"/>
      <w:pPr>
        <w:tabs>
          <w:tab w:val="num" w:pos="2160"/>
        </w:tabs>
        <w:ind w:left="2160" w:hanging="180"/>
      </w:pPr>
    </w:lvl>
    <w:lvl w:ilvl="3" w:tplc="1C09000F">
      <w:start w:val="1"/>
      <w:numFmt w:val="decimal"/>
      <w:lvlText w:val="%4."/>
      <w:lvlJc w:val="left"/>
      <w:pPr>
        <w:tabs>
          <w:tab w:val="num" w:pos="2880"/>
        </w:tabs>
        <w:ind w:left="2880" w:hanging="360"/>
      </w:pPr>
    </w:lvl>
    <w:lvl w:ilvl="4" w:tplc="1C090019">
      <w:start w:val="1"/>
      <w:numFmt w:val="lowerLetter"/>
      <w:lvlText w:val="%5."/>
      <w:lvlJc w:val="left"/>
      <w:pPr>
        <w:tabs>
          <w:tab w:val="num" w:pos="3600"/>
        </w:tabs>
        <w:ind w:left="3600" w:hanging="360"/>
      </w:pPr>
    </w:lvl>
    <w:lvl w:ilvl="5" w:tplc="1C09001B">
      <w:start w:val="1"/>
      <w:numFmt w:val="lowerRoman"/>
      <w:lvlText w:val="%6."/>
      <w:lvlJc w:val="right"/>
      <w:pPr>
        <w:tabs>
          <w:tab w:val="num" w:pos="4320"/>
        </w:tabs>
        <w:ind w:left="4320" w:hanging="180"/>
      </w:pPr>
    </w:lvl>
    <w:lvl w:ilvl="6" w:tplc="1C09000F">
      <w:start w:val="1"/>
      <w:numFmt w:val="decimal"/>
      <w:lvlText w:val="%7."/>
      <w:lvlJc w:val="left"/>
      <w:pPr>
        <w:tabs>
          <w:tab w:val="num" w:pos="5040"/>
        </w:tabs>
        <w:ind w:left="5040" w:hanging="360"/>
      </w:pPr>
    </w:lvl>
    <w:lvl w:ilvl="7" w:tplc="1C090019">
      <w:start w:val="1"/>
      <w:numFmt w:val="lowerLetter"/>
      <w:lvlText w:val="%8."/>
      <w:lvlJc w:val="left"/>
      <w:pPr>
        <w:tabs>
          <w:tab w:val="num" w:pos="5760"/>
        </w:tabs>
        <w:ind w:left="5760" w:hanging="360"/>
      </w:pPr>
    </w:lvl>
    <w:lvl w:ilvl="8" w:tplc="1C09001B">
      <w:start w:val="1"/>
      <w:numFmt w:val="lowerRoman"/>
      <w:lvlText w:val="%9."/>
      <w:lvlJc w:val="right"/>
      <w:pPr>
        <w:tabs>
          <w:tab w:val="num" w:pos="6480"/>
        </w:tabs>
        <w:ind w:left="6480" w:hanging="180"/>
      </w:pPr>
    </w:lvl>
  </w:abstractNum>
  <w:abstractNum w:abstractNumId="11" w15:restartNumberingAfterBreak="0">
    <w:nsid w:val="4E042F5F"/>
    <w:multiLevelType w:val="hybridMultilevel"/>
    <w:tmpl w:val="C00AFA78"/>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2" w15:restartNumberingAfterBreak="0">
    <w:nsid w:val="4E350CF9"/>
    <w:multiLevelType w:val="hybridMultilevel"/>
    <w:tmpl w:val="DEF4D794"/>
    <w:lvl w:ilvl="0" w:tplc="A55EB15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5158614E"/>
    <w:multiLevelType w:val="hybridMultilevel"/>
    <w:tmpl w:val="6A000982"/>
    <w:lvl w:ilvl="0" w:tplc="A55EB156">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51A154F3"/>
    <w:multiLevelType w:val="hybridMultilevel"/>
    <w:tmpl w:val="726ABB9A"/>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5" w15:restartNumberingAfterBreak="0">
    <w:nsid w:val="51F3229D"/>
    <w:multiLevelType w:val="hybridMultilevel"/>
    <w:tmpl w:val="2F680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F31299"/>
    <w:multiLevelType w:val="hybridMultilevel"/>
    <w:tmpl w:val="404C01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57604F93"/>
    <w:multiLevelType w:val="hybridMultilevel"/>
    <w:tmpl w:val="C93CB02C"/>
    <w:lvl w:ilvl="0" w:tplc="0409000F">
      <w:start w:val="1"/>
      <w:numFmt w:val="decimal"/>
      <w:lvlText w:val="%1."/>
      <w:lvlJc w:val="left"/>
      <w:pPr>
        <w:tabs>
          <w:tab w:val="num" w:pos="360"/>
        </w:tabs>
        <w:ind w:left="360" w:hanging="360"/>
      </w:pPr>
    </w:lvl>
    <w:lvl w:ilvl="1" w:tplc="F504403C">
      <w:numFmt w:val="bullet"/>
      <w:lvlText w:val=""/>
      <w:lvlJc w:val="left"/>
      <w:pPr>
        <w:tabs>
          <w:tab w:val="num" w:pos="1800"/>
        </w:tabs>
        <w:ind w:left="1800" w:hanging="720"/>
      </w:pPr>
      <w:rPr>
        <w:rFonts w:ascii="Symbol" w:eastAsia="Times New Roman" w:hAnsi="Symbol" w:cs="Arial" w:hint="default"/>
      </w:rPr>
    </w:lvl>
    <w:lvl w:ilvl="2" w:tplc="1C09001B">
      <w:start w:val="1"/>
      <w:numFmt w:val="lowerRoman"/>
      <w:lvlText w:val="%3."/>
      <w:lvlJc w:val="right"/>
      <w:pPr>
        <w:tabs>
          <w:tab w:val="num" w:pos="2160"/>
        </w:tabs>
        <w:ind w:left="2160" w:hanging="180"/>
      </w:pPr>
    </w:lvl>
    <w:lvl w:ilvl="3" w:tplc="1C09000F">
      <w:start w:val="1"/>
      <w:numFmt w:val="decimal"/>
      <w:lvlText w:val="%4."/>
      <w:lvlJc w:val="left"/>
      <w:pPr>
        <w:tabs>
          <w:tab w:val="num" w:pos="2880"/>
        </w:tabs>
        <w:ind w:left="2880" w:hanging="360"/>
      </w:pPr>
    </w:lvl>
    <w:lvl w:ilvl="4" w:tplc="1C090019">
      <w:start w:val="1"/>
      <w:numFmt w:val="lowerLetter"/>
      <w:lvlText w:val="%5."/>
      <w:lvlJc w:val="left"/>
      <w:pPr>
        <w:tabs>
          <w:tab w:val="num" w:pos="3600"/>
        </w:tabs>
        <w:ind w:left="3600" w:hanging="360"/>
      </w:pPr>
    </w:lvl>
    <w:lvl w:ilvl="5" w:tplc="1C09001B">
      <w:start w:val="1"/>
      <w:numFmt w:val="lowerRoman"/>
      <w:lvlText w:val="%6."/>
      <w:lvlJc w:val="right"/>
      <w:pPr>
        <w:tabs>
          <w:tab w:val="num" w:pos="4320"/>
        </w:tabs>
        <w:ind w:left="4320" w:hanging="180"/>
      </w:pPr>
    </w:lvl>
    <w:lvl w:ilvl="6" w:tplc="1C09000F">
      <w:start w:val="1"/>
      <w:numFmt w:val="decimal"/>
      <w:lvlText w:val="%7."/>
      <w:lvlJc w:val="left"/>
      <w:pPr>
        <w:tabs>
          <w:tab w:val="num" w:pos="5040"/>
        </w:tabs>
        <w:ind w:left="5040" w:hanging="360"/>
      </w:pPr>
    </w:lvl>
    <w:lvl w:ilvl="7" w:tplc="1C090019">
      <w:start w:val="1"/>
      <w:numFmt w:val="lowerLetter"/>
      <w:lvlText w:val="%8."/>
      <w:lvlJc w:val="left"/>
      <w:pPr>
        <w:tabs>
          <w:tab w:val="num" w:pos="5760"/>
        </w:tabs>
        <w:ind w:left="5760" w:hanging="360"/>
      </w:pPr>
    </w:lvl>
    <w:lvl w:ilvl="8" w:tplc="1C09001B">
      <w:start w:val="1"/>
      <w:numFmt w:val="lowerRoman"/>
      <w:lvlText w:val="%9."/>
      <w:lvlJc w:val="right"/>
      <w:pPr>
        <w:tabs>
          <w:tab w:val="num" w:pos="6480"/>
        </w:tabs>
        <w:ind w:left="6480" w:hanging="180"/>
      </w:pPr>
    </w:lvl>
  </w:abstractNum>
  <w:abstractNum w:abstractNumId="18" w15:restartNumberingAfterBreak="0">
    <w:nsid w:val="594D394F"/>
    <w:multiLevelType w:val="multilevel"/>
    <w:tmpl w:val="BC30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0251BE"/>
    <w:multiLevelType w:val="hybridMultilevel"/>
    <w:tmpl w:val="78FE3CB2"/>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0" w15:restartNumberingAfterBreak="0">
    <w:nsid w:val="61717C01"/>
    <w:multiLevelType w:val="hybridMultilevel"/>
    <w:tmpl w:val="26A4E93A"/>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1" w15:restartNumberingAfterBreak="0">
    <w:nsid w:val="65DB477F"/>
    <w:multiLevelType w:val="hybridMultilevel"/>
    <w:tmpl w:val="1526AF8E"/>
    <w:lvl w:ilvl="0" w:tplc="A55EB156">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2" w15:restartNumberingAfterBreak="0">
    <w:nsid w:val="66633431"/>
    <w:multiLevelType w:val="hybridMultilevel"/>
    <w:tmpl w:val="F2EE3A4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66E52CBC"/>
    <w:multiLevelType w:val="hybridMultilevel"/>
    <w:tmpl w:val="E8EC5D4E"/>
    <w:lvl w:ilvl="0" w:tplc="1C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DE128FA"/>
    <w:multiLevelType w:val="hybridMultilevel"/>
    <w:tmpl w:val="6750FB2A"/>
    <w:lvl w:ilvl="0" w:tplc="A55EB15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6EB02AFE"/>
    <w:multiLevelType w:val="hybridMultilevel"/>
    <w:tmpl w:val="5F2A46B6"/>
    <w:lvl w:ilvl="0" w:tplc="A55EB156">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6FA00CA6"/>
    <w:multiLevelType w:val="hybridMultilevel"/>
    <w:tmpl w:val="8C3EB612"/>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7" w15:restartNumberingAfterBreak="0">
    <w:nsid w:val="7294614F"/>
    <w:multiLevelType w:val="hybridMultilevel"/>
    <w:tmpl w:val="B9B84EE0"/>
    <w:lvl w:ilvl="0" w:tplc="1C090019">
      <w:start w:val="1"/>
      <w:numFmt w:val="lowerLetter"/>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8" w15:restartNumberingAfterBreak="0">
    <w:nsid w:val="75CB2EC9"/>
    <w:multiLevelType w:val="hybridMultilevel"/>
    <w:tmpl w:val="B1D863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B55EB6"/>
    <w:multiLevelType w:val="hybridMultilevel"/>
    <w:tmpl w:val="435C9122"/>
    <w:lvl w:ilvl="0" w:tplc="A55EB156">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0" w15:restartNumberingAfterBreak="0">
    <w:nsid w:val="7B332FCE"/>
    <w:multiLevelType w:val="hybridMultilevel"/>
    <w:tmpl w:val="62F4BAA2"/>
    <w:lvl w:ilvl="0" w:tplc="F504403C">
      <w:numFmt w:val="bullet"/>
      <w:lvlText w:val=""/>
      <w:lvlJc w:val="left"/>
      <w:pPr>
        <w:tabs>
          <w:tab w:val="num" w:pos="720"/>
        </w:tabs>
        <w:ind w:left="720" w:hanging="720"/>
      </w:pPr>
      <w:rPr>
        <w:rFonts w:ascii="Symbol" w:eastAsia="Times New Roman" w:hAnsi="Symbol" w:cs="Arial" w:hint="default"/>
      </w:rPr>
    </w:lvl>
    <w:lvl w:ilvl="1" w:tplc="F504403C">
      <w:numFmt w:val="bullet"/>
      <w:lvlText w:val=""/>
      <w:lvlJc w:val="left"/>
      <w:pPr>
        <w:tabs>
          <w:tab w:val="num" w:pos="1800"/>
        </w:tabs>
        <w:ind w:left="1800" w:hanging="720"/>
      </w:pPr>
      <w:rPr>
        <w:rFonts w:ascii="Symbol" w:eastAsia="Times New Roman" w:hAnsi="Symbol" w:cs="Arial" w:hint="default"/>
      </w:rPr>
    </w:lvl>
    <w:lvl w:ilvl="2" w:tplc="1C09001B">
      <w:start w:val="1"/>
      <w:numFmt w:val="lowerRoman"/>
      <w:lvlText w:val="%3."/>
      <w:lvlJc w:val="right"/>
      <w:pPr>
        <w:tabs>
          <w:tab w:val="num" w:pos="2160"/>
        </w:tabs>
        <w:ind w:left="2160" w:hanging="180"/>
      </w:pPr>
    </w:lvl>
    <w:lvl w:ilvl="3" w:tplc="1C09000F">
      <w:start w:val="1"/>
      <w:numFmt w:val="decimal"/>
      <w:lvlText w:val="%4."/>
      <w:lvlJc w:val="left"/>
      <w:pPr>
        <w:tabs>
          <w:tab w:val="num" w:pos="2880"/>
        </w:tabs>
        <w:ind w:left="2880" w:hanging="360"/>
      </w:pPr>
    </w:lvl>
    <w:lvl w:ilvl="4" w:tplc="1C090019">
      <w:start w:val="1"/>
      <w:numFmt w:val="lowerLetter"/>
      <w:lvlText w:val="%5."/>
      <w:lvlJc w:val="left"/>
      <w:pPr>
        <w:tabs>
          <w:tab w:val="num" w:pos="3600"/>
        </w:tabs>
        <w:ind w:left="3600" w:hanging="360"/>
      </w:pPr>
    </w:lvl>
    <w:lvl w:ilvl="5" w:tplc="1C09001B">
      <w:start w:val="1"/>
      <w:numFmt w:val="lowerRoman"/>
      <w:lvlText w:val="%6."/>
      <w:lvlJc w:val="right"/>
      <w:pPr>
        <w:tabs>
          <w:tab w:val="num" w:pos="4320"/>
        </w:tabs>
        <w:ind w:left="4320" w:hanging="180"/>
      </w:pPr>
    </w:lvl>
    <w:lvl w:ilvl="6" w:tplc="1C09000F">
      <w:start w:val="1"/>
      <w:numFmt w:val="decimal"/>
      <w:lvlText w:val="%7."/>
      <w:lvlJc w:val="left"/>
      <w:pPr>
        <w:tabs>
          <w:tab w:val="num" w:pos="5040"/>
        </w:tabs>
        <w:ind w:left="5040" w:hanging="360"/>
      </w:pPr>
    </w:lvl>
    <w:lvl w:ilvl="7" w:tplc="1C090019">
      <w:start w:val="1"/>
      <w:numFmt w:val="lowerLetter"/>
      <w:lvlText w:val="%8."/>
      <w:lvlJc w:val="left"/>
      <w:pPr>
        <w:tabs>
          <w:tab w:val="num" w:pos="5760"/>
        </w:tabs>
        <w:ind w:left="5760" w:hanging="360"/>
      </w:pPr>
    </w:lvl>
    <w:lvl w:ilvl="8" w:tplc="1C09001B">
      <w:start w:val="1"/>
      <w:numFmt w:val="lowerRoman"/>
      <w:lvlText w:val="%9."/>
      <w:lvlJc w:val="right"/>
      <w:pPr>
        <w:tabs>
          <w:tab w:val="num" w:pos="6480"/>
        </w:tabs>
        <w:ind w:left="6480" w:hanging="180"/>
      </w:pPr>
    </w:lvl>
  </w:abstractNum>
  <w:num w:numId="1" w16cid:durableId="693119147">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6976118">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0321007">
    <w:abstractNumId w:val="17"/>
  </w:num>
  <w:num w:numId="4" w16cid:durableId="2010785867">
    <w:abstractNumId w:val="10"/>
  </w:num>
  <w:num w:numId="5" w16cid:durableId="2030796552">
    <w:abstractNumId w:val="29"/>
  </w:num>
  <w:num w:numId="6" w16cid:durableId="660498669">
    <w:abstractNumId w:val="22"/>
  </w:num>
  <w:num w:numId="7" w16cid:durableId="205263020">
    <w:abstractNumId w:val="14"/>
  </w:num>
  <w:num w:numId="8" w16cid:durableId="1222013518">
    <w:abstractNumId w:val="6"/>
  </w:num>
  <w:num w:numId="9" w16cid:durableId="1594583529">
    <w:abstractNumId w:val="0"/>
  </w:num>
  <w:num w:numId="10" w16cid:durableId="578173786">
    <w:abstractNumId w:val="27"/>
  </w:num>
  <w:num w:numId="11" w16cid:durableId="1127351416">
    <w:abstractNumId w:val="3"/>
  </w:num>
  <w:num w:numId="12" w16cid:durableId="1705397501">
    <w:abstractNumId w:val="19"/>
  </w:num>
  <w:num w:numId="13" w16cid:durableId="1741901659">
    <w:abstractNumId w:val="20"/>
  </w:num>
  <w:num w:numId="14" w16cid:durableId="742918868">
    <w:abstractNumId w:val="9"/>
  </w:num>
  <w:num w:numId="15" w16cid:durableId="209727065">
    <w:abstractNumId w:val="16"/>
  </w:num>
  <w:num w:numId="16" w16cid:durableId="379593226">
    <w:abstractNumId w:val="5"/>
  </w:num>
  <w:num w:numId="17" w16cid:durableId="1771319030">
    <w:abstractNumId w:val="8"/>
  </w:num>
  <w:num w:numId="18" w16cid:durableId="59330411">
    <w:abstractNumId w:val="15"/>
  </w:num>
  <w:num w:numId="19" w16cid:durableId="2145807355">
    <w:abstractNumId w:val="4"/>
  </w:num>
  <w:num w:numId="20" w16cid:durableId="284123450">
    <w:abstractNumId w:val="2"/>
  </w:num>
  <w:num w:numId="21" w16cid:durableId="1321956528">
    <w:abstractNumId w:val="23"/>
  </w:num>
  <w:num w:numId="22" w16cid:durableId="512183896">
    <w:abstractNumId w:val="26"/>
  </w:num>
  <w:num w:numId="23" w16cid:durableId="808938294">
    <w:abstractNumId w:val="11"/>
  </w:num>
  <w:num w:numId="24" w16cid:durableId="2009094111">
    <w:abstractNumId w:val="7"/>
  </w:num>
  <w:num w:numId="25" w16cid:durableId="198518654">
    <w:abstractNumId w:val="1"/>
  </w:num>
  <w:num w:numId="26" w16cid:durableId="529875500">
    <w:abstractNumId w:val="28"/>
  </w:num>
  <w:num w:numId="27" w16cid:durableId="861699359">
    <w:abstractNumId w:val="21"/>
  </w:num>
  <w:num w:numId="28" w16cid:durableId="1931768512">
    <w:abstractNumId w:val="24"/>
  </w:num>
  <w:num w:numId="29" w16cid:durableId="503320975">
    <w:abstractNumId w:val="13"/>
  </w:num>
  <w:num w:numId="30" w16cid:durableId="1406682192">
    <w:abstractNumId w:val="25"/>
  </w:num>
  <w:num w:numId="31" w16cid:durableId="664285952">
    <w:abstractNumId w:val="12"/>
  </w:num>
  <w:num w:numId="32" w16cid:durableId="1745030427">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FEC"/>
    <w:rsid w:val="00021D72"/>
    <w:rsid w:val="000410FB"/>
    <w:rsid w:val="000448F4"/>
    <w:rsid w:val="000A6750"/>
    <w:rsid w:val="000C09CD"/>
    <w:rsid w:val="000C75DA"/>
    <w:rsid w:val="000E0AE8"/>
    <w:rsid w:val="00116CDC"/>
    <w:rsid w:val="001209EA"/>
    <w:rsid w:val="00127212"/>
    <w:rsid w:val="00131BD1"/>
    <w:rsid w:val="00155D46"/>
    <w:rsid w:val="001678AE"/>
    <w:rsid w:val="0017171B"/>
    <w:rsid w:val="00181551"/>
    <w:rsid w:val="00191C1B"/>
    <w:rsid w:val="001A2BAD"/>
    <w:rsid w:val="001B4C4C"/>
    <w:rsid w:val="001D6D76"/>
    <w:rsid w:val="002320AC"/>
    <w:rsid w:val="00234F68"/>
    <w:rsid w:val="002822FF"/>
    <w:rsid w:val="00287A74"/>
    <w:rsid w:val="00297DB2"/>
    <w:rsid w:val="002A4C8B"/>
    <w:rsid w:val="002B64F1"/>
    <w:rsid w:val="002D719F"/>
    <w:rsid w:val="002E0A99"/>
    <w:rsid w:val="002E1D72"/>
    <w:rsid w:val="002E4D95"/>
    <w:rsid w:val="00343DE7"/>
    <w:rsid w:val="003510DB"/>
    <w:rsid w:val="00354A3A"/>
    <w:rsid w:val="00360BA8"/>
    <w:rsid w:val="00380A12"/>
    <w:rsid w:val="00394F9E"/>
    <w:rsid w:val="00395F35"/>
    <w:rsid w:val="003A504A"/>
    <w:rsid w:val="003C203D"/>
    <w:rsid w:val="003E2048"/>
    <w:rsid w:val="003E5451"/>
    <w:rsid w:val="004054C2"/>
    <w:rsid w:val="00432861"/>
    <w:rsid w:val="0044322B"/>
    <w:rsid w:val="00492532"/>
    <w:rsid w:val="004952F3"/>
    <w:rsid w:val="004A0FF6"/>
    <w:rsid w:val="004B14F9"/>
    <w:rsid w:val="004F660D"/>
    <w:rsid w:val="00506A2F"/>
    <w:rsid w:val="005266E0"/>
    <w:rsid w:val="00544A94"/>
    <w:rsid w:val="00546EFC"/>
    <w:rsid w:val="00557B31"/>
    <w:rsid w:val="00564EA3"/>
    <w:rsid w:val="0058450A"/>
    <w:rsid w:val="005876DC"/>
    <w:rsid w:val="005D4856"/>
    <w:rsid w:val="005E66D0"/>
    <w:rsid w:val="00606348"/>
    <w:rsid w:val="00615287"/>
    <w:rsid w:val="006461BE"/>
    <w:rsid w:val="006466C6"/>
    <w:rsid w:val="00647508"/>
    <w:rsid w:val="00661C82"/>
    <w:rsid w:val="006745B5"/>
    <w:rsid w:val="00681C12"/>
    <w:rsid w:val="00681CF1"/>
    <w:rsid w:val="00692856"/>
    <w:rsid w:val="006A7A8F"/>
    <w:rsid w:val="006D78A5"/>
    <w:rsid w:val="00732AE2"/>
    <w:rsid w:val="007409BE"/>
    <w:rsid w:val="00750080"/>
    <w:rsid w:val="00776FCF"/>
    <w:rsid w:val="007A0714"/>
    <w:rsid w:val="007A359C"/>
    <w:rsid w:val="007A61B6"/>
    <w:rsid w:val="007C6329"/>
    <w:rsid w:val="007F2C31"/>
    <w:rsid w:val="0080653B"/>
    <w:rsid w:val="00817D8F"/>
    <w:rsid w:val="008374ED"/>
    <w:rsid w:val="00852D28"/>
    <w:rsid w:val="00882AE1"/>
    <w:rsid w:val="008843C7"/>
    <w:rsid w:val="008910E8"/>
    <w:rsid w:val="008B5260"/>
    <w:rsid w:val="008D1AD3"/>
    <w:rsid w:val="00913778"/>
    <w:rsid w:val="009367F5"/>
    <w:rsid w:val="009507E3"/>
    <w:rsid w:val="00957A80"/>
    <w:rsid w:val="00964E06"/>
    <w:rsid w:val="00971229"/>
    <w:rsid w:val="00974FEC"/>
    <w:rsid w:val="00994078"/>
    <w:rsid w:val="009A6F3C"/>
    <w:rsid w:val="009B2D0D"/>
    <w:rsid w:val="009B3E60"/>
    <w:rsid w:val="009C0184"/>
    <w:rsid w:val="009F086C"/>
    <w:rsid w:val="009F24C4"/>
    <w:rsid w:val="00A3374B"/>
    <w:rsid w:val="00A373A5"/>
    <w:rsid w:val="00A70E24"/>
    <w:rsid w:val="00A8703A"/>
    <w:rsid w:val="00A94F1A"/>
    <w:rsid w:val="00A95B5D"/>
    <w:rsid w:val="00AB0ED6"/>
    <w:rsid w:val="00B333C2"/>
    <w:rsid w:val="00B855DB"/>
    <w:rsid w:val="00B923B5"/>
    <w:rsid w:val="00B94CA1"/>
    <w:rsid w:val="00BC0C53"/>
    <w:rsid w:val="00BC7373"/>
    <w:rsid w:val="00BE4A0A"/>
    <w:rsid w:val="00BF1BA1"/>
    <w:rsid w:val="00C05844"/>
    <w:rsid w:val="00C12FAC"/>
    <w:rsid w:val="00C205FF"/>
    <w:rsid w:val="00C22341"/>
    <w:rsid w:val="00C44167"/>
    <w:rsid w:val="00C52F68"/>
    <w:rsid w:val="00C54836"/>
    <w:rsid w:val="00C6467A"/>
    <w:rsid w:val="00C647C8"/>
    <w:rsid w:val="00C900EC"/>
    <w:rsid w:val="00CB4812"/>
    <w:rsid w:val="00CD4A9C"/>
    <w:rsid w:val="00CE213F"/>
    <w:rsid w:val="00CE2FBB"/>
    <w:rsid w:val="00CE4FBE"/>
    <w:rsid w:val="00D051A1"/>
    <w:rsid w:val="00D725E9"/>
    <w:rsid w:val="00DB1D7F"/>
    <w:rsid w:val="00DE3A71"/>
    <w:rsid w:val="00DF5676"/>
    <w:rsid w:val="00E11499"/>
    <w:rsid w:val="00E115CE"/>
    <w:rsid w:val="00E375CC"/>
    <w:rsid w:val="00E55AB3"/>
    <w:rsid w:val="00E62672"/>
    <w:rsid w:val="00E626F8"/>
    <w:rsid w:val="00EB5C6C"/>
    <w:rsid w:val="00EE1E74"/>
    <w:rsid w:val="00F12943"/>
    <w:rsid w:val="00F14A05"/>
    <w:rsid w:val="00F44D8F"/>
    <w:rsid w:val="00F51CB2"/>
    <w:rsid w:val="00F736C6"/>
    <w:rsid w:val="00F87D9D"/>
    <w:rsid w:val="00F91436"/>
    <w:rsid w:val="00F95739"/>
    <w:rsid w:val="00FA5E85"/>
    <w:rsid w:val="00FD0E00"/>
    <w:rsid w:val="00FD32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75B63"/>
  <w15:chartTrackingRefBased/>
  <w15:docId w15:val="{010CE27A-3DC3-4A69-9937-DEC6D9D4C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74F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4FEC"/>
  </w:style>
  <w:style w:type="paragraph" w:styleId="Footer">
    <w:name w:val="footer"/>
    <w:basedOn w:val="Normal"/>
    <w:link w:val="FooterChar"/>
    <w:uiPriority w:val="99"/>
    <w:unhideWhenUsed/>
    <w:rsid w:val="00974F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4FEC"/>
  </w:style>
  <w:style w:type="table" w:styleId="TableGrid">
    <w:name w:val="Table Grid"/>
    <w:basedOn w:val="TableNormal"/>
    <w:uiPriority w:val="39"/>
    <w:rsid w:val="00974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4FEC"/>
    <w:rPr>
      <w:color w:val="808080"/>
    </w:rPr>
  </w:style>
  <w:style w:type="paragraph" w:styleId="ListParagraph">
    <w:name w:val="List Paragraph"/>
    <w:basedOn w:val="Normal"/>
    <w:uiPriority w:val="34"/>
    <w:qFormat/>
    <w:rsid w:val="00287A74"/>
    <w:pPr>
      <w:ind w:left="720"/>
      <w:contextualSpacing/>
    </w:pPr>
  </w:style>
  <w:style w:type="paragraph" w:styleId="NormalWeb">
    <w:name w:val="Normal (Web)"/>
    <w:basedOn w:val="Normal"/>
    <w:uiPriority w:val="99"/>
    <w:unhideWhenUsed/>
    <w:rsid w:val="005876D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Revision">
    <w:name w:val="Revision"/>
    <w:hidden/>
    <w:uiPriority w:val="99"/>
    <w:semiHidden/>
    <w:rsid w:val="004054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6841">
      <w:bodyDiv w:val="1"/>
      <w:marLeft w:val="0"/>
      <w:marRight w:val="0"/>
      <w:marTop w:val="0"/>
      <w:marBottom w:val="0"/>
      <w:divBdr>
        <w:top w:val="none" w:sz="0" w:space="0" w:color="auto"/>
        <w:left w:val="none" w:sz="0" w:space="0" w:color="auto"/>
        <w:bottom w:val="none" w:sz="0" w:space="0" w:color="auto"/>
        <w:right w:val="none" w:sz="0" w:space="0" w:color="auto"/>
      </w:divBdr>
      <w:divsChild>
        <w:div w:id="1649162935">
          <w:marLeft w:val="0"/>
          <w:marRight w:val="0"/>
          <w:marTop w:val="0"/>
          <w:marBottom w:val="0"/>
          <w:divBdr>
            <w:top w:val="none" w:sz="0" w:space="0" w:color="auto"/>
            <w:left w:val="none" w:sz="0" w:space="0" w:color="auto"/>
            <w:bottom w:val="none" w:sz="0" w:space="0" w:color="auto"/>
            <w:right w:val="none" w:sz="0" w:space="0" w:color="auto"/>
          </w:divBdr>
        </w:div>
      </w:divsChild>
    </w:div>
    <w:div w:id="383408715">
      <w:bodyDiv w:val="1"/>
      <w:marLeft w:val="0"/>
      <w:marRight w:val="0"/>
      <w:marTop w:val="0"/>
      <w:marBottom w:val="0"/>
      <w:divBdr>
        <w:top w:val="none" w:sz="0" w:space="0" w:color="auto"/>
        <w:left w:val="none" w:sz="0" w:space="0" w:color="auto"/>
        <w:bottom w:val="none" w:sz="0" w:space="0" w:color="auto"/>
        <w:right w:val="none" w:sz="0" w:space="0" w:color="auto"/>
      </w:divBdr>
      <w:divsChild>
        <w:div w:id="1845245790">
          <w:marLeft w:val="0"/>
          <w:marRight w:val="0"/>
          <w:marTop w:val="0"/>
          <w:marBottom w:val="0"/>
          <w:divBdr>
            <w:top w:val="none" w:sz="0" w:space="0" w:color="auto"/>
            <w:left w:val="none" w:sz="0" w:space="0" w:color="auto"/>
            <w:bottom w:val="none" w:sz="0" w:space="0" w:color="auto"/>
            <w:right w:val="none" w:sz="0" w:space="0" w:color="auto"/>
          </w:divBdr>
        </w:div>
      </w:divsChild>
    </w:div>
    <w:div w:id="392629781">
      <w:bodyDiv w:val="1"/>
      <w:marLeft w:val="0"/>
      <w:marRight w:val="0"/>
      <w:marTop w:val="0"/>
      <w:marBottom w:val="0"/>
      <w:divBdr>
        <w:top w:val="none" w:sz="0" w:space="0" w:color="auto"/>
        <w:left w:val="none" w:sz="0" w:space="0" w:color="auto"/>
        <w:bottom w:val="none" w:sz="0" w:space="0" w:color="auto"/>
        <w:right w:val="none" w:sz="0" w:space="0" w:color="auto"/>
      </w:divBdr>
    </w:div>
    <w:div w:id="455217459">
      <w:bodyDiv w:val="1"/>
      <w:marLeft w:val="0"/>
      <w:marRight w:val="0"/>
      <w:marTop w:val="0"/>
      <w:marBottom w:val="0"/>
      <w:divBdr>
        <w:top w:val="none" w:sz="0" w:space="0" w:color="auto"/>
        <w:left w:val="none" w:sz="0" w:space="0" w:color="auto"/>
        <w:bottom w:val="none" w:sz="0" w:space="0" w:color="auto"/>
        <w:right w:val="none" w:sz="0" w:space="0" w:color="auto"/>
      </w:divBdr>
    </w:div>
    <w:div w:id="463160628">
      <w:bodyDiv w:val="1"/>
      <w:marLeft w:val="0"/>
      <w:marRight w:val="0"/>
      <w:marTop w:val="0"/>
      <w:marBottom w:val="0"/>
      <w:divBdr>
        <w:top w:val="none" w:sz="0" w:space="0" w:color="auto"/>
        <w:left w:val="none" w:sz="0" w:space="0" w:color="auto"/>
        <w:bottom w:val="none" w:sz="0" w:space="0" w:color="auto"/>
        <w:right w:val="none" w:sz="0" w:space="0" w:color="auto"/>
      </w:divBdr>
      <w:divsChild>
        <w:div w:id="759446149">
          <w:marLeft w:val="0"/>
          <w:marRight w:val="0"/>
          <w:marTop w:val="0"/>
          <w:marBottom w:val="0"/>
          <w:divBdr>
            <w:top w:val="none" w:sz="0" w:space="0" w:color="auto"/>
            <w:left w:val="none" w:sz="0" w:space="0" w:color="auto"/>
            <w:bottom w:val="none" w:sz="0" w:space="0" w:color="auto"/>
            <w:right w:val="none" w:sz="0" w:space="0" w:color="auto"/>
          </w:divBdr>
        </w:div>
      </w:divsChild>
    </w:div>
    <w:div w:id="524056336">
      <w:bodyDiv w:val="1"/>
      <w:marLeft w:val="0"/>
      <w:marRight w:val="0"/>
      <w:marTop w:val="0"/>
      <w:marBottom w:val="0"/>
      <w:divBdr>
        <w:top w:val="none" w:sz="0" w:space="0" w:color="auto"/>
        <w:left w:val="none" w:sz="0" w:space="0" w:color="auto"/>
        <w:bottom w:val="none" w:sz="0" w:space="0" w:color="auto"/>
        <w:right w:val="none" w:sz="0" w:space="0" w:color="auto"/>
      </w:divBdr>
    </w:div>
    <w:div w:id="606157605">
      <w:bodyDiv w:val="1"/>
      <w:marLeft w:val="0"/>
      <w:marRight w:val="0"/>
      <w:marTop w:val="0"/>
      <w:marBottom w:val="0"/>
      <w:divBdr>
        <w:top w:val="none" w:sz="0" w:space="0" w:color="auto"/>
        <w:left w:val="none" w:sz="0" w:space="0" w:color="auto"/>
        <w:bottom w:val="none" w:sz="0" w:space="0" w:color="auto"/>
        <w:right w:val="none" w:sz="0" w:space="0" w:color="auto"/>
      </w:divBdr>
      <w:divsChild>
        <w:div w:id="1666011192">
          <w:marLeft w:val="0"/>
          <w:marRight w:val="0"/>
          <w:marTop w:val="0"/>
          <w:marBottom w:val="0"/>
          <w:divBdr>
            <w:top w:val="none" w:sz="0" w:space="0" w:color="auto"/>
            <w:left w:val="none" w:sz="0" w:space="0" w:color="auto"/>
            <w:bottom w:val="none" w:sz="0" w:space="0" w:color="auto"/>
            <w:right w:val="none" w:sz="0" w:space="0" w:color="auto"/>
          </w:divBdr>
        </w:div>
      </w:divsChild>
    </w:div>
    <w:div w:id="1631278313">
      <w:bodyDiv w:val="1"/>
      <w:marLeft w:val="0"/>
      <w:marRight w:val="0"/>
      <w:marTop w:val="0"/>
      <w:marBottom w:val="0"/>
      <w:divBdr>
        <w:top w:val="none" w:sz="0" w:space="0" w:color="auto"/>
        <w:left w:val="none" w:sz="0" w:space="0" w:color="auto"/>
        <w:bottom w:val="none" w:sz="0" w:space="0" w:color="auto"/>
        <w:right w:val="none" w:sz="0" w:space="0" w:color="auto"/>
      </w:divBdr>
      <w:divsChild>
        <w:div w:id="466704132">
          <w:marLeft w:val="0"/>
          <w:marRight w:val="0"/>
          <w:marTop w:val="0"/>
          <w:marBottom w:val="0"/>
          <w:divBdr>
            <w:top w:val="none" w:sz="0" w:space="0" w:color="auto"/>
            <w:left w:val="none" w:sz="0" w:space="0" w:color="auto"/>
            <w:bottom w:val="none" w:sz="0" w:space="0" w:color="auto"/>
            <w:right w:val="none" w:sz="0" w:space="0" w:color="auto"/>
          </w:divBdr>
          <w:divsChild>
            <w:div w:id="1379553760">
              <w:marLeft w:val="0"/>
              <w:marRight w:val="0"/>
              <w:marTop w:val="0"/>
              <w:marBottom w:val="0"/>
              <w:divBdr>
                <w:top w:val="none" w:sz="0" w:space="0" w:color="auto"/>
                <w:left w:val="none" w:sz="0" w:space="0" w:color="auto"/>
                <w:bottom w:val="none" w:sz="0" w:space="0" w:color="auto"/>
                <w:right w:val="none" w:sz="0" w:space="0" w:color="auto"/>
              </w:divBdr>
              <w:divsChild>
                <w:div w:id="70857287">
                  <w:marLeft w:val="0"/>
                  <w:marRight w:val="0"/>
                  <w:marTop w:val="0"/>
                  <w:marBottom w:val="0"/>
                  <w:divBdr>
                    <w:top w:val="none" w:sz="0" w:space="0" w:color="auto"/>
                    <w:left w:val="none" w:sz="0" w:space="0" w:color="auto"/>
                    <w:bottom w:val="none" w:sz="0" w:space="0" w:color="auto"/>
                    <w:right w:val="none" w:sz="0" w:space="0" w:color="auto"/>
                  </w:divBdr>
                  <w:divsChild>
                    <w:div w:id="713891252">
                      <w:marLeft w:val="0"/>
                      <w:marRight w:val="0"/>
                      <w:marTop w:val="0"/>
                      <w:marBottom w:val="0"/>
                      <w:divBdr>
                        <w:top w:val="none" w:sz="0" w:space="0" w:color="auto"/>
                        <w:left w:val="none" w:sz="0" w:space="0" w:color="auto"/>
                        <w:bottom w:val="none" w:sz="0" w:space="0" w:color="auto"/>
                        <w:right w:val="none" w:sz="0" w:space="0" w:color="auto"/>
                      </w:divBdr>
                      <w:divsChild>
                        <w:div w:id="11969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024082">
      <w:bodyDiv w:val="1"/>
      <w:marLeft w:val="0"/>
      <w:marRight w:val="0"/>
      <w:marTop w:val="0"/>
      <w:marBottom w:val="0"/>
      <w:divBdr>
        <w:top w:val="none" w:sz="0" w:space="0" w:color="auto"/>
        <w:left w:val="none" w:sz="0" w:space="0" w:color="auto"/>
        <w:bottom w:val="none" w:sz="0" w:space="0" w:color="auto"/>
        <w:right w:val="none" w:sz="0" w:space="0" w:color="auto"/>
      </w:divBdr>
      <w:divsChild>
        <w:div w:id="1486583448">
          <w:marLeft w:val="0"/>
          <w:marRight w:val="0"/>
          <w:marTop w:val="0"/>
          <w:marBottom w:val="0"/>
          <w:divBdr>
            <w:top w:val="none" w:sz="0" w:space="0" w:color="auto"/>
            <w:left w:val="none" w:sz="0" w:space="0" w:color="auto"/>
            <w:bottom w:val="none" w:sz="0" w:space="0" w:color="auto"/>
            <w:right w:val="none" w:sz="0" w:space="0" w:color="auto"/>
          </w:divBdr>
        </w:div>
      </w:divsChild>
    </w:div>
    <w:div w:id="1750536564">
      <w:bodyDiv w:val="1"/>
      <w:marLeft w:val="0"/>
      <w:marRight w:val="0"/>
      <w:marTop w:val="0"/>
      <w:marBottom w:val="0"/>
      <w:divBdr>
        <w:top w:val="none" w:sz="0" w:space="0" w:color="auto"/>
        <w:left w:val="none" w:sz="0" w:space="0" w:color="auto"/>
        <w:bottom w:val="none" w:sz="0" w:space="0" w:color="auto"/>
        <w:right w:val="none" w:sz="0" w:space="0" w:color="auto"/>
      </w:divBdr>
      <w:divsChild>
        <w:div w:id="1036809564">
          <w:marLeft w:val="0"/>
          <w:marRight w:val="0"/>
          <w:marTop w:val="0"/>
          <w:marBottom w:val="0"/>
          <w:divBdr>
            <w:top w:val="none" w:sz="0" w:space="0" w:color="auto"/>
            <w:left w:val="none" w:sz="0" w:space="0" w:color="auto"/>
            <w:bottom w:val="none" w:sz="0" w:space="0" w:color="auto"/>
            <w:right w:val="none" w:sz="0" w:space="0" w:color="auto"/>
          </w:divBdr>
        </w:div>
      </w:divsChild>
    </w:div>
    <w:div w:id="1806925313">
      <w:bodyDiv w:val="1"/>
      <w:marLeft w:val="0"/>
      <w:marRight w:val="0"/>
      <w:marTop w:val="0"/>
      <w:marBottom w:val="0"/>
      <w:divBdr>
        <w:top w:val="none" w:sz="0" w:space="0" w:color="auto"/>
        <w:left w:val="none" w:sz="0" w:space="0" w:color="auto"/>
        <w:bottom w:val="none" w:sz="0" w:space="0" w:color="auto"/>
        <w:right w:val="none" w:sz="0" w:space="0" w:color="auto"/>
      </w:divBdr>
    </w:div>
    <w:div w:id="2122798581">
      <w:bodyDiv w:val="1"/>
      <w:marLeft w:val="0"/>
      <w:marRight w:val="0"/>
      <w:marTop w:val="0"/>
      <w:marBottom w:val="0"/>
      <w:divBdr>
        <w:top w:val="none" w:sz="0" w:space="0" w:color="auto"/>
        <w:left w:val="none" w:sz="0" w:space="0" w:color="auto"/>
        <w:bottom w:val="none" w:sz="0" w:space="0" w:color="auto"/>
        <w:right w:val="none" w:sz="0" w:space="0" w:color="auto"/>
      </w:divBdr>
      <w:divsChild>
        <w:div w:id="1413694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3E1C6-D1A8-424B-AB8E-E7DDDF0A5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576</Words>
  <Characters>3052</Characters>
  <Application>Microsoft Office Word</Application>
  <DocSecurity>4</DocSecurity>
  <Lines>234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Rutger Kotze</dc:creator>
  <cp:keywords/>
  <dc:description/>
  <cp:lastModifiedBy>Craig Parker</cp:lastModifiedBy>
  <cp:revision>2</cp:revision>
  <dcterms:created xsi:type="dcterms:W3CDTF">2023-06-06T10:32:00Z</dcterms:created>
  <dcterms:modified xsi:type="dcterms:W3CDTF">2023-06-06T10:32:00Z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a9f30df15f484f8e2d1429aff06a41dc922e3cd7543b83f1fd1da62d428db741</vt:lpwstr>
  </property>
</Properties>
</file>