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D969" w14:textId="77777777" w:rsidR="004222EC" w:rsidRDefault="004222EC" w:rsidP="004222EC">
      <w:pPr>
        <w:tabs>
          <w:tab w:val="left" w:pos="20"/>
          <w:tab w:val="left" w:pos="240"/>
        </w:tabs>
        <w:autoSpaceDE w:val="0"/>
        <w:autoSpaceDN w:val="0"/>
        <w:adjustRightInd w:val="0"/>
        <w:spacing w:after="160" w:line="288" w:lineRule="auto"/>
        <w:jc w:val="left"/>
        <w:rPr>
          <w:rFonts w:ascii="Helvetica Neue" w:hAnsi="Helvetica Neue" w:cs="Helvetica Neue"/>
          <w:color w:val="000000"/>
          <w:sz w:val="24"/>
          <w:szCs w:val="24"/>
          <w:lang w:val="en-GB"/>
        </w:rPr>
      </w:pPr>
      <w:r>
        <w:rPr>
          <w:rFonts w:ascii="Helvetica Neue" w:hAnsi="Helvetica Neue" w:cs="Helvetica Neue"/>
          <w:color w:val="000000"/>
          <w:sz w:val="24"/>
          <w:szCs w:val="24"/>
          <w:lang w:val="en-GB"/>
        </w:rPr>
        <w:t xml:space="preserve">Title: Leveraging Artificial </w:t>
      </w:r>
      <w:proofErr w:type="gramStart"/>
      <w:r>
        <w:rPr>
          <w:rFonts w:ascii="Helvetica Neue" w:hAnsi="Helvetica Neue" w:cs="Helvetica Neue"/>
          <w:color w:val="000000"/>
          <w:sz w:val="24"/>
          <w:szCs w:val="24"/>
          <w:lang w:val="en-GB"/>
        </w:rPr>
        <w:t>Intelligence(</w:t>
      </w:r>
      <w:proofErr w:type="gramEnd"/>
      <w:r>
        <w:rPr>
          <w:rFonts w:ascii="Helvetica Neue" w:hAnsi="Helvetica Neue" w:cs="Helvetica Neue"/>
          <w:color w:val="000000"/>
          <w:sz w:val="24"/>
          <w:szCs w:val="24"/>
          <w:lang w:val="en-GB"/>
        </w:rPr>
        <w:t>AI)  in Individual Patient Data Meta-Analysis(IPD-MAs) in resource-limited settings</w:t>
      </w:r>
    </w:p>
    <w:p w14:paraId="4A7564EA" w14:textId="77777777" w:rsidR="004222EC" w:rsidRDefault="004222EC" w:rsidP="004222EC">
      <w:pPr>
        <w:tabs>
          <w:tab w:val="left" w:pos="20"/>
          <w:tab w:val="left" w:pos="240"/>
        </w:tabs>
        <w:autoSpaceDE w:val="0"/>
        <w:autoSpaceDN w:val="0"/>
        <w:adjustRightInd w:val="0"/>
        <w:spacing w:after="160" w:line="288" w:lineRule="auto"/>
        <w:jc w:val="left"/>
        <w:rPr>
          <w:rFonts w:ascii="Helvetica Neue" w:hAnsi="Helvetica Neue" w:cs="Helvetica Neue"/>
          <w:color w:val="000000"/>
          <w:sz w:val="24"/>
          <w:szCs w:val="24"/>
          <w:lang w:val="en-GB"/>
        </w:rPr>
      </w:pPr>
      <w:r>
        <w:rPr>
          <w:rFonts w:ascii="Helvetica Neue" w:hAnsi="Helvetica Neue" w:cs="Helvetica Neue"/>
          <w:color w:val="000000"/>
          <w:sz w:val="24"/>
          <w:szCs w:val="24"/>
          <w:lang w:val="en-GB"/>
        </w:rPr>
        <w:t>Authors: N Brink, C Parker, P Marsh, T Makanga</w:t>
      </w:r>
    </w:p>
    <w:p w14:paraId="14AD4D33" w14:textId="440C9297" w:rsidR="004222EC" w:rsidRDefault="004222EC" w:rsidP="004222EC">
      <w:pPr>
        <w:tabs>
          <w:tab w:val="left" w:pos="20"/>
          <w:tab w:val="left" w:pos="240"/>
        </w:tabs>
        <w:autoSpaceDE w:val="0"/>
        <w:autoSpaceDN w:val="0"/>
        <w:adjustRightInd w:val="0"/>
        <w:spacing w:after="160" w:line="288" w:lineRule="auto"/>
        <w:jc w:val="left"/>
        <w:rPr>
          <w:rFonts w:ascii="Helvetica Neue" w:hAnsi="Helvetica Neue" w:cs="Helvetica Neue"/>
          <w:color w:val="000000"/>
          <w:sz w:val="24"/>
          <w:szCs w:val="24"/>
          <w:lang w:val="en-GB"/>
        </w:rPr>
      </w:pPr>
      <w:r>
        <w:rPr>
          <w:rFonts w:ascii="Helvetica Neue" w:hAnsi="Helvetica Neue" w:cs="Helvetica Neue"/>
          <w:color w:val="000000"/>
          <w:sz w:val="24"/>
          <w:szCs w:val="24"/>
          <w:lang w:val="en-GB"/>
        </w:rPr>
        <w:t>Introduction: Individual Patient Data Meta-</w:t>
      </w:r>
      <w:proofErr w:type="gramStart"/>
      <w:r>
        <w:rPr>
          <w:rFonts w:ascii="Helvetica Neue" w:hAnsi="Helvetica Neue" w:cs="Helvetica Neue"/>
          <w:color w:val="000000"/>
          <w:sz w:val="24"/>
          <w:szCs w:val="24"/>
          <w:lang w:val="en-GB"/>
        </w:rPr>
        <w:t>Analyses(</w:t>
      </w:r>
      <w:proofErr w:type="gramEnd"/>
      <w:r>
        <w:rPr>
          <w:rFonts w:ascii="Helvetica Neue" w:hAnsi="Helvetica Neue" w:cs="Helvetica Neue"/>
          <w:color w:val="000000"/>
          <w:sz w:val="24"/>
          <w:szCs w:val="24"/>
          <w:lang w:val="en-GB"/>
        </w:rPr>
        <w:t>IPD-MAs) rely on multiple clinical trials to pool data for analysis. This allows researchers to investigate research questions</w:t>
      </w:r>
      <w:del w:id="0" w:author="Craig Parker" w:date="2023-08-07T14:55:00Z">
        <w:r w:rsidDel="00B929B5">
          <w:rPr>
            <w:rFonts w:ascii="Helvetica Neue" w:hAnsi="Helvetica Neue" w:cs="Helvetica Neue"/>
            <w:color w:val="000000"/>
            <w:sz w:val="24"/>
            <w:szCs w:val="24"/>
            <w:lang w:val="en-GB"/>
          </w:rPr>
          <w:delText>,</w:delText>
        </w:r>
      </w:del>
      <w:r>
        <w:rPr>
          <w:rFonts w:ascii="Helvetica Neue" w:hAnsi="Helvetica Neue" w:cs="Helvetica Neue"/>
          <w:color w:val="000000"/>
          <w:sz w:val="24"/>
          <w:szCs w:val="24"/>
          <w:lang w:val="en-GB"/>
        </w:rPr>
        <w:t xml:space="preserve"> and reach conclusions not possible with smaller sample sizes. The HE2AT centre has ambitious goals to </w:t>
      </w:r>
      <w:del w:id="1" w:author="Craig Parker" w:date="2023-08-07T14:55:00Z">
        <w:r w:rsidDel="00B929B5">
          <w:rPr>
            <w:rFonts w:ascii="Helvetica Neue" w:hAnsi="Helvetica Neue" w:cs="Helvetica Neue"/>
            <w:color w:val="000000"/>
            <w:sz w:val="24"/>
            <w:szCs w:val="24"/>
            <w:lang w:val="en-GB"/>
          </w:rPr>
          <w:delText xml:space="preserve">to </w:delText>
        </w:r>
      </w:del>
      <w:r>
        <w:rPr>
          <w:rFonts w:ascii="Helvetica Neue" w:hAnsi="Helvetica Neue" w:cs="Helvetica Neue"/>
          <w:color w:val="000000"/>
          <w:sz w:val="24"/>
          <w:szCs w:val="24"/>
          <w:lang w:val="en-GB"/>
        </w:rPr>
        <w:t>uncover important heat-health interactions</w:t>
      </w:r>
      <w:del w:id="2" w:author="Craig Parker" w:date="2023-08-07T14:55:00Z">
        <w:r w:rsidDel="00B929B5">
          <w:rPr>
            <w:rFonts w:ascii="Helvetica Neue" w:hAnsi="Helvetica Neue" w:cs="Helvetica Neue"/>
            <w:color w:val="000000"/>
            <w:sz w:val="24"/>
            <w:szCs w:val="24"/>
            <w:lang w:val="en-GB"/>
          </w:rPr>
          <w:delText>,</w:delText>
        </w:r>
      </w:del>
      <w:r>
        <w:rPr>
          <w:rFonts w:ascii="Helvetica Neue" w:hAnsi="Helvetica Neue" w:cs="Helvetica Neue"/>
          <w:color w:val="000000"/>
          <w:sz w:val="24"/>
          <w:szCs w:val="24"/>
          <w:lang w:val="en-GB"/>
        </w:rPr>
        <w:t xml:space="preserve"> by creating a rich database of clinical data, spatially and temporally mapped to climate and socio-economic data, using studies conducted in Sub-Saharan Africa. Study heterogeneity, however, complicates this process. Advances in artificial </w:t>
      </w:r>
      <w:proofErr w:type="gramStart"/>
      <w:r>
        <w:rPr>
          <w:rFonts w:ascii="Helvetica Neue" w:hAnsi="Helvetica Neue" w:cs="Helvetica Neue"/>
          <w:color w:val="000000"/>
          <w:sz w:val="24"/>
          <w:szCs w:val="24"/>
          <w:lang w:val="en-GB"/>
        </w:rPr>
        <w:t>intelligence(</w:t>
      </w:r>
      <w:proofErr w:type="gramEnd"/>
      <w:r>
        <w:rPr>
          <w:rFonts w:ascii="Helvetica Neue" w:hAnsi="Helvetica Neue" w:cs="Helvetica Neue"/>
          <w:color w:val="000000"/>
          <w:sz w:val="24"/>
          <w:szCs w:val="24"/>
          <w:lang w:val="en-GB"/>
        </w:rPr>
        <w:t>AI) promise an opportunity to leverage the power of automation in conducting IPD-MAs.</w:t>
      </w:r>
    </w:p>
    <w:p w14:paraId="577753C6" w14:textId="143328BD" w:rsidR="004222EC" w:rsidRDefault="004222EC" w:rsidP="004222EC">
      <w:pPr>
        <w:tabs>
          <w:tab w:val="left" w:pos="20"/>
          <w:tab w:val="left" w:pos="240"/>
        </w:tabs>
        <w:autoSpaceDE w:val="0"/>
        <w:autoSpaceDN w:val="0"/>
        <w:adjustRightInd w:val="0"/>
        <w:spacing w:after="160" w:line="288" w:lineRule="auto"/>
        <w:jc w:val="left"/>
        <w:rPr>
          <w:rFonts w:ascii="Helvetica Neue" w:hAnsi="Helvetica Neue" w:cs="Helvetica Neue"/>
          <w:color w:val="000000"/>
          <w:sz w:val="24"/>
          <w:szCs w:val="24"/>
          <w:lang w:val="en-GB"/>
        </w:rPr>
      </w:pPr>
      <w:r>
        <w:rPr>
          <w:rFonts w:ascii="Helvetica Neue" w:hAnsi="Helvetica Neue" w:cs="Helvetica Neue"/>
          <w:color w:val="000000"/>
          <w:sz w:val="24"/>
          <w:szCs w:val="24"/>
          <w:lang w:val="en-GB"/>
        </w:rPr>
        <w:t xml:space="preserve">Objectives, </w:t>
      </w:r>
      <w:ins w:id="3" w:author="Craig Parker" w:date="2023-08-07T14:55:00Z">
        <w:r w:rsidR="00B929B5">
          <w:rPr>
            <w:rFonts w:ascii="Helvetica Neue" w:hAnsi="Helvetica Neue" w:cs="Helvetica Neue"/>
            <w:color w:val="000000"/>
            <w:sz w:val="24"/>
            <w:szCs w:val="24"/>
            <w:lang w:val="en-GB"/>
          </w:rPr>
          <w:t xml:space="preserve">and </w:t>
        </w:r>
      </w:ins>
      <w:r>
        <w:rPr>
          <w:rFonts w:ascii="Helvetica Neue" w:hAnsi="Helvetica Neue" w:cs="Helvetica Neue"/>
          <w:color w:val="000000"/>
          <w:sz w:val="24"/>
          <w:szCs w:val="24"/>
          <w:lang w:val="en-GB"/>
        </w:rPr>
        <w:t xml:space="preserve">justifications: To develop an approach to automate time-consuming tasks associated with data harmonisation </w:t>
      </w:r>
      <w:del w:id="4" w:author="Craig Parker" w:date="2023-08-07T14:55:00Z">
        <w:r w:rsidDel="00B929B5">
          <w:rPr>
            <w:rFonts w:ascii="Helvetica Neue" w:hAnsi="Helvetica Neue" w:cs="Helvetica Neue"/>
            <w:color w:val="000000"/>
            <w:sz w:val="24"/>
            <w:szCs w:val="24"/>
            <w:lang w:val="en-GB"/>
          </w:rPr>
          <w:delText>in order to</w:delText>
        </w:r>
      </w:del>
      <w:ins w:id="5" w:author="Craig Parker" w:date="2023-08-07T14:55:00Z">
        <w:r w:rsidR="00B929B5">
          <w:rPr>
            <w:rFonts w:ascii="Helvetica Neue" w:hAnsi="Helvetica Neue" w:cs="Helvetica Neue"/>
            <w:color w:val="000000"/>
            <w:sz w:val="24"/>
            <w:szCs w:val="24"/>
            <w:lang w:val="en-GB"/>
          </w:rPr>
          <w:t>to</w:t>
        </w:r>
      </w:ins>
      <w:r>
        <w:rPr>
          <w:rFonts w:ascii="Helvetica Neue" w:hAnsi="Helvetica Neue" w:cs="Helvetica Neue"/>
          <w:color w:val="000000"/>
          <w:sz w:val="24"/>
          <w:szCs w:val="24"/>
          <w:lang w:val="en-GB"/>
        </w:rPr>
        <w:t xml:space="preserve"> reduce costs and improve efficiency, thus increasing accessibility of IPD-MAs in resource-limited settings. Large-Language-</w:t>
      </w:r>
      <w:proofErr w:type="gramStart"/>
      <w:r>
        <w:rPr>
          <w:rFonts w:ascii="Helvetica Neue" w:hAnsi="Helvetica Neue" w:cs="Helvetica Neue"/>
          <w:color w:val="000000"/>
          <w:sz w:val="24"/>
          <w:szCs w:val="24"/>
          <w:lang w:val="en-GB"/>
        </w:rPr>
        <w:t>Models(</w:t>
      </w:r>
      <w:proofErr w:type="gramEnd"/>
      <w:r>
        <w:rPr>
          <w:rFonts w:ascii="Helvetica Neue" w:hAnsi="Helvetica Neue" w:cs="Helvetica Neue"/>
          <w:color w:val="000000"/>
          <w:sz w:val="24"/>
          <w:szCs w:val="24"/>
          <w:lang w:val="en-GB"/>
        </w:rPr>
        <w:t>LLMs)</w:t>
      </w:r>
      <w:ins w:id="6" w:author="Craig Parker" w:date="2023-08-07T14:55:00Z">
        <w:r w:rsidR="00B929B5">
          <w:rPr>
            <w:rFonts w:ascii="Helvetica Neue" w:hAnsi="Helvetica Neue" w:cs="Helvetica Neue"/>
            <w:color w:val="000000"/>
            <w:sz w:val="24"/>
            <w:szCs w:val="24"/>
            <w:lang w:val="en-GB"/>
          </w:rPr>
          <w:t>,</w:t>
        </w:r>
      </w:ins>
      <w:r>
        <w:rPr>
          <w:rFonts w:ascii="Helvetica Neue" w:hAnsi="Helvetica Neue" w:cs="Helvetica Neue"/>
          <w:color w:val="000000"/>
          <w:sz w:val="24"/>
          <w:szCs w:val="24"/>
          <w:lang w:val="en-GB"/>
        </w:rPr>
        <w:t xml:space="preserve"> like those pioneered by OpenAI and others, rely on an underlying framework of tokenisation and embeddings to allow for a machine-readable understanding of semantic meanings of text. The complex</w:t>
      </w:r>
      <w:del w:id="7" w:author="Craig Parker" w:date="2023-08-07T14:55:00Z">
        <w:r w:rsidDel="00B929B5">
          <w:rPr>
            <w:rFonts w:ascii="Helvetica Neue" w:hAnsi="Helvetica Neue" w:cs="Helvetica Neue"/>
            <w:color w:val="000000"/>
            <w:sz w:val="24"/>
            <w:szCs w:val="24"/>
            <w:lang w:val="en-GB"/>
          </w:rPr>
          <w:delText>,</w:delText>
        </w:r>
      </w:del>
      <w:r>
        <w:rPr>
          <w:rFonts w:ascii="Helvetica Neue" w:hAnsi="Helvetica Neue" w:cs="Helvetica Neue"/>
          <w:color w:val="000000"/>
          <w:sz w:val="24"/>
          <w:szCs w:val="24"/>
          <w:lang w:val="en-GB"/>
        </w:rPr>
        <w:t xml:space="preserve"> but patterned nature of data harmonisation across studies allows for the potential for this technology to be applied to complete time, financial and human-intensive processes.</w:t>
      </w:r>
    </w:p>
    <w:p w14:paraId="17D5C041" w14:textId="572EEA13" w:rsidR="004222EC" w:rsidRDefault="004222EC" w:rsidP="004222EC">
      <w:pPr>
        <w:tabs>
          <w:tab w:val="left" w:pos="20"/>
          <w:tab w:val="left" w:pos="240"/>
        </w:tabs>
        <w:autoSpaceDE w:val="0"/>
        <w:autoSpaceDN w:val="0"/>
        <w:adjustRightInd w:val="0"/>
        <w:spacing w:after="160" w:line="288" w:lineRule="auto"/>
        <w:jc w:val="left"/>
        <w:rPr>
          <w:rFonts w:ascii="Helvetica Neue" w:hAnsi="Helvetica Neue" w:cs="Helvetica Neue"/>
          <w:color w:val="000000"/>
          <w:sz w:val="24"/>
          <w:szCs w:val="24"/>
          <w:lang w:val="en-GB"/>
        </w:rPr>
      </w:pPr>
      <w:r>
        <w:rPr>
          <w:rFonts w:ascii="Helvetica Neue" w:hAnsi="Helvetica Neue" w:cs="Helvetica Neue"/>
          <w:color w:val="000000"/>
          <w:sz w:val="24"/>
          <w:szCs w:val="24"/>
          <w:lang w:val="en-GB"/>
        </w:rPr>
        <w:t xml:space="preserve">Methodology: A master codebook was manually developed </w:t>
      </w:r>
      <w:del w:id="8" w:author="Craig Parker" w:date="2023-08-07T14:55:00Z">
        <w:r w:rsidDel="00B929B5">
          <w:rPr>
            <w:rFonts w:ascii="Helvetica Neue" w:hAnsi="Helvetica Neue" w:cs="Helvetica Neue"/>
            <w:color w:val="000000"/>
            <w:sz w:val="24"/>
            <w:szCs w:val="24"/>
            <w:lang w:val="en-GB"/>
          </w:rPr>
          <w:delText>with the use of</w:delText>
        </w:r>
      </w:del>
      <w:ins w:id="9" w:author="Craig Parker" w:date="2023-08-07T14:55:00Z">
        <w:r w:rsidR="00B929B5">
          <w:rPr>
            <w:rFonts w:ascii="Helvetica Neue" w:hAnsi="Helvetica Neue" w:cs="Helvetica Neue"/>
            <w:color w:val="000000"/>
            <w:sz w:val="24"/>
            <w:szCs w:val="24"/>
            <w:lang w:val="en-GB"/>
          </w:rPr>
          <w:t>using</w:t>
        </w:r>
      </w:ins>
      <w:r>
        <w:rPr>
          <w:rFonts w:ascii="Helvetica Neue" w:hAnsi="Helvetica Neue" w:cs="Helvetica Neue"/>
          <w:color w:val="000000"/>
          <w:sz w:val="24"/>
          <w:szCs w:val="24"/>
          <w:lang w:val="en-GB"/>
        </w:rPr>
        <w:t xml:space="preserve"> standardised ontology terms to facilitate the harmonisation of clinical datasets to the HE2AT Centre database. This information is utilised to automatically match variables from each study to their counterpart in the master codebook using embeddings. Following this, instructions are generated using LLMs to harmonise from the study dataset. This instruction is then carried out using </w:t>
      </w:r>
      <w:del w:id="10" w:author="Craig Parker" w:date="2023-08-07T14:56:00Z">
        <w:r w:rsidDel="00B929B5">
          <w:rPr>
            <w:rFonts w:ascii="Helvetica Neue" w:hAnsi="Helvetica Neue" w:cs="Helvetica Neue"/>
            <w:color w:val="000000"/>
            <w:sz w:val="24"/>
            <w:szCs w:val="24"/>
            <w:lang w:val="en-GB"/>
          </w:rPr>
          <w:delText>LLM generated</w:delText>
        </w:r>
      </w:del>
      <w:ins w:id="11" w:author="Craig Parker" w:date="2023-08-07T14:56:00Z">
        <w:r w:rsidR="00B929B5">
          <w:rPr>
            <w:rFonts w:ascii="Helvetica Neue" w:hAnsi="Helvetica Neue" w:cs="Helvetica Neue"/>
            <w:color w:val="000000"/>
            <w:sz w:val="24"/>
            <w:szCs w:val="24"/>
            <w:lang w:val="en-GB"/>
          </w:rPr>
          <w:t>LLM-generated</w:t>
        </w:r>
      </w:ins>
      <w:r>
        <w:rPr>
          <w:rFonts w:ascii="Helvetica Neue" w:hAnsi="Helvetica Neue" w:cs="Helvetica Neue"/>
          <w:color w:val="000000"/>
          <w:sz w:val="24"/>
          <w:szCs w:val="24"/>
          <w:lang w:val="en-GB"/>
        </w:rPr>
        <w:t xml:space="preserve"> Python script. </w:t>
      </w:r>
      <w:del w:id="12" w:author="Craig Parker" w:date="2023-08-07T14:56:00Z">
        <w:r w:rsidDel="00B929B5">
          <w:rPr>
            <w:rFonts w:ascii="Helvetica Neue" w:hAnsi="Helvetica Neue" w:cs="Helvetica Neue"/>
            <w:color w:val="000000"/>
            <w:sz w:val="24"/>
            <w:szCs w:val="24"/>
            <w:lang w:val="en-GB"/>
          </w:rPr>
          <w:delText>Each step is approved by a human expert</w:delText>
        </w:r>
      </w:del>
      <w:ins w:id="13" w:author="Craig Parker" w:date="2023-08-07T14:56:00Z">
        <w:r w:rsidR="00B929B5">
          <w:rPr>
            <w:rFonts w:ascii="Helvetica Neue" w:hAnsi="Helvetica Neue" w:cs="Helvetica Neue"/>
            <w:color w:val="000000"/>
            <w:sz w:val="24"/>
            <w:szCs w:val="24"/>
            <w:lang w:val="en-GB"/>
          </w:rPr>
          <w:t>A human expert approves each step</w:t>
        </w:r>
      </w:ins>
      <w:r>
        <w:rPr>
          <w:rFonts w:ascii="Helvetica Neue" w:hAnsi="Helvetica Neue" w:cs="Helvetica Neue"/>
          <w:color w:val="000000"/>
          <w:sz w:val="24"/>
          <w:szCs w:val="24"/>
          <w:lang w:val="en-GB"/>
        </w:rPr>
        <w:t>. The resulting harmonised data is stored in a master database, augmented by additional climate and socioeconomic data.</w:t>
      </w:r>
    </w:p>
    <w:p w14:paraId="7E3D319C" w14:textId="672C6177" w:rsidR="004222EC" w:rsidRDefault="004222EC" w:rsidP="004222EC">
      <w:pPr>
        <w:tabs>
          <w:tab w:val="left" w:pos="20"/>
          <w:tab w:val="left" w:pos="240"/>
        </w:tabs>
        <w:autoSpaceDE w:val="0"/>
        <w:autoSpaceDN w:val="0"/>
        <w:adjustRightInd w:val="0"/>
        <w:spacing w:after="160" w:line="288" w:lineRule="auto"/>
        <w:jc w:val="left"/>
        <w:rPr>
          <w:rFonts w:ascii="Helvetica Neue" w:hAnsi="Helvetica Neue" w:cs="Helvetica Neue"/>
          <w:color w:val="000000"/>
          <w:sz w:val="24"/>
          <w:szCs w:val="24"/>
          <w:lang w:val="en-GB"/>
        </w:rPr>
      </w:pPr>
      <w:r>
        <w:rPr>
          <w:rFonts w:ascii="Helvetica Neue" w:hAnsi="Helvetica Neue" w:cs="Helvetica Neue"/>
          <w:color w:val="000000"/>
          <w:sz w:val="24"/>
          <w:szCs w:val="24"/>
          <w:lang w:val="en-GB"/>
        </w:rPr>
        <w:t xml:space="preserve">Anticipated results: Automated workflow, with human </w:t>
      </w:r>
      <w:del w:id="14" w:author="Craig Parker" w:date="2023-08-07T14:56:00Z">
        <w:r w:rsidDel="00B929B5">
          <w:rPr>
            <w:rFonts w:ascii="Helvetica Neue" w:hAnsi="Helvetica Neue" w:cs="Helvetica Neue"/>
            <w:color w:val="000000"/>
            <w:sz w:val="24"/>
            <w:szCs w:val="24"/>
            <w:lang w:val="en-GB"/>
          </w:rPr>
          <w:delText xml:space="preserve">expert </w:delText>
        </w:r>
      </w:del>
      <w:ins w:id="15" w:author="Craig Parker" w:date="2023-08-07T14:56:00Z">
        <w:r w:rsidR="00B929B5">
          <w:rPr>
            <w:rFonts w:ascii="Helvetica Neue" w:hAnsi="Helvetica Neue" w:cs="Helvetica Neue"/>
            <w:color w:val="000000"/>
            <w:sz w:val="24"/>
            <w:szCs w:val="24"/>
            <w:lang w:val="en-GB"/>
          </w:rPr>
          <w:t>experts</w:t>
        </w:r>
        <w:r w:rsidR="00B929B5">
          <w:rPr>
            <w:rFonts w:ascii="Helvetica Neue" w:hAnsi="Helvetica Neue" w:cs="Helvetica Neue"/>
            <w:color w:val="000000"/>
            <w:sz w:val="24"/>
            <w:szCs w:val="24"/>
            <w:lang w:val="en-GB"/>
          </w:rPr>
          <w:t xml:space="preserve"> </w:t>
        </w:r>
      </w:ins>
      <w:r>
        <w:rPr>
          <w:rFonts w:ascii="Helvetica Neue" w:hAnsi="Helvetica Neue" w:cs="Helvetica Neue"/>
          <w:color w:val="000000"/>
          <w:sz w:val="24"/>
          <w:szCs w:val="24"/>
          <w:lang w:val="en-GB"/>
        </w:rPr>
        <w:t xml:space="preserve">in the loop to validate outputs </w:t>
      </w:r>
      <w:del w:id="16" w:author="Craig Parker" w:date="2023-08-07T14:56:00Z">
        <w:r w:rsidDel="00B929B5">
          <w:rPr>
            <w:rFonts w:ascii="Helvetica Neue" w:hAnsi="Helvetica Neue" w:cs="Helvetica Neue"/>
            <w:color w:val="000000"/>
            <w:sz w:val="24"/>
            <w:szCs w:val="24"/>
            <w:lang w:val="en-GB"/>
          </w:rPr>
          <w:delText>in order to</w:delText>
        </w:r>
      </w:del>
      <w:ins w:id="17" w:author="Craig Parker" w:date="2023-08-07T14:56:00Z">
        <w:r w:rsidR="00B929B5">
          <w:rPr>
            <w:rFonts w:ascii="Helvetica Neue" w:hAnsi="Helvetica Neue" w:cs="Helvetica Neue"/>
            <w:color w:val="000000"/>
            <w:sz w:val="24"/>
            <w:szCs w:val="24"/>
            <w:lang w:val="en-GB"/>
          </w:rPr>
          <w:t>to</w:t>
        </w:r>
      </w:ins>
      <w:r>
        <w:rPr>
          <w:rFonts w:ascii="Helvetica Neue" w:hAnsi="Helvetica Neue" w:cs="Helvetica Neue"/>
          <w:color w:val="000000"/>
          <w:sz w:val="24"/>
          <w:szCs w:val="24"/>
          <w:lang w:val="en-GB"/>
        </w:rPr>
        <w:t xml:space="preserve"> render large-scale data harmonisation within reach of traditionally-resource limited contexts by optimising efficiency to produce rich datasets for analysis. Feedback loops allow for continuous improvements</w:t>
      </w:r>
      <w:del w:id="18" w:author="Craig Parker" w:date="2023-08-07T14:56:00Z">
        <w:r w:rsidDel="00B929B5">
          <w:rPr>
            <w:rFonts w:ascii="Helvetica Neue" w:hAnsi="Helvetica Neue" w:cs="Helvetica Neue"/>
            <w:color w:val="000000"/>
            <w:sz w:val="24"/>
            <w:szCs w:val="24"/>
            <w:lang w:val="en-GB"/>
          </w:rPr>
          <w:delText>,</w:delText>
        </w:r>
      </w:del>
      <w:r>
        <w:rPr>
          <w:rFonts w:ascii="Helvetica Neue" w:hAnsi="Helvetica Neue" w:cs="Helvetica Neue"/>
          <w:color w:val="000000"/>
          <w:sz w:val="24"/>
          <w:szCs w:val="24"/>
          <w:lang w:val="en-GB"/>
        </w:rPr>
        <w:t xml:space="preserve"> while ensuring that </w:t>
      </w:r>
      <w:del w:id="19" w:author="Craig Parker" w:date="2023-08-07T14:56:00Z">
        <w:r w:rsidDel="00B929B5">
          <w:rPr>
            <w:rFonts w:ascii="Helvetica Neue" w:hAnsi="Helvetica Neue" w:cs="Helvetica Neue"/>
            <w:color w:val="000000"/>
            <w:sz w:val="24"/>
            <w:szCs w:val="24"/>
            <w:lang w:val="en-GB"/>
          </w:rPr>
          <w:delText>all outputs are validated by experts in their respective fields</w:delText>
        </w:r>
      </w:del>
      <w:ins w:id="20" w:author="Craig Parker" w:date="2023-08-07T14:56:00Z">
        <w:r w:rsidR="00B929B5">
          <w:rPr>
            <w:rFonts w:ascii="Helvetica Neue" w:hAnsi="Helvetica Neue" w:cs="Helvetica Neue"/>
            <w:color w:val="000000"/>
            <w:sz w:val="24"/>
            <w:szCs w:val="24"/>
            <w:lang w:val="en-GB"/>
          </w:rPr>
          <w:t>experts in their respective fields validate all outputs</w:t>
        </w:r>
      </w:ins>
      <w:r>
        <w:rPr>
          <w:rFonts w:ascii="Helvetica Neue" w:hAnsi="Helvetica Neue" w:cs="Helvetica Neue"/>
          <w:color w:val="000000"/>
          <w:sz w:val="24"/>
          <w:szCs w:val="24"/>
          <w:lang w:val="en-GB"/>
        </w:rPr>
        <w:t xml:space="preserve">. </w:t>
      </w:r>
    </w:p>
    <w:p w14:paraId="46174693" w14:textId="1B450EB1" w:rsidR="00176137" w:rsidRDefault="004222EC" w:rsidP="004222EC">
      <w:r>
        <w:rPr>
          <w:rFonts w:ascii="Helvetica Neue" w:hAnsi="Helvetica Neue" w:cs="Helvetica Neue"/>
          <w:color w:val="000000"/>
          <w:sz w:val="24"/>
          <w:szCs w:val="24"/>
          <w:lang w:val="en-GB"/>
        </w:rPr>
        <w:lastRenderedPageBreak/>
        <w:t xml:space="preserve">Next Steps: Large-scale fine-tuning of open-source LLMs and </w:t>
      </w:r>
      <w:del w:id="21" w:author="Craig Parker" w:date="2023-08-07T14:56:00Z">
        <w:r w:rsidDel="00B929B5">
          <w:rPr>
            <w:rFonts w:ascii="Helvetica Neue" w:hAnsi="Helvetica Neue" w:cs="Helvetica Neue"/>
            <w:color w:val="000000"/>
            <w:sz w:val="24"/>
            <w:szCs w:val="24"/>
            <w:lang w:val="en-GB"/>
          </w:rPr>
          <w:delText xml:space="preserve">embeddings </w:delText>
        </w:r>
      </w:del>
      <w:ins w:id="22" w:author="Craig Parker" w:date="2023-08-07T14:56:00Z">
        <w:r w:rsidR="00B929B5">
          <w:rPr>
            <w:rFonts w:ascii="Helvetica Neue" w:hAnsi="Helvetica Neue" w:cs="Helvetica Neue"/>
            <w:color w:val="000000"/>
            <w:sz w:val="24"/>
            <w:szCs w:val="24"/>
            <w:lang w:val="en-GB"/>
          </w:rPr>
          <w:t>embedding</w:t>
        </w:r>
        <w:r w:rsidR="00B929B5">
          <w:rPr>
            <w:rFonts w:ascii="Helvetica Neue" w:hAnsi="Helvetica Neue" w:cs="Helvetica Neue"/>
            <w:color w:val="000000"/>
            <w:sz w:val="24"/>
            <w:szCs w:val="24"/>
            <w:lang w:val="en-GB"/>
          </w:rPr>
          <w:t xml:space="preserve"> </w:t>
        </w:r>
      </w:ins>
      <w:r>
        <w:rPr>
          <w:rFonts w:ascii="Helvetica Neue" w:hAnsi="Helvetica Neue" w:cs="Helvetica Neue"/>
          <w:color w:val="000000"/>
          <w:sz w:val="24"/>
          <w:szCs w:val="24"/>
          <w:lang w:val="en-GB"/>
        </w:rPr>
        <w:t>models to provide a generalisable, semi-automated assistant to aid clinical data harmonisation.</w:t>
      </w:r>
    </w:p>
    <w:sectPr w:rsidR="00176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6DB277C"/>
    <w:multiLevelType w:val="hybridMultilevel"/>
    <w:tmpl w:val="C2BC202A"/>
    <w:lvl w:ilvl="0" w:tplc="BDC0E68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438111">
    <w:abstractNumId w:val="1"/>
  </w:num>
  <w:num w:numId="2" w16cid:durableId="1829248475">
    <w:abstractNumId w:val="1"/>
  </w:num>
  <w:num w:numId="3" w16cid:durableId="2083492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WwMDM2tjA3NLQwNTNV0lEKTi0uzszPAykwrAUA5gkHSSwAAAA="/>
  </w:docVars>
  <w:rsids>
    <w:rsidRoot w:val="004222EC"/>
    <w:rsid w:val="000B526A"/>
    <w:rsid w:val="000B5FF3"/>
    <w:rsid w:val="00127CCB"/>
    <w:rsid w:val="00176137"/>
    <w:rsid w:val="00207081"/>
    <w:rsid w:val="00286757"/>
    <w:rsid w:val="002B3AF2"/>
    <w:rsid w:val="00394856"/>
    <w:rsid w:val="003C1E8C"/>
    <w:rsid w:val="004222EC"/>
    <w:rsid w:val="005A685F"/>
    <w:rsid w:val="005C55ED"/>
    <w:rsid w:val="005D099B"/>
    <w:rsid w:val="005D3914"/>
    <w:rsid w:val="0061715A"/>
    <w:rsid w:val="006301BE"/>
    <w:rsid w:val="0080406D"/>
    <w:rsid w:val="008E1DE2"/>
    <w:rsid w:val="00941274"/>
    <w:rsid w:val="00942642"/>
    <w:rsid w:val="00947485"/>
    <w:rsid w:val="009A1109"/>
    <w:rsid w:val="009A621E"/>
    <w:rsid w:val="00A24BE2"/>
    <w:rsid w:val="00AF2AC2"/>
    <w:rsid w:val="00B929B5"/>
    <w:rsid w:val="00BE343E"/>
    <w:rsid w:val="00C51C6C"/>
    <w:rsid w:val="00C543F5"/>
    <w:rsid w:val="00D81C40"/>
    <w:rsid w:val="00E414CC"/>
    <w:rsid w:val="00FD5B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7F5D"/>
  <w15:chartTrackingRefBased/>
  <w15:docId w15:val="{DE3E6659-2B4B-B544-9F12-B8E451A9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Z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CCB"/>
  </w:style>
  <w:style w:type="paragraph" w:styleId="Heading1">
    <w:name w:val="heading 1"/>
    <w:basedOn w:val="Normal"/>
    <w:next w:val="Normal"/>
    <w:link w:val="Heading1Char"/>
    <w:uiPriority w:val="9"/>
    <w:qFormat/>
    <w:rsid w:val="00127CC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27CC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27CC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27CC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27CCB"/>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127CCB"/>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127CCB"/>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127CCB"/>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127CCB"/>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rsid w:val="00FD5BA3"/>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rsid w:val="00FD5BA3"/>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rsid w:val="00FD5BA3"/>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6affiliation">
    <w:name w:val="MDPI_1.6_affiliation"/>
    <w:rsid w:val="00FD5BA3"/>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rsid w:val="00FD5BA3"/>
    <w:pPr>
      <w:adjustRightInd w:val="0"/>
      <w:snapToGrid w:val="0"/>
      <w:spacing w:before="240" w:line="260" w:lineRule="atLeast"/>
      <w:ind w:left="2608"/>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rsid w:val="00FD5BA3"/>
    <w:pPr>
      <w:adjustRightInd w:val="0"/>
      <w:snapToGrid w:val="0"/>
      <w:spacing w:before="240" w:line="260" w:lineRule="atLeast"/>
      <w:ind w:left="2608"/>
    </w:pPr>
    <w:rPr>
      <w:rFonts w:ascii="Palatino Linotype" w:eastAsia="Times New Roman" w:hAnsi="Palatino Linotype"/>
      <w:snapToGrid w:val="0"/>
      <w:color w:val="000000"/>
      <w:sz w:val="18"/>
      <w:szCs w:val="22"/>
      <w:lang w:eastAsia="de-DE" w:bidi="en-US"/>
    </w:rPr>
  </w:style>
  <w:style w:type="paragraph" w:customStyle="1" w:styleId="MDPI19line">
    <w:name w:val="MDPI_1.9_line"/>
    <w:rsid w:val="00FD5BA3"/>
    <w:pPr>
      <w:pBdr>
        <w:bottom w:val="single" w:sz="6" w:space="1" w:color="auto"/>
      </w:pBdr>
      <w:adjustRightInd w:val="0"/>
      <w:snapToGrid w:val="0"/>
      <w:spacing w:after="480" w:line="260" w:lineRule="atLeast"/>
      <w:ind w:left="2608"/>
    </w:pPr>
    <w:rPr>
      <w:rFonts w:ascii="Palatino Linotype" w:eastAsia="Times New Roman" w:hAnsi="Palatino Linotype" w:cs="Cordia New"/>
      <w:color w:val="000000"/>
      <w:szCs w:val="24"/>
      <w:lang w:eastAsia="de-DE" w:bidi="en-US"/>
    </w:rPr>
  </w:style>
  <w:style w:type="paragraph" w:customStyle="1" w:styleId="MDPI32textnoindent">
    <w:name w:val="MDPI_3.2_text_no_indent"/>
    <w:basedOn w:val="MDPI31text"/>
    <w:rsid w:val="00FD5BA3"/>
    <w:pPr>
      <w:ind w:firstLine="0"/>
    </w:pPr>
  </w:style>
  <w:style w:type="paragraph" w:customStyle="1" w:styleId="MDPI31text">
    <w:name w:val="MDPI_3.1_text"/>
    <w:link w:val="MDPI31textChar"/>
    <w:rsid w:val="00FD5BA3"/>
    <w:pPr>
      <w:adjustRightInd w:val="0"/>
      <w:snapToGrid w:val="0"/>
      <w:spacing w:line="228" w:lineRule="auto"/>
      <w:ind w:left="2608" w:firstLine="425"/>
    </w:pPr>
    <w:rPr>
      <w:rFonts w:ascii="Palatino Linotype" w:eastAsia="Times New Roman" w:hAnsi="Palatino Linotype"/>
      <w:snapToGrid w:val="0"/>
      <w:color w:val="000000"/>
      <w:szCs w:val="22"/>
      <w:lang w:eastAsia="de-DE" w:bidi="en-US"/>
    </w:rPr>
  </w:style>
  <w:style w:type="character" w:customStyle="1" w:styleId="MDPI31textChar">
    <w:name w:val="MDPI_3.1_text Char"/>
    <w:basedOn w:val="DefaultParagraphFont"/>
    <w:link w:val="MDPI31text"/>
    <w:rsid w:val="00FD5BA3"/>
    <w:rPr>
      <w:rFonts w:ascii="Palatino Linotype" w:eastAsia="Times New Roman" w:hAnsi="Palatino Linotype"/>
      <w:snapToGrid w:val="0"/>
      <w:color w:val="000000"/>
      <w:szCs w:val="22"/>
      <w:lang w:eastAsia="de-DE" w:bidi="en-US"/>
    </w:rPr>
  </w:style>
  <w:style w:type="paragraph" w:customStyle="1" w:styleId="MDPI52figure">
    <w:name w:val="MDPI_5.2_figure"/>
    <w:rsid w:val="00FD5BA3"/>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rsid w:val="00FD5BA3"/>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rsid w:val="00FD5BA3"/>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rsid w:val="00FD5BA3"/>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rsid w:val="00FD5BA3"/>
    <w:pPr>
      <w:numPr>
        <w:numId w:val="2"/>
      </w:numPr>
      <w:adjustRightInd w:val="0"/>
      <w:snapToGrid w:val="0"/>
      <w:spacing w:line="228" w:lineRule="auto"/>
    </w:pPr>
    <w:rPr>
      <w:rFonts w:ascii="Palatino Linotype" w:eastAsia="Times New Roman" w:hAnsi="Palatino Linotype"/>
      <w:color w:val="000000"/>
      <w:sz w:val="18"/>
      <w:lang w:eastAsia="de-DE" w:bidi="en-US"/>
    </w:rPr>
  </w:style>
  <w:style w:type="paragraph" w:customStyle="1" w:styleId="MDPI62BackMatter">
    <w:name w:val="MDPI_6.2_BackMatter"/>
    <w:rsid w:val="00FD5BA3"/>
    <w:pPr>
      <w:adjustRightInd w:val="0"/>
      <w:snapToGrid w:val="0"/>
      <w:spacing w:after="120" w:line="228" w:lineRule="auto"/>
      <w:ind w:left="2608"/>
    </w:pPr>
    <w:rPr>
      <w:rFonts w:ascii="Palatino Linotype" w:eastAsia="Times New Roman" w:hAnsi="Palatino Linotype"/>
      <w:snapToGrid w:val="0"/>
      <w:color w:val="000000"/>
      <w:sz w:val="18"/>
      <w:lang w:bidi="en-US"/>
    </w:rPr>
  </w:style>
  <w:style w:type="paragraph" w:customStyle="1" w:styleId="MDPI63Notes">
    <w:name w:val="MDPI_6.3_Notes"/>
    <w:rsid w:val="00FD5BA3"/>
    <w:pPr>
      <w:adjustRightInd w:val="0"/>
      <w:snapToGrid w:val="0"/>
      <w:spacing w:before="240" w:line="228" w:lineRule="auto"/>
    </w:pPr>
    <w:rPr>
      <w:rFonts w:ascii="Palatino Linotype" w:hAnsi="Palatino Linotype"/>
      <w:snapToGrid w:val="0"/>
      <w:color w:val="000000"/>
      <w:sz w:val="18"/>
      <w:lang w:bidi="en-US"/>
    </w:rPr>
  </w:style>
  <w:style w:type="character" w:customStyle="1" w:styleId="Heading1Char">
    <w:name w:val="Heading 1 Char"/>
    <w:basedOn w:val="DefaultParagraphFont"/>
    <w:link w:val="Heading1"/>
    <w:uiPriority w:val="9"/>
    <w:rsid w:val="00127CCB"/>
    <w:rPr>
      <w:smallCaps/>
      <w:spacing w:val="5"/>
      <w:sz w:val="32"/>
      <w:szCs w:val="32"/>
    </w:rPr>
  </w:style>
  <w:style w:type="character" w:customStyle="1" w:styleId="Heading2Char">
    <w:name w:val="Heading 2 Char"/>
    <w:basedOn w:val="DefaultParagraphFont"/>
    <w:link w:val="Heading2"/>
    <w:uiPriority w:val="9"/>
    <w:semiHidden/>
    <w:rsid w:val="00127CCB"/>
    <w:rPr>
      <w:smallCaps/>
      <w:spacing w:val="5"/>
      <w:sz w:val="28"/>
      <w:szCs w:val="28"/>
    </w:rPr>
  </w:style>
  <w:style w:type="character" w:customStyle="1" w:styleId="Heading3Char">
    <w:name w:val="Heading 3 Char"/>
    <w:basedOn w:val="DefaultParagraphFont"/>
    <w:link w:val="Heading3"/>
    <w:uiPriority w:val="9"/>
    <w:semiHidden/>
    <w:rsid w:val="00127CCB"/>
    <w:rPr>
      <w:smallCaps/>
      <w:spacing w:val="5"/>
      <w:sz w:val="24"/>
      <w:szCs w:val="24"/>
    </w:rPr>
  </w:style>
  <w:style w:type="character" w:customStyle="1" w:styleId="Heading4Char">
    <w:name w:val="Heading 4 Char"/>
    <w:basedOn w:val="DefaultParagraphFont"/>
    <w:link w:val="Heading4"/>
    <w:uiPriority w:val="9"/>
    <w:semiHidden/>
    <w:rsid w:val="00127CCB"/>
    <w:rPr>
      <w:smallCaps/>
      <w:spacing w:val="10"/>
      <w:sz w:val="22"/>
      <w:szCs w:val="22"/>
    </w:rPr>
  </w:style>
  <w:style w:type="character" w:customStyle="1" w:styleId="Heading5Char">
    <w:name w:val="Heading 5 Char"/>
    <w:basedOn w:val="DefaultParagraphFont"/>
    <w:link w:val="Heading5"/>
    <w:uiPriority w:val="9"/>
    <w:semiHidden/>
    <w:rsid w:val="00127CC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127CCB"/>
    <w:rPr>
      <w:smallCaps/>
      <w:color w:val="ED7D31" w:themeColor="accent2"/>
      <w:spacing w:val="5"/>
      <w:sz w:val="22"/>
    </w:rPr>
  </w:style>
  <w:style w:type="character" w:customStyle="1" w:styleId="Heading7Char">
    <w:name w:val="Heading 7 Char"/>
    <w:basedOn w:val="DefaultParagraphFont"/>
    <w:link w:val="Heading7"/>
    <w:uiPriority w:val="9"/>
    <w:semiHidden/>
    <w:rsid w:val="00127CCB"/>
    <w:rPr>
      <w:b/>
      <w:smallCaps/>
      <w:color w:val="ED7D31" w:themeColor="accent2"/>
      <w:spacing w:val="10"/>
    </w:rPr>
  </w:style>
  <w:style w:type="character" w:customStyle="1" w:styleId="Heading8Char">
    <w:name w:val="Heading 8 Char"/>
    <w:basedOn w:val="DefaultParagraphFont"/>
    <w:link w:val="Heading8"/>
    <w:uiPriority w:val="9"/>
    <w:semiHidden/>
    <w:rsid w:val="00127CCB"/>
    <w:rPr>
      <w:b/>
      <w:i/>
      <w:smallCaps/>
      <w:color w:val="C45911" w:themeColor="accent2" w:themeShade="BF"/>
    </w:rPr>
  </w:style>
  <w:style w:type="character" w:customStyle="1" w:styleId="Heading9Char">
    <w:name w:val="Heading 9 Char"/>
    <w:basedOn w:val="DefaultParagraphFont"/>
    <w:link w:val="Heading9"/>
    <w:uiPriority w:val="9"/>
    <w:semiHidden/>
    <w:rsid w:val="00127CCB"/>
    <w:rPr>
      <w:b/>
      <w:i/>
      <w:smallCaps/>
      <w:color w:val="823B0B" w:themeColor="accent2" w:themeShade="7F"/>
    </w:rPr>
  </w:style>
  <w:style w:type="paragraph" w:styleId="Caption">
    <w:name w:val="caption"/>
    <w:basedOn w:val="Normal"/>
    <w:next w:val="Normal"/>
    <w:uiPriority w:val="35"/>
    <w:unhideWhenUsed/>
    <w:qFormat/>
    <w:rsid w:val="00127CCB"/>
    <w:rPr>
      <w:b/>
      <w:bCs/>
      <w:caps/>
      <w:sz w:val="16"/>
      <w:szCs w:val="18"/>
    </w:rPr>
  </w:style>
  <w:style w:type="paragraph" w:styleId="Title">
    <w:name w:val="Title"/>
    <w:basedOn w:val="Normal"/>
    <w:next w:val="Normal"/>
    <w:link w:val="TitleChar"/>
    <w:uiPriority w:val="10"/>
    <w:qFormat/>
    <w:rsid w:val="00127CCB"/>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27CCB"/>
    <w:rPr>
      <w:smallCaps/>
      <w:sz w:val="48"/>
      <w:szCs w:val="48"/>
    </w:rPr>
  </w:style>
  <w:style w:type="paragraph" w:styleId="Subtitle">
    <w:name w:val="Subtitle"/>
    <w:basedOn w:val="Normal"/>
    <w:next w:val="Normal"/>
    <w:link w:val="SubtitleChar"/>
    <w:uiPriority w:val="11"/>
    <w:qFormat/>
    <w:rsid w:val="00127CC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27CCB"/>
    <w:rPr>
      <w:rFonts w:asciiTheme="majorHAnsi" w:eastAsiaTheme="majorEastAsia" w:hAnsiTheme="majorHAnsi" w:cstheme="majorBidi"/>
      <w:szCs w:val="22"/>
    </w:rPr>
  </w:style>
  <w:style w:type="character" w:styleId="Strong">
    <w:name w:val="Strong"/>
    <w:uiPriority w:val="22"/>
    <w:qFormat/>
    <w:rsid w:val="00127CCB"/>
    <w:rPr>
      <w:b/>
      <w:color w:val="ED7D31" w:themeColor="accent2"/>
    </w:rPr>
  </w:style>
  <w:style w:type="character" w:styleId="Emphasis">
    <w:name w:val="Emphasis"/>
    <w:uiPriority w:val="20"/>
    <w:qFormat/>
    <w:rsid w:val="00127CCB"/>
    <w:rPr>
      <w:b/>
      <w:i/>
      <w:spacing w:val="10"/>
    </w:rPr>
  </w:style>
  <w:style w:type="paragraph" w:styleId="NoSpacing">
    <w:name w:val="No Spacing"/>
    <w:basedOn w:val="Normal"/>
    <w:link w:val="NoSpacingChar"/>
    <w:uiPriority w:val="1"/>
    <w:qFormat/>
    <w:rsid w:val="00127CCB"/>
    <w:pPr>
      <w:spacing w:after="0" w:line="240" w:lineRule="auto"/>
    </w:pPr>
  </w:style>
  <w:style w:type="character" w:customStyle="1" w:styleId="NoSpacingChar">
    <w:name w:val="No Spacing Char"/>
    <w:basedOn w:val="DefaultParagraphFont"/>
    <w:link w:val="NoSpacing"/>
    <w:uiPriority w:val="1"/>
    <w:rsid w:val="00127CCB"/>
  </w:style>
  <w:style w:type="paragraph" w:styleId="ListParagraph">
    <w:name w:val="List Paragraph"/>
    <w:basedOn w:val="Normal"/>
    <w:uiPriority w:val="34"/>
    <w:qFormat/>
    <w:rsid w:val="00127CCB"/>
    <w:pPr>
      <w:ind w:left="720"/>
      <w:contextualSpacing/>
    </w:pPr>
  </w:style>
  <w:style w:type="paragraph" w:styleId="Quote">
    <w:name w:val="Quote"/>
    <w:basedOn w:val="Normal"/>
    <w:next w:val="Normal"/>
    <w:link w:val="QuoteChar"/>
    <w:uiPriority w:val="29"/>
    <w:qFormat/>
    <w:rsid w:val="00127CCB"/>
    <w:rPr>
      <w:i/>
    </w:rPr>
  </w:style>
  <w:style w:type="character" w:customStyle="1" w:styleId="QuoteChar">
    <w:name w:val="Quote Char"/>
    <w:basedOn w:val="DefaultParagraphFont"/>
    <w:link w:val="Quote"/>
    <w:uiPriority w:val="29"/>
    <w:rsid w:val="00127CCB"/>
    <w:rPr>
      <w:i/>
    </w:rPr>
  </w:style>
  <w:style w:type="paragraph" w:styleId="IntenseQuote">
    <w:name w:val="Intense Quote"/>
    <w:basedOn w:val="Normal"/>
    <w:next w:val="Normal"/>
    <w:link w:val="IntenseQuoteChar"/>
    <w:uiPriority w:val="30"/>
    <w:qFormat/>
    <w:rsid w:val="00127CC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27CCB"/>
    <w:rPr>
      <w:b/>
      <w:i/>
      <w:color w:val="FFFFFF" w:themeColor="background1"/>
      <w:shd w:val="clear" w:color="auto" w:fill="ED7D31" w:themeFill="accent2"/>
    </w:rPr>
  </w:style>
  <w:style w:type="character" w:styleId="SubtleEmphasis">
    <w:name w:val="Subtle Emphasis"/>
    <w:uiPriority w:val="19"/>
    <w:qFormat/>
    <w:rsid w:val="00127CCB"/>
    <w:rPr>
      <w:i/>
    </w:rPr>
  </w:style>
  <w:style w:type="character" w:styleId="IntenseEmphasis">
    <w:name w:val="Intense Emphasis"/>
    <w:uiPriority w:val="21"/>
    <w:qFormat/>
    <w:rsid w:val="00127CCB"/>
    <w:rPr>
      <w:b/>
      <w:i/>
      <w:color w:val="ED7D31" w:themeColor="accent2"/>
      <w:spacing w:val="10"/>
    </w:rPr>
  </w:style>
  <w:style w:type="character" w:styleId="SubtleReference">
    <w:name w:val="Subtle Reference"/>
    <w:uiPriority w:val="31"/>
    <w:qFormat/>
    <w:rsid w:val="00127CCB"/>
    <w:rPr>
      <w:b/>
    </w:rPr>
  </w:style>
  <w:style w:type="character" w:styleId="IntenseReference">
    <w:name w:val="Intense Reference"/>
    <w:uiPriority w:val="32"/>
    <w:qFormat/>
    <w:rsid w:val="00127CCB"/>
    <w:rPr>
      <w:b/>
      <w:bCs/>
      <w:smallCaps/>
      <w:spacing w:val="5"/>
      <w:sz w:val="22"/>
      <w:szCs w:val="22"/>
      <w:u w:val="single"/>
    </w:rPr>
  </w:style>
  <w:style w:type="character" w:styleId="BookTitle">
    <w:name w:val="Book Title"/>
    <w:uiPriority w:val="33"/>
    <w:qFormat/>
    <w:rsid w:val="00127CC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27CCB"/>
    <w:pPr>
      <w:outlineLvl w:val="9"/>
    </w:pPr>
  </w:style>
  <w:style w:type="paragraph" w:styleId="Revision">
    <w:name w:val="Revision"/>
    <w:hidden/>
    <w:uiPriority w:val="99"/>
    <w:semiHidden/>
    <w:rsid w:val="00B929B5"/>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382</Words>
  <Characters>2437</Characters>
  <Application>Microsoft Office Word</Application>
  <DocSecurity>4</DocSecurity>
  <Lines>35</Lines>
  <Paragraphs>8</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Brink</dc:creator>
  <cp:keywords/>
  <dc:description/>
  <cp:lastModifiedBy>Craig Parker</cp:lastModifiedBy>
  <cp:revision>2</cp:revision>
  <dcterms:created xsi:type="dcterms:W3CDTF">2023-08-07T12:57:00Z</dcterms:created>
  <dcterms:modified xsi:type="dcterms:W3CDTF">2023-08-07T12:57:00Z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e7ba3767c2f21574bd8c85d7f8a85a3fe4f604206af75d278a0fc01050d193ab</vt:lpwstr>
  </property>
</Properties>
</file>