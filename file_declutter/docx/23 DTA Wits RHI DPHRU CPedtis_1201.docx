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96" w14:textId="259B9A9E" w:rsidR="009457A7" w:rsidRPr="00342EA5" w:rsidRDefault="005B049E">
      <w:pPr>
        <w:spacing w:after="0" w:line="276" w:lineRule="auto"/>
        <w:contextualSpacing/>
        <w:jc w:val="center"/>
        <w:rPr>
          <w:rFonts w:cstheme="minorHAnsi"/>
          <w:b/>
        </w:rPr>
      </w:pPr>
      <w:r w:rsidRPr="00342EA5">
        <w:rPr>
          <w:rFonts w:cstheme="minorHAnsi"/>
          <w:b/>
        </w:rPr>
        <w:t xml:space="preserve">INTERDIVISIONAL </w:t>
      </w:r>
      <w:r w:rsidR="004857FE" w:rsidRPr="00342EA5">
        <w:rPr>
          <w:rFonts w:cstheme="minorHAnsi"/>
          <w:b/>
        </w:rPr>
        <w:t>DATA SHARING AGREEMENT</w:t>
      </w:r>
    </w:p>
    <w:p w14:paraId="203F7397" w14:textId="77777777" w:rsidR="009457A7" w:rsidRPr="00342EA5" w:rsidRDefault="009457A7">
      <w:pPr>
        <w:spacing w:after="0" w:line="276" w:lineRule="auto"/>
        <w:contextualSpacing/>
        <w:jc w:val="center"/>
        <w:rPr>
          <w:rFonts w:cstheme="minorHAnsi"/>
          <w:b/>
        </w:rPr>
      </w:pPr>
    </w:p>
    <w:p w14:paraId="2FAD3E59" w14:textId="77777777" w:rsidR="00342EA5" w:rsidRPr="00342EA5" w:rsidRDefault="005345A7" w:rsidP="005345A7">
      <w:pPr>
        <w:spacing w:after="0" w:line="276" w:lineRule="auto"/>
        <w:contextualSpacing/>
        <w:jc w:val="center"/>
        <w:rPr>
          <w:rFonts w:cstheme="minorHAnsi"/>
          <w:b/>
          <w:bCs/>
        </w:rPr>
      </w:pPr>
      <w:r w:rsidRPr="00342EA5">
        <w:rPr>
          <w:rFonts w:cstheme="minorHAnsi"/>
          <w:b/>
          <w:bCs/>
        </w:rPr>
        <w:t>Developmental Pathways for Health Research Unit</w:t>
      </w:r>
      <w:r w:rsidR="005B049E" w:rsidRPr="00342EA5">
        <w:rPr>
          <w:rFonts w:cstheme="minorHAnsi"/>
          <w:b/>
          <w:bCs/>
        </w:rPr>
        <w:t xml:space="preserve">, </w:t>
      </w:r>
    </w:p>
    <w:p w14:paraId="69B986E7" w14:textId="6E5AE26C" w:rsidR="005345A7" w:rsidRPr="00342EA5" w:rsidRDefault="005B049E" w:rsidP="005345A7">
      <w:pPr>
        <w:spacing w:after="0" w:line="276" w:lineRule="auto"/>
        <w:contextualSpacing/>
        <w:jc w:val="center"/>
        <w:rPr>
          <w:rFonts w:cstheme="minorHAnsi"/>
          <w:b/>
          <w:bCs/>
        </w:rPr>
      </w:pPr>
      <w:r w:rsidRPr="00342EA5">
        <w:rPr>
          <w:rFonts w:cstheme="minorHAnsi"/>
          <w:b/>
          <w:bCs/>
        </w:rPr>
        <w:t>a Division of Wits Health Consortium (Pty) Ltd</w:t>
      </w:r>
    </w:p>
    <w:p w14:paraId="782DF43F" w14:textId="77777777" w:rsidR="005B049E" w:rsidRPr="00342EA5" w:rsidRDefault="005B049E" w:rsidP="005B049E">
      <w:pPr>
        <w:pStyle w:val="BodyText"/>
        <w:spacing w:line="276" w:lineRule="auto"/>
        <w:jc w:val="center"/>
        <w:rPr>
          <w:rFonts w:asciiTheme="minorHAnsi" w:hAnsiTheme="minorHAnsi" w:cstheme="minorHAnsi"/>
          <w:szCs w:val="22"/>
        </w:rPr>
      </w:pPr>
      <w:r w:rsidRPr="00342EA5">
        <w:rPr>
          <w:rFonts w:asciiTheme="minorHAnsi" w:hAnsiTheme="minorHAnsi" w:cstheme="minorHAnsi"/>
          <w:szCs w:val="22"/>
        </w:rPr>
        <w:t>Registration Number: 1997/15443/07</w:t>
      </w:r>
    </w:p>
    <w:p w14:paraId="16001D69" w14:textId="77777777" w:rsidR="005B049E" w:rsidRPr="00342EA5" w:rsidRDefault="005B049E" w:rsidP="005B049E">
      <w:pPr>
        <w:pStyle w:val="BodyText"/>
        <w:spacing w:line="276" w:lineRule="auto"/>
        <w:jc w:val="center"/>
        <w:rPr>
          <w:rFonts w:cstheme="minorHAnsi"/>
        </w:rPr>
      </w:pPr>
      <w:r w:rsidRPr="00342EA5">
        <w:rPr>
          <w:rFonts w:asciiTheme="minorHAnsi" w:hAnsiTheme="minorHAnsi" w:cstheme="minorHAnsi"/>
          <w:szCs w:val="22"/>
        </w:rPr>
        <w:t>31 Princess of Wales Terrace, Parktown, Johannesburg, 2193, South Africa</w:t>
      </w:r>
    </w:p>
    <w:p w14:paraId="203F7399" w14:textId="77777777" w:rsidR="009457A7" w:rsidRPr="00342EA5" w:rsidRDefault="009457A7">
      <w:pPr>
        <w:spacing w:after="0" w:line="276" w:lineRule="auto"/>
        <w:contextualSpacing/>
        <w:rPr>
          <w:rFonts w:cstheme="minorHAnsi"/>
        </w:rPr>
      </w:pPr>
    </w:p>
    <w:p w14:paraId="203F739A" w14:textId="77777777" w:rsidR="009457A7" w:rsidRPr="00342EA5" w:rsidRDefault="004857FE">
      <w:pPr>
        <w:spacing w:after="0" w:line="276" w:lineRule="auto"/>
        <w:contextualSpacing/>
        <w:jc w:val="center"/>
        <w:rPr>
          <w:rFonts w:cstheme="minorHAnsi"/>
        </w:rPr>
      </w:pPr>
      <w:r w:rsidRPr="00342EA5">
        <w:rPr>
          <w:rFonts w:cstheme="minorHAnsi"/>
        </w:rPr>
        <w:t xml:space="preserve"> (hereinafter “</w:t>
      </w:r>
      <w:r w:rsidRPr="00342EA5">
        <w:rPr>
          <w:rFonts w:cstheme="minorHAnsi"/>
          <w:b/>
        </w:rPr>
        <w:t>the Data Provider</w:t>
      </w:r>
      <w:r w:rsidRPr="00342EA5">
        <w:rPr>
          <w:rFonts w:cstheme="minorHAnsi"/>
        </w:rPr>
        <w:t>”)</w:t>
      </w:r>
    </w:p>
    <w:p w14:paraId="203F739B" w14:textId="77777777" w:rsidR="009457A7" w:rsidRPr="00342EA5" w:rsidRDefault="009457A7">
      <w:pPr>
        <w:spacing w:after="0" w:line="276" w:lineRule="auto"/>
        <w:contextualSpacing/>
        <w:rPr>
          <w:rFonts w:cstheme="minorHAnsi"/>
        </w:rPr>
      </w:pPr>
    </w:p>
    <w:p w14:paraId="203F739C" w14:textId="77777777" w:rsidR="009457A7" w:rsidRPr="00342EA5" w:rsidRDefault="004857FE">
      <w:pPr>
        <w:spacing w:after="0" w:line="276" w:lineRule="auto"/>
        <w:contextualSpacing/>
        <w:jc w:val="center"/>
        <w:rPr>
          <w:rFonts w:cstheme="minorHAnsi"/>
        </w:rPr>
      </w:pPr>
      <w:r w:rsidRPr="00342EA5">
        <w:rPr>
          <w:rFonts w:cstheme="minorHAnsi"/>
        </w:rPr>
        <w:t>and</w:t>
      </w:r>
    </w:p>
    <w:p w14:paraId="203F739D" w14:textId="77777777" w:rsidR="009457A7" w:rsidRPr="00342EA5" w:rsidRDefault="009457A7">
      <w:pPr>
        <w:spacing w:after="0" w:line="276" w:lineRule="auto"/>
        <w:contextualSpacing/>
        <w:jc w:val="center"/>
        <w:rPr>
          <w:rFonts w:cstheme="minorHAnsi"/>
        </w:rPr>
      </w:pPr>
    </w:p>
    <w:p w14:paraId="6DF88DDD" w14:textId="77777777" w:rsidR="00342EA5" w:rsidRPr="00342EA5" w:rsidRDefault="005B049E">
      <w:pPr>
        <w:pStyle w:val="BodyText"/>
        <w:spacing w:line="276" w:lineRule="auto"/>
        <w:jc w:val="center"/>
        <w:rPr>
          <w:rFonts w:asciiTheme="minorHAnsi" w:hAnsiTheme="minorHAnsi" w:cstheme="minorHAnsi"/>
          <w:b/>
          <w:bCs/>
          <w:szCs w:val="22"/>
        </w:rPr>
      </w:pPr>
      <w:r w:rsidRPr="00342EA5">
        <w:rPr>
          <w:rFonts w:asciiTheme="minorHAnsi" w:hAnsiTheme="minorHAnsi" w:cstheme="minorHAnsi"/>
          <w:b/>
          <w:bCs/>
          <w:szCs w:val="22"/>
        </w:rPr>
        <w:t xml:space="preserve">Wits Reproductive Health and HIV Institute, </w:t>
      </w:r>
    </w:p>
    <w:p w14:paraId="203F739F" w14:textId="243DB294" w:rsidR="009457A7" w:rsidRPr="00342EA5" w:rsidRDefault="005B049E">
      <w:pPr>
        <w:pStyle w:val="BodyText"/>
        <w:spacing w:line="276" w:lineRule="auto"/>
        <w:jc w:val="center"/>
        <w:rPr>
          <w:rFonts w:asciiTheme="minorHAnsi" w:hAnsiTheme="minorHAnsi" w:cstheme="minorHAnsi"/>
          <w:b/>
          <w:bCs/>
          <w:szCs w:val="22"/>
        </w:rPr>
      </w:pPr>
      <w:r w:rsidRPr="00342EA5">
        <w:rPr>
          <w:rFonts w:asciiTheme="minorHAnsi" w:hAnsiTheme="minorHAnsi" w:cstheme="minorHAnsi"/>
          <w:b/>
          <w:bCs/>
          <w:szCs w:val="22"/>
        </w:rPr>
        <w:t xml:space="preserve">a Division of </w:t>
      </w:r>
      <w:r w:rsidR="00EB5D24" w:rsidRPr="00342EA5">
        <w:rPr>
          <w:rFonts w:asciiTheme="minorHAnsi" w:hAnsiTheme="minorHAnsi" w:cstheme="minorHAnsi"/>
          <w:b/>
          <w:bCs/>
          <w:szCs w:val="22"/>
        </w:rPr>
        <w:t>WITS HEALTH CONSORTIUM (PTY) LTD</w:t>
      </w:r>
    </w:p>
    <w:p w14:paraId="410AE9F0" w14:textId="3F1C22AA" w:rsidR="00EB5D24" w:rsidRPr="00342EA5" w:rsidRDefault="00EB5D24">
      <w:pPr>
        <w:pStyle w:val="BodyText"/>
        <w:spacing w:line="276" w:lineRule="auto"/>
        <w:jc w:val="center"/>
        <w:rPr>
          <w:rFonts w:asciiTheme="minorHAnsi" w:hAnsiTheme="minorHAnsi" w:cstheme="minorHAnsi"/>
          <w:szCs w:val="22"/>
        </w:rPr>
      </w:pPr>
      <w:r w:rsidRPr="00342EA5">
        <w:rPr>
          <w:rFonts w:asciiTheme="minorHAnsi" w:hAnsiTheme="minorHAnsi" w:cstheme="minorHAnsi"/>
          <w:szCs w:val="22"/>
        </w:rPr>
        <w:t>Registration Number: 1997/15443/07</w:t>
      </w:r>
    </w:p>
    <w:p w14:paraId="203F73A0" w14:textId="79B61193" w:rsidR="009457A7" w:rsidRPr="00342EA5" w:rsidRDefault="00EB5D24" w:rsidP="00EB5D24">
      <w:pPr>
        <w:pStyle w:val="BodyText"/>
        <w:spacing w:line="276" w:lineRule="auto"/>
        <w:jc w:val="center"/>
        <w:rPr>
          <w:rFonts w:cstheme="minorHAnsi"/>
        </w:rPr>
      </w:pPr>
      <w:r w:rsidRPr="00342EA5">
        <w:rPr>
          <w:rFonts w:asciiTheme="minorHAnsi" w:hAnsiTheme="minorHAnsi" w:cstheme="minorHAnsi"/>
          <w:szCs w:val="22"/>
        </w:rPr>
        <w:t>31 Princess of Wales Terrace, Parktown, Johannesburg, 2193, South Africa</w:t>
      </w:r>
    </w:p>
    <w:p w14:paraId="203F73A1" w14:textId="77777777" w:rsidR="009457A7" w:rsidRPr="00342EA5" w:rsidRDefault="009457A7">
      <w:pPr>
        <w:spacing w:after="0" w:line="276" w:lineRule="auto"/>
        <w:contextualSpacing/>
        <w:jc w:val="center"/>
        <w:rPr>
          <w:rFonts w:cstheme="minorHAnsi"/>
        </w:rPr>
      </w:pPr>
    </w:p>
    <w:p w14:paraId="203F73A2" w14:textId="77777777" w:rsidR="009457A7" w:rsidRPr="00342EA5" w:rsidRDefault="004857FE">
      <w:pPr>
        <w:spacing w:after="0" w:line="276" w:lineRule="auto"/>
        <w:contextualSpacing/>
        <w:jc w:val="center"/>
        <w:rPr>
          <w:rFonts w:cstheme="minorHAnsi"/>
        </w:rPr>
      </w:pPr>
      <w:r w:rsidRPr="00342EA5">
        <w:rPr>
          <w:rFonts w:cstheme="minorHAnsi"/>
        </w:rPr>
        <w:t>(hereinafter “</w:t>
      </w:r>
      <w:r w:rsidRPr="00342EA5">
        <w:rPr>
          <w:rFonts w:cstheme="minorHAnsi"/>
          <w:b/>
        </w:rPr>
        <w:t>the Data Recipient”</w:t>
      </w:r>
      <w:r w:rsidRPr="00342EA5">
        <w:rPr>
          <w:rFonts w:cstheme="minorHAnsi"/>
        </w:rPr>
        <w:t>)</w:t>
      </w:r>
    </w:p>
    <w:p w14:paraId="203F73A3" w14:textId="77777777" w:rsidR="009457A7" w:rsidRPr="00342EA5" w:rsidRDefault="009457A7">
      <w:pPr>
        <w:spacing w:after="0" w:line="276" w:lineRule="auto"/>
        <w:contextualSpacing/>
        <w:jc w:val="both"/>
        <w:rPr>
          <w:rFonts w:cstheme="minorHAnsi"/>
        </w:rPr>
      </w:pPr>
    </w:p>
    <w:p w14:paraId="203F73A4" w14:textId="77777777" w:rsidR="009457A7" w:rsidRPr="00342EA5" w:rsidRDefault="004857FE">
      <w:pPr>
        <w:spacing w:after="0" w:line="276" w:lineRule="auto"/>
        <w:contextualSpacing/>
        <w:jc w:val="both"/>
        <w:rPr>
          <w:rFonts w:cstheme="minorHAnsi"/>
          <w:b/>
        </w:rPr>
      </w:pPr>
      <w:r w:rsidRPr="00342EA5">
        <w:rPr>
          <w:rFonts w:cstheme="minorHAnsi"/>
          <w:b/>
        </w:rPr>
        <w:t>WHEREAS:</w:t>
      </w:r>
    </w:p>
    <w:p w14:paraId="203F73A5" w14:textId="77777777" w:rsidR="009457A7" w:rsidRPr="00342EA5" w:rsidRDefault="009457A7">
      <w:pPr>
        <w:spacing w:after="0" w:line="276" w:lineRule="auto"/>
        <w:contextualSpacing/>
        <w:jc w:val="both"/>
        <w:rPr>
          <w:rFonts w:cstheme="minorHAnsi"/>
        </w:rPr>
      </w:pPr>
    </w:p>
    <w:p w14:paraId="445AF410" w14:textId="154AA9FE" w:rsidR="008B2556"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eastAsia="Times New Roman" w:cstheme="minorHAnsi"/>
          <w:lang w:eastAsia="en-GB"/>
        </w:rPr>
        <w:t xml:space="preserve">The Data Provider collected certain Data (as defined below) under the </w:t>
      </w:r>
      <w:r w:rsidR="00645F73" w:rsidRPr="00342EA5">
        <w:rPr>
          <w:rFonts w:eastAsia="Times New Roman" w:cstheme="minorHAnsi"/>
          <w:lang w:eastAsia="en-GB"/>
        </w:rPr>
        <w:t>Middle-aged Soweto Cohort (MASC)</w:t>
      </w:r>
      <w:r w:rsidR="008B2556" w:rsidRPr="00342EA5">
        <w:rPr>
          <w:rFonts w:eastAsia="Times New Roman" w:cstheme="minorHAnsi"/>
          <w:lang w:eastAsia="en-GB"/>
        </w:rPr>
        <w:t xml:space="preserve">. This includes data collected as part of </w:t>
      </w:r>
      <w:r w:rsidR="007B46D5" w:rsidRPr="00342EA5">
        <w:rPr>
          <w:rFonts w:eastAsia="Times New Roman" w:cstheme="minorHAnsi"/>
          <w:lang w:eastAsia="en-GB"/>
        </w:rPr>
        <w:t>the AWI-Gen study (The AWI-Gen Collaborative Centre is funded by the National Human Genome Research Institute (NHGRI), the National Institute of Environmental Health Sciences (NIEHS), of the National Institutes of Health (NIH) under award number U54HG006938, as part of the H3Africa Consortium, and by the Department of Science and Innovation, South Africa, award number DST/CON 0056/2014) and a</w:t>
      </w:r>
      <w:r w:rsidR="008B2556" w:rsidRPr="00342EA5">
        <w:rPr>
          <w:rFonts w:eastAsia="Times New Roman" w:cstheme="minorHAnsi"/>
          <w:lang w:eastAsia="en-GB"/>
        </w:rPr>
        <w:t xml:space="preserve"> p</w:t>
      </w:r>
      <w:r w:rsidR="005B049E" w:rsidRPr="00342EA5">
        <w:rPr>
          <w:rFonts w:eastAsia="Times New Roman" w:cstheme="minorHAnsi"/>
          <w:lang w:eastAsia="en-GB"/>
        </w:rPr>
        <w:t xml:space="preserve">roject </w:t>
      </w:r>
      <w:r w:rsidR="008B2556" w:rsidRPr="00342EA5">
        <w:rPr>
          <w:rFonts w:eastAsia="Times New Roman" w:cstheme="minorHAnsi"/>
          <w:lang w:eastAsia="en-GB"/>
        </w:rPr>
        <w:t xml:space="preserve">jointly </w:t>
      </w:r>
      <w:r w:rsidR="005B049E" w:rsidRPr="00342EA5">
        <w:rPr>
          <w:rFonts w:eastAsia="Times New Roman" w:cstheme="minorHAnsi"/>
          <w:lang w:eastAsia="en-GB"/>
        </w:rPr>
        <w:t xml:space="preserve">funded </w:t>
      </w:r>
      <w:proofErr w:type="spellStart"/>
      <w:r w:rsidR="005B049E" w:rsidRPr="00342EA5">
        <w:rPr>
          <w:rFonts w:eastAsia="Times New Roman" w:cstheme="minorHAnsi"/>
          <w:lang w:eastAsia="en-GB"/>
        </w:rPr>
        <w:t>by</w:t>
      </w:r>
      <w:r w:rsidR="008B2556" w:rsidRPr="00342EA5">
        <w:rPr>
          <w:rFonts w:cstheme="minorHAnsi"/>
        </w:rPr>
        <w:t>the</w:t>
      </w:r>
      <w:proofErr w:type="spellEnd"/>
      <w:r w:rsidR="008B2556" w:rsidRPr="00342EA5">
        <w:rPr>
          <w:rFonts w:cstheme="minorHAnsi"/>
        </w:rPr>
        <w:t xml:space="preserve"> South African Medical Research Council (MRC) from South African National Department of Health, MRC UK (via the Newton Fund) and GSK Africa Non-Communicable Disease Open Lab (via a supporting grant project number: ES/N013891/1). </w:t>
      </w:r>
    </w:p>
    <w:p w14:paraId="36F1AF95" w14:textId="77777777" w:rsidR="005B049E" w:rsidRPr="00342EA5" w:rsidRDefault="005B049E" w:rsidP="00342EA5">
      <w:pPr>
        <w:pStyle w:val="ListParagraph"/>
        <w:spacing w:after="0" w:line="276" w:lineRule="auto"/>
        <w:ind w:left="709" w:hanging="709"/>
        <w:jc w:val="both"/>
        <w:rPr>
          <w:rFonts w:cstheme="minorHAnsi"/>
        </w:rPr>
      </w:pPr>
    </w:p>
    <w:p w14:paraId="203F73AA" w14:textId="77777777"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 xml:space="preserve">The Data Recipient is carrying out a project titled “Developing Data Science Solutions to Mitigate the Health Impacts of Climate Change in Africa: the HE2AT </w:t>
      </w:r>
      <w:proofErr w:type="spellStart"/>
      <w:r w:rsidRPr="00342EA5">
        <w:rPr>
          <w:rFonts w:cstheme="minorHAnsi"/>
        </w:rPr>
        <w:t>Center</w:t>
      </w:r>
      <w:proofErr w:type="spellEnd"/>
      <w:r w:rsidRPr="00342EA5">
        <w:rPr>
          <w:rFonts w:cstheme="minorHAnsi"/>
        </w:rPr>
        <w:t>” (“HE2AT Project”) which is funded by the National Institutes of Health (NIH</w:t>
      </w:r>
      <w:proofErr w:type="gramStart"/>
      <w:r w:rsidRPr="00342EA5">
        <w:rPr>
          <w:rFonts w:cstheme="minorHAnsi"/>
        </w:rPr>
        <w:t>) .</w:t>
      </w:r>
      <w:proofErr w:type="gramEnd"/>
      <w:r w:rsidRPr="00342EA5">
        <w:rPr>
          <w:rFonts w:cstheme="minorHAnsi"/>
        </w:rPr>
        <w:t xml:space="preserve">  </w:t>
      </w:r>
    </w:p>
    <w:p w14:paraId="203F73AB" w14:textId="77777777" w:rsidR="009457A7" w:rsidRPr="00342EA5" w:rsidRDefault="009457A7" w:rsidP="00342EA5">
      <w:pPr>
        <w:pStyle w:val="ListParagraph"/>
        <w:spacing w:after="0" w:line="276" w:lineRule="auto"/>
        <w:ind w:left="709" w:hanging="709"/>
        <w:jc w:val="both"/>
        <w:rPr>
          <w:rFonts w:cstheme="minorHAnsi"/>
        </w:rPr>
      </w:pPr>
    </w:p>
    <w:p w14:paraId="203F73AC" w14:textId="16D0802D"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The Data Recipient has requested the Data Provider to transfer certain Data that was collected under the Project/s listed in Clause 1 for purposes of the “I</w:t>
      </w:r>
      <w:r w:rsidRPr="00342EA5">
        <w:rPr>
          <w:rFonts w:cstheme="minorHAnsi"/>
          <w:lang w:eastAsia="en-ZA"/>
        </w:rPr>
        <w:t>ndividual Participant Data meta-analysis to quantify the impact of high ambient temperatures on maternal and child health in Africa”</w:t>
      </w:r>
      <w:r w:rsidRPr="00342EA5">
        <w:rPr>
          <w:rFonts w:cstheme="minorHAnsi"/>
        </w:rPr>
        <w:t xml:space="preserve"> (“the Study”) within the HE2AT Project, the details of which are set out under Annexure “B” attached hereto.  </w:t>
      </w:r>
    </w:p>
    <w:p w14:paraId="203F73AD" w14:textId="77777777" w:rsidR="009457A7" w:rsidRPr="00342EA5" w:rsidRDefault="009457A7" w:rsidP="00342EA5">
      <w:pPr>
        <w:pStyle w:val="ListParagraph"/>
        <w:ind w:left="709" w:hanging="709"/>
        <w:rPr>
          <w:rFonts w:cstheme="minorHAnsi"/>
        </w:rPr>
      </w:pPr>
    </w:p>
    <w:p w14:paraId="203F73AE" w14:textId="5C7260E2" w:rsidR="009457A7" w:rsidRPr="00342EA5" w:rsidRDefault="004857FE" w:rsidP="00342EA5">
      <w:pPr>
        <w:pStyle w:val="ListParagraph"/>
        <w:numPr>
          <w:ilvl w:val="0"/>
          <w:numId w:val="2"/>
        </w:numPr>
        <w:suppressAutoHyphens w:val="0"/>
        <w:spacing w:after="0" w:line="276" w:lineRule="auto"/>
        <w:ind w:left="709" w:hanging="709"/>
        <w:jc w:val="both"/>
        <w:rPr>
          <w:rFonts w:cstheme="minorHAnsi"/>
        </w:rPr>
      </w:pPr>
      <w:r w:rsidRPr="00342EA5">
        <w:rPr>
          <w:rFonts w:cstheme="minorHAnsi"/>
        </w:rPr>
        <w:t xml:space="preserve">The Data Provider will transfer a Limited Data Set to the Data Recipient. A </w:t>
      </w:r>
      <w:r w:rsidRPr="00342EA5">
        <w:rPr>
          <w:rFonts w:cstheme="minorHAnsi"/>
          <w:b/>
          <w:bCs/>
        </w:rPr>
        <w:t>“Limited Data Set”</w:t>
      </w:r>
      <w:r w:rsidRPr="00342EA5">
        <w:rPr>
          <w:rFonts w:cstheme="minorHAnsi"/>
        </w:rPr>
        <w:t xml:space="preserve"> consists of health information that has had all direct identifiers concerning the subject of the record (and his or her employer, family, and household members) deleted; that is, the information excludes all of the following: names; </w:t>
      </w:r>
      <w:del w:id="0" w:author="Craig Parker" w:date="2023-11-30T09:06:00Z">
        <w:r w:rsidRPr="00342EA5" w:rsidDel="002B142C">
          <w:rPr>
            <w:rFonts w:cstheme="minorHAnsi"/>
          </w:rPr>
          <w:delText>street addresses (excluding suburb, small area or town)</w:delText>
        </w:r>
      </w:del>
      <w:r w:rsidRPr="00342EA5">
        <w:rPr>
          <w:rFonts w:cstheme="minorHAnsi"/>
        </w:rPr>
        <w:t xml:space="preserve">; telephone numbers; fax numbers; electronic mail addresses; government insurance </w:t>
      </w:r>
      <w:r w:rsidRPr="00342EA5">
        <w:rPr>
          <w:rFonts w:cstheme="minorHAnsi"/>
        </w:rPr>
        <w:lastRenderedPageBreak/>
        <w:t>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ins w:id="1" w:author="Craig Parker" w:date="2023-11-30T09:06:00Z">
        <w:r w:rsidR="002B142C">
          <w:rPr>
            <w:rFonts w:cstheme="minorHAnsi"/>
          </w:rPr>
          <w:t xml:space="preserve"> </w:t>
        </w:r>
      </w:ins>
      <w:ins w:id="2" w:author="Craig Parker" w:date="2023-11-30T09:07:00Z">
        <w:r w:rsidR="002B142C" w:rsidRPr="00E10B29">
          <w:rPr>
            <w:rFonts w:cstheme="minorHAnsi"/>
            <w:rPrChange w:id="3" w:author="Craig Parker" w:date="2023-12-01T14:47:00Z">
              <w:rPr>
                <w:rStyle w:val="textrun"/>
                <w:color w:val="D13438"/>
                <w:u w:val="single"/>
              </w:rPr>
            </w:rPrChange>
          </w:rPr>
          <w:t xml:space="preserve">Given the nature of our research, we request that </w:t>
        </w:r>
        <w:r w:rsidR="002B142C" w:rsidRPr="00E10B29">
          <w:rPr>
            <w:rFonts w:cstheme="minorHAnsi"/>
            <w:rPrChange w:id="4" w:author="Craig Parker" w:date="2023-12-01T14:47:00Z">
              <w:rPr>
                <w:rFonts w:ascii="Times New Roman" w:eastAsia="Times New Roman" w:hAnsi="Times New Roman" w:cs="Times New Roman"/>
                <w:sz w:val="24"/>
                <w:szCs w:val="24"/>
                <w:u w:val="single"/>
              </w:rPr>
            </w:rPrChange>
          </w:rPr>
          <w:t>street addresses are not deleted. </w:t>
        </w:r>
      </w:ins>
    </w:p>
    <w:p w14:paraId="52BB77D0" w14:textId="77777777" w:rsidR="00EB5D24" w:rsidRPr="00342EA5" w:rsidRDefault="00EB5D24" w:rsidP="00342EA5">
      <w:pPr>
        <w:suppressAutoHyphens w:val="0"/>
        <w:spacing w:after="0" w:line="276" w:lineRule="auto"/>
        <w:ind w:left="709" w:hanging="709"/>
        <w:jc w:val="both"/>
        <w:rPr>
          <w:rFonts w:cstheme="minorHAnsi"/>
        </w:rPr>
      </w:pPr>
    </w:p>
    <w:p w14:paraId="203F73AF" w14:textId="77777777" w:rsidR="009457A7" w:rsidRPr="00342EA5" w:rsidRDefault="004857FE" w:rsidP="00342EA5">
      <w:pPr>
        <w:pStyle w:val="ListParagraph"/>
        <w:numPr>
          <w:ilvl w:val="0"/>
          <w:numId w:val="2"/>
        </w:numPr>
        <w:spacing w:after="0" w:line="276" w:lineRule="auto"/>
        <w:ind w:left="709" w:hanging="709"/>
        <w:jc w:val="both"/>
        <w:rPr>
          <w:rFonts w:cstheme="minorHAnsi"/>
        </w:rPr>
      </w:pPr>
      <w:r w:rsidRPr="00342EA5">
        <w:rPr>
          <w:rFonts w:cstheme="minorHAnsi"/>
        </w:rPr>
        <w:t xml:space="preserve">The transfer of the Data will be done in accordance with the terms and conditions of this Agreement. </w:t>
      </w:r>
    </w:p>
    <w:p w14:paraId="46BE886D" w14:textId="77777777" w:rsidR="00EB5D24" w:rsidRPr="00342EA5" w:rsidRDefault="00EB5D24">
      <w:pPr>
        <w:spacing w:after="0" w:line="276" w:lineRule="auto"/>
        <w:contextualSpacing/>
        <w:jc w:val="both"/>
        <w:rPr>
          <w:rFonts w:cstheme="minorHAnsi"/>
        </w:rPr>
      </w:pPr>
    </w:p>
    <w:p w14:paraId="203F73B1" w14:textId="77777777" w:rsidR="009457A7" w:rsidRPr="00342EA5" w:rsidRDefault="004857FE">
      <w:pPr>
        <w:spacing w:after="0" w:line="276" w:lineRule="auto"/>
        <w:contextualSpacing/>
        <w:jc w:val="both"/>
        <w:rPr>
          <w:rFonts w:cstheme="minorHAnsi"/>
          <w:b/>
        </w:rPr>
      </w:pPr>
      <w:r w:rsidRPr="00342EA5">
        <w:rPr>
          <w:rFonts w:cstheme="minorHAnsi"/>
          <w:b/>
        </w:rPr>
        <w:t>THEREFORE, THE PARTIES AGREE AS FOLLOWS:</w:t>
      </w:r>
    </w:p>
    <w:p w14:paraId="203F73B2" w14:textId="77777777" w:rsidR="009457A7" w:rsidRPr="00342EA5" w:rsidRDefault="009457A7">
      <w:pPr>
        <w:spacing w:after="0" w:line="276" w:lineRule="auto"/>
        <w:contextualSpacing/>
        <w:jc w:val="both"/>
        <w:rPr>
          <w:rFonts w:cstheme="minorHAnsi"/>
          <w:b/>
        </w:rPr>
      </w:pPr>
    </w:p>
    <w:p w14:paraId="203F73B3" w14:textId="77777777" w:rsidR="009457A7" w:rsidRPr="00342EA5" w:rsidRDefault="004857FE">
      <w:pPr>
        <w:pStyle w:val="ListParagraph"/>
        <w:numPr>
          <w:ilvl w:val="0"/>
          <w:numId w:val="3"/>
        </w:numPr>
        <w:spacing w:after="0" w:line="276" w:lineRule="auto"/>
        <w:ind w:left="567" w:hanging="567"/>
        <w:jc w:val="both"/>
        <w:rPr>
          <w:rFonts w:cstheme="minorHAnsi"/>
          <w:b/>
          <w:u w:val="single"/>
        </w:rPr>
      </w:pPr>
      <w:r w:rsidRPr="00342EA5">
        <w:rPr>
          <w:rFonts w:cstheme="minorHAnsi"/>
          <w:b/>
          <w:u w:val="single"/>
        </w:rPr>
        <w:t>DEFINITIONS</w:t>
      </w:r>
    </w:p>
    <w:p w14:paraId="203F73B4" w14:textId="77777777" w:rsidR="009457A7" w:rsidRPr="00342EA5"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sidRPr="00342EA5">
        <w:rPr>
          <w:rFonts w:asciiTheme="minorHAnsi" w:hAnsiTheme="minorHAnsi" w:cstheme="minorHAnsi"/>
          <w:szCs w:val="22"/>
        </w:rPr>
        <w:tab/>
      </w:r>
    </w:p>
    <w:p w14:paraId="203F73B5" w14:textId="77777777" w:rsidR="009457A7" w:rsidRPr="00342EA5"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sidRPr="00342EA5">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1.1</w:t>
      </w:r>
      <w:r w:rsidRPr="00342EA5">
        <w:rPr>
          <w:rFonts w:asciiTheme="minorHAnsi" w:hAnsiTheme="minorHAnsi" w:cstheme="minorHAnsi"/>
          <w:szCs w:val="22"/>
        </w:rPr>
        <w:tab/>
      </w:r>
      <w:r w:rsidRPr="00342EA5">
        <w:rPr>
          <w:rFonts w:asciiTheme="minorHAnsi" w:hAnsiTheme="minorHAnsi" w:cstheme="minorHAnsi"/>
          <w:b/>
          <w:szCs w:val="22"/>
        </w:rPr>
        <w:t>"the/this Agreement"</w:t>
      </w:r>
      <w:r w:rsidRPr="00342EA5">
        <w:rPr>
          <w:rFonts w:asciiTheme="minorHAnsi" w:hAnsiTheme="minorHAnsi" w:cstheme="minorHAnsi"/>
          <w:szCs w:val="22"/>
        </w:rPr>
        <w:t xml:space="preserve"> shall mean this Agreement together with any Annexures </w:t>
      </w:r>
      <w:proofErr w:type="gramStart"/>
      <w:r w:rsidRPr="00342EA5">
        <w:rPr>
          <w:rFonts w:asciiTheme="minorHAnsi" w:hAnsiTheme="minorHAnsi" w:cstheme="minorHAnsi"/>
          <w:szCs w:val="22"/>
        </w:rPr>
        <w:t>hereto;</w:t>
      </w:r>
      <w:proofErr w:type="gramEnd"/>
    </w:p>
    <w:p w14:paraId="203F73B8"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0963D39C"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1.2</w:t>
      </w:r>
      <w:r w:rsidRPr="00342EA5">
        <w:rPr>
          <w:rFonts w:asciiTheme="minorHAnsi" w:hAnsiTheme="minorHAnsi" w:cstheme="minorHAnsi"/>
          <w:szCs w:val="22"/>
        </w:rPr>
        <w:tab/>
      </w:r>
      <w:r w:rsidRPr="00342EA5">
        <w:rPr>
          <w:rFonts w:asciiTheme="minorHAnsi" w:hAnsiTheme="minorHAnsi" w:cstheme="minorHAnsi"/>
          <w:b/>
          <w:szCs w:val="22"/>
        </w:rPr>
        <w:t xml:space="preserve">"Commencement Date" </w:t>
      </w:r>
      <w:r w:rsidRPr="00342EA5">
        <w:rPr>
          <w:rFonts w:asciiTheme="minorHAnsi" w:hAnsiTheme="minorHAnsi" w:cstheme="minorHAnsi"/>
          <w:szCs w:val="22"/>
        </w:rPr>
        <w:t xml:space="preserve">shall mean the date on which this Agreement commenced, namely </w:t>
      </w:r>
      <w:r w:rsidR="00012EF4" w:rsidRPr="00342EA5">
        <w:rPr>
          <w:rFonts w:asciiTheme="minorHAnsi" w:hAnsiTheme="minorHAnsi" w:cstheme="minorHAnsi"/>
          <w:b/>
          <w:szCs w:val="22"/>
        </w:rPr>
        <w:t>30</w:t>
      </w:r>
      <w:r w:rsidR="005345A7" w:rsidRPr="00342EA5">
        <w:rPr>
          <w:rFonts w:asciiTheme="minorHAnsi" w:hAnsiTheme="minorHAnsi" w:cstheme="minorHAnsi"/>
          <w:b/>
          <w:szCs w:val="22"/>
        </w:rPr>
        <w:t xml:space="preserve"> May </w:t>
      </w:r>
      <w:proofErr w:type="gramStart"/>
      <w:r w:rsidR="005345A7" w:rsidRPr="00342EA5">
        <w:rPr>
          <w:rFonts w:asciiTheme="minorHAnsi" w:hAnsiTheme="minorHAnsi" w:cstheme="minorHAnsi"/>
          <w:b/>
          <w:szCs w:val="22"/>
        </w:rPr>
        <w:t>2023</w:t>
      </w:r>
      <w:r w:rsidRPr="00342EA5">
        <w:rPr>
          <w:rFonts w:asciiTheme="minorHAnsi" w:hAnsiTheme="minorHAnsi" w:cstheme="minorHAnsi"/>
          <w:bCs/>
          <w:szCs w:val="22"/>
        </w:rPr>
        <w:t>;</w:t>
      </w:r>
      <w:proofErr w:type="gramEnd"/>
      <w:r w:rsidRPr="00342EA5">
        <w:rPr>
          <w:rFonts w:asciiTheme="minorHAnsi" w:hAnsiTheme="minorHAnsi" w:cstheme="minorHAnsi"/>
          <w:bCs/>
          <w:szCs w:val="22"/>
        </w:rPr>
        <w:t xml:space="preserve"> </w:t>
      </w:r>
      <w:r w:rsidRPr="00342EA5">
        <w:rPr>
          <w:rFonts w:asciiTheme="minorHAnsi" w:hAnsiTheme="minorHAnsi" w:cstheme="minorHAnsi"/>
          <w:szCs w:val="22"/>
        </w:rPr>
        <w:t xml:space="preserve"> </w:t>
      </w:r>
    </w:p>
    <w:p w14:paraId="203F73BA"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1.3</w:t>
      </w:r>
      <w:r w:rsidRPr="00342EA5">
        <w:rPr>
          <w:rFonts w:asciiTheme="minorHAnsi" w:hAnsiTheme="minorHAnsi" w:cstheme="minorHAnsi"/>
          <w:szCs w:val="22"/>
        </w:rPr>
        <w:tab/>
      </w:r>
      <w:r w:rsidRPr="00342EA5">
        <w:rPr>
          <w:rFonts w:asciiTheme="minorHAnsi" w:hAnsiTheme="minorHAnsi" w:cstheme="minorHAnsi"/>
          <w:b/>
          <w:szCs w:val="22"/>
        </w:rPr>
        <w:t>“Responsible Party”</w:t>
      </w:r>
      <w:r w:rsidRPr="00342EA5">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sidRPr="00342EA5">
        <w:rPr>
          <w:rFonts w:asciiTheme="minorHAnsi" w:hAnsiTheme="minorHAnsi" w:cstheme="minorHAnsi"/>
          <w:szCs w:val="22"/>
        </w:rPr>
        <w:t>Data;</w:t>
      </w:r>
      <w:proofErr w:type="gramEnd"/>
    </w:p>
    <w:p w14:paraId="203F73BC"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Pr="00342EA5"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342EA5">
        <w:rPr>
          <w:rFonts w:asciiTheme="minorHAnsi" w:hAnsiTheme="minorHAnsi" w:cstheme="minorHAnsi"/>
          <w:szCs w:val="22"/>
        </w:rPr>
        <w:t xml:space="preserve"> “</w:t>
      </w:r>
      <w:r w:rsidRPr="00342EA5">
        <w:rPr>
          <w:rFonts w:asciiTheme="minorHAnsi" w:hAnsiTheme="minorHAnsi" w:cstheme="minorHAnsi"/>
          <w:b/>
          <w:bCs/>
          <w:szCs w:val="22"/>
        </w:rPr>
        <w:t xml:space="preserve">Data” </w:t>
      </w:r>
      <w:r w:rsidRPr="00342EA5">
        <w:rPr>
          <w:rFonts w:asciiTheme="minorHAnsi" w:hAnsiTheme="minorHAnsi" w:cstheme="minorHAnsi"/>
          <w:szCs w:val="22"/>
        </w:rPr>
        <w:t xml:space="preserve">shall mean the Data to be transferred from the Data Provider to the Data Recipient as described and detailed in </w:t>
      </w:r>
      <w:r w:rsidRPr="00342EA5">
        <w:rPr>
          <w:rFonts w:asciiTheme="minorHAnsi" w:hAnsiTheme="minorHAnsi" w:cstheme="minorHAnsi"/>
          <w:b/>
          <w:bCs/>
          <w:szCs w:val="22"/>
        </w:rPr>
        <w:t xml:space="preserve">Annexure </w:t>
      </w:r>
      <w:proofErr w:type="gramStart"/>
      <w:r w:rsidRPr="00342EA5">
        <w:rPr>
          <w:rFonts w:asciiTheme="minorHAnsi" w:hAnsiTheme="minorHAnsi" w:cstheme="minorHAnsi"/>
          <w:b/>
          <w:bCs/>
          <w:szCs w:val="22"/>
        </w:rPr>
        <w:t>A</w:t>
      </w:r>
      <w:r w:rsidRPr="00342EA5">
        <w:rPr>
          <w:rFonts w:asciiTheme="minorHAnsi" w:hAnsiTheme="minorHAnsi" w:cstheme="minorHAnsi"/>
          <w:szCs w:val="22"/>
        </w:rPr>
        <w:t>;</w:t>
      </w:r>
      <w:proofErr w:type="gramEnd"/>
    </w:p>
    <w:p w14:paraId="203F73BE" w14:textId="77777777" w:rsidR="009457A7" w:rsidRPr="00342EA5"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Pr="00342EA5"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342EA5">
        <w:rPr>
          <w:rFonts w:asciiTheme="minorHAnsi" w:hAnsiTheme="minorHAnsi" w:cstheme="minorHAnsi"/>
          <w:szCs w:val="22"/>
        </w:rPr>
        <w:t>“</w:t>
      </w:r>
      <w:r w:rsidRPr="00342EA5">
        <w:rPr>
          <w:rFonts w:asciiTheme="minorHAnsi" w:hAnsiTheme="minorHAnsi" w:cstheme="minorHAnsi"/>
          <w:b/>
          <w:bCs/>
          <w:szCs w:val="22"/>
        </w:rPr>
        <w:t>Data Protection Legislation</w:t>
      </w:r>
      <w:r w:rsidRPr="00342EA5">
        <w:rPr>
          <w:rFonts w:asciiTheme="minorHAnsi" w:hAnsiTheme="minorHAnsi" w:cstheme="minorHAnsi"/>
          <w:szCs w:val="22"/>
        </w:rPr>
        <w:t>” shall</w:t>
      </w:r>
      <w:r w:rsidRPr="00342EA5">
        <w:rPr>
          <w:rFonts w:asciiTheme="minorHAnsi" w:hAnsiTheme="minorHAnsi" w:cstheme="minorHAnsi"/>
          <w:bCs/>
          <w:szCs w:val="22"/>
        </w:rPr>
        <w:t xml:space="preserve"> mean </w:t>
      </w:r>
      <w:r w:rsidRPr="00342EA5">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1.6</w:t>
      </w:r>
      <w:r w:rsidRPr="00342EA5">
        <w:rPr>
          <w:rFonts w:asciiTheme="minorHAnsi" w:hAnsiTheme="minorHAnsi" w:cstheme="minorHAnsi"/>
          <w:szCs w:val="22"/>
        </w:rPr>
        <w:tab/>
      </w:r>
      <w:r w:rsidRPr="00342EA5">
        <w:rPr>
          <w:rFonts w:asciiTheme="minorHAnsi" w:hAnsiTheme="minorHAnsi" w:cstheme="minorHAnsi"/>
          <w:b/>
          <w:bCs/>
          <w:szCs w:val="22"/>
        </w:rPr>
        <w:t xml:space="preserve">“Data Subject” </w:t>
      </w:r>
      <w:r w:rsidRPr="00342EA5">
        <w:rPr>
          <w:rFonts w:asciiTheme="minorHAnsi" w:hAnsiTheme="minorHAnsi" w:cstheme="minorHAnsi"/>
          <w:szCs w:val="22"/>
        </w:rPr>
        <w:t xml:space="preserve">means the person to whom Personal Data </w:t>
      </w:r>
      <w:proofErr w:type="gramStart"/>
      <w:r w:rsidRPr="00342EA5">
        <w:rPr>
          <w:rFonts w:asciiTheme="minorHAnsi" w:hAnsiTheme="minorHAnsi" w:cstheme="minorHAnsi"/>
          <w:szCs w:val="22"/>
        </w:rPr>
        <w:t>relates;</w:t>
      </w:r>
      <w:proofErr w:type="gramEnd"/>
    </w:p>
    <w:p w14:paraId="203F73C2"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3" w14:textId="480DFB23"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bCs/>
          <w:szCs w:val="22"/>
        </w:rPr>
        <w:t>1.7</w:t>
      </w:r>
      <w:r w:rsidRPr="00342EA5">
        <w:rPr>
          <w:rFonts w:asciiTheme="minorHAnsi" w:hAnsiTheme="minorHAnsi" w:cstheme="minorHAnsi"/>
          <w:b/>
          <w:szCs w:val="22"/>
        </w:rPr>
        <w:tab/>
        <w:t>“Parties"</w:t>
      </w:r>
      <w:r w:rsidRPr="00342EA5">
        <w:rPr>
          <w:rFonts w:asciiTheme="minorHAnsi" w:hAnsiTheme="minorHAnsi" w:cstheme="minorHAnsi"/>
          <w:szCs w:val="22"/>
        </w:rPr>
        <w:t xml:space="preserve"> shall mean the parties to this Agreement, namely </w:t>
      </w:r>
      <w:r w:rsidR="005B049E" w:rsidRPr="00342EA5">
        <w:rPr>
          <w:rFonts w:asciiTheme="minorHAnsi" w:hAnsiTheme="minorHAnsi" w:cstheme="minorHAnsi"/>
          <w:szCs w:val="22"/>
        </w:rPr>
        <w:t xml:space="preserve">Wits Reproductive Health and HIV Institute and </w:t>
      </w:r>
      <w:r w:rsidR="005B049E" w:rsidRPr="00342EA5">
        <w:rPr>
          <w:rFonts w:asciiTheme="minorHAnsi" w:hAnsiTheme="minorHAnsi" w:cstheme="minorHAnsi"/>
          <w:iCs/>
        </w:rPr>
        <w:t xml:space="preserve">Developmental Pathways for Health Research Unit, both divisions of </w:t>
      </w:r>
      <w:r w:rsidR="00EB5D24" w:rsidRPr="00342EA5">
        <w:rPr>
          <w:rFonts w:asciiTheme="minorHAnsi" w:hAnsiTheme="minorHAnsi" w:cstheme="minorHAnsi"/>
          <w:iCs/>
        </w:rPr>
        <w:t>Wits Health Consortium (Pty) Ltd</w:t>
      </w:r>
      <w:r w:rsidRPr="00342EA5">
        <w:rPr>
          <w:rFonts w:asciiTheme="minorHAnsi" w:hAnsiTheme="minorHAnsi" w:cstheme="minorHAnsi"/>
          <w:iCs/>
        </w:rPr>
        <w:t xml:space="preserve"> </w:t>
      </w:r>
      <w:proofErr w:type="gramStart"/>
      <w:r w:rsidRPr="00342EA5">
        <w:rPr>
          <w:rFonts w:asciiTheme="minorHAnsi" w:hAnsiTheme="minorHAnsi" w:cstheme="minorHAnsi"/>
          <w:iCs/>
        </w:rPr>
        <w:t xml:space="preserve">and </w:t>
      </w:r>
      <w:r w:rsidRPr="00342EA5">
        <w:rPr>
          <w:rFonts w:asciiTheme="minorHAnsi" w:hAnsiTheme="minorHAnsi" w:cstheme="minorHAnsi"/>
          <w:szCs w:val="22"/>
        </w:rPr>
        <w:t>;</w:t>
      </w:r>
      <w:proofErr w:type="gramEnd"/>
      <w:r w:rsidRPr="00342EA5">
        <w:rPr>
          <w:rFonts w:asciiTheme="minorHAnsi" w:hAnsiTheme="minorHAnsi" w:cstheme="minorHAnsi"/>
          <w:szCs w:val="22"/>
        </w:rPr>
        <w:t xml:space="preserve"> and the term </w:t>
      </w:r>
      <w:r w:rsidRPr="00342EA5">
        <w:rPr>
          <w:rFonts w:asciiTheme="minorHAnsi" w:hAnsiTheme="minorHAnsi" w:cstheme="minorHAnsi"/>
          <w:b/>
          <w:bCs/>
          <w:szCs w:val="22"/>
        </w:rPr>
        <w:t>“Party”</w:t>
      </w:r>
      <w:r w:rsidRPr="00342EA5">
        <w:rPr>
          <w:rFonts w:asciiTheme="minorHAnsi" w:hAnsiTheme="minorHAnsi" w:cstheme="minorHAnsi"/>
          <w:szCs w:val="22"/>
        </w:rPr>
        <w:t xml:space="preserve"> shall refer to either of them;</w:t>
      </w:r>
    </w:p>
    <w:p w14:paraId="203F73C4"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5"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1.8</w:t>
      </w:r>
      <w:r w:rsidRPr="00342EA5">
        <w:rPr>
          <w:rFonts w:asciiTheme="minorHAnsi" w:hAnsiTheme="minorHAnsi" w:cstheme="minorHAnsi"/>
          <w:szCs w:val="22"/>
        </w:rPr>
        <w:tab/>
      </w:r>
      <w:r w:rsidRPr="00342EA5">
        <w:rPr>
          <w:rFonts w:asciiTheme="minorHAnsi" w:hAnsiTheme="minorHAnsi" w:cstheme="minorHAnsi"/>
          <w:b/>
          <w:bCs/>
          <w:szCs w:val="22"/>
        </w:rPr>
        <w:t>“person”</w:t>
      </w:r>
      <w:r w:rsidRPr="00342EA5">
        <w:rPr>
          <w:rFonts w:asciiTheme="minorHAnsi" w:hAnsiTheme="minorHAnsi" w:cstheme="minorHAnsi"/>
          <w:szCs w:val="22"/>
        </w:rPr>
        <w:t xml:space="preserve"> means a natural or juristic </w:t>
      </w:r>
      <w:proofErr w:type="gramStart"/>
      <w:r w:rsidRPr="00342EA5">
        <w:rPr>
          <w:rFonts w:asciiTheme="minorHAnsi" w:hAnsiTheme="minorHAnsi" w:cstheme="minorHAnsi"/>
          <w:szCs w:val="22"/>
        </w:rPr>
        <w:t>person;</w:t>
      </w:r>
      <w:proofErr w:type="gramEnd"/>
    </w:p>
    <w:p w14:paraId="203F73C6"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1.9</w:t>
      </w:r>
      <w:r w:rsidRPr="00342EA5">
        <w:rPr>
          <w:rFonts w:asciiTheme="minorHAnsi" w:hAnsiTheme="minorHAnsi" w:cstheme="minorHAnsi"/>
          <w:szCs w:val="22"/>
        </w:rPr>
        <w:tab/>
      </w:r>
      <w:r w:rsidRPr="00342EA5">
        <w:rPr>
          <w:rFonts w:asciiTheme="minorHAnsi" w:hAnsiTheme="minorHAnsi" w:cstheme="minorHAnsi"/>
          <w:b/>
          <w:szCs w:val="22"/>
        </w:rPr>
        <w:t>“Personal Data”</w:t>
      </w:r>
      <w:r w:rsidRPr="00342EA5">
        <w:rPr>
          <w:rFonts w:asciiTheme="minorHAnsi" w:hAnsiTheme="minorHAnsi" w:cstheme="minorHAnsi"/>
          <w:szCs w:val="22"/>
        </w:rPr>
        <w:t xml:space="preserve"> means information relating to an identifiable, living, natural person, and where it is applicable, an identifiable, existing juristic person. Key</w:t>
      </w:r>
      <w:r w:rsidRPr="00342EA5">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sidRPr="00342EA5">
        <w:rPr>
          <w:rFonts w:asciiTheme="minorHAnsi" w:hAnsiTheme="minorHAnsi" w:cstheme="minorHAnsi"/>
          <w:szCs w:val="22"/>
        </w:rPr>
        <w:t>individual;</w:t>
      </w:r>
      <w:proofErr w:type="gramEnd"/>
      <w:r w:rsidRPr="00342EA5">
        <w:rPr>
          <w:rFonts w:asciiTheme="minorHAnsi" w:hAnsiTheme="minorHAnsi" w:cstheme="minorHAnsi"/>
          <w:szCs w:val="22"/>
        </w:rPr>
        <w:tab/>
      </w:r>
    </w:p>
    <w:p w14:paraId="203F73C8"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szCs w:val="22"/>
        </w:rPr>
        <w:t>1.10</w:t>
      </w:r>
      <w:r w:rsidRPr="00342EA5">
        <w:rPr>
          <w:rFonts w:asciiTheme="minorHAnsi" w:hAnsiTheme="minorHAnsi" w:cstheme="minorHAnsi"/>
          <w:szCs w:val="22"/>
        </w:rPr>
        <w:tab/>
      </w:r>
      <w:r w:rsidRPr="00342EA5">
        <w:rPr>
          <w:rFonts w:asciiTheme="minorHAnsi" w:hAnsiTheme="minorHAnsi" w:cstheme="minorHAnsi"/>
          <w:b/>
          <w:szCs w:val="22"/>
        </w:rPr>
        <w:t>“Processing”</w:t>
      </w:r>
      <w:r w:rsidRPr="00342EA5">
        <w:rPr>
          <w:rFonts w:asciiTheme="minorHAnsi" w:hAnsiTheme="minorHAnsi" w:cstheme="minorHAnsi"/>
          <w:szCs w:val="22"/>
        </w:rPr>
        <w:t xml:space="preserve"> (or its conjugates) shall mean any operation or set of operations, which is performed upon Personal Data, </w:t>
      </w:r>
      <w:proofErr w:type="gramStart"/>
      <w:r w:rsidRPr="00342EA5">
        <w:rPr>
          <w:rFonts w:asciiTheme="minorHAnsi" w:hAnsiTheme="minorHAnsi" w:cstheme="minorHAnsi"/>
          <w:szCs w:val="22"/>
        </w:rPr>
        <w:t>whether or not</w:t>
      </w:r>
      <w:proofErr w:type="gramEnd"/>
      <w:r w:rsidRPr="00342EA5">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sidRPr="00342EA5">
        <w:rPr>
          <w:rFonts w:asciiTheme="minorHAnsi" w:hAnsiTheme="minorHAnsi" w:cstheme="minorHAnsi"/>
          <w:szCs w:val="22"/>
        </w:rPr>
        <w:t>1.11</w:t>
      </w:r>
      <w:r w:rsidRPr="00342EA5">
        <w:rPr>
          <w:rFonts w:asciiTheme="minorHAnsi" w:hAnsiTheme="minorHAnsi" w:cstheme="minorHAnsi"/>
          <w:szCs w:val="22"/>
        </w:rPr>
        <w:tab/>
        <w:t>“</w:t>
      </w:r>
      <w:r w:rsidRPr="00342EA5">
        <w:rPr>
          <w:rFonts w:asciiTheme="minorHAnsi" w:hAnsiTheme="minorHAnsi" w:cstheme="minorHAnsi"/>
          <w:b/>
          <w:szCs w:val="22"/>
        </w:rPr>
        <w:t>Operator</w:t>
      </w:r>
      <w:r w:rsidRPr="00342EA5">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sidRPr="00342EA5">
        <w:rPr>
          <w:rFonts w:asciiTheme="minorHAnsi" w:hAnsiTheme="minorHAnsi" w:cstheme="minorHAnsi"/>
          <w:szCs w:val="22"/>
        </w:rPr>
        <w:t>party;</w:t>
      </w:r>
      <w:proofErr w:type="gramEnd"/>
    </w:p>
    <w:p w14:paraId="203F73CC"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sidRPr="00342EA5">
        <w:rPr>
          <w:rFonts w:asciiTheme="minorHAnsi" w:hAnsiTheme="minorHAnsi" w:cstheme="minorHAnsi"/>
          <w:szCs w:val="22"/>
        </w:rPr>
        <w:t>1.12</w:t>
      </w:r>
      <w:r w:rsidRPr="00342EA5">
        <w:rPr>
          <w:rFonts w:asciiTheme="minorHAnsi" w:hAnsiTheme="minorHAnsi" w:cstheme="minorHAnsi"/>
          <w:b/>
          <w:szCs w:val="22"/>
        </w:rPr>
        <w:tab/>
        <w:t xml:space="preserve">"the Project / HE2AT Project" </w:t>
      </w:r>
      <w:r w:rsidRPr="00342EA5">
        <w:rPr>
          <w:rFonts w:asciiTheme="minorHAnsi" w:hAnsiTheme="minorHAnsi" w:cstheme="minorHAnsi"/>
          <w:bCs/>
          <w:szCs w:val="22"/>
        </w:rPr>
        <w:t>shall mean the project entitled “</w:t>
      </w:r>
      <w:r w:rsidRPr="00342EA5">
        <w:rPr>
          <w:rFonts w:asciiTheme="minorHAnsi" w:hAnsiTheme="minorHAnsi" w:cstheme="minorHAnsi"/>
        </w:rPr>
        <w:t xml:space="preserve">Developing Data Science Solutions to Mitigate the Health Impacts of Climate Change in Africa: the HE2AT Center” funded by the National Institutes of </w:t>
      </w:r>
      <w:proofErr w:type="gramStart"/>
      <w:r w:rsidRPr="00342EA5">
        <w:rPr>
          <w:rFonts w:asciiTheme="minorHAnsi" w:hAnsiTheme="minorHAnsi" w:cstheme="minorHAnsi"/>
        </w:rPr>
        <w:t>Health;</w:t>
      </w:r>
      <w:proofErr w:type="gramEnd"/>
    </w:p>
    <w:p w14:paraId="203F73CE"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rPr>
        <w:t>1.13</w:t>
      </w:r>
      <w:r w:rsidRPr="00342EA5">
        <w:rPr>
          <w:rFonts w:asciiTheme="minorHAnsi" w:hAnsiTheme="minorHAnsi" w:cstheme="minorHAnsi"/>
        </w:rPr>
        <w:tab/>
      </w:r>
      <w:r w:rsidRPr="00342EA5">
        <w:rPr>
          <w:rFonts w:asciiTheme="minorHAnsi" w:hAnsiTheme="minorHAnsi" w:cstheme="minorHAnsi"/>
          <w:b/>
          <w:bCs/>
        </w:rPr>
        <w:t>“Study”</w:t>
      </w:r>
      <w:r w:rsidRPr="00342EA5">
        <w:rPr>
          <w:rFonts w:asciiTheme="minorHAnsi" w:hAnsiTheme="minorHAnsi" w:cstheme="minorHAnsi"/>
        </w:rPr>
        <w:t xml:space="preserve"> shall mean </w:t>
      </w:r>
      <w:r w:rsidRPr="00342EA5">
        <w:rPr>
          <w:rFonts w:asciiTheme="minorHAnsi" w:hAnsiTheme="minorHAnsi" w:cstheme="minorHAnsi"/>
          <w:bCs/>
          <w:szCs w:val="22"/>
        </w:rPr>
        <w:t xml:space="preserve">the specific study within the Project as more fully described in </w:t>
      </w:r>
      <w:r w:rsidRPr="00342EA5">
        <w:rPr>
          <w:rFonts w:asciiTheme="minorHAnsi" w:hAnsiTheme="minorHAnsi" w:cstheme="minorHAnsi"/>
          <w:b/>
          <w:bCs/>
          <w:szCs w:val="22"/>
        </w:rPr>
        <w:t xml:space="preserve">Annexure “B” </w:t>
      </w:r>
      <w:r w:rsidRPr="00342EA5">
        <w:rPr>
          <w:rFonts w:asciiTheme="minorHAnsi" w:hAnsiTheme="minorHAnsi" w:cstheme="minorHAnsi"/>
          <w:szCs w:val="22"/>
        </w:rPr>
        <w:t xml:space="preserve">attached </w:t>
      </w:r>
      <w:proofErr w:type="gramStart"/>
      <w:r w:rsidRPr="00342EA5">
        <w:rPr>
          <w:rFonts w:asciiTheme="minorHAnsi" w:hAnsiTheme="minorHAnsi" w:cstheme="minorHAnsi"/>
          <w:szCs w:val="22"/>
        </w:rPr>
        <w:t>hereto;</w:t>
      </w:r>
      <w:proofErr w:type="gramEnd"/>
    </w:p>
    <w:p w14:paraId="203F73D0"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bCs/>
          <w:szCs w:val="22"/>
        </w:rPr>
        <w:t>1.14</w:t>
      </w:r>
      <w:r w:rsidRPr="00342EA5">
        <w:rPr>
          <w:rFonts w:asciiTheme="minorHAnsi" w:hAnsiTheme="minorHAnsi" w:cstheme="minorHAnsi"/>
          <w:bCs/>
          <w:szCs w:val="22"/>
        </w:rPr>
        <w:tab/>
      </w:r>
      <w:r w:rsidRPr="00342EA5">
        <w:rPr>
          <w:rFonts w:asciiTheme="minorHAnsi" w:hAnsiTheme="minorHAnsi" w:cstheme="minorHAnsi"/>
          <w:b/>
          <w:bCs/>
          <w:szCs w:val="22"/>
        </w:rPr>
        <w:t>“Study Data”</w:t>
      </w:r>
      <w:r w:rsidRPr="00342EA5">
        <w:rPr>
          <w:rFonts w:asciiTheme="minorHAnsi" w:hAnsiTheme="minorHAnsi" w:cstheme="minorHAnsi"/>
          <w:bCs/>
          <w:szCs w:val="22"/>
        </w:rPr>
        <w:t xml:space="preserve"> shall mean data and results produced in the execution of the </w:t>
      </w:r>
      <w:proofErr w:type="gramStart"/>
      <w:r w:rsidRPr="00342EA5">
        <w:rPr>
          <w:rFonts w:asciiTheme="minorHAnsi" w:hAnsiTheme="minorHAnsi" w:cstheme="minorHAnsi"/>
          <w:bCs/>
          <w:szCs w:val="22"/>
        </w:rPr>
        <w:t>Study;</w:t>
      </w:r>
      <w:proofErr w:type="gramEnd"/>
      <w:r w:rsidRPr="00342EA5">
        <w:rPr>
          <w:rFonts w:asciiTheme="minorHAnsi" w:hAnsiTheme="minorHAnsi" w:cstheme="minorHAnsi"/>
          <w:bCs/>
          <w:szCs w:val="22"/>
        </w:rPr>
        <w:t xml:space="preserve"> </w:t>
      </w:r>
    </w:p>
    <w:p w14:paraId="203F73D2" w14:textId="77777777" w:rsidR="009457A7" w:rsidRPr="00342EA5"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342EA5">
        <w:rPr>
          <w:rFonts w:asciiTheme="minorHAnsi" w:hAnsiTheme="minorHAnsi" w:cstheme="minorHAnsi"/>
          <w:bCs/>
          <w:szCs w:val="22"/>
        </w:rPr>
        <w:t>1.15</w:t>
      </w:r>
      <w:r w:rsidRPr="00342EA5">
        <w:rPr>
          <w:rFonts w:asciiTheme="minorHAnsi" w:hAnsiTheme="minorHAnsi" w:cstheme="minorHAnsi"/>
          <w:bCs/>
          <w:szCs w:val="22"/>
        </w:rPr>
        <w:tab/>
      </w:r>
      <w:r w:rsidRPr="00342EA5">
        <w:rPr>
          <w:rFonts w:asciiTheme="minorHAnsi" w:hAnsiTheme="minorHAnsi" w:cstheme="minorHAnsi"/>
          <w:b/>
          <w:szCs w:val="22"/>
        </w:rPr>
        <w:t>“POPIA”</w:t>
      </w:r>
      <w:r w:rsidRPr="00342EA5">
        <w:rPr>
          <w:rFonts w:asciiTheme="minorHAnsi" w:hAnsiTheme="minorHAnsi" w:cstheme="minorHAnsi"/>
          <w:bCs/>
          <w:szCs w:val="22"/>
        </w:rPr>
        <w:t xml:space="preserve"> shall mean the South African Protection of Personal Information Act 4 of 2013 and regulations as amended from time to </w:t>
      </w:r>
      <w:proofErr w:type="gramStart"/>
      <w:r w:rsidRPr="00342EA5">
        <w:rPr>
          <w:rFonts w:asciiTheme="minorHAnsi" w:hAnsiTheme="minorHAnsi" w:cstheme="minorHAnsi"/>
          <w:bCs/>
          <w:szCs w:val="22"/>
        </w:rPr>
        <w:t>time;</w:t>
      </w:r>
      <w:proofErr w:type="gramEnd"/>
    </w:p>
    <w:p w14:paraId="203F73D4" w14:textId="77777777" w:rsidR="009457A7" w:rsidRPr="00342EA5"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Pr="00342EA5"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342EA5">
        <w:rPr>
          <w:rFonts w:asciiTheme="minorHAnsi" w:hAnsiTheme="minorHAnsi" w:cstheme="minorHAnsi"/>
          <w:bCs/>
          <w:szCs w:val="22"/>
        </w:rPr>
        <w:t>1.16</w:t>
      </w:r>
      <w:r w:rsidRPr="00342EA5">
        <w:rPr>
          <w:rFonts w:asciiTheme="minorHAnsi" w:hAnsiTheme="minorHAnsi" w:cstheme="minorHAnsi"/>
          <w:bCs/>
          <w:szCs w:val="22"/>
        </w:rPr>
        <w:tab/>
      </w:r>
      <w:r w:rsidRPr="00342EA5">
        <w:rPr>
          <w:rFonts w:asciiTheme="minorHAnsi" w:hAnsiTheme="minorHAnsi" w:cstheme="minorHAnsi"/>
          <w:szCs w:val="22"/>
        </w:rPr>
        <w:t xml:space="preserve">Words importing the singular shall include the plural and </w:t>
      </w:r>
      <w:r w:rsidRPr="00342EA5">
        <w:rPr>
          <w:rFonts w:asciiTheme="minorHAnsi" w:hAnsiTheme="minorHAnsi" w:cstheme="minorHAnsi"/>
          <w:i/>
          <w:szCs w:val="22"/>
        </w:rPr>
        <w:t>vice versa</w:t>
      </w:r>
      <w:r w:rsidRPr="00342EA5">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Pr="00342EA5"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Pr="00342EA5" w:rsidRDefault="004857FE">
      <w:pPr>
        <w:tabs>
          <w:tab w:val="left" w:pos="720"/>
        </w:tabs>
        <w:spacing w:after="0" w:line="276" w:lineRule="auto"/>
        <w:ind w:left="720" w:hanging="720"/>
        <w:contextualSpacing/>
        <w:jc w:val="both"/>
        <w:rPr>
          <w:rFonts w:cstheme="minorHAnsi"/>
          <w:b/>
          <w:u w:val="single"/>
        </w:rPr>
      </w:pPr>
      <w:r w:rsidRPr="00342EA5">
        <w:rPr>
          <w:rFonts w:cstheme="minorHAnsi"/>
          <w:b/>
        </w:rPr>
        <w:t>2.</w:t>
      </w:r>
      <w:r w:rsidRPr="00342EA5">
        <w:rPr>
          <w:rFonts w:cstheme="minorHAnsi"/>
          <w:b/>
        </w:rPr>
        <w:tab/>
      </w:r>
      <w:r w:rsidRPr="00342EA5">
        <w:rPr>
          <w:rFonts w:cstheme="minorHAnsi"/>
          <w:b/>
          <w:u w:val="single"/>
        </w:rPr>
        <w:t>TRANSFER AND USE OF DATA</w:t>
      </w:r>
    </w:p>
    <w:p w14:paraId="203F73D8" w14:textId="77777777" w:rsidR="009457A7" w:rsidRPr="00342EA5" w:rsidRDefault="009457A7">
      <w:pPr>
        <w:tabs>
          <w:tab w:val="left" w:pos="720"/>
        </w:tabs>
        <w:spacing w:after="0" w:line="276" w:lineRule="auto"/>
        <w:ind w:left="720" w:hanging="720"/>
        <w:contextualSpacing/>
        <w:jc w:val="both"/>
        <w:rPr>
          <w:rFonts w:cstheme="minorHAnsi"/>
          <w:b/>
        </w:rPr>
      </w:pPr>
    </w:p>
    <w:p w14:paraId="203F73D9"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sidRPr="00342EA5">
        <w:rPr>
          <w:rFonts w:asciiTheme="minorHAnsi" w:hAnsiTheme="minorHAnsi" w:cstheme="minorHAnsi"/>
          <w:sz w:val="22"/>
          <w:szCs w:val="22"/>
        </w:rPr>
        <w:t>2.1</w:t>
      </w:r>
      <w:r w:rsidRPr="00342EA5">
        <w:rPr>
          <w:rFonts w:asciiTheme="minorHAnsi" w:hAnsiTheme="minorHAnsi" w:cstheme="minorHAnsi"/>
          <w:sz w:val="22"/>
          <w:szCs w:val="22"/>
        </w:rPr>
        <w:tab/>
      </w:r>
      <w:r w:rsidRPr="00342EA5">
        <w:rPr>
          <w:rFonts w:asciiTheme="minorHAnsi" w:hAnsiTheme="minorHAnsi" w:cstheme="minorHAnsi"/>
          <w:sz w:val="22"/>
          <w:szCs w:val="22"/>
          <w:lang w:val="en-ZA"/>
        </w:rPr>
        <w:t xml:space="preserve">This Agreement shall commence on the Commencement Date and will terminate on                      </w:t>
      </w:r>
      <w:r w:rsidRPr="00342EA5">
        <w:rPr>
          <w:rFonts w:asciiTheme="minorHAnsi" w:hAnsiTheme="minorHAnsi" w:cstheme="minorHAnsi"/>
          <w:b/>
          <w:bCs/>
          <w:sz w:val="22"/>
          <w:szCs w:val="22"/>
          <w:lang w:val="en-ZA"/>
        </w:rPr>
        <w:t>30 June 2026</w:t>
      </w:r>
      <w:r w:rsidRPr="00342EA5">
        <w:rPr>
          <w:rFonts w:asciiTheme="minorHAnsi" w:hAnsiTheme="minorHAnsi" w:cstheme="minorHAnsi"/>
          <w:sz w:val="22"/>
          <w:szCs w:val="22"/>
          <w:lang w:val="en-ZA"/>
        </w:rPr>
        <w:t xml:space="preserve"> or upon completion of the Project whichever event occurs first</w:t>
      </w:r>
      <w:bookmarkStart w:id="5" w:name="move128047468"/>
      <w:bookmarkEnd w:id="5"/>
      <w:r w:rsidRPr="00342EA5">
        <w:rPr>
          <w:rFonts w:asciiTheme="minorHAnsi" w:hAnsiTheme="minorHAnsi" w:cstheme="minorHAnsi"/>
          <w:sz w:val="22"/>
          <w:szCs w:val="22"/>
          <w:lang w:val="en-ZA"/>
        </w:rPr>
        <w:t>.</w:t>
      </w:r>
      <w:bookmarkStart w:id="6" w:name="_Hlk129330165"/>
      <w:bookmarkEnd w:id="6"/>
    </w:p>
    <w:p w14:paraId="203F73DA"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2.2</w:t>
      </w:r>
      <w:r w:rsidRPr="00342EA5">
        <w:rPr>
          <w:rFonts w:asciiTheme="minorHAnsi" w:hAnsiTheme="minorHAnsi" w:cstheme="minorHAnsi"/>
          <w:sz w:val="22"/>
          <w:szCs w:val="22"/>
          <w:lang w:val="en-ZA"/>
        </w:rPr>
        <w:tab/>
      </w:r>
      <w:bookmarkStart w:id="7" w:name="move128047480"/>
      <w:r w:rsidRPr="00342EA5">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7"/>
      <w:r w:rsidRPr="00342EA5">
        <w:rPr>
          <w:rFonts w:asciiTheme="minorHAnsi" w:hAnsiTheme="minorHAnsi" w:cstheme="minorHAnsi"/>
          <w:sz w:val="22"/>
          <w:szCs w:val="22"/>
          <w:lang w:val="en-ZA"/>
        </w:rPr>
        <w:t xml:space="preserve"> The Data Provider however acknowledges that </w:t>
      </w:r>
      <w:proofErr w:type="gramStart"/>
      <w:r w:rsidRPr="00342EA5">
        <w:rPr>
          <w:rFonts w:asciiTheme="minorHAnsi" w:hAnsiTheme="minorHAnsi" w:cstheme="minorHAnsi"/>
          <w:sz w:val="22"/>
          <w:szCs w:val="22"/>
          <w:lang w:val="en-ZA"/>
        </w:rPr>
        <w:t>in order to</w:t>
      </w:r>
      <w:proofErr w:type="gramEnd"/>
      <w:r w:rsidRPr="00342EA5">
        <w:rPr>
          <w:rFonts w:asciiTheme="minorHAnsi" w:hAnsiTheme="minorHAnsi" w:cstheme="minorHAnsi"/>
          <w:sz w:val="22"/>
          <w:szCs w:val="22"/>
          <w:lang w:val="en-ZA"/>
        </w:rPr>
        <w:t xml:space="preserve"> maintain the integrity of results from the Project, the ability to amend, restrict, or delete Data disclosed to Data Recipient may be limited, in accordance with applicable regulations.</w:t>
      </w:r>
    </w:p>
    <w:p w14:paraId="203F73DC" w14:textId="77777777" w:rsidR="009457A7" w:rsidRPr="00342EA5"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2.3</w:t>
      </w:r>
      <w:r w:rsidRPr="00342EA5">
        <w:rPr>
          <w:rFonts w:asciiTheme="minorHAnsi" w:hAnsiTheme="minorHAnsi" w:cstheme="minorHAnsi"/>
          <w:sz w:val="22"/>
          <w:szCs w:val="22"/>
          <w:lang w:val="en-ZA"/>
        </w:rPr>
        <w:tab/>
      </w:r>
      <w:r w:rsidRPr="00342EA5">
        <w:rPr>
          <w:rFonts w:asciiTheme="minorHAnsi" w:hAnsiTheme="minorHAnsi" w:cstheme="minorHAnsi"/>
          <w:sz w:val="22"/>
          <w:szCs w:val="22"/>
        </w:rPr>
        <w:t xml:space="preserve">Subject to the terms and conditions of this Agreement, </w:t>
      </w:r>
      <w:r w:rsidRPr="00342EA5">
        <w:rPr>
          <w:rFonts w:asciiTheme="minorHAnsi" w:hAnsiTheme="minorHAnsi" w:cstheme="minorHAnsi"/>
          <w:sz w:val="22"/>
          <w:szCs w:val="22"/>
          <w:lang w:val="en-US"/>
        </w:rPr>
        <w:t>Data Provider</w:t>
      </w:r>
      <w:r w:rsidRPr="00342EA5">
        <w:rPr>
          <w:rFonts w:asciiTheme="minorHAnsi" w:hAnsiTheme="minorHAnsi" w:cstheme="minorHAnsi"/>
          <w:sz w:val="22"/>
          <w:szCs w:val="22"/>
        </w:rPr>
        <w:t xml:space="preserve"> grants </w:t>
      </w:r>
      <w:r w:rsidRPr="00342EA5">
        <w:rPr>
          <w:rFonts w:asciiTheme="minorHAnsi" w:hAnsiTheme="minorHAnsi" w:cstheme="minorHAnsi"/>
          <w:sz w:val="22"/>
          <w:szCs w:val="22"/>
          <w:lang w:val="en-US"/>
        </w:rPr>
        <w:t xml:space="preserve">the Data Recipient </w:t>
      </w:r>
      <w:r w:rsidRPr="00342EA5">
        <w:rPr>
          <w:rFonts w:asciiTheme="minorHAnsi" w:hAnsiTheme="minorHAnsi" w:cstheme="minorHAnsi"/>
          <w:sz w:val="22"/>
          <w:szCs w:val="22"/>
        </w:rPr>
        <w:t>the non</w:t>
      </w:r>
      <w:r w:rsidRPr="00342EA5">
        <w:rPr>
          <w:rFonts w:asciiTheme="minorHAnsi" w:hAnsiTheme="minorHAnsi" w:cstheme="minorHAnsi"/>
          <w:sz w:val="22"/>
          <w:szCs w:val="22"/>
          <w:lang w:val="en-ZA"/>
        </w:rPr>
        <w:t>-</w:t>
      </w:r>
      <w:r w:rsidRPr="00342EA5">
        <w:rPr>
          <w:rFonts w:asciiTheme="minorHAnsi" w:hAnsiTheme="minorHAnsi" w:cstheme="minorHAnsi"/>
          <w:sz w:val="22"/>
          <w:szCs w:val="22"/>
        </w:rPr>
        <w:t xml:space="preserve">exclusive right to use the Data solely </w:t>
      </w:r>
      <w:r w:rsidRPr="00342EA5">
        <w:rPr>
          <w:rFonts w:asciiTheme="minorHAnsi" w:hAnsiTheme="minorHAnsi" w:cstheme="minorHAnsi"/>
          <w:sz w:val="22"/>
          <w:szCs w:val="22"/>
          <w:lang w:val="en-US"/>
        </w:rPr>
        <w:t>for purposes of</w:t>
      </w:r>
      <w:r w:rsidRPr="00342EA5">
        <w:rPr>
          <w:rFonts w:asciiTheme="minorHAnsi" w:hAnsiTheme="minorHAnsi" w:cstheme="minorHAnsi"/>
          <w:sz w:val="22"/>
          <w:szCs w:val="22"/>
        </w:rPr>
        <w:t xml:space="preserve"> the </w:t>
      </w:r>
      <w:r w:rsidRPr="00342EA5">
        <w:rPr>
          <w:rFonts w:asciiTheme="minorHAnsi" w:hAnsiTheme="minorHAnsi" w:cstheme="minorHAnsi"/>
          <w:sz w:val="22"/>
          <w:szCs w:val="22"/>
          <w:lang w:val="en-ZA"/>
        </w:rPr>
        <w:t>Study and/or HE2AT Project, for the duration of this Agreement</w:t>
      </w:r>
      <w:r w:rsidRPr="00342EA5">
        <w:rPr>
          <w:rFonts w:asciiTheme="minorHAnsi" w:hAnsiTheme="minorHAnsi" w:cstheme="minorHAnsi"/>
          <w:sz w:val="22"/>
          <w:szCs w:val="22"/>
        </w:rPr>
        <w:t>.</w:t>
      </w:r>
      <w:r w:rsidRPr="00342EA5">
        <w:rPr>
          <w:rFonts w:asciiTheme="minorHAnsi" w:hAnsiTheme="minorHAnsi" w:cstheme="minorHAnsi"/>
          <w:sz w:val="22"/>
          <w:szCs w:val="22"/>
          <w:lang w:val="en-ZA"/>
        </w:rPr>
        <w:t xml:space="preserve"> </w:t>
      </w:r>
    </w:p>
    <w:p w14:paraId="203F73DE"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lastRenderedPageBreak/>
        <w:t>2.4</w:t>
      </w:r>
      <w:r w:rsidRPr="00342EA5">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Pr="00342EA5"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2.5</w:t>
      </w:r>
      <w:r w:rsidRPr="00342EA5">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sidRPr="00342EA5">
        <w:rPr>
          <w:rFonts w:asciiTheme="minorHAnsi" w:hAnsiTheme="minorHAnsi" w:cstheme="minorHAnsi"/>
          <w:sz w:val="22"/>
          <w:szCs w:val="22"/>
        </w:rPr>
        <w:t>2.6</w:t>
      </w:r>
      <w:r w:rsidRPr="00342EA5">
        <w:rPr>
          <w:rFonts w:asciiTheme="minorHAnsi" w:hAnsiTheme="minorHAnsi" w:cstheme="minorHAnsi"/>
          <w:sz w:val="22"/>
          <w:szCs w:val="22"/>
        </w:rPr>
        <w:tab/>
        <w:t xml:space="preserve">The Data Provider will transfer the </w:t>
      </w:r>
      <w:r w:rsidRPr="00342EA5">
        <w:rPr>
          <w:rFonts w:asciiTheme="minorHAnsi" w:eastAsia="Calibri" w:hAnsiTheme="minorHAnsi" w:cstheme="minorHAnsi"/>
          <w:sz w:val="22"/>
          <w:szCs w:val="22"/>
          <w:lang w:val="x-none" w:eastAsia="x-none"/>
        </w:rPr>
        <w:t xml:space="preserve">Data </w:t>
      </w:r>
      <w:r w:rsidRPr="00342EA5">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14:paraId="203F73E4"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Pr="00342EA5"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2.7</w:t>
      </w:r>
      <w:r w:rsidRPr="00342EA5">
        <w:rPr>
          <w:rFonts w:asciiTheme="minorHAnsi" w:hAnsiTheme="minorHAnsi" w:cstheme="minorHAnsi"/>
          <w:sz w:val="22"/>
          <w:szCs w:val="22"/>
          <w:lang w:val="en-ZA"/>
        </w:rPr>
        <w:tab/>
      </w:r>
      <w:r w:rsidRPr="00342EA5">
        <w:rPr>
          <w:rFonts w:asciiTheme="minorHAnsi" w:hAnsiTheme="minorHAnsi" w:cstheme="minorHAnsi"/>
          <w:sz w:val="22"/>
          <w:szCs w:val="22"/>
          <w:lang w:val="en-US"/>
        </w:rPr>
        <w:t xml:space="preserve">Data Recipient </w:t>
      </w:r>
      <w:r w:rsidRPr="00342EA5">
        <w:rPr>
          <w:rFonts w:asciiTheme="minorHAnsi" w:hAnsiTheme="minorHAnsi" w:cstheme="minorHAnsi"/>
          <w:sz w:val="22"/>
          <w:szCs w:val="22"/>
        </w:rPr>
        <w:t xml:space="preserve">will use </w:t>
      </w:r>
      <w:r w:rsidRPr="00342EA5">
        <w:rPr>
          <w:rFonts w:asciiTheme="minorHAnsi" w:hAnsiTheme="minorHAnsi" w:cstheme="minorHAnsi"/>
          <w:sz w:val="22"/>
          <w:szCs w:val="22"/>
          <w:lang w:val="en-ZA"/>
        </w:rPr>
        <w:t xml:space="preserve">the </w:t>
      </w:r>
      <w:r w:rsidRPr="00342EA5">
        <w:rPr>
          <w:rFonts w:asciiTheme="minorHAnsi" w:hAnsiTheme="minorHAnsi" w:cstheme="minorHAnsi"/>
          <w:sz w:val="22"/>
          <w:szCs w:val="22"/>
        </w:rPr>
        <w:t>Data</w:t>
      </w:r>
      <w:r w:rsidRPr="00342EA5">
        <w:rPr>
          <w:rFonts w:asciiTheme="minorHAnsi" w:hAnsiTheme="minorHAnsi" w:cstheme="minorHAnsi"/>
          <w:sz w:val="22"/>
          <w:szCs w:val="22"/>
          <w:lang w:val="en-ZA"/>
        </w:rPr>
        <w:t xml:space="preserve"> </w:t>
      </w:r>
      <w:r w:rsidRPr="00342EA5">
        <w:rPr>
          <w:rFonts w:asciiTheme="minorHAnsi" w:hAnsiTheme="minorHAnsi" w:cstheme="minorHAnsi"/>
          <w:sz w:val="22"/>
          <w:szCs w:val="22"/>
        </w:rPr>
        <w:t>only for</w:t>
      </w:r>
      <w:r w:rsidRPr="00342EA5">
        <w:rPr>
          <w:rFonts w:asciiTheme="minorHAnsi" w:hAnsiTheme="minorHAnsi" w:cstheme="minorHAnsi"/>
          <w:sz w:val="22"/>
          <w:szCs w:val="22"/>
          <w:lang w:val="en-ZA"/>
        </w:rPr>
        <w:t xml:space="preserve"> purposes of</w:t>
      </w:r>
      <w:r w:rsidRPr="00342EA5">
        <w:rPr>
          <w:rFonts w:asciiTheme="minorHAnsi" w:hAnsiTheme="minorHAnsi" w:cstheme="minorHAnsi"/>
          <w:sz w:val="22"/>
          <w:szCs w:val="22"/>
        </w:rPr>
        <w:t xml:space="preserve"> the Project.  If </w:t>
      </w:r>
      <w:r w:rsidRPr="00342EA5">
        <w:rPr>
          <w:rFonts w:asciiTheme="minorHAnsi" w:hAnsiTheme="minorHAnsi" w:cstheme="minorHAnsi"/>
          <w:sz w:val="22"/>
          <w:szCs w:val="22"/>
          <w:lang w:val="en-US"/>
        </w:rPr>
        <w:t xml:space="preserve">the Data Recipient </w:t>
      </w:r>
      <w:r w:rsidRPr="00342EA5">
        <w:rPr>
          <w:rFonts w:asciiTheme="minorHAnsi" w:hAnsiTheme="minorHAnsi" w:cstheme="minorHAnsi"/>
          <w:sz w:val="22"/>
          <w:szCs w:val="22"/>
        </w:rPr>
        <w:t xml:space="preserve">seeks to use Data for </w:t>
      </w:r>
      <w:r w:rsidRPr="00342EA5">
        <w:rPr>
          <w:rFonts w:asciiTheme="minorHAnsi" w:hAnsiTheme="minorHAnsi" w:cstheme="minorHAnsi"/>
          <w:sz w:val="22"/>
          <w:szCs w:val="22"/>
          <w:lang w:val="en-US"/>
        </w:rPr>
        <w:t>other purposes</w:t>
      </w:r>
      <w:r w:rsidRPr="00342EA5">
        <w:rPr>
          <w:rFonts w:asciiTheme="minorHAnsi" w:hAnsiTheme="minorHAnsi" w:cstheme="minorHAnsi"/>
          <w:sz w:val="22"/>
          <w:szCs w:val="22"/>
        </w:rPr>
        <w:t xml:space="preserve">, </w:t>
      </w:r>
      <w:r w:rsidRPr="00342EA5">
        <w:rPr>
          <w:rFonts w:asciiTheme="minorHAnsi" w:hAnsiTheme="minorHAnsi" w:cstheme="minorHAnsi"/>
          <w:sz w:val="22"/>
          <w:szCs w:val="22"/>
          <w:lang w:val="en-US"/>
        </w:rPr>
        <w:t xml:space="preserve">the Data Recipient will </w:t>
      </w:r>
      <w:r w:rsidRPr="00342EA5">
        <w:rPr>
          <w:rFonts w:asciiTheme="minorHAnsi" w:hAnsiTheme="minorHAnsi" w:cstheme="minorHAnsi"/>
          <w:sz w:val="22"/>
          <w:szCs w:val="22"/>
        </w:rPr>
        <w:t xml:space="preserve">obtain written consent from Data Provider, either by an amendment to this Agreement or a new agreement, before such </w:t>
      </w:r>
      <w:r w:rsidRPr="00342EA5">
        <w:rPr>
          <w:rFonts w:asciiTheme="minorHAnsi" w:hAnsiTheme="minorHAnsi" w:cstheme="minorHAnsi"/>
          <w:sz w:val="22"/>
          <w:szCs w:val="22"/>
          <w:lang w:val="en-US"/>
        </w:rPr>
        <w:t>use</w:t>
      </w:r>
      <w:r w:rsidRPr="00342EA5">
        <w:rPr>
          <w:rFonts w:asciiTheme="minorHAnsi" w:hAnsiTheme="minorHAnsi" w:cstheme="minorHAnsi"/>
          <w:sz w:val="22"/>
          <w:szCs w:val="22"/>
        </w:rPr>
        <w:t xml:space="preserve">. </w:t>
      </w:r>
      <w:r w:rsidRPr="00342EA5">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2.8</w:t>
      </w:r>
      <w:r w:rsidRPr="00342EA5">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203F73E8"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2.8.1</w:t>
      </w:r>
      <w:r w:rsidRPr="00342EA5">
        <w:rPr>
          <w:rFonts w:asciiTheme="minorHAnsi" w:hAnsiTheme="minorHAnsi" w:cstheme="minorHAnsi"/>
          <w:sz w:val="22"/>
          <w:szCs w:val="22"/>
          <w:lang w:val="en-ZA"/>
        </w:rPr>
        <w:tab/>
        <w:t xml:space="preserve">University of </w:t>
      </w:r>
      <w:proofErr w:type="spellStart"/>
      <w:r w:rsidRPr="00342EA5">
        <w:rPr>
          <w:rFonts w:asciiTheme="minorHAnsi" w:hAnsiTheme="minorHAnsi" w:cstheme="minorHAnsi"/>
          <w:sz w:val="22"/>
          <w:szCs w:val="22"/>
          <w:lang w:val="en-ZA"/>
        </w:rPr>
        <w:t>Peleforo</w:t>
      </w:r>
      <w:proofErr w:type="spellEnd"/>
      <w:r w:rsidRPr="00342EA5">
        <w:rPr>
          <w:rFonts w:asciiTheme="minorHAnsi" w:hAnsiTheme="minorHAnsi" w:cstheme="minorHAnsi"/>
          <w:sz w:val="22"/>
          <w:szCs w:val="22"/>
          <w:lang w:val="en-ZA"/>
        </w:rPr>
        <w:t xml:space="preserve"> Gon Coulibaly, Côte d'Ivoire</w:t>
      </w:r>
    </w:p>
    <w:p w14:paraId="203F73E9" w14:textId="63E4B5EA"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2.8.2</w:t>
      </w:r>
      <w:r w:rsidRPr="00342EA5">
        <w:rPr>
          <w:rFonts w:asciiTheme="minorHAnsi" w:hAnsiTheme="minorHAnsi" w:cstheme="minorHAnsi"/>
          <w:sz w:val="22"/>
          <w:szCs w:val="22"/>
          <w:lang w:val="en-ZA"/>
        </w:rPr>
        <w:tab/>
      </w:r>
      <w:proofErr w:type="spellStart"/>
      <w:r w:rsidRPr="00342EA5">
        <w:rPr>
          <w:rFonts w:asciiTheme="minorHAnsi" w:hAnsiTheme="minorHAnsi" w:cstheme="minorHAnsi"/>
          <w:sz w:val="22"/>
          <w:szCs w:val="22"/>
          <w:lang w:val="en-ZA"/>
        </w:rPr>
        <w:t>CeSHHAR</w:t>
      </w:r>
      <w:proofErr w:type="spellEnd"/>
      <w:r w:rsidRPr="00342EA5">
        <w:rPr>
          <w:rFonts w:asciiTheme="minorHAnsi" w:hAnsiTheme="minorHAnsi" w:cstheme="minorHAnsi"/>
          <w:sz w:val="22"/>
          <w:szCs w:val="22"/>
          <w:lang w:val="en-ZA"/>
        </w:rPr>
        <w:t>, Zimbabwe</w:t>
      </w:r>
    </w:p>
    <w:p w14:paraId="203F73EA"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2.8.3</w:t>
      </w:r>
      <w:r w:rsidRPr="00342EA5">
        <w:rPr>
          <w:rFonts w:asciiTheme="minorHAnsi" w:hAnsiTheme="minorHAnsi" w:cstheme="minorHAnsi"/>
          <w:sz w:val="22"/>
          <w:szCs w:val="22"/>
          <w:lang w:val="en-ZA"/>
        </w:rPr>
        <w:tab/>
        <w:t xml:space="preserve">IBM Research Africa </w:t>
      </w:r>
    </w:p>
    <w:p w14:paraId="203F73EB" w14:textId="602E610A" w:rsidR="009457A7" w:rsidRPr="00342EA5"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2.8.4</w:t>
      </w:r>
      <w:r w:rsidRPr="00342EA5">
        <w:rPr>
          <w:rFonts w:asciiTheme="minorHAnsi" w:hAnsiTheme="minorHAnsi" w:cstheme="minorHAnsi"/>
          <w:sz w:val="22"/>
          <w:szCs w:val="22"/>
          <w:lang w:val="en-ZA"/>
        </w:rPr>
        <w:tab/>
      </w:r>
      <w:r w:rsidR="00EB5D24" w:rsidRPr="00342EA5">
        <w:rPr>
          <w:rFonts w:asciiTheme="minorHAnsi" w:hAnsiTheme="minorHAnsi" w:cstheme="minorHAnsi"/>
          <w:sz w:val="22"/>
          <w:szCs w:val="22"/>
          <w:lang w:val="en-ZA"/>
        </w:rPr>
        <w:t>University of Cape Town</w:t>
      </w:r>
    </w:p>
    <w:p w14:paraId="203F73EC"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03F73ED"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342EA5">
        <w:rPr>
          <w:rFonts w:asciiTheme="minorHAnsi" w:hAnsiTheme="minorHAnsi" w:cstheme="minorHAnsi"/>
          <w:sz w:val="22"/>
          <w:szCs w:val="22"/>
          <w:lang w:val="en-ZA"/>
        </w:rPr>
        <w:t>2.9</w:t>
      </w:r>
      <w:r w:rsidRPr="00342EA5">
        <w:rPr>
          <w:rFonts w:asciiTheme="minorHAnsi" w:hAnsiTheme="minorHAnsi" w:cstheme="minorHAnsi"/>
          <w:sz w:val="22"/>
          <w:szCs w:val="22"/>
          <w:lang w:val="en-ZA"/>
        </w:rPr>
        <w:tab/>
      </w:r>
      <w:r w:rsidRPr="00342EA5">
        <w:rPr>
          <w:rFonts w:asciiTheme="minorHAnsi" w:hAnsiTheme="minorHAnsi" w:cstheme="minorHAnsi"/>
          <w:sz w:val="22"/>
          <w:szCs w:val="22"/>
        </w:rPr>
        <w:t>The Data Recipient undertakes not to attempt to identify the Data Subject to whom the Data relates.</w:t>
      </w:r>
    </w:p>
    <w:p w14:paraId="203F73EF"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theme="minorHAnsi"/>
          <w:sz w:val="22"/>
          <w:szCs w:val="22"/>
          <w:lang w:val="en-ZA"/>
        </w:rPr>
        <w:t>2.10</w:t>
      </w:r>
      <w:r w:rsidRPr="00342EA5">
        <w:rPr>
          <w:rFonts w:asciiTheme="minorHAnsi" w:hAnsiTheme="minorHAnsi" w:cstheme="minorHAnsi"/>
          <w:sz w:val="22"/>
          <w:szCs w:val="22"/>
          <w:lang w:val="en-ZA"/>
        </w:rPr>
        <w:tab/>
        <w:t>The Parties acknowledge their</w:t>
      </w:r>
      <w:r w:rsidRPr="00342EA5">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sidRPr="00342EA5">
        <w:rPr>
          <w:rFonts w:asciiTheme="minorHAnsi" w:hAnsiTheme="minorHAnsi" w:cs="Arial"/>
          <w:sz w:val="22"/>
          <w:szCs w:val="22"/>
          <w:lang w:val="en-GB"/>
        </w:rPr>
        <w:t>.</w:t>
      </w:r>
    </w:p>
    <w:p w14:paraId="203F73F1"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2.11</w:t>
      </w:r>
      <w:r w:rsidRPr="00342EA5">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2.12</w:t>
      </w:r>
      <w:r w:rsidRPr="00342EA5">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6" w14:textId="1ADD2AF0"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2.13</w:t>
      </w:r>
      <w:r w:rsidRPr="00342EA5">
        <w:rPr>
          <w:rFonts w:asciiTheme="minorHAnsi" w:hAnsiTheme="minorHAnsi" w:cs="Arial"/>
          <w:sz w:val="22"/>
          <w:szCs w:val="22"/>
          <w:lang w:val="en-GB"/>
        </w:rPr>
        <w:tab/>
        <w:t xml:space="preserve">Publications emanating from the use of the Data will follow the HE2AT Centre authorship policy included in </w:t>
      </w:r>
      <w:r w:rsidRPr="00342EA5">
        <w:rPr>
          <w:rFonts w:asciiTheme="minorHAnsi" w:hAnsiTheme="minorHAnsi" w:cs="Arial"/>
          <w:b/>
          <w:bCs/>
          <w:sz w:val="22"/>
          <w:szCs w:val="22"/>
          <w:lang w:val="en-GB"/>
        </w:rPr>
        <w:t>Annexure “C”</w:t>
      </w:r>
      <w:r w:rsidRPr="00342EA5">
        <w:rPr>
          <w:rFonts w:asciiTheme="minorHAnsi" w:hAnsiTheme="minorHAnsi" w:cs="Arial"/>
          <w:sz w:val="22"/>
          <w:szCs w:val="22"/>
          <w:lang w:val="en-GB"/>
        </w:rPr>
        <w:t xml:space="preserve"> attached hereto. The HE2AT Centre Authorship Policy may be </w:t>
      </w:r>
      <w:r w:rsidRPr="00342EA5">
        <w:rPr>
          <w:rFonts w:asciiTheme="minorHAnsi" w:hAnsiTheme="minorHAnsi" w:cs="Arial"/>
          <w:sz w:val="22"/>
          <w:szCs w:val="22"/>
          <w:lang w:val="en-GB"/>
        </w:rPr>
        <w:lastRenderedPageBreak/>
        <w:t>updated from time to time, which updates will be shared between the Parties to this Agreement.</w:t>
      </w:r>
      <w:bookmarkStart w:id="8" w:name="_Hlk129329799"/>
      <w:bookmarkEnd w:id="8"/>
    </w:p>
    <w:p w14:paraId="203F73F7"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8"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2.14</w:t>
      </w:r>
      <w:r w:rsidRPr="00342EA5">
        <w:rPr>
          <w:rFonts w:asciiTheme="minorHAnsi" w:hAnsiTheme="minorHAnsi" w:cs="Arial"/>
          <w:sz w:val="22"/>
          <w:szCs w:val="22"/>
          <w:lang w:val="en-GB"/>
        </w:rPr>
        <w:tab/>
        <w:t xml:space="preserve">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w:t>
      </w:r>
      <w:proofErr w:type="gramStart"/>
      <w:r w:rsidRPr="00342EA5">
        <w:rPr>
          <w:rFonts w:asciiTheme="minorHAnsi" w:hAnsiTheme="minorHAnsi" w:cs="Arial"/>
          <w:sz w:val="22"/>
          <w:szCs w:val="22"/>
          <w:lang w:val="en-GB"/>
        </w:rPr>
        <w:t>5 year</w:t>
      </w:r>
      <w:proofErr w:type="gramEnd"/>
      <w:r w:rsidRPr="00342EA5">
        <w:rPr>
          <w:rFonts w:asciiTheme="minorHAnsi" w:hAnsiTheme="minorHAnsi" w:cs="Arial"/>
          <w:sz w:val="22"/>
          <w:szCs w:val="22"/>
          <w:lang w:val="en-GB"/>
        </w:rPr>
        <w:t xml:space="preserve"> period will be negotiated with the Data Provider.</w:t>
      </w:r>
    </w:p>
    <w:p w14:paraId="203F73F9" w14:textId="77777777" w:rsidR="009457A7" w:rsidRPr="00342EA5"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Pr="00342EA5"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342EA5">
        <w:rPr>
          <w:rFonts w:asciiTheme="minorHAnsi" w:hAnsiTheme="minorHAnsi" w:cs="Arial"/>
          <w:sz w:val="22"/>
          <w:szCs w:val="22"/>
          <w:lang w:val="en-GB"/>
        </w:rPr>
        <w:t>2.15</w:t>
      </w:r>
      <w:r w:rsidRPr="00342EA5">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9" w:name="_Hlk129330141"/>
      <w:bookmarkEnd w:id="9"/>
    </w:p>
    <w:p w14:paraId="203F73FB"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3.</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RESPONSIBLE PARTY STATUS</w:t>
      </w:r>
      <w:r w:rsidRPr="00342EA5">
        <w:rPr>
          <w:rFonts w:asciiTheme="minorHAnsi" w:hAnsiTheme="minorHAnsi" w:cstheme="minorHAnsi"/>
          <w:sz w:val="22"/>
          <w:szCs w:val="22"/>
        </w:rPr>
        <w:tab/>
      </w:r>
    </w:p>
    <w:p w14:paraId="203F73FD" w14:textId="77777777" w:rsidR="009457A7" w:rsidRPr="00342EA5"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3.1</w:t>
      </w:r>
      <w:r w:rsidRPr="00342EA5">
        <w:rPr>
          <w:rFonts w:asciiTheme="minorHAnsi" w:hAnsiTheme="minorHAnsi" w:cstheme="minorHAnsi"/>
          <w:sz w:val="22"/>
          <w:szCs w:val="22"/>
        </w:rPr>
        <w:tab/>
        <w:t xml:space="preserve">For purposes of this Agreement, the Data Recipient is the Responsible </w:t>
      </w:r>
      <w:proofErr w:type="gramStart"/>
      <w:r w:rsidRPr="00342EA5">
        <w:rPr>
          <w:rFonts w:asciiTheme="minorHAnsi" w:hAnsiTheme="minorHAnsi" w:cstheme="minorHAnsi"/>
          <w:sz w:val="22"/>
          <w:szCs w:val="22"/>
        </w:rPr>
        <w:t>Party</w:t>
      </w:r>
      <w:proofErr w:type="gramEnd"/>
      <w:r w:rsidRPr="00342EA5">
        <w:rPr>
          <w:rFonts w:asciiTheme="minorHAnsi" w:hAnsiTheme="minorHAnsi" w:cstheme="minorHAnsi"/>
          <w:sz w:val="22"/>
          <w:szCs w:val="22"/>
        </w:rPr>
        <w:t xml:space="preserve"> and the Data Provider is neither the Responsible Party nor an operator. </w:t>
      </w:r>
    </w:p>
    <w:p w14:paraId="203F73FF" w14:textId="77777777" w:rsidR="009457A7" w:rsidRPr="00342EA5"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3.2</w:t>
      </w:r>
      <w:r w:rsidRPr="00342EA5">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Pr="00342EA5"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Pr="00342EA5"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342EA5">
        <w:rPr>
          <w:rFonts w:asciiTheme="minorHAnsi" w:hAnsiTheme="minorHAnsi" w:cstheme="minorHAnsi"/>
          <w:b/>
          <w:sz w:val="22"/>
          <w:szCs w:val="22"/>
          <w:u w:val="single"/>
        </w:rPr>
        <w:t>COMPLIANCE</w:t>
      </w:r>
      <w:r w:rsidRPr="00342EA5">
        <w:rPr>
          <w:rFonts w:asciiTheme="minorHAnsi" w:hAnsiTheme="minorHAnsi" w:cstheme="minorHAnsi"/>
          <w:sz w:val="22"/>
          <w:szCs w:val="22"/>
        </w:rPr>
        <w:tab/>
      </w:r>
    </w:p>
    <w:p w14:paraId="203F7403" w14:textId="77777777" w:rsidR="009457A7" w:rsidRPr="00342EA5"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Pr="00342EA5" w:rsidRDefault="004857FE">
      <w:pPr>
        <w:pStyle w:val="OTL-level2"/>
        <w:spacing w:after="0" w:line="276" w:lineRule="auto"/>
        <w:ind w:left="720"/>
        <w:contextualSpacing/>
        <w:jc w:val="both"/>
        <w:rPr>
          <w:rFonts w:asciiTheme="minorHAnsi" w:hAnsiTheme="minorHAnsi" w:cstheme="minorHAnsi"/>
          <w:sz w:val="22"/>
          <w:szCs w:val="22"/>
          <w:lang w:val="en-US"/>
        </w:rPr>
      </w:pPr>
      <w:r w:rsidRPr="00342EA5">
        <w:rPr>
          <w:rFonts w:asciiTheme="minorHAnsi" w:hAnsiTheme="minorHAnsi" w:cstheme="minorHAnsi"/>
          <w:sz w:val="22"/>
          <w:szCs w:val="22"/>
        </w:rPr>
        <w:t xml:space="preserve">Each Party will comply with </w:t>
      </w:r>
      <w:r w:rsidRPr="00342EA5">
        <w:rPr>
          <w:rFonts w:asciiTheme="minorHAnsi" w:hAnsiTheme="minorHAnsi" w:cstheme="minorHAnsi"/>
          <w:sz w:val="22"/>
          <w:szCs w:val="22"/>
          <w:lang w:val="en-ZA"/>
        </w:rPr>
        <w:t>Data Protection Legislation</w:t>
      </w:r>
      <w:r w:rsidRPr="00342EA5">
        <w:rPr>
          <w:rFonts w:asciiTheme="minorHAnsi" w:hAnsiTheme="minorHAnsi" w:cstheme="minorHAnsi"/>
          <w:sz w:val="22"/>
          <w:szCs w:val="22"/>
        </w:rPr>
        <w:t xml:space="preserve"> in relation to the performance of its obligations under this Agreement</w:t>
      </w:r>
      <w:r w:rsidRPr="00342EA5">
        <w:rPr>
          <w:rFonts w:asciiTheme="minorHAnsi" w:hAnsiTheme="minorHAnsi" w:cstheme="minorHAnsi"/>
          <w:sz w:val="22"/>
          <w:szCs w:val="22"/>
          <w:lang w:val="en-US"/>
        </w:rPr>
        <w:t>.</w:t>
      </w:r>
      <w:bookmarkStart w:id="10" w:name="_Hlk129330405"/>
      <w:bookmarkEnd w:id="10"/>
    </w:p>
    <w:p w14:paraId="203F7405"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Pr="00342EA5"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342EA5">
        <w:rPr>
          <w:rFonts w:asciiTheme="minorHAnsi" w:hAnsiTheme="minorHAnsi" w:cstheme="minorHAnsi"/>
          <w:b/>
          <w:sz w:val="22"/>
          <w:szCs w:val="22"/>
          <w:u w:val="single"/>
        </w:rPr>
        <w:t>RIGHTS OF</w:t>
      </w:r>
      <w:r w:rsidR="0001395F" w:rsidRPr="00342EA5">
        <w:rPr>
          <w:rFonts w:asciiTheme="minorHAnsi" w:hAnsiTheme="minorHAnsi" w:cstheme="minorHAnsi"/>
          <w:b/>
          <w:sz w:val="22"/>
          <w:szCs w:val="22"/>
          <w:u w:val="single"/>
        </w:rPr>
        <w:t xml:space="preserve"> DATA</w:t>
      </w:r>
      <w:r w:rsidRPr="00342EA5">
        <w:rPr>
          <w:rFonts w:asciiTheme="minorHAnsi" w:hAnsiTheme="minorHAnsi" w:cstheme="minorHAnsi"/>
          <w:b/>
          <w:sz w:val="22"/>
          <w:szCs w:val="22"/>
          <w:u w:val="single"/>
        </w:rPr>
        <w:t xml:space="preserve"> SUBJECTS</w:t>
      </w:r>
      <w:r w:rsidRPr="00342EA5">
        <w:rPr>
          <w:rFonts w:asciiTheme="minorHAnsi" w:hAnsiTheme="minorHAnsi" w:cstheme="minorHAnsi"/>
          <w:sz w:val="22"/>
          <w:szCs w:val="22"/>
        </w:rPr>
        <w:tab/>
        <w:t xml:space="preserve"> </w:t>
      </w:r>
    </w:p>
    <w:p w14:paraId="203F7407"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sidRPr="00342EA5">
        <w:rPr>
          <w:rFonts w:asciiTheme="minorHAnsi" w:hAnsiTheme="minorHAnsi" w:cstheme="minorHAnsi"/>
          <w:sz w:val="22"/>
          <w:szCs w:val="22"/>
        </w:rPr>
        <w:t>In the event that</w:t>
      </w:r>
      <w:proofErr w:type="gramEnd"/>
      <w:r w:rsidRPr="00342EA5">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sidRPr="00342EA5">
        <w:rPr>
          <w:rFonts w:asciiTheme="minorHAnsi" w:hAnsiTheme="minorHAnsi" w:cstheme="minorHAnsi"/>
          <w:sz w:val="22"/>
          <w:szCs w:val="22"/>
        </w:rPr>
        <w:t>In the event that</w:t>
      </w:r>
      <w:proofErr w:type="gramEnd"/>
      <w:r w:rsidRPr="00342EA5">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sidRPr="00342EA5">
        <w:rPr>
          <w:rFonts w:asciiTheme="minorHAnsi" w:hAnsiTheme="minorHAnsi" w:cstheme="minorHAnsi"/>
          <w:sz w:val="22"/>
          <w:szCs w:val="22"/>
        </w:rPr>
        <w:t>in order to</w:t>
      </w:r>
      <w:proofErr w:type="gramEnd"/>
      <w:r w:rsidRPr="00342EA5">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203F7409"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Pr="00342EA5"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u w:val="single"/>
        </w:rPr>
        <w:t xml:space="preserve">DATA </w:t>
      </w:r>
      <w:r w:rsidR="004857FE" w:rsidRPr="00342EA5">
        <w:rPr>
          <w:rFonts w:asciiTheme="minorHAnsi" w:hAnsiTheme="minorHAnsi" w:cstheme="minorHAnsi"/>
          <w:b/>
          <w:sz w:val="22"/>
          <w:szCs w:val="22"/>
          <w:u w:val="single"/>
        </w:rPr>
        <w:t>SUBJECT WITHDRAWAL</w:t>
      </w:r>
      <w:r w:rsidR="004857FE" w:rsidRPr="00342EA5">
        <w:rPr>
          <w:rFonts w:asciiTheme="minorHAnsi" w:hAnsiTheme="minorHAnsi" w:cstheme="minorHAnsi"/>
          <w:sz w:val="22"/>
          <w:szCs w:val="22"/>
        </w:rPr>
        <w:tab/>
      </w:r>
    </w:p>
    <w:p w14:paraId="203F740B"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lastRenderedPageBreak/>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sidRPr="00342EA5">
        <w:rPr>
          <w:rFonts w:asciiTheme="minorHAnsi" w:hAnsiTheme="minorHAnsi" w:cstheme="minorHAnsi"/>
          <w:sz w:val="22"/>
          <w:szCs w:val="22"/>
        </w:rPr>
        <w:t>Data S</w:t>
      </w:r>
      <w:r w:rsidRPr="00342EA5">
        <w:rPr>
          <w:rFonts w:asciiTheme="minorHAnsi" w:hAnsiTheme="minorHAnsi" w:cstheme="minorHAnsi"/>
          <w:sz w:val="22"/>
          <w:szCs w:val="22"/>
        </w:rPr>
        <w:t>ubject’s Personal Data.</w:t>
      </w:r>
    </w:p>
    <w:p w14:paraId="203F740D"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u w:val="single"/>
        </w:rPr>
        <w:t>CROSS-BORDER DATA TRANSFERS</w:t>
      </w:r>
      <w:r w:rsidRPr="00342EA5">
        <w:rPr>
          <w:rFonts w:asciiTheme="minorHAnsi" w:hAnsiTheme="minorHAnsi" w:cstheme="minorHAnsi"/>
          <w:b/>
          <w:sz w:val="22"/>
          <w:szCs w:val="22"/>
        </w:rPr>
        <w:tab/>
      </w:r>
    </w:p>
    <w:p w14:paraId="203F740F"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7.1</w:t>
      </w:r>
      <w:r w:rsidRPr="00342EA5">
        <w:rPr>
          <w:rFonts w:asciiTheme="minorHAnsi" w:hAnsiTheme="minorHAnsi" w:cstheme="minorHAnsi"/>
          <w:sz w:val="22"/>
          <w:szCs w:val="22"/>
        </w:rPr>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14:paraId="203F7411"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lang w:val="en-ZA"/>
        </w:rPr>
        <w:t>7.2</w:t>
      </w:r>
      <w:r w:rsidRPr="00342EA5">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sidRPr="00342EA5">
        <w:rPr>
          <w:rFonts w:asciiTheme="minorHAnsi" w:hAnsiTheme="minorHAnsi" w:cstheme="minorHAnsi"/>
          <w:sz w:val="22"/>
          <w:szCs w:val="22"/>
        </w:rPr>
        <w:t xml:space="preserve"> </w:t>
      </w:r>
      <w:bookmarkStart w:id="11" w:name="_Hlk129329650"/>
      <w:bookmarkEnd w:id="11"/>
    </w:p>
    <w:p w14:paraId="203F7413"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u w:val="single"/>
        </w:rPr>
        <w:t>SAFEGUARDS</w:t>
      </w:r>
      <w:r w:rsidRPr="00342EA5">
        <w:rPr>
          <w:rFonts w:asciiTheme="minorHAnsi" w:hAnsiTheme="minorHAnsi" w:cstheme="minorHAnsi"/>
          <w:sz w:val="22"/>
          <w:szCs w:val="22"/>
        </w:rPr>
        <w:tab/>
      </w:r>
    </w:p>
    <w:p w14:paraId="203F7415"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8.1</w:t>
      </w:r>
      <w:r w:rsidRPr="00342EA5">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14:paraId="203F7417"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8.2</w:t>
      </w:r>
      <w:r w:rsidRPr="00342EA5">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342EA5">
        <w:rPr>
          <w:rFonts w:asciiTheme="minorHAnsi" w:hAnsiTheme="minorHAnsi" w:cstheme="minorHAnsi"/>
          <w:b/>
          <w:bCs/>
          <w:sz w:val="22"/>
          <w:szCs w:val="22"/>
        </w:rPr>
        <w:t>Security Breach</w:t>
      </w:r>
      <w:r w:rsidRPr="00342EA5">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8.3</w:t>
      </w:r>
      <w:r w:rsidRPr="00342EA5">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Pr="00342EA5"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Pr="00342EA5"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u w:val="single"/>
        </w:rPr>
        <w:t>SECURITY BREACH</w:t>
      </w:r>
      <w:r w:rsidRPr="00342EA5">
        <w:rPr>
          <w:rFonts w:asciiTheme="minorHAnsi" w:hAnsiTheme="minorHAnsi" w:cstheme="minorHAnsi"/>
          <w:b/>
          <w:sz w:val="22"/>
          <w:szCs w:val="22"/>
        </w:rPr>
        <w:tab/>
      </w:r>
    </w:p>
    <w:p w14:paraId="203F741D"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9.1</w:t>
      </w:r>
      <w:r w:rsidRPr="00342EA5">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sidRPr="00342EA5">
        <w:rPr>
          <w:rFonts w:asciiTheme="minorHAnsi" w:hAnsiTheme="minorHAnsi" w:cstheme="minorHAnsi"/>
          <w:sz w:val="22"/>
          <w:szCs w:val="22"/>
        </w:rPr>
        <w:t>In the course of</w:t>
      </w:r>
      <w:proofErr w:type="gramEnd"/>
      <w:r w:rsidRPr="00342EA5">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w:t>
      </w:r>
      <w:r w:rsidRPr="00342EA5">
        <w:rPr>
          <w:rFonts w:asciiTheme="minorHAnsi" w:hAnsiTheme="minorHAnsi" w:cstheme="minorHAnsi"/>
          <w:sz w:val="22"/>
          <w:szCs w:val="22"/>
        </w:rPr>
        <w:lastRenderedPageBreak/>
        <w:t xml:space="preserve">Recipient will also take immediate steps to consult with Data Provider in good faith in the development of remediation efforts to rectify or mitigate the Security Breach.  </w:t>
      </w:r>
      <w:bookmarkStart w:id="12" w:name="_Hlk69727176"/>
      <w:bookmarkEnd w:id="12"/>
    </w:p>
    <w:p w14:paraId="203F741F" w14:textId="77777777" w:rsidR="009457A7" w:rsidRPr="00342EA5"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14D1E5F1" w:rsidR="009457A7" w:rsidRPr="00342EA5"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sz w:val="22"/>
          <w:szCs w:val="22"/>
        </w:rPr>
        <w:t>9.2</w:t>
      </w:r>
      <w:r w:rsidRPr="00342EA5">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00012EF4" w:rsidRPr="00342EA5">
        <w:rPr>
          <w:rFonts w:asciiTheme="minorHAnsi" w:hAnsiTheme="minorHAnsi" w:cstheme="minorHAnsi"/>
          <w:sz w:val="22"/>
          <w:szCs w:val="22"/>
        </w:rPr>
        <w:t>Lisa Micklesfield</w:t>
      </w:r>
      <w:r w:rsidRPr="00342EA5">
        <w:rPr>
          <w:rFonts w:asciiTheme="minorHAnsi" w:hAnsiTheme="minorHAnsi" w:cstheme="minorHAnsi"/>
          <w:sz w:val="22"/>
          <w:szCs w:val="22"/>
        </w:rPr>
        <w:t xml:space="preserve">; Email: </w:t>
      </w:r>
      <w:r w:rsidR="00012EF4" w:rsidRPr="00342EA5">
        <w:rPr>
          <w:rFonts w:asciiTheme="minorHAnsi" w:hAnsiTheme="minorHAnsi" w:cstheme="minorHAnsi"/>
          <w:sz w:val="22"/>
          <w:szCs w:val="22"/>
        </w:rPr>
        <w:t>Lisa.Micklesfield@wits.ac.za</w:t>
      </w:r>
      <w:r w:rsidRPr="00342EA5">
        <w:rPr>
          <w:rFonts w:asciiTheme="minorHAnsi" w:hAnsiTheme="minorHAnsi" w:cstheme="minorHAnsi"/>
          <w:sz w:val="22"/>
          <w:szCs w:val="22"/>
        </w:rPr>
        <w:t xml:space="preserve"> </w:t>
      </w:r>
    </w:p>
    <w:p w14:paraId="203F7421"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10</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PERSONNEL OBLIGATIONS</w:t>
      </w:r>
      <w:r w:rsidRPr="00342EA5">
        <w:rPr>
          <w:rFonts w:asciiTheme="minorHAnsi" w:hAnsiTheme="minorHAnsi" w:cstheme="minorHAnsi"/>
          <w:sz w:val="22"/>
          <w:szCs w:val="22"/>
        </w:rPr>
        <w:tab/>
      </w:r>
    </w:p>
    <w:p w14:paraId="203F7423"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sidRPr="00342EA5">
        <w:rPr>
          <w:rFonts w:asciiTheme="minorHAnsi" w:hAnsiTheme="minorHAnsi" w:cstheme="minorHAnsi"/>
          <w:b/>
          <w:sz w:val="22"/>
          <w:szCs w:val="22"/>
        </w:rPr>
        <w:t>11</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RECORDS / DATA PROCESSING REGISTER</w:t>
      </w:r>
    </w:p>
    <w:p w14:paraId="203F7427"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shall maintain a written record of all Processing activities that are carried out under this Agreement.  Such record shall contain, at a minimum, (</w:t>
      </w:r>
      <w:proofErr w:type="spellStart"/>
      <w:r w:rsidRPr="00342EA5">
        <w:rPr>
          <w:rFonts w:asciiTheme="minorHAnsi" w:hAnsiTheme="minorHAnsi" w:cstheme="minorHAnsi"/>
          <w:sz w:val="22"/>
          <w:szCs w:val="22"/>
        </w:rPr>
        <w:t>i</w:t>
      </w:r>
      <w:proofErr w:type="spellEnd"/>
      <w:r w:rsidRPr="00342EA5">
        <w:rPr>
          <w:rFonts w:asciiTheme="minorHAnsi" w:hAnsiTheme="minorHAnsi" w:cstheme="minorHAnsi"/>
          <w:sz w:val="22"/>
          <w:szCs w:val="22"/>
        </w:rPr>
        <w:t xml:space="preserve">) the name and contact details of any </w:t>
      </w:r>
      <w:r w:rsidR="000B15C3" w:rsidRPr="00342EA5">
        <w:rPr>
          <w:rFonts w:asciiTheme="minorHAnsi" w:hAnsiTheme="minorHAnsi" w:cstheme="minorHAnsi"/>
          <w:sz w:val="22"/>
          <w:szCs w:val="22"/>
        </w:rPr>
        <w:t>Operators</w:t>
      </w:r>
      <w:r w:rsidRPr="00342EA5">
        <w:rPr>
          <w:rFonts w:asciiTheme="minorHAnsi" w:hAnsiTheme="minorHAnsi" w:cstheme="minorHAnsi"/>
          <w:sz w:val="22"/>
          <w:szCs w:val="22"/>
        </w:rPr>
        <w:t xml:space="preserve">; (ii) the name and contact details of the </w:t>
      </w:r>
      <w:r w:rsidR="00FB1594" w:rsidRPr="00342EA5">
        <w:rPr>
          <w:rFonts w:asciiTheme="minorHAnsi" w:hAnsiTheme="minorHAnsi" w:cstheme="minorHAnsi"/>
          <w:sz w:val="22"/>
          <w:szCs w:val="22"/>
        </w:rPr>
        <w:t>Operators</w:t>
      </w:r>
      <w:r w:rsidR="00B53322" w:rsidRPr="00342EA5">
        <w:rPr>
          <w:rFonts w:asciiTheme="minorHAnsi" w:hAnsiTheme="minorHAnsi" w:cstheme="minorHAnsi"/>
          <w:sz w:val="22"/>
          <w:szCs w:val="22"/>
        </w:rPr>
        <w:t>’</w:t>
      </w:r>
      <w:r w:rsidRPr="00342EA5">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13" w:name="_Hlk129330647"/>
      <w:bookmarkEnd w:id="13"/>
    </w:p>
    <w:p w14:paraId="203F7429"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12</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GOVERNMENT INSPECTIONS</w:t>
      </w:r>
    </w:p>
    <w:p w14:paraId="203F742B"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Pr="00342EA5"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342EA5">
        <w:rPr>
          <w:rFonts w:asciiTheme="minorHAnsi" w:hAnsiTheme="minorHAnsi" w:cstheme="minorHAnsi"/>
          <w:b/>
          <w:sz w:val="22"/>
          <w:szCs w:val="22"/>
        </w:rPr>
        <w:t>13</w:t>
      </w:r>
      <w:r w:rsidRPr="00342EA5">
        <w:rPr>
          <w:rFonts w:asciiTheme="minorHAnsi" w:hAnsiTheme="minorHAnsi" w:cstheme="minorHAnsi"/>
          <w:sz w:val="22"/>
          <w:szCs w:val="22"/>
        </w:rPr>
        <w:t>.</w:t>
      </w:r>
      <w:r w:rsidRPr="00342EA5">
        <w:rPr>
          <w:rFonts w:asciiTheme="minorHAnsi" w:hAnsiTheme="minorHAnsi" w:cstheme="minorHAnsi"/>
          <w:sz w:val="22"/>
          <w:szCs w:val="22"/>
        </w:rPr>
        <w:tab/>
      </w:r>
      <w:r w:rsidRPr="00342EA5">
        <w:rPr>
          <w:rFonts w:asciiTheme="minorHAnsi" w:hAnsiTheme="minorHAnsi" w:cstheme="minorHAnsi"/>
          <w:b/>
          <w:sz w:val="22"/>
          <w:szCs w:val="22"/>
          <w:u w:val="single"/>
        </w:rPr>
        <w:t>DATA PROTECTION IMPACT ASSESSMENT</w:t>
      </w:r>
      <w:r w:rsidRPr="00342EA5">
        <w:rPr>
          <w:rFonts w:asciiTheme="minorHAnsi" w:hAnsiTheme="minorHAnsi" w:cstheme="minorHAnsi"/>
          <w:b/>
          <w:sz w:val="22"/>
          <w:szCs w:val="22"/>
        </w:rPr>
        <w:tab/>
      </w:r>
      <w:r w:rsidRPr="00342EA5">
        <w:rPr>
          <w:rFonts w:asciiTheme="minorHAnsi" w:hAnsiTheme="minorHAnsi" w:cstheme="minorHAnsi"/>
          <w:sz w:val="22"/>
          <w:szCs w:val="22"/>
        </w:rPr>
        <w:tab/>
      </w:r>
    </w:p>
    <w:p w14:paraId="203F742F" w14:textId="77777777" w:rsidR="009457A7" w:rsidRPr="00342EA5"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Pr="00342EA5"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Pr="00342EA5" w:rsidRDefault="009457A7">
      <w:pPr>
        <w:spacing w:after="0" w:line="276" w:lineRule="auto"/>
        <w:contextualSpacing/>
        <w:jc w:val="both"/>
        <w:rPr>
          <w:rFonts w:cstheme="minorHAnsi"/>
          <w:b/>
        </w:rPr>
      </w:pPr>
    </w:p>
    <w:p w14:paraId="203F7432" w14:textId="77777777" w:rsidR="009457A7" w:rsidRPr="00342EA5" w:rsidRDefault="004857FE">
      <w:pPr>
        <w:spacing w:after="0" w:line="276" w:lineRule="auto"/>
        <w:contextualSpacing/>
        <w:jc w:val="both"/>
        <w:rPr>
          <w:rFonts w:cstheme="minorHAnsi"/>
        </w:rPr>
      </w:pPr>
      <w:r w:rsidRPr="00342EA5">
        <w:rPr>
          <w:rFonts w:cstheme="minorHAnsi"/>
          <w:b/>
        </w:rPr>
        <w:t>14.</w:t>
      </w:r>
      <w:r w:rsidRPr="00342EA5">
        <w:rPr>
          <w:rFonts w:cstheme="minorHAnsi"/>
        </w:rPr>
        <w:tab/>
      </w:r>
      <w:r w:rsidRPr="00342EA5">
        <w:rPr>
          <w:rFonts w:cstheme="minorHAnsi"/>
          <w:b/>
          <w:u w:val="single"/>
        </w:rPr>
        <w:t>NOTICES</w:t>
      </w:r>
    </w:p>
    <w:p w14:paraId="203F7433" w14:textId="77777777" w:rsidR="009457A7" w:rsidRPr="00342EA5"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Pr="00342EA5"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342EA5">
        <w:rPr>
          <w:rFonts w:asciiTheme="minorHAnsi" w:hAnsiTheme="minorHAnsi" w:cstheme="minorHAnsi"/>
          <w:sz w:val="22"/>
          <w:szCs w:val="22"/>
        </w:rPr>
        <w:lastRenderedPageBreak/>
        <w:t>Notices under this Agreement will be given by personal delivery, certified mail, or recognized overnight courier service to the person designated below:</w:t>
      </w:r>
    </w:p>
    <w:p w14:paraId="203F7435" w14:textId="77777777" w:rsidR="009457A7" w:rsidRPr="00342EA5"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Pr="00342EA5"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b/>
          <w:sz w:val="22"/>
          <w:szCs w:val="22"/>
        </w:rPr>
        <w:t>If to Data Recipient Principal Investigator</w:t>
      </w:r>
      <w:r w:rsidRPr="00342EA5">
        <w:rPr>
          <w:rFonts w:asciiTheme="minorHAnsi" w:hAnsiTheme="minorHAnsi" w:cstheme="minorHAnsi"/>
          <w:sz w:val="22"/>
          <w:szCs w:val="22"/>
        </w:rPr>
        <w:t>:</w:t>
      </w:r>
    </w:p>
    <w:p w14:paraId="6E54ABC1" w14:textId="414E0E2A"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Attention: Matthew Francis Chersich (Research Professor) </w:t>
      </w:r>
    </w:p>
    <w:p w14:paraId="67873FA3" w14:textId="156A1E52"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Climate and Health Directorate, Wits RHI</w:t>
      </w:r>
    </w:p>
    <w:p w14:paraId="3B7B0AA0" w14:textId="539985FE"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22 </w:t>
      </w:r>
      <w:proofErr w:type="spellStart"/>
      <w:r w:rsidRPr="00342EA5">
        <w:rPr>
          <w:rFonts w:asciiTheme="minorHAnsi" w:hAnsiTheme="minorHAnsi" w:cstheme="minorHAnsi"/>
          <w:sz w:val="22"/>
          <w:szCs w:val="22"/>
        </w:rPr>
        <w:t>Esselen</w:t>
      </w:r>
      <w:proofErr w:type="spellEnd"/>
      <w:r w:rsidRPr="00342EA5">
        <w:rPr>
          <w:rFonts w:asciiTheme="minorHAnsi" w:hAnsiTheme="minorHAnsi" w:cstheme="minorHAnsi"/>
          <w:sz w:val="22"/>
          <w:szCs w:val="22"/>
        </w:rPr>
        <w:t xml:space="preserve"> Street, </w:t>
      </w:r>
      <w:proofErr w:type="spellStart"/>
      <w:r w:rsidRPr="00342EA5">
        <w:rPr>
          <w:rFonts w:asciiTheme="minorHAnsi" w:hAnsiTheme="minorHAnsi" w:cstheme="minorHAnsi"/>
          <w:sz w:val="22"/>
          <w:szCs w:val="22"/>
        </w:rPr>
        <w:t>Hillbrow</w:t>
      </w:r>
      <w:proofErr w:type="spellEnd"/>
      <w:r w:rsidRPr="00342EA5">
        <w:rPr>
          <w:rFonts w:asciiTheme="minorHAnsi" w:hAnsiTheme="minorHAnsi" w:cstheme="minorHAnsi"/>
          <w:sz w:val="22"/>
          <w:szCs w:val="22"/>
        </w:rPr>
        <w:t xml:space="preserve">, Johannesburg 2100 </w:t>
      </w:r>
    </w:p>
    <w:p w14:paraId="02E46D48" w14:textId="33B5AF6F" w:rsidR="005A3C8F" w:rsidRPr="00342EA5"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342EA5">
        <w:rPr>
          <w:rFonts w:asciiTheme="minorHAnsi" w:hAnsiTheme="minorHAnsi" w:cstheme="minorHAnsi"/>
          <w:sz w:val="22"/>
          <w:szCs w:val="22"/>
        </w:rPr>
        <w:t xml:space="preserve">Email: </w:t>
      </w:r>
      <w:hyperlink r:id="rId11" w:history="1">
        <w:r w:rsidRPr="00342EA5">
          <w:rPr>
            <w:rStyle w:val="Hyperlink"/>
            <w:rFonts w:asciiTheme="minorHAnsi" w:hAnsiTheme="minorHAnsi" w:cstheme="minorHAnsi"/>
            <w:sz w:val="22"/>
            <w:szCs w:val="22"/>
          </w:rPr>
          <w:t>mchersich@wrhi.ac.za</w:t>
        </w:r>
      </w:hyperlink>
      <w:r w:rsidRPr="00342EA5">
        <w:rPr>
          <w:rFonts w:asciiTheme="minorHAnsi" w:hAnsiTheme="minorHAnsi" w:cstheme="minorHAnsi"/>
          <w:sz w:val="22"/>
          <w:szCs w:val="22"/>
        </w:rPr>
        <w:t xml:space="preserve"> </w:t>
      </w:r>
    </w:p>
    <w:p w14:paraId="4613B8E4" w14:textId="77777777" w:rsidR="005A3C8F" w:rsidRPr="00342EA5"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Pr="00342EA5"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3079694" w:rsidR="009457A7" w:rsidRPr="00342EA5" w:rsidRDefault="005B049E">
      <w:pPr>
        <w:pStyle w:val="Heading2"/>
        <w:numPr>
          <w:ilvl w:val="0"/>
          <w:numId w:val="0"/>
        </w:numPr>
        <w:spacing w:after="0" w:line="276" w:lineRule="auto"/>
        <w:ind w:left="1440"/>
        <w:contextualSpacing/>
        <w:jc w:val="left"/>
        <w:rPr>
          <w:rFonts w:asciiTheme="minorHAnsi" w:hAnsiTheme="minorHAnsi" w:cstheme="minorHAnsi"/>
          <w:b/>
          <w:bCs/>
          <w:sz w:val="22"/>
          <w:szCs w:val="22"/>
        </w:rPr>
      </w:pPr>
      <w:r w:rsidRPr="00342EA5">
        <w:rPr>
          <w:rFonts w:asciiTheme="minorHAnsi" w:hAnsiTheme="minorHAnsi" w:cstheme="minorHAnsi"/>
          <w:b/>
          <w:bCs/>
          <w:sz w:val="22"/>
          <w:szCs w:val="22"/>
        </w:rPr>
        <w:t>Wits Health Consortium (Pty) Ltd</w:t>
      </w:r>
      <w:r w:rsidR="004857FE" w:rsidRPr="00342EA5">
        <w:rPr>
          <w:rFonts w:asciiTheme="minorHAnsi" w:hAnsiTheme="minorHAnsi" w:cstheme="minorHAnsi"/>
          <w:b/>
          <w:bCs/>
          <w:sz w:val="22"/>
          <w:szCs w:val="22"/>
        </w:rPr>
        <w:t xml:space="preserve"> (Legal):</w:t>
      </w:r>
    </w:p>
    <w:p w14:paraId="203F743C" w14:textId="77777777" w:rsidR="009457A7" w:rsidRPr="00342EA5"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Pr="00342EA5"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Theme="minorHAnsi" w:hAnsiTheme="minorHAnsi" w:cstheme="minorHAnsi"/>
          <w:sz w:val="22"/>
          <w:szCs w:val="22"/>
        </w:rPr>
        <w:t>Attention: Alfred Farrell (CEO)</w:t>
      </w:r>
    </w:p>
    <w:p w14:paraId="132E445B" w14:textId="52E6B042" w:rsidR="00EB5D24" w:rsidRPr="00342EA5"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Theme="minorHAnsi" w:hAnsiTheme="minorHAnsi" w:cstheme="minorHAnsi"/>
          <w:sz w:val="22"/>
          <w:szCs w:val="22"/>
        </w:rPr>
        <w:t>Wits Health Consortium (Pty) Ltd, 31 Princess of Wales Terrace, Parktown, Johannesburg, 2193</w:t>
      </w:r>
    </w:p>
    <w:p w14:paraId="203F7440" w14:textId="482450D1" w:rsidR="009457A7" w:rsidRPr="00342EA5"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sidRPr="00342EA5">
        <w:rPr>
          <w:rFonts w:ascii="Calibri" w:hAnsi="Calibri" w:cstheme="minorHAnsi"/>
          <w:sz w:val="22"/>
          <w:szCs w:val="22"/>
        </w:rPr>
        <w:t xml:space="preserve">Email: </w:t>
      </w:r>
      <w:hyperlink r:id="rId12">
        <w:r w:rsidR="00EB5D24" w:rsidRPr="00342EA5">
          <w:rPr>
            <w:rStyle w:val="Hyperlink"/>
            <w:rFonts w:ascii="Calibri" w:hAnsi="Calibri" w:cstheme="minorHAnsi"/>
            <w:color w:val="auto"/>
            <w:sz w:val="22"/>
            <w:szCs w:val="22"/>
          </w:rPr>
          <w:t>ceo@witshealth.co.za</w:t>
        </w:r>
      </w:hyperlink>
      <w:r w:rsidR="00EB5D24" w:rsidRPr="00342EA5">
        <w:rPr>
          <w:rStyle w:val="Hyperlink"/>
          <w:rFonts w:ascii="Calibri" w:hAnsi="Calibri" w:cstheme="minorHAnsi"/>
          <w:color w:val="auto"/>
          <w:sz w:val="22"/>
          <w:szCs w:val="22"/>
        </w:rPr>
        <w:t xml:space="preserve"> </w:t>
      </w:r>
      <w:r w:rsidRPr="00342EA5">
        <w:rPr>
          <w:rFonts w:ascii="Calibri" w:hAnsi="Calibri" w:cstheme="minorHAnsi"/>
          <w:sz w:val="22"/>
          <w:szCs w:val="22"/>
        </w:rPr>
        <w:t xml:space="preserve"> </w:t>
      </w:r>
    </w:p>
    <w:p w14:paraId="203F7441" w14:textId="77777777" w:rsidR="009457A7" w:rsidRPr="00342EA5"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203F7442" w14:textId="77777777" w:rsidR="009457A7" w:rsidRPr="00342EA5"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If to Data Provider Investigator:</w:t>
      </w:r>
    </w:p>
    <w:p w14:paraId="7414A67C" w14:textId="77777777"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p>
    <w:p w14:paraId="7A33FB5B" w14:textId="2213F855"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Attention: Lisa Micklesfield (Research Professor)</w:t>
      </w:r>
    </w:p>
    <w:p w14:paraId="75C70FC6" w14:textId="2C5FE919" w:rsidR="00645F73" w:rsidRPr="00342EA5" w:rsidRDefault="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SAMRC/Wits Developmental Pathways for Health Research Unit</w:t>
      </w:r>
    </w:p>
    <w:p w14:paraId="048B62BD" w14:textId="63070B97" w:rsidR="00645F73" w:rsidRPr="00342EA5" w:rsidRDefault="00466664" w:rsidP="00645F73">
      <w:pPr>
        <w:pStyle w:val="Heading2"/>
        <w:numPr>
          <w:ilvl w:val="0"/>
          <w:numId w:val="0"/>
        </w:numPr>
        <w:spacing w:after="0" w:line="276" w:lineRule="auto"/>
        <w:ind w:firstLine="1440"/>
        <w:contextualSpacing/>
        <w:rPr>
          <w:rFonts w:asciiTheme="minorHAnsi" w:hAnsiTheme="minorHAnsi" w:cstheme="minorHAnsi"/>
          <w:b/>
          <w:bCs/>
          <w:sz w:val="22"/>
          <w:szCs w:val="22"/>
        </w:rPr>
      </w:pPr>
      <w:r w:rsidRPr="00342EA5">
        <w:rPr>
          <w:rFonts w:asciiTheme="minorHAnsi" w:hAnsiTheme="minorHAnsi" w:cstheme="minorHAnsi"/>
          <w:b/>
          <w:bCs/>
          <w:sz w:val="22"/>
          <w:szCs w:val="22"/>
        </w:rPr>
        <w:t>Email: lisa.micklesfield@wits.ac.za</w:t>
      </w:r>
    </w:p>
    <w:p w14:paraId="203F7443" w14:textId="77777777" w:rsidR="009457A7" w:rsidRPr="00342EA5" w:rsidRDefault="009457A7">
      <w:pPr>
        <w:pStyle w:val="Heading2"/>
        <w:numPr>
          <w:ilvl w:val="0"/>
          <w:numId w:val="0"/>
        </w:numPr>
        <w:spacing w:after="0" w:line="276" w:lineRule="auto"/>
        <w:ind w:left="1440"/>
        <w:contextualSpacing/>
        <w:rPr>
          <w:rFonts w:asciiTheme="minorHAnsi" w:hAnsiTheme="minorHAnsi" w:cstheme="minorHAnsi"/>
          <w:sz w:val="22"/>
          <w:szCs w:val="22"/>
        </w:rPr>
      </w:pPr>
    </w:p>
    <w:p w14:paraId="203F7449" w14:textId="77777777" w:rsidR="009457A7" w:rsidRPr="00342EA5" w:rsidRDefault="009457A7">
      <w:pPr>
        <w:spacing w:after="0" w:line="276" w:lineRule="auto"/>
        <w:contextualSpacing/>
        <w:jc w:val="both"/>
        <w:rPr>
          <w:rFonts w:cstheme="minorHAnsi"/>
        </w:rPr>
      </w:pPr>
    </w:p>
    <w:p w14:paraId="203F744A" w14:textId="77777777" w:rsidR="009457A7" w:rsidRPr="00342EA5" w:rsidRDefault="004857FE">
      <w:pPr>
        <w:spacing w:after="0" w:line="276" w:lineRule="auto"/>
        <w:ind w:left="720" w:hanging="720"/>
        <w:contextualSpacing/>
        <w:jc w:val="both"/>
        <w:rPr>
          <w:rFonts w:cstheme="minorHAnsi"/>
        </w:rPr>
      </w:pPr>
      <w:r w:rsidRPr="00342EA5">
        <w:rPr>
          <w:rFonts w:cstheme="minorHAnsi"/>
          <w:b/>
        </w:rPr>
        <w:t>15.</w:t>
      </w:r>
      <w:r w:rsidRPr="00342EA5">
        <w:rPr>
          <w:rFonts w:cstheme="minorHAnsi"/>
        </w:rPr>
        <w:tab/>
      </w:r>
      <w:r w:rsidRPr="00342EA5">
        <w:rPr>
          <w:rFonts w:cstheme="minorHAnsi"/>
          <w:b/>
          <w:u w:val="single"/>
        </w:rPr>
        <w:t>GENERAL</w:t>
      </w:r>
    </w:p>
    <w:p w14:paraId="203F744B" w14:textId="77777777" w:rsidR="009457A7" w:rsidRPr="00342EA5" w:rsidRDefault="009457A7">
      <w:pPr>
        <w:spacing w:after="0" w:line="276" w:lineRule="auto"/>
        <w:ind w:left="720" w:hanging="720"/>
        <w:contextualSpacing/>
        <w:jc w:val="both"/>
        <w:rPr>
          <w:rFonts w:cstheme="minorHAnsi"/>
        </w:rPr>
      </w:pPr>
    </w:p>
    <w:p w14:paraId="203F744C" w14:textId="77777777" w:rsidR="009457A7" w:rsidRPr="00342EA5" w:rsidRDefault="004857FE">
      <w:pPr>
        <w:spacing w:after="0" w:line="276" w:lineRule="auto"/>
        <w:ind w:left="720" w:hanging="720"/>
        <w:contextualSpacing/>
        <w:jc w:val="both"/>
        <w:rPr>
          <w:rFonts w:cstheme="minorHAnsi"/>
        </w:rPr>
      </w:pPr>
      <w:r w:rsidRPr="00342EA5">
        <w:rPr>
          <w:rFonts w:cstheme="minorHAnsi"/>
        </w:rPr>
        <w:t>15.1</w:t>
      </w:r>
      <w:r w:rsidRPr="00342EA5">
        <w:rPr>
          <w:rFonts w:cstheme="minorHAnsi"/>
        </w:rPr>
        <w:tab/>
        <w:t xml:space="preserve">In no event shall </w:t>
      </w:r>
      <w:r w:rsidRPr="00342EA5">
        <w:rPr>
          <w:rFonts w:cstheme="minorHAnsi"/>
          <w:lang w:val="en-US"/>
        </w:rPr>
        <w:t>Data Provider</w:t>
      </w:r>
      <w:r w:rsidRPr="00342EA5">
        <w:rPr>
          <w:rFonts w:cstheme="minorHAnsi"/>
        </w:rPr>
        <w:t xml:space="preserve"> be liable for any use by </w:t>
      </w:r>
      <w:r w:rsidRPr="00342EA5">
        <w:rPr>
          <w:rFonts w:cstheme="minorHAnsi"/>
          <w:lang w:val="en-US"/>
        </w:rPr>
        <w:t xml:space="preserve">the Data Recipient </w:t>
      </w:r>
      <w:r w:rsidRPr="00342EA5">
        <w:rPr>
          <w:rFonts w:cstheme="minorHAnsi"/>
        </w:rPr>
        <w:t xml:space="preserve">of Data or Study Data or for any loss, claim, damage, or liability, of any kind or nature, that may arise from or in connection with this Agreement or </w:t>
      </w:r>
      <w:r w:rsidRPr="00342EA5">
        <w:rPr>
          <w:rFonts w:cstheme="minorHAnsi"/>
          <w:lang w:val="en-US"/>
        </w:rPr>
        <w:t xml:space="preserve">Data Recipient’s </w:t>
      </w:r>
      <w:r w:rsidRPr="00342EA5">
        <w:rPr>
          <w:rFonts w:cstheme="minorHAnsi"/>
        </w:rPr>
        <w:t xml:space="preserve">use, handling, or storage of Data.  </w:t>
      </w:r>
    </w:p>
    <w:p w14:paraId="203F744D" w14:textId="77777777" w:rsidR="009457A7" w:rsidRPr="00342EA5" w:rsidRDefault="009457A7">
      <w:pPr>
        <w:spacing w:after="0" w:line="276" w:lineRule="auto"/>
        <w:ind w:left="720" w:hanging="720"/>
        <w:contextualSpacing/>
        <w:jc w:val="both"/>
        <w:rPr>
          <w:rFonts w:cstheme="minorHAnsi"/>
        </w:rPr>
      </w:pPr>
    </w:p>
    <w:p w14:paraId="203F744E" w14:textId="77777777" w:rsidR="009457A7" w:rsidRPr="00342EA5" w:rsidRDefault="004857FE">
      <w:pPr>
        <w:spacing w:after="0" w:line="276" w:lineRule="auto"/>
        <w:ind w:left="720" w:hanging="720"/>
        <w:contextualSpacing/>
        <w:jc w:val="both"/>
        <w:rPr>
          <w:rFonts w:cstheme="minorHAnsi"/>
        </w:rPr>
      </w:pPr>
      <w:r w:rsidRPr="00342EA5">
        <w:rPr>
          <w:rFonts w:cstheme="minorHAnsi"/>
        </w:rPr>
        <w:t>15.2</w:t>
      </w:r>
      <w:r w:rsidRPr="00342EA5">
        <w:rPr>
          <w:rFonts w:cstheme="minorHAnsi"/>
        </w:rPr>
        <w:tab/>
      </w:r>
      <w:r w:rsidRPr="00342EA5">
        <w:rPr>
          <w:rFonts w:cstheme="minorHAnsi"/>
          <w:lang w:val="en-US"/>
        </w:rPr>
        <w:t>T</w:t>
      </w:r>
      <w:r w:rsidRPr="00342EA5">
        <w:rPr>
          <w:rFonts w:cstheme="minorHAnsi"/>
        </w:rPr>
        <w:t xml:space="preserve">his Agreement does not constitute, grant nor confer any license under any patents or </w:t>
      </w:r>
      <w:r w:rsidRPr="00342EA5">
        <w:rPr>
          <w:rFonts w:cstheme="minorHAnsi"/>
          <w:lang w:val="en-US"/>
        </w:rPr>
        <w:t xml:space="preserve">other </w:t>
      </w:r>
      <w:r w:rsidRPr="00342EA5">
        <w:rPr>
          <w:rFonts w:cstheme="minorHAnsi"/>
        </w:rPr>
        <w:t>proprietary interests of one party to the other</w:t>
      </w:r>
      <w:r w:rsidRPr="00342EA5">
        <w:rPr>
          <w:rFonts w:cstheme="minorHAnsi"/>
          <w:lang w:val="en-US"/>
        </w:rPr>
        <w:t>, except as explicitly stated in this Agreement</w:t>
      </w:r>
      <w:r w:rsidRPr="00342EA5">
        <w:rPr>
          <w:rFonts w:cstheme="minorHAnsi"/>
        </w:rPr>
        <w:t>.</w:t>
      </w:r>
    </w:p>
    <w:p w14:paraId="203F744F" w14:textId="77777777" w:rsidR="009457A7" w:rsidRPr="00342EA5" w:rsidRDefault="009457A7">
      <w:pPr>
        <w:spacing w:after="0" w:line="276" w:lineRule="auto"/>
        <w:ind w:left="720" w:hanging="720"/>
        <w:contextualSpacing/>
        <w:jc w:val="both"/>
        <w:rPr>
          <w:rFonts w:cstheme="minorHAnsi"/>
          <w:lang w:val="en-US"/>
        </w:rPr>
      </w:pPr>
    </w:p>
    <w:p w14:paraId="203F7450" w14:textId="77777777" w:rsidR="009457A7" w:rsidRPr="00342EA5" w:rsidRDefault="004857FE">
      <w:pPr>
        <w:spacing w:after="0" w:line="276" w:lineRule="auto"/>
        <w:ind w:left="720" w:hanging="720"/>
        <w:contextualSpacing/>
        <w:jc w:val="both"/>
        <w:rPr>
          <w:rFonts w:cstheme="minorHAnsi"/>
          <w:lang w:val="en-US"/>
        </w:rPr>
      </w:pPr>
      <w:r w:rsidRPr="00342EA5">
        <w:rPr>
          <w:rFonts w:cstheme="minorHAnsi"/>
          <w:lang w:val="en-US"/>
        </w:rPr>
        <w:t>15.3</w:t>
      </w:r>
      <w:r w:rsidRPr="00342EA5">
        <w:rPr>
          <w:rFonts w:cstheme="minorHAnsi"/>
          <w:lang w:val="en-US"/>
        </w:rPr>
        <w:tab/>
        <w:t>This Agreement may be amended by written agreement between the Parties.</w:t>
      </w:r>
    </w:p>
    <w:p w14:paraId="203F7451" w14:textId="77777777" w:rsidR="009457A7" w:rsidRPr="00342EA5" w:rsidRDefault="009457A7">
      <w:pPr>
        <w:spacing w:after="0" w:line="276" w:lineRule="auto"/>
        <w:ind w:left="720" w:hanging="720"/>
        <w:contextualSpacing/>
        <w:jc w:val="both"/>
        <w:rPr>
          <w:rFonts w:cstheme="minorHAnsi"/>
          <w:lang w:val="en-US"/>
        </w:rPr>
      </w:pPr>
    </w:p>
    <w:p w14:paraId="203F7452" w14:textId="77777777" w:rsidR="009457A7" w:rsidRPr="00342EA5" w:rsidRDefault="004857FE">
      <w:pPr>
        <w:spacing w:after="0" w:line="276" w:lineRule="auto"/>
        <w:ind w:left="720" w:hanging="720"/>
        <w:contextualSpacing/>
        <w:jc w:val="both"/>
        <w:rPr>
          <w:rFonts w:cstheme="minorHAnsi"/>
          <w:lang w:val="en-US"/>
        </w:rPr>
      </w:pPr>
      <w:r w:rsidRPr="00342EA5">
        <w:rPr>
          <w:rFonts w:cstheme="minorHAnsi"/>
          <w:lang w:val="en-US"/>
        </w:rPr>
        <w:t>15.4</w:t>
      </w:r>
      <w:r w:rsidRPr="00342EA5">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6CB3BEB0" w14:textId="69AC3BD4" w:rsidR="005B049E" w:rsidRPr="00342EA5" w:rsidRDefault="005B049E">
      <w:pPr>
        <w:spacing w:after="0" w:line="276" w:lineRule="auto"/>
        <w:ind w:left="720" w:hanging="720"/>
        <w:contextualSpacing/>
        <w:jc w:val="both"/>
        <w:rPr>
          <w:rFonts w:cstheme="minorHAnsi"/>
          <w:lang w:val="en-US"/>
        </w:rPr>
      </w:pPr>
      <w:r w:rsidRPr="00342EA5">
        <w:rPr>
          <w:rFonts w:cstheme="minorHAnsi"/>
          <w:lang w:val="en-US"/>
        </w:rPr>
        <w:t>15.5</w:t>
      </w:r>
      <w:r w:rsidRPr="00342EA5">
        <w:rPr>
          <w:rFonts w:cstheme="minorHAnsi"/>
          <w:lang w:val="en-US"/>
        </w:rPr>
        <w:tab/>
        <w:t>Any disputes will be finally resolved by the Chief Executive Officer of Wits Health Consortium (Pty) Ltd.</w:t>
      </w:r>
    </w:p>
    <w:p w14:paraId="203F7453" w14:textId="77777777" w:rsidR="009457A7" w:rsidRPr="00342EA5" w:rsidRDefault="009457A7">
      <w:pPr>
        <w:spacing w:after="0" w:line="276" w:lineRule="auto"/>
        <w:ind w:left="720" w:hanging="720"/>
        <w:contextualSpacing/>
        <w:jc w:val="both"/>
        <w:rPr>
          <w:rFonts w:cstheme="minorHAnsi"/>
          <w:lang w:val="en-US"/>
        </w:rPr>
      </w:pPr>
    </w:p>
    <w:p w14:paraId="203F7454" w14:textId="77777777" w:rsidR="009457A7" w:rsidRDefault="009457A7">
      <w:pPr>
        <w:spacing w:after="0" w:line="276" w:lineRule="auto"/>
        <w:ind w:left="720" w:hanging="720"/>
        <w:contextualSpacing/>
        <w:jc w:val="both"/>
        <w:rPr>
          <w:rFonts w:cstheme="minorHAnsi"/>
          <w:lang w:val="en-US"/>
        </w:rPr>
      </w:pPr>
    </w:p>
    <w:p w14:paraId="68456ED4" w14:textId="77777777" w:rsidR="00342EA5" w:rsidRDefault="00342EA5">
      <w:pPr>
        <w:spacing w:after="0" w:line="276" w:lineRule="auto"/>
        <w:ind w:left="720" w:hanging="720"/>
        <w:contextualSpacing/>
        <w:jc w:val="both"/>
        <w:rPr>
          <w:rFonts w:cstheme="minorHAnsi"/>
          <w:lang w:val="en-US"/>
        </w:rPr>
      </w:pPr>
    </w:p>
    <w:p w14:paraId="5016FE9F" w14:textId="77777777" w:rsidR="00342EA5" w:rsidRDefault="00342EA5">
      <w:pPr>
        <w:spacing w:after="0" w:line="276" w:lineRule="auto"/>
        <w:ind w:left="720" w:hanging="720"/>
        <w:contextualSpacing/>
        <w:jc w:val="both"/>
        <w:rPr>
          <w:rFonts w:cstheme="minorHAnsi"/>
          <w:lang w:val="en-US"/>
        </w:rPr>
      </w:pPr>
    </w:p>
    <w:p w14:paraId="48339B8C" w14:textId="77777777" w:rsidR="00342EA5" w:rsidRPr="00342EA5" w:rsidRDefault="00342EA5">
      <w:pPr>
        <w:spacing w:after="0" w:line="276" w:lineRule="auto"/>
        <w:ind w:left="720" w:hanging="720"/>
        <w:contextualSpacing/>
        <w:jc w:val="both"/>
        <w:rPr>
          <w:rFonts w:cstheme="minorHAnsi"/>
          <w:lang w:val="en-US"/>
        </w:rPr>
      </w:pPr>
    </w:p>
    <w:p w14:paraId="203F7455" w14:textId="7BD89DFC" w:rsidR="009457A7" w:rsidRPr="00342EA5" w:rsidRDefault="004857FE">
      <w:pPr>
        <w:tabs>
          <w:tab w:val="left" w:pos="4140"/>
          <w:tab w:val="left" w:pos="5220"/>
        </w:tabs>
        <w:spacing w:after="0" w:line="276" w:lineRule="auto"/>
        <w:ind w:left="5040" w:hanging="5040"/>
        <w:contextualSpacing/>
        <w:rPr>
          <w:rFonts w:cstheme="minorHAnsi"/>
          <w:b/>
          <w:spacing w:val="-2"/>
          <w:lang w:val="it-IT" w:eastAsia="zh-CN"/>
        </w:rPr>
      </w:pPr>
      <w:r w:rsidRPr="00342EA5">
        <w:rPr>
          <w:rFonts w:cstheme="minorHAnsi"/>
          <w:b/>
          <w:spacing w:val="-2"/>
          <w:lang w:val="it-IT" w:eastAsia="zh-CN"/>
        </w:rPr>
        <w:t>DATA PROVIDER</w:t>
      </w:r>
      <w:r w:rsidR="005B049E" w:rsidRPr="00342EA5">
        <w:rPr>
          <w:rFonts w:cstheme="minorHAnsi"/>
          <w:b/>
          <w:spacing w:val="-2"/>
          <w:lang w:val="it-IT" w:eastAsia="zh-CN"/>
        </w:rPr>
        <w:t xml:space="preserve"> PI</w:t>
      </w:r>
      <w:r w:rsidRPr="00342EA5">
        <w:rPr>
          <w:rFonts w:cstheme="minorHAnsi"/>
          <w:b/>
          <w:spacing w:val="-2"/>
          <w:lang w:val="it-IT" w:eastAsia="zh-CN"/>
        </w:rPr>
        <w:t xml:space="preserve">: </w:t>
      </w:r>
      <w:r w:rsidRPr="00342EA5">
        <w:rPr>
          <w:rFonts w:cstheme="minorHAnsi"/>
          <w:b/>
          <w:spacing w:val="-2"/>
          <w:lang w:val="it-IT" w:eastAsia="zh-CN"/>
        </w:rPr>
        <w:tab/>
      </w:r>
      <w:r w:rsidRPr="00342EA5">
        <w:rPr>
          <w:rFonts w:cstheme="minorHAnsi"/>
          <w:b/>
          <w:spacing w:val="-2"/>
          <w:lang w:val="it-IT" w:eastAsia="zh-CN"/>
        </w:rPr>
        <w:tab/>
        <w:t>DATA RECIPIENT</w:t>
      </w:r>
      <w:r w:rsidR="005B049E" w:rsidRPr="00342EA5">
        <w:rPr>
          <w:rFonts w:cstheme="minorHAnsi"/>
          <w:b/>
          <w:spacing w:val="-2"/>
          <w:lang w:val="it-IT" w:eastAsia="zh-CN"/>
        </w:rPr>
        <w:t xml:space="preserve"> PI</w:t>
      </w:r>
      <w:r w:rsidRPr="00342EA5">
        <w:rPr>
          <w:rFonts w:cstheme="minorHAnsi"/>
          <w:b/>
          <w:spacing w:val="-2"/>
          <w:lang w:val="it-IT" w:eastAsia="zh-CN"/>
        </w:rPr>
        <w:t>:</w:t>
      </w:r>
    </w:p>
    <w:p w14:paraId="203F7456" w14:textId="77777777" w:rsidR="009457A7" w:rsidRPr="00342EA5" w:rsidRDefault="009457A7">
      <w:pPr>
        <w:tabs>
          <w:tab w:val="left" w:pos="4140"/>
          <w:tab w:val="left" w:pos="6300"/>
        </w:tabs>
        <w:spacing w:after="0" w:line="276" w:lineRule="auto"/>
        <w:contextualSpacing/>
        <w:jc w:val="both"/>
        <w:rPr>
          <w:rFonts w:cstheme="minorHAnsi"/>
          <w:spacing w:val="-2"/>
          <w:lang w:val="it-IT" w:eastAsia="zh-CN"/>
        </w:rPr>
      </w:pPr>
    </w:p>
    <w:p w14:paraId="203F7457" w14:textId="77777777" w:rsidR="009457A7" w:rsidRPr="00342EA5" w:rsidRDefault="004857F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 xml:space="preserve">By: </w:t>
      </w:r>
      <w:r w:rsidRPr="00342EA5">
        <w:rPr>
          <w:rFonts w:cstheme="minorHAnsi"/>
          <w:spacing w:val="-2"/>
          <w:u w:val="single"/>
          <w:lang w:eastAsia="zh-CN"/>
        </w:rPr>
        <w:tab/>
      </w:r>
      <w:r w:rsidRPr="00342EA5">
        <w:rPr>
          <w:rFonts w:cstheme="minorHAnsi"/>
          <w:spacing w:val="-2"/>
          <w:lang w:eastAsia="zh-CN"/>
        </w:rPr>
        <w:tab/>
        <w:t xml:space="preserve">By: </w:t>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p>
    <w:p w14:paraId="203F7458" w14:textId="77777777" w:rsidR="009457A7" w:rsidRPr="00342EA5" w:rsidRDefault="004857FE">
      <w:pPr>
        <w:tabs>
          <w:tab w:val="left" w:pos="1440"/>
          <w:tab w:val="left" w:pos="4140"/>
          <w:tab w:val="left" w:pos="5220"/>
          <w:tab w:val="left" w:pos="6660"/>
        </w:tabs>
        <w:spacing w:after="0" w:line="276" w:lineRule="auto"/>
        <w:contextualSpacing/>
        <w:jc w:val="both"/>
        <w:rPr>
          <w:rFonts w:cstheme="minorHAnsi"/>
          <w:spacing w:val="-2"/>
          <w:lang w:eastAsia="zh-CN"/>
        </w:rPr>
      </w:pPr>
      <w:r w:rsidRPr="00342EA5">
        <w:rPr>
          <w:rFonts w:cstheme="minorHAnsi"/>
          <w:spacing w:val="-2"/>
          <w:lang w:eastAsia="zh-CN"/>
        </w:rPr>
        <w:tab/>
        <w:t>(signature)</w:t>
      </w:r>
      <w:r w:rsidRPr="00342EA5">
        <w:rPr>
          <w:rFonts w:cstheme="minorHAnsi"/>
          <w:spacing w:val="-2"/>
          <w:lang w:eastAsia="zh-CN"/>
        </w:rPr>
        <w:tab/>
      </w:r>
      <w:r w:rsidRPr="00342EA5">
        <w:rPr>
          <w:rFonts w:cstheme="minorHAnsi"/>
          <w:spacing w:val="-2"/>
          <w:lang w:eastAsia="zh-CN"/>
        </w:rPr>
        <w:tab/>
      </w:r>
      <w:r w:rsidRPr="00342EA5">
        <w:rPr>
          <w:rFonts w:cstheme="minorHAnsi"/>
          <w:spacing w:val="-2"/>
          <w:lang w:eastAsia="zh-CN"/>
        </w:rPr>
        <w:tab/>
        <w:t>(signature)</w:t>
      </w:r>
    </w:p>
    <w:p w14:paraId="203F7459" w14:textId="285AD91A" w:rsidR="009457A7" w:rsidRPr="00342EA5" w:rsidRDefault="004857F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Name: ________________________________</w:t>
      </w:r>
      <w:r w:rsidRPr="00342EA5">
        <w:rPr>
          <w:rFonts w:cstheme="minorHAnsi"/>
          <w:spacing w:val="-2"/>
          <w:lang w:eastAsia="zh-CN"/>
        </w:rPr>
        <w:tab/>
      </w:r>
      <w:r w:rsidRPr="00342EA5">
        <w:rPr>
          <w:rFonts w:cstheme="minorHAnsi"/>
          <w:spacing w:val="-2"/>
          <w:lang w:eastAsia="zh-CN"/>
        </w:rPr>
        <w:tab/>
        <w:t>Name: _____________________________</w:t>
      </w:r>
    </w:p>
    <w:p w14:paraId="203F745A" w14:textId="1019FF5B" w:rsidR="009457A7" w:rsidRPr="00342EA5" w:rsidRDefault="004857FE">
      <w:pPr>
        <w:tabs>
          <w:tab w:val="left" w:pos="4140"/>
          <w:tab w:val="left" w:pos="5220"/>
          <w:tab w:val="left" w:pos="6300"/>
        </w:tabs>
        <w:spacing w:after="0" w:line="276" w:lineRule="auto"/>
        <w:ind w:left="4320" w:hanging="4320"/>
        <w:contextualSpacing/>
        <w:jc w:val="both"/>
        <w:rPr>
          <w:rFonts w:cstheme="minorHAnsi"/>
          <w:spacing w:val="-2"/>
          <w:lang w:eastAsia="zh-CN"/>
        </w:rPr>
      </w:pPr>
      <w:r w:rsidRPr="00342EA5">
        <w:rPr>
          <w:rFonts w:cstheme="minorHAnsi"/>
          <w:spacing w:val="-2"/>
          <w:lang w:eastAsia="zh-CN"/>
        </w:rPr>
        <w:t>Title: ________________________________</w:t>
      </w:r>
      <w:r w:rsidRPr="00342EA5">
        <w:rPr>
          <w:rFonts w:cstheme="minorHAnsi"/>
          <w:spacing w:val="-2"/>
          <w:lang w:eastAsia="zh-CN"/>
        </w:rPr>
        <w:tab/>
      </w:r>
      <w:r w:rsidRPr="00342EA5">
        <w:rPr>
          <w:rFonts w:cstheme="minorHAnsi"/>
          <w:spacing w:val="-2"/>
          <w:lang w:eastAsia="zh-CN"/>
        </w:rPr>
        <w:tab/>
      </w:r>
      <w:r w:rsidRPr="00342EA5">
        <w:rPr>
          <w:rFonts w:cstheme="minorHAnsi"/>
          <w:spacing w:val="-2"/>
          <w:lang w:eastAsia="zh-CN"/>
        </w:rPr>
        <w:tab/>
        <w:t xml:space="preserve">Title: ______________________________                </w:t>
      </w:r>
    </w:p>
    <w:p w14:paraId="203F745B" w14:textId="75D4AF66" w:rsidR="009457A7" w:rsidRPr="00342EA5" w:rsidRDefault="004857FE">
      <w:pPr>
        <w:tabs>
          <w:tab w:val="left" w:pos="4140"/>
          <w:tab w:val="left" w:pos="5220"/>
          <w:tab w:val="left" w:pos="6300"/>
        </w:tabs>
        <w:spacing w:after="0" w:line="276" w:lineRule="auto"/>
        <w:contextualSpacing/>
        <w:jc w:val="both"/>
        <w:rPr>
          <w:rFonts w:cstheme="minorHAnsi"/>
          <w:spacing w:val="-2"/>
          <w:u w:val="single"/>
          <w:lang w:eastAsia="zh-CN"/>
        </w:rPr>
      </w:pPr>
      <w:r w:rsidRPr="00342EA5">
        <w:rPr>
          <w:rFonts w:cstheme="minorHAnsi"/>
          <w:spacing w:val="-2"/>
          <w:lang w:eastAsia="zh-CN"/>
        </w:rPr>
        <w:t xml:space="preserve">Date: </w:t>
      </w:r>
      <w:r w:rsidRPr="00342EA5">
        <w:rPr>
          <w:rFonts w:cstheme="minorHAnsi"/>
          <w:spacing w:val="-2"/>
          <w:u w:val="single"/>
          <w:lang w:eastAsia="zh-CN"/>
        </w:rPr>
        <w:tab/>
      </w:r>
      <w:r w:rsidRPr="00342EA5">
        <w:rPr>
          <w:rFonts w:cstheme="minorHAnsi"/>
          <w:spacing w:val="-2"/>
          <w:lang w:eastAsia="zh-CN"/>
        </w:rPr>
        <w:tab/>
        <w:t xml:space="preserve">Date: </w:t>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r>
      <w:r w:rsidRPr="00342EA5">
        <w:rPr>
          <w:rFonts w:cstheme="minorHAnsi"/>
          <w:spacing w:val="-2"/>
          <w:u w:val="single"/>
          <w:lang w:eastAsia="zh-CN"/>
        </w:rPr>
        <w:tab/>
        <w:t>______</w:t>
      </w:r>
      <w:r w:rsidRPr="00342EA5">
        <w:rPr>
          <w:rFonts w:cstheme="minorHAnsi"/>
          <w:spacing w:val="-2"/>
          <w:u w:val="single"/>
          <w:lang w:eastAsia="zh-CN"/>
        </w:rPr>
        <w:tab/>
      </w:r>
    </w:p>
    <w:p w14:paraId="203F745C"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4742D116" w14:textId="77777777" w:rsidR="005B049E" w:rsidRPr="00342EA5" w:rsidRDefault="005B049E">
      <w:pPr>
        <w:tabs>
          <w:tab w:val="left" w:pos="4140"/>
          <w:tab w:val="left" w:pos="5220"/>
          <w:tab w:val="left" w:pos="6300"/>
        </w:tabs>
        <w:spacing w:after="0" w:line="276" w:lineRule="auto"/>
        <w:contextualSpacing/>
        <w:jc w:val="both"/>
        <w:rPr>
          <w:rFonts w:cstheme="minorHAnsi"/>
          <w:b/>
          <w:bCs/>
          <w:spacing w:val="-2"/>
          <w:lang w:eastAsia="zh-CN"/>
        </w:rPr>
      </w:pPr>
      <w:r w:rsidRPr="00342EA5">
        <w:rPr>
          <w:rFonts w:cstheme="minorHAnsi"/>
          <w:b/>
          <w:bCs/>
          <w:spacing w:val="-2"/>
          <w:lang w:eastAsia="zh-CN"/>
        </w:rPr>
        <w:t>WITS HEALTH CONSORTIUM (PTY) LTD</w:t>
      </w:r>
    </w:p>
    <w:p w14:paraId="727286DF" w14:textId="77777777" w:rsidR="005B049E" w:rsidRPr="00342EA5" w:rsidRDefault="005B049E">
      <w:pPr>
        <w:tabs>
          <w:tab w:val="left" w:pos="4140"/>
          <w:tab w:val="left" w:pos="5220"/>
          <w:tab w:val="left" w:pos="6300"/>
        </w:tabs>
        <w:spacing w:after="0" w:line="276" w:lineRule="auto"/>
        <w:contextualSpacing/>
        <w:jc w:val="both"/>
        <w:rPr>
          <w:rFonts w:cstheme="minorHAnsi"/>
          <w:b/>
          <w:bCs/>
          <w:spacing w:val="-2"/>
          <w:lang w:eastAsia="zh-CN"/>
        </w:rPr>
      </w:pPr>
    </w:p>
    <w:p w14:paraId="2ADCB10E" w14:textId="77777777"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proofErr w:type="gramStart"/>
      <w:r w:rsidRPr="00342EA5">
        <w:rPr>
          <w:rFonts w:cstheme="minorHAnsi"/>
          <w:spacing w:val="-2"/>
          <w:lang w:eastAsia="zh-CN"/>
        </w:rPr>
        <w:t>Signed:_</w:t>
      </w:r>
      <w:proofErr w:type="gramEnd"/>
      <w:r w:rsidRPr="00342EA5">
        <w:rPr>
          <w:rFonts w:cstheme="minorHAnsi"/>
          <w:spacing w:val="-2"/>
          <w:lang w:eastAsia="zh-CN"/>
        </w:rPr>
        <w:t>__________________________</w:t>
      </w:r>
    </w:p>
    <w:p w14:paraId="34AFA599" w14:textId="77777777"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Name: ___________________________</w:t>
      </w:r>
    </w:p>
    <w:p w14:paraId="72816156" w14:textId="28EEAEAD" w:rsidR="005B049E"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Title: ____________________________</w:t>
      </w:r>
    </w:p>
    <w:p w14:paraId="203F745E" w14:textId="4456AB4E" w:rsidR="009457A7" w:rsidRPr="00342EA5" w:rsidRDefault="005B049E">
      <w:pPr>
        <w:tabs>
          <w:tab w:val="left" w:pos="4140"/>
          <w:tab w:val="left" w:pos="5220"/>
          <w:tab w:val="left" w:pos="6300"/>
        </w:tabs>
        <w:spacing w:after="0" w:line="276" w:lineRule="auto"/>
        <w:contextualSpacing/>
        <w:jc w:val="both"/>
        <w:rPr>
          <w:rFonts w:cstheme="minorHAnsi"/>
          <w:spacing w:val="-2"/>
          <w:lang w:eastAsia="zh-CN"/>
        </w:rPr>
      </w:pPr>
      <w:r w:rsidRPr="00342EA5">
        <w:rPr>
          <w:rFonts w:cstheme="minorHAnsi"/>
          <w:spacing w:val="-2"/>
          <w:lang w:eastAsia="zh-CN"/>
        </w:rPr>
        <w:t>Date: ____________________________</w:t>
      </w:r>
      <w:r w:rsidR="004857FE" w:rsidRPr="00342EA5">
        <w:rPr>
          <w:rFonts w:cstheme="minorHAnsi"/>
          <w:spacing w:val="-2"/>
          <w:lang w:eastAsia="zh-CN"/>
        </w:rPr>
        <w:tab/>
      </w:r>
      <w:r w:rsidR="004857FE" w:rsidRPr="00342EA5">
        <w:rPr>
          <w:rFonts w:cstheme="minorHAnsi"/>
          <w:spacing w:val="-2"/>
          <w:lang w:eastAsia="zh-CN"/>
        </w:rPr>
        <w:tab/>
      </w:r>
    </w:p>
    <w:p w14:paraId="203F745F" w14:textId="77777777" w:rsidR="009457A7" w:rsidRPr="00342EA5"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1" w14:textId="02463D6F" w:rsidR="009457A7" w:rsidRPr="00342EA5" w:rsidRDefault="004857FE">
      <w:pPr>
        <w:tabs>
          <w:tab w:val="left" w:pos="4140"/>
          <w:tab w:val="left" w:pos="5220"/>
          <w:tab w:val="left" w:pos="6300"/>
        </w:tabs>
        <w:spacing w:after="0" w:line="276" w:lineRule="auto"/>
        <w:contextualSpacing/>
        <w:jc w:val="both"/>
        <w:rPr>
          <w:rFonts w:cstheme="minorHAnsi"/>
          <w:b/>
          <w:u w:val="single"/>
        </w:rPr>
      </w:pPr>
      <w:r w:rsidRPr="00342EA5">
        <w:rPr>
          <w:rFonts w:cstheme="minorHAnsi"/>
          <w:spacing w:val="-2"/>
          <w:lang w:eastAsia="zh-CN"/>
        </w:rPr>
        <w:tab/>
      </w:r>
      <w:r w:rsidRPr="00342EA5">
        <w:br w:type="page"/>
      </w:r>
      <w:r w:rsidRPr="00342EA5">
        <w:rPr>
          <w:rFonts w:cstheme="minorHAnsi"/>
          <w:b/>
          <w:u w:val="single"/>
        </w:rPr>
        <w:lastRenderedPageBreak/>
        <w:t>ANNEXURE A</w:t>
      </w:r>
    </w:p>
    <w:p w14:paraId="203F7462" w14:textId="77777777" w:rsidR="009457A7" w:rsidRPr="00342EA5" w:rsidRDefault="004857FE">
      <w:pPr>
        <w:spacing w:after="0" w:line="240" w:lineRule="auto"/>
        <w:ind w:left="1440" w:hanging="1440"/>
        <w:jc w:val="center"/>
        <w:rPr>
          <w:rFonts w:cstheme="minorHAnsi"/>
          <w:b/>
          <w:u w:val="single"/>
        </w:rPr>
      </w:pPr>
      <w:r w:rsidRPr="00342EA5">
        <w:rPr>
          <w:rFonts w:cstheme="minorHAnsi"/>
          <w:b/>
          <w:u w:val="single"/>
        </w:rPr>
        <w:t>DESCRIPTION OF DATA</w:t>
      </w:r>
    </w:p>
    <w:p w14:paraId="203F7463" w14:textId="77777777" w:rsidR="009457A7" w:rsidRPr="00342EA5" w:rsidRDefault="009457A7">
      <w:pPr>
        <w:spacing w:after="0" w:line="240" w:lineRule="auto"/>
        <w:ind w:left="1440" w:hanging="1440"/>
        <w:jc w:val="center"/>
        <w:rPr>
          <w:rFonts w:cstheme="minorHAnsi"/>
          <w:b/>
          <w:u w:val="single"/>
        </w:rPr>
      </w:pPr>
    </w:p>
    <w:p w14:paraId="203F7464" w14:textId="77777777" w:rsidR="009457A7" w:rsidRDefault="004857FE">
      <w:pPr>
        <w:spacing w:after="0" w:line="276" w:lineRule="auto"/>
        <w:ind w:left="720" w:hanging="720"/>
        <w:contextualSpacing/>
        <w:jc w:val="both"/>
        <w:rPr>
          <w:ins w:id="14" w:author="Craig Parker" w:date="2023-12-01T14:44:00Z"/>
          <w:rFonts w:cstheme="minorHAnsi"/>
          <w:b/>
          <w:bCs/>
          <w:u w:val="single"/>
        </w:rPr>
      </w:pPr>
      <w:r w:rsidRPr="00342EA5">
        <w:rPr>
          <w:rFonts w:cstheme="minorHAnsi"/>
          <w:b/>
          <w:bCs/>
          <w:u w:val="single"/>
        </w:rPr>
        <w:t>Data Source 1</w:t>
      </w:r>
    </w:p>
    <w:p w14:paraId="3478E661" w14:textId="77777777" w:rsidR="00A80A10" w:rsidRDefault="00A80A10">
      <w:pPr>
        <w:spacing w:after="0" w:line="276" w:lineRule="auto"/>
        <w:ind w:left="720" w:hanging="720"/>
        <w:contextualSpacing/>
        <w:jc w:val="both"/>
        <w:rPr>
          <w:ins w:id="15" w:author="Craig Parker" w:date="2023-12-01T14:44:00Z"/>
          <w:rFonts w:cstheme="minorHAnsi"/>
          <w:b/>
          <w:bCs/>
          <w:u w:val="single"/>
        </w:rPr>
      </w:pPr>
    </w:p>
    <w:p w14:paraId="7519782A" w14:textId="7E6A9595" w:rsidR="00A80A10" w:rsidRPr="00342EA5" w:rsidRDefault="00A80A10">
      <w:pPr>
        <w:spacing w:after="0" w:line="276" w:lineRule="auto"/>
        <w:ind w:left="720" w:hanging="720"/>
        <w:contextualSpacing/>
        <w:jc w:val="both"/>
        <w:rPr>
          <w:rFonts w:cstheme="minorHAnsi"/>
          <w:b/>
          <w:bCs/>
          <w:u w:val="single"/>
        </w:rPr>
      </w:pPr>
      <w:ins w:id="16" w:author="Craig Parker" w:date="2023-12-01T14:45:00Z">
        <w:r w:rsidRPr="00A80A10">
          <w:rPr>
            <w:rFonts w:cstheme="minorHAnsi"/>
            <w:b/>
            <w:bCs/>
            <w:u w:val="single"/>
          </w:rPr>
          <w:t>The variable list below is indicative. A decision about the final set of variables to be transferred will</w:t>
        </w:r>
        <w:r>
          <w:rPr>
            <w:rFonts w:cstheme="minorHAnsi"/>
            <w:b/>
            <w:bCs/>
            <w:u w:val="single"/>
          </w:rPr>
          <w:t xml:space="preserve"> </w:t>
        </w:r>
        <w:r w:rsidRPr="00A80A10">
          <w:rPr>
            <w:rFonts w:cstheme="minorHAnsi"/>
            <w:b/>
            <w:bCs/>
            <w:u w:val="single"/>
          </w:rPr>
          <w:t>be made through discussion with the Data Provider and Data Recipient. </w:t>
        </w:r>
      </w:ins>
    </w:p>
    <w:p w14:paraId="203F7465" w14:textId="77777777" w:rsidR="009457A7" w:rsidRPr="00342EA5" w:rsidRDefault="009457A7">
      <w:pPr>
        <w:spacing w:after="0" w:line="240" w:lineRule="auto"/>
        <w:rPr>
          <w:rFonts w:cstheme="minorHAnsi"/>
          <w:b/>
        </w:rPr>
      </w:pPr>
    </w:p>
    <w:p w14:paraId="203F7466" w14:textId="267A9CFF" w:rsidR="009457A7" w:rsidRPr="00342EA5" w:rsidRDefault="004857FE">
      <w:pPr>
        <w:spacing w:after="0" w:line="240" w:lineRule="auto"/>
        <w:rPr>
          <w:rFonts w:cstheme="minorHAnsi"/>
          <w:bCs/>
        </w:rPr>
      </w:pPr>
      <w:r w:rsidRPr="00342EA5">
        <w:rPr>
          <w:rFonts w:cstheme="minorHAnsi"/>
          <w:b/>
        </w:rPr>
        <w:t xml:space="preserve">Project Title: </w:t>
      </w:r>
      <w:r w:rsidR="00466664" w:rsidRPr="00342EA5">
        <w:rPr>
          <w:rFonts w:cstheme="minorHAnsi"/>
          <w:bCs/>
        </w:rPr>
        <w:t>Middle-aged Soweto Cohort (MASC)</w:t>
      </w:r>
    </w:p>
    <w:p w14:paraId="203F7467" w14:textId="77777777" w:rsidR="009457A7" w:rsidRPr="00342EA5" w:rsidRDefault="009457A7">
      <w:pPr>
        <w:spacing w:after="0"/>
        <w:jc w:val="both"/>
        <w:rPr>
          <w:rFonts w:cstheme="minorHAnsi"/>
          <w:bCs/>
        </w:rPr>
      </w:pPr>
    </w:p>
    <w:p w14:paraId="61576FD8" w14:textId="77777777" w:rsidR="007B46D5" w:rsidRPr="00342EA5" w:rsidRDefault="004857FE" w:rsidP="007B46D5">
      <w:pPr>
        <w:spacing w:after="0" w:line="276" w:lineRule="auto"/>
        <w:jc w:val="both"/>
        <w:rPr>
          <w:rFonts w:cstheme="minorHAnsi"/>
        </w:rPr>
      </w:pPr>
      <w:r w:rsidRPr="00342EA5">
        <w:rPr>
          <w:rFonts w:cstheme="minorHAnsi"/>
          <w:b/>
        </w:rPr>
        <w:t>Funder: [Original research funding details]</w:t>
      </w:r>
      <w:r w:rsidRPr="00342EA5">
        <w:rPr>
          <w:rFonts w:cstheme="minorHAnsi"/>
        </w:rPr>
        <w:t>.</w:t>
      </w:r>
      <w:r w:rsidRPr="00342EA5">
        <w:rPr>
          <w:rFonts w:cstheme="minorHAnsi"/>
          <w:bCs/>
        </w:rPr>
        <w:tab/>
      </w:r>
    </w:p>
    <w:p w14:paraId="04C8B347" w14:textId="77777777" w:rsidR="007B46D5" w:rsidRPr="00342EA5" w:rsidRDefault="007B46D5" w:rsidP="007B46D5">
      <w:pPr>
        <w:spacing w:after="0" w:line="276" w:lineRule="auto"/>
        <w:jc w:val="both"/>
        <w:rPr>
          <w:rFonts w:cstheme="minorHAnsi"/>
        </w:rPr>
      </w:pPr>
      <w:r w:rsidRPr="00342EA5">
        <w:rPr>
          <w:rFonts w:cstheme="minorHAnsi"/>
        </w:rPr>
        <w:t xml:space="preserve">This includes data collected as part of the AWI-Gen study (The AWI-Gen Collaborative Centre is funded by the National Human Genome Research Institute (NHGRI), the National Institute of Environmental Health Sciences (NIEHS), of the National Institutes of Health (NIH) under award number U54HG006938, as part of the H3Africa Consortium, and by the Department of Science and Innovation, South Africa, award number DST/CON 0056/2014) and a project jointly funded </w:t>
      </w:r>
      <w:proofErr w:type="spellStart"/>
      <w:r w:rsidRPr="00342EA5">
        <w:rPr>
          <w:rFonts w:cstheme="minorHAnsi"/>
        </w:rPr>
        <w:t>bythe</w:t>
      </w:r>
      <w:proofErr w:type="spellEnd"/>
      <w:r w:rsidRPr="00342EA5">
        <w:rPr>
          <w:rFonts w:cstheme="minorHAnsi"/>
        </w:rPr>
        <w:t xml:space="preserve"> South African Medical Research Council (MRC) from South African National Department of Health, MRC UK (via the Newton Fund) and GSK Africa Non-Communicable Disease Open Lab (via a supporting grant project number: ES/N013891/1). </w:t>
      </w:r>
    </w:p>
    <w:p w14:paraId="203F7468" w14:textId="56D8721F" w:rsidR="009457A7" w:rsidRPr="00342EA5" w:rsidRDefault="004857FE" w:rsidP="007B46D5">
      <w:pPr>
        <w:spacing w:after="0" w:line="240" w:lineRule="auto"/>
        <w:rPr>
          <w:rFonts w:cstheme="minorHAnsi"/>
          <w:bCs/>
        </w:rPr>
      </w:pPr>
      <w:r w:rsidRPr="00342EA5">
        <w:rPr>
          <w:rFonts w:cstheme="minorHAnsi"/>
          <w:bCs/>
        </w:rPr>
        <w:tab/>
      </w:r>
    </w:p>
    <w:p w14:paraId="203F7469" w14:textId="77777777" w:rsidR="009457A7" w:rsidRPr="00342EA5" w:rsidRDefault="009457A7">
      <w:pPr>
        <w:spacing w:after="0"/>
        <w:jc w:val="both"/>
        <w:rPr>
          <w:rFonts w:cstheme="minorHAnsi"/>
          <w:bCs/>
        </w:rPr>
      </w:pPr>
    </w:p>
    <w:p w14:paraId="203F746A" w14:textId="77777777" w:rsidR="009457A7" w:rsidRPr="00342EA5" w:rsidRDefault="004857FE">
      <w:pPr>
        <w:spacing w:after="0"/>
        <w:jc w:val="both"/>
        <w:rPr>
          <w:rFonts w:cstheme="minorHAnsi"/>
          <w:bCs/>
        </w:rPr>
      </w:pPr>
      <w:r w:rsidRPr="00342EA5">
        <w:rPr>
          <w:rFonts w:cstheme="minorHAnsi"/>
          <w:b/>
        </w:rPr>
        <w:t xml:space="preserve">Data to be transferred: </w:t>
      </w:r>
      <w:r w:rsidRPr="00342EA5">
        <w:rPr>
          <w:rFonts w:cstheme="minorHAnsi"/>
          <w:bCs/>
        </w:rPr>
        <w:t xml:space="preserve">[Description of data to be transferred]. </w:t>
      </w:r>
    </w:p>
    <w:p w14:paraId="760A9510" w14:textId="77777777" w:rsidR="00012EF4" w:rsidRPr="00342EA5" w:rsidRDefault="00012EF4">
      <w:pPr>
        <w:spacing w:after="0"/>
        <w:jc w:val="both"/>
        <w:rPr>
          <w:rFonts w:cstheme="minorHAnsi"/>
          <w:bCs/>
        </w:rPr>
      </w:pPr>
    </w:p>
    <w:p w14:paraId="0D1E5A93" w14:textId="77777777" w:rsidR="00012EF4" w:rsidRPr="00342EA5" w:rsidRDefault="00012EF4" w:rsidP="00012EF4">
      <w:pPr>
        <w:spacing w:after="0"/>
        <w:jc w:val="both"/>
        <w:rPr>
          <w:rFonts w:cstheme="minorHAnsi"/>
          <w:bCs/>
        </w:rPr>
      </w:pPr>
      <w:r w:rsidRPr="00342EA5">
        <w:rPr>
          <w:rFonts w:cstheme="minorHAnsi"/>
          <w:bCs/>
        </w:rPr>
        <w:t>The Middle-aged Soweto Cohort (MASC) study is a research project that focuses on the health of middle-aged adults in Soweto, South Africa. The study aims to understand the prevalence and determinants of cardiometabolic diseases in this population.</w:t>
      </w:r>
    </w:p>
    <w:p w14:paraId="60856C5A" w14:textId="77777777" w:rsidR="00012EF4" w:rsidRPr="00342EA5" w:rsidRDefault="00012EF4" w:rsidP="00012EF4">
      <w:pPr>
        <w:spacing w:after="0"/>
        <w:jc w:val="both"/>
        <w:rPr>
          <w:rFonts w:cstheme="minorHAnsi"/>
          <w:bCs/>
        </w:rPr>
      </w:pPr>
    </w:p>
    <w:p w14:paraId="799AA650" w14:textId="77777777" w:rsidR="00012EF4" w:rsidRPr="00342EA5" w:rsidRDefault="00012EF4" w:rsidP="00012EF4">
      <w:pPr>
        <w:spacing w:after="0"/>
        <w:jc w:val="both"/>
        <w:rPr>
          <w:rFonts w:cstheme="minorHAnsi"/>
          <w:bCs/>
        </w:rPr>
      </w:pPr>
      <w:r w:rsidRPr="00342EA5">
        <w:rPr>
          <w:rFonts w:cstheme="minorHAnsi"/>
          <w:bCs/>
        </w:rPr>
        <w:t>Here are some key details about the study:</w:t>
      </w:r>
    </w:p>
    <w:p w14:paraId="3CEB414D" w14:textId="77777777" w:rsidR="00012EF4" w:rsidRPr="00342EA5" w:rsidRDefault="00012EF4" w:rsidP="00012EF4">
      <w:pPr>
        <w:spacing w:after="0"/>
        <w:jc w:val="both"/>
        <w:rPr>
          <w:rFonts w:cstheme="minorHAnsi"/>
          <w:bCs/>
        </w:rPr>
      </w:pPr>
    </w:p>
    <w:p w14:paraId="2834F2BA" w14:textId="1B8A893E" w:rsidR="00012EF4" w:rsidRPr="00342EA5" w:rsidRDefault="00012EF4" w:rsidP="00012EF4">
      <w:pPr>
        <w:spacing w:after="0"/>
        <w:jc w:val="both"/>
        <w:rPr>
          <w:rFonts w:cstheme="minorHAnsi"/>
          <w:bCs/>
        </w:rPr>
      </w:pPr>
      <w:r w:rsidRPr="00342EA5">
        <w:rPr>
          <w:rFonts w:cstheme="minorHAnsi"/>
          <w:bCs/>
        </w:rPr>
        <w:t>- The study was initiated in 201</w:t>
      </w:r>
      <w:r w:rsidR="007B46D5" w:rsidRPr="00342EA5">
        <w:rPr>
          <w:rFonts w:cstheme="minorHAnsi"/>
          <w:bCs/>
        </w:rPr>
        <w:t>1</w:t>
      </w:r>
      <w:r w:rsidRPr="00342EA5">
        <w:rPr>
          <w:rFonts w:cstheme="minorHAnsi"/>
          <w:bCs/>
        </w:rPr>
        <w:t xml:space="preserve"> and is ongoing.</w:t>
      </w:r>
    </w:p>
    <w:p w14:paraId="1250958D" w14:textId="77777777" w:rsidR="00012EF4" w:rsidRPr="00342EA5" w:rsidRDefault="00012EF4" w:rsidP="00012EF4">
      <w:pPr>
        <w:spacing w:after="0"/>
        <w:jc w:val="both"/>
        <w:rPr>
          <w:rFonts w:cstheme="minorHAnsi"/>
          <w:bCs/>
        </w:rPr>
      </w:pPr>
      <w:r w:rsidRPr="00342EA5">
        <w:rPr>
          <w:rFonts w:cstheme="minorHAnsi"/>
          <w:bCs/>
        </w:rPr>
        <w:t>- The study population consists of men and women aged 40-60 years residing in Soweto, a township in Johannesburg, South Africa.</w:t>
      </w:r>
    </w:p>
    <w:p w14:paraId="3885FCBE" w14:textId="77777777" w:rsidR="00012EF4" w:rsidRPr="00342EA5" w:rsidRDefault="00012EF4" w:rsidP="00012EF4">
      <w:pPr>
        <w:spacing w:after="0"/>
        <w:jc w:val="both"/>
        <w:rPr>
          <w:rFonts w:cstheme="minorHAnsi"/>
          <w:bCs/>
        </w:rPr>
      </w:pPr>
      <w:r w:rsidRPr="00342EA5">
        <w:rPr>
          <w:rFonts w:cstheme="minorHAnsi"/>
          <w:bCs/>
        </w:rPr>
        <w:t>- The study is designed as a cross-sectional and longitudinal cohort study. This means that the health of the participants is monitored over time.</w:t>
      </w:r>
    </w:p>
    <w:p w14:paraId="073DD98C" w14:textId="77777777" w:rsidR="00012EF4" w:rsidRPr="00342EA5" w:rsidRDefault="00012EF4" w:rsidP="00012EF4">
      <w:pPr>
        <w:spacing w:after="0"/>
        <w:jc w:val="both"/>
        <w:rPr>
          <w:rFonts w:cstheme="minorHAnsi"/>
          <w:bCs/>
        </w:rPr>
      </w:pPr>
      <w:r w:rsidRPr="00342EA5">
        <w:rPr>
          <w:rFonts w:cstheme="minorHAnsi"/>
          <w:bCs/>
        </w:rPr>
        <w:t>- The study collects data on various health parameters, including blood pressure, body mass index (BMI), waist circumference, and blood glucose levels.</w:t>
      </w:r>
    </w:p>
    <w:p w14:paraId="6ACF7F23" w14:textId="77777777" w:rsidR="00012EF4" w:rsidRPr="00342EA5" w:rsidRDefault="00012EF4" w:rsidP="00012EF4">
      <w:pPr>
        <w:spacing w:after="0"/>
        <w:jc w:val="both"/>
        <w:rPr>
          <w:rFonts w:cstheme="minorHAnsi"/>
          <w:bCs/>
        </w:rPr>
      </w:pPr>
      <w:r w:rsidRPr="00342EA5">
        <w:rPr>
          <w:rFonts w:cstheme="minorHAnsi"/>
          <w:bCs/>
        </w:rPr>
        <w:t>- The study also collects data on lifestyle factors such as physical activity, diet, alcohol consumption, and smoking.</w:t>
      </w:r>
    </w:p>
    <w:p w14:paraId="354D5328" w14:textId="77777777" w:rsidR="00012EF4" w:rsidRPr="00342EA5" w:rsidRDefault="00012EF4" w:rsidP="00012EF4">
      <w:pPr>
        <w:spacing w:after="0"/>
        <w:jc w:val="both"/>
        <w:rPr>
          <w:rFonts w:cstheme="minorHAnsi"/>
          <w:bCs/>
        </w:rPr>
      </w:pPr>
      <w:r w:rsidRPr="00342EA5">
        <w:rPr>
          <w:rFonts w:cstheme="minorHAnsi"/>
          <w:bCs/>
        </w:rPr>
        <w:t>- The study aims to provide valuable insights into the health challenges faced by middle-aged adults in Soweto and inform public health interventions to address these challenges.</w:t>
      </w:r>
    </w:p>
    <w:p w14:paraId="528819A6" w14:textId="77777777" w:rsidR="008C165B" w:rsidRPr="00342EA5" w:rsidRDefault="008C165B" w:rsidP="00012EF4">
      <w:pPr>
        <w:spacing w:after="0"/>
        <w:jc w:val="both"/>
        <w:rPr>
          <w:rFonts w:cstheme="minorHAnsi"/>
          <w:bCs/>
        </w:rPr>
      </w:pPr>
    </w:p>
    <w:p w14:paraId="008286CE" w14:textId="7F834FDB" w:rsidR="008C165B" w:rsidRPr="00342EA5" w:rsidRDefault="008C165B" w:rsidP="00012EF4">
      <w:pPr>
        <w:spacing w:after="0"/>
        <w:jc w:val="both"/>
        <w:rPr>
          <w:rFonts w:cstheme="minorHAnsi"/>
          <w:bCs/>
        </w:rPr>
      </w:pPr>
      <w:r w:rsidRPr="00342EA5">
        <w:rPr>
          <w:rFonts w:cstheme="minorHAnsi"/>
          <w:bCs/>
        </w:rPr>
        <w:t>Variables of interest include but are not limited to:</w:t>
      </w:r>
    </w:p>
    <w:p w14:paraId="49A28EC1" w14:textId="77777777" w:rsidR="008C165B" w:rsidRPr="00342EA5" w:rsidRDefault="008C165B" w:rsidP="00012EF4">
      <w:pPr>
        <w:spacing w:after="0"/>
        <w:jc w:val="both"/>
        <w:rPr>
          <w:rFonts w:cstheme="minorHAnsi"/>
          <w:bCs/>
        </w:rPr>
      </w:pPr>
    </w:p>
    <w:p w14:paraId="4C801C57" w14:textId="77777777" w:rsidR="008C165B" w:rsidRPr="00342EA5" w:rsidRDefault="008C165B" w:rsidP="008C165B">
      <w:pPr>
        <w:numPr>
          <w:ilvl w:val="0"/>
          <w:numId w:val="20"/>
        </w:numPr>
        <w:spacing w:after="0"/>
        <w:jc w:val="both"/>
        <w:rPr>
          <w:rFonts w:cstheme="minorHAnsi"/>
          <w:bCs/>
        </w:rPr>
      </w:pPr>
      <w:r w:rsidRPr="00342EA5">
        <w:rPr>
          <w:rFonts w:cstheme="minorHAnsi"/>
          <w:b/>
          <w:bCs/>
        </w:rPr>
        <w:t>Demographic Data</w:t>
      </w:r>
      <w:r w:rsidRPr="00342EA5">
        <w:rPr>
          <w:rFonts w:cstheme="minorHAnsi"/>
          <w:bCs/>
        </w:rPr>
        <w:t>: Age, sex, and socioeconomic status.</w:t>
      </w:r>
    </w:p>
    <w:p w14:paraId="69CC06FA" w14:textId="77777777" w:rsidR="008C165B" w:rsidRPr="00342EA5" w:rsidRDefault="008C165B" w:rsidP="008C165B">
      <w:pPr>
        <w:numPr>
          <w:ilvl w:val="0"/>
          <w:numId w:val="20"/>
        </w:numPr>
        <w:spacing w:after="0"/>
        <w:jc w:val="both"/>
        <w:rPr>
          <w:rFonts w:cstheme="minorHAnsi"/>
          <w:bCs/>
        </w:rPr>
      </w:pPr>
      <w:r w:rsidRPr="00342EA5">
        <w:rPr>
          <w:rFonts w:cstheme="minorHAnsi"/>
          <w:b/>
          <w:bCs/>
        </w:rPr>
        <w:t>Health Parameters</w:t>
      </w:r>
      <w:r w:rsidRPr="00342EA5">
        <w:rPr>
          <w:rFonts w:cstheme="minorHAnsi"/>
          <w:bCs/>
        </w:rPr>
        <w:t>:</w:t>
      </w:r>
    </w:p>
    <w:p w14:paraId="533488B3" w14:textId="77777777" w:rsidR="008C165B" w:rsidRPr="00342EA5" w:rsidRDefault="008C165B" w:rsidP="008C165B">
      <w:pPr>
        <w:numPr>
          <w:ilvl w:val="1"/>
          <w:numId w:val="20"/>
        </w:numPr>
        <w:spacing w:after="0"/>
        <w:jc w:val="both"/>
        <w:rPr>
          <w:rFonts w:cstheme="minorHAnsi"/>
          <w:bCs/>
        </w:rPr>
      </w:pPr>
      <w:r w:rsidRPr="00342EA5">
        <w:rPr>
          <w:rFonts w:cstheme="minorHAnsi"/>
          <w:b/>
          <w:bCs/>
        </w:rPr>
        <w:t>Cardiometabolic Data</w:t>
      </w:r>
      <w:r w:rsidRPr="00342EA5">
        <w:rPr>
          <w:rFonts w:cstheme="minorHAnsi"/>
          <w:bCs/>
        </w:rPr>
        <w:t>: Blood pressure, body mass index (BMI), waist circumference, and blood glucose levels.</w:t>
      </w:r>
    </w:p>
    <w:p w14:paraId="216D19BD" w14:textId="77777777" w:rsidR="008C165B" w:rsidRPr="00342EA5" w:rsidRDefault="008C165B" w:rsidP="008C165B">
      <w:pPr>
        <w:numPr>
          <w:ilvl w:val="0"/>
          <w:numId w:val="20"/>
        </w:numPr>
        <w:spacing w:after="0"/>
        <w:jc w:val="both"/>
        <w:rPr>
          <w:rFonts w:cstheme="minorHAnsi"/>
          <w:bCs/>
        </w:rPr>
      </w:pPr>
      <w:r w:rsidRPr="00342EA5">
        <w:rPr>
          <w:rFonts w:cstheme="minorHAnsi"/>
          <w:b/>
          <w:bCs/>
        </w:rPr>
        <w:lastRenderedPageBreak/>
        <w:t>Lifestyle Factors</w:t>
      </w:r>
      <w:r w:rsidRPr="00342EA5">
        <w:rPr>
          <w:rFonts w:cstheme="minorHAnsi"/>
          <w:bCs/>
        </w:rPr>
        <w:t>:</w:t>
      </w:r>
    </w:p>
    <w:p w14:paraId="718131E9" w14:textId="77777777" w:rsidR="008C165B" w:rsidRPr="00342EA5" w:rsidRDefault="008C165B" w:rsidP="008C165B">
      <w:pPr>
        <w:numPr>
          <w:ilvl w:val="1"/>
          <w:numId w:val="20"/>
        </w:numPr>
        <w:spacing w:after="0"/>
        <w:jc w:val="both"/>
        <w:rPr>
          <w:rFonts w:cstheme="minorHAnsi"/>
          <w:bCs/>
        </w:rPr>
      </w:pPr>
      <w:r w:rsidRPr="00342EA5">
        <w:rPr>
          <w:rFonts w:cstheme="minorHAnsi"/>
          <w:b/>
          <w:bCs/>
        </w:rPr>
        <w:t>Physical Activity</w:t>
      </w:r>
      <w:r w:rsidRPr="00342EA5">
        <w:rPr>
          <w:rFonts w:cstheme="minorHAnsi"/>
          <w:bCs/>
        </w:rPr>
        <w:t>: The level of physical activity.</w:t>
      </w:r>
    </w:p>
    <w:p w14:paraId="0464B813" w14:textId="77777777" w:rsidR="008C165B" w:rsidRPr="00342EA5" w:rsidRDefault="008C165B" w:rsidP="008C165B">
      <w:pPr>
        <w:numPr>
          <w:ilvl w:val="1"/>
          <w:numId w:val="20"/>
        </w:numPr>
        <w:spacing w:after="0"/>
        <w:jc w:val="both"/>
        <w:rPr>
          <w:rFonts w:cstheme="minorHAnsi"/>
          <w:bCs/>
        </w:rPr>
      </w:pPr>
      <w:r w:rsidRPr="00342EA5">
        <w:rPr>
          <w:rFonts w:cstheme="minorHAnsi"/>
          <w:b/>
          <w:bCs/>
        </w:rPr>
        <w:t>Diet</w:t>
      </w:r>
      <w:r w:rsidRPr="00342EA5">
        <w:rPr>
          <w:rFonts w:cstheme="minorHAnsi"/>
          <w:bCs/>
        </w:rPr>
        <w:t>: Dietary habits, which could indirectly indicate hydration status.</w:t>
      </w:r>
    </w:p>
    <w:p w14:paraId="26F67145" w14:textId="77777777" w:rsidR="008C165B" w:rsidRPr="00342EA5" w:rsidRDefault="008C165B" w:rsidP="008C165B">
      <w:pPr>
        <w:numPr>
          <w:ilvl w:val="1"/>
          <w:numId w:val="20"/>
        </w:numPr>
        <w:spacing w:after="0"/>
        <w:jc w:val="both"/>
        <w:rPr>
          <w:rFonts w:cstheme="minorHAnsi"/>
          <w:bCs/>
        </w:rPr>
      </w:pPr>
      <w:r w:rsidRPr="00342EA5">
        <w:rPr>
          <w:rFonts w:cstheme="minorHAnsi"/>
          <w:b/>
          <w:bCs/>
        </w:rPr>
        <w:t>Alcohol Consumption and Smoking</w:t>
      </w:r>
      <w:r w:rsidRPr="00342EA5">
        <w:rPr>
          <w:rFonts w:cstheme="minorHAnsi"/>
          <w:bCs/>
        </w:rPr>
        <w:t>: These factors can affect heat tolerance.</w:t>
      </w:r>
    </w:p>
    <w:p w14:paraId="576418AA" w14:textId="77777777" w:rsidR="008C165B" w:rsidRPr="00342EA5" w:rsidRDefault="008C165B" w:rsidP="008C165B">
      <w:pPr>
        <w:numPr>
          <w:ilvl w:val="0"/>
          <w:numId w:val="20"/>
        </w:numPr>
        <w:spacing w:after="0"/>
        <w:jc w:val="both"/>
        <w:rPr>
          <w:rFonts w:cstheme="minorHAnsi"/>
          <w:bCs/>
        </w:rPr>
      </w:pPr>
      <w:r w:rsidRPr="00342EA5">
        <w:rPr>
          <w:rFonts w:cstheme="minorHAnsi"/>
          <w:b/>
          <w:bCs/>
        </w:rPr>
        <w:t>Location Data</w:t>
      </w:r>
      <w:r w:rsidRPr="00342EA5">
        <w:rPr>
          <w:rFonts w:cstheme="minorHAnsi"/>
          <w:bCs/>
        </w:rPr>
        <w:t xml:space="preserve">: The study is based in Soweto, a township in Johannesburg, South Africa. The specific location within Soweto for each participant might be available in the dataset. This could be useful for correlating with local temperature records or heatwave </w:t>
      </w:r>
      <w:proofErr w:type="gramStart"/>
      <w:r w:rsidRPr="00342EA5">
        <w:rPr>
          <w:rFonts w:cstheme="minorHAnsi"/>
          <w:bCs/>
        </w:rPr>
        <w:t>events</w:t>
      </w:r>
      <w:proofErr w:type="gramEnd"/>
    </w:p>
    <w:p w14:paraId="0C413017" w14:textId="77777777" w:rsidR="008C165B" w:rsidRPr="00342EA5" w:rsidRDefault="008C165B" w:rsidP="00012EF4">
      <w:pPr>
        <w:spacing w:after="0"/>
        <w:jc w:val="both"/>
        <w:rPr>
          <w:rFonts w:cstheme="minorHAnsi"/>
          <w:bCs/>
        </w:rPr>
      </w:pPr>
    </w:p>
    <w:p w14:paraId="0FB24CF5" w14:textId="77777777" w:rsidR="00012EF4" w:rsidRPr="00342EA5" w:rsidRDefault="00012EF4">
      <w:pPr>
        <w:spacing w:after="0"/>
        <w:jc w:val="both"/>
        <w:rPr>
          <w:rFonts w:cstheme="minorHAnsi"/>
          <w:bCs/>
        </w:rPr>
      </w:pPr>
    </w:p>
    <w:p w14:paraId="2B99844B" w14:textId="77777777" w:rsidR="00012EF4" w:rsidRPr="00342EA5" w:rsidRDefault="00012EF4">
      <w:pPr>
        <w:spacing w:after="0"/>
        <w:jc w:val="both"/>
        <w:rPr>
          <w:rFonts w:cstheme="minorHAnsi"/>
          <w:bCs/>
        </w:rPr>
      </w:pPr>
    </w:p>
    <w:p w14:paraId="587475A6" w14:textId="77777777" w:rsidR="00012EF4" w:rsidRPr="00342EA5" w:rsidRDefault="00012EF4">
      <w:pPr>
        <w:spacing w:after="0"/>
        <w:jc w:val="both"/>
        <w:rPr>
          <w:rFonts w:cstheme="minorHAnsi"/>
          <w:b/>
        </w:rPr>
      </w:pPr>
    </w:p>
    <w:p w14:paraId="203F746B" w14:textId="77777777" w:rsidR="009457A7" w:rsidRPr="00342EA5" w:rsidRDefault="004857FE">
      <w:pPr>
        <w:spacing w:after="0"/>
        <w:jc w:val="both"/>
        <w:rPr>
          <w:rFonts w:cstheme="minorHAnsi"/>
          <w:b/>
        </w:rPr>
      </w:pPr>
      <w:r w:rsidRPr="00342EA5">
        <w:rPr>
          <w:rFonts w:cstheme="minorHAnsi"/>
          <w:b/>
        </w:rPr>
        <w:t>Individual participant data for a limited set of variables from the original dataset/s relating to:</w:t>
      </w:r>
    </w:p>
    <w:p w14:paraId="74653CCC" w14:textId="77777777" w:rsidR="00AA4A1F" w:rsidRPr="00342EA5" w:rsidRDefault="00AA4A1F">
      <w:pPr>
        <w:spacing w:after="0"/>
        <w:jc w:val="both"/>
        <w:rPr>
          <w:rFonts w:cstheme="minorHAnsi"/>
          <w:b/>
        </w:rPr>
      </w:pPr>
    </w:p>
    <w:p w14:paraId="17D99428" w14:textId="77777777" w:rsidR="00AA4A1F" w:rsidRPr="00342EA5" w:rsidRDefault="00AA4A1F" w:rsidP="00AA4A1F">
      <w:pPr>
        <w:numPr>
          <w:ilvl w:val="0"/>
          <w:numId w:val="19"/>
        </w:numPr>
        <w:suppressAutoHyphens w:val="0"/>
        <w:contextualSpacing/>
        <w:rPr>
          <w:rFonts w:eastAsia="Calibri" w:cstheme="minorHAnsi"/>
          <w:b/>
          <w:bCs/>
          <w:kern w:val="2"/>
          <w:sz w:val="24"/>
          <w:szCs w:val="24"/>
          <w:lang w:val="en-US"/>
          <w14:ligatures w14:val="standardContextual"/>
        </w:rPr>
      </w:pPr>
      <w:r w:rsidRPr="00342EA5">
        <w:rPr>
          <w:rFonts w:eastAsia="Calibri" w:cstheme="minorHAnsi"/>
          <w:b/>
          <w:bCs/>
          <w:kern w:val="2"/>
          <w:sz w:val="24"/>
          <w:szCs w:val="24"/>
          <w:lang w:val="en-US"/>
          <w14:ligatures w14:val="standardContextual"/>
        </w:rPr>
        <w:t>Cross-sectional time invariant variables</w:t>
      </w:r>
    </w:p>
    <w:p w14:paraId="7D29416D" w14:textId="77777777" w:rsidR="00AA4A1F" w:rsidRPr="00342EA5" w:rsidRDefault="00AA4A1F" w:rsidP="009E156E">
      <w:pPr>
        <w:suppressAutoHyphens w:val="0"/>
        <w:ind w:left="720"/>
        <w:contextualSpacing/>
        <w:rPr>
          <w:rFonts w:eastAsia="Calibri" w:cstheme="minorHAnsi"/>
          <w:b/>
          <w:bCs/>
          <w:kern w:val="2"/>
          <w:sz w:val="24"/>
          <w:szCs w:val="24"/>
          <w:lang w:val="en-US"/>
          <w14:ligatures w14:val="standardContextua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415"/>
      </w:tblGrid>
      <w:tr w:rsidR="00AA4A1F" w:rsidRPr="00342EA5" w14:paraId="3B6787DF" w14:textId="77777777" w:rsidTr="009E156E">
        <w:trPr>
          <w:trHeight w:val="315"/>
          <w:tblHeader/>
        </w:trPr>
        <w:tc>
          <w:tcPr>
            <w:tcW w:w="1717" w:type="dxa"/>
            <w:tcMar>
              <w:top w:w="0" w:type="dxa"/>
              <w:left w:w="108" w:type="dxa"/>
              <w:bottom w:w="0" w:type="dxa"/>
              <w:right w:w="108" w:type="dxa"/>
            </w:tcMar>
            <w:vAlign w:val="center"/>
            <w:hideMark/>
          </w:tcPr>
          <w:p w14:paraId="11158718"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category</w:t>
            </w:r>
          </w:p>
        </w:tc>
        <w:tc>
          <w:tcPr>
            <w:tcW w:w="3077" w:type="dxa"/>
            <w:tcMar>
              <w:top w:w="0" w:type="dxa"/>
              <w:left w:w="108" w:type="dxa"/>
              <w:bottom w:w="0" w:type="dxa"/>
              <w:right w:w="108" w:type="dxa"/>
            </w:tcMar>
            <w:vAlign w:val="center"/>
            <w:hideMark/>
          </w:tcPr>
          <w:p w14:paraId="01EC5EEB"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name (examples)</w:t>
            </w:r>
          </w:p>
        </w:tc>
        <w:tc>
          <w:tcPr>
            <w:tcW w:w="4415" w:type="dxa"/>
            <w:tcMar>
              <w:top w:w="0" w:type="dxa"/>
              <w:left w:w="108" w:type="dxa"/>
              <w:bottom w:w="0" w:type="dxa"/>
              <w:right w:w="108" w:type="dxa"/>
            </w:tcMar>
            <w:vAlign w:val="center"/>
            <w:hideMark/>
          </w:tcPr>
          <w:p w14:paraId="6401FD83"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Definition</w:t>
            </w:r>
          </w:p>
        </w:tc>
      </w:tr>
      <w:tr w:rsidR="00AA4A1F" w:rsidRPr="00342EA5" w14:paraId="0197AA4A" w14:textId="77777777" w:rsidTr="009E156E">
        <w:trPr>
          <w:trHeight w:val="315"/>
        </w:trPr>
        <w:tc>
          <w:tcPr>
            <w:tcW w:w="1717" w:type="dxa"/>
            <w:vMerge w:val="restart"/>
            <w:tcMar>
              <w:top w:w="0" w:type="dxa"/>
              <w:left w:w="108" w:type="dxa"/>
              <w:bottom w:w="0" w:type="dxa"/>
              <w:right w:w="108" w:type="dxa"/>
            </w:tcMar>
            <w:vAlign w:val="center"/>
            <w:hideMark/>
          </w:tcPr>
          <w:p w14:paraId="0DD45B7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Demographics and socio-economic status</w:t>
            </w:r>
          </w:p>
        </w:tc>
        <w:tc>
          <w:tcPr>
            <w:tcW w:w="3077" w:type="dxa"/>
            <w:tcMar>
              <w:top w:w="0" w:type="dxa"/>
              <w:left w:w="108" w:type="dxa"/>
              <w:bottom w:w="0" w:type="dxa"/>
              <w:right w:w="108" w:type="dxa"/>
            </w:tcMar>
            <w:vAlign w:val="center"/>
            <w:hideMark/>
          </w:tcPr>
          <w:p w14:paraId="26C5BBD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Location of study follow-up</w:t>
            </w:r>
          </w:p>
        </w:tc>
        <w:tc>
          <w:tcPr>
            <w:tcW w:w="4415" w:type="dxa"/>
            <w:tcMar>
              <w:top w:w="0" w:type="dxa"/>
              <w:left w:w="108" w:type="dxa"/>
              <w:bottom w:w="0" w:type="dxa"/>
              <w:right w:w="108" w:type="dxa"/>
            </w:tcMar>
            <w:vAlign w:val="center"/>
            <w:hideMark/>
          </w:tcPr>
          <w:p w14:paraId="0AC34E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place where the follow-up assessment or examination was conducted.</w:t>
            </w:r>
          </w:p>
        </w:tc>
      </w:tr>
      <w:tr w:rsidR="00AA4A1F" w:rsidRPr="00342EA5" w14:paraId="4C35EF85" w14:textId="77777777" w:rsidTr="009E156E">
        <w:trPr>
          <w:trHeight w:val="315"/>
        </w:trPr>
        <w:tc>
          <w:tcPr>
            <w:tcW w:w="0" w:type="auto"/>
            <w:vMerge/>
            <w:vAlign w:val="center"/>
            <w:hideMark/>
          </w:tcPr>
          <w:p w14:paraId="326C9BD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BA47C5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Location of participant</w:t>
            </w:r>
          </w:p>
        </w:tc>
        <w:tc>
          <w:tcPr>
            <w:tcW w:w="4415" w:type="dxa"/>
            <w:tcMar>
              <w:top w:w="0" w:type="dxa"/>
              <w:left w:w="108" w:type="dxa"/>
              <w:bottom w:w="0" w:type="dxa"/>
              <w:right w:w="108" w:type="dxa"/>
            </w:tcMar>
            <w:vAlign w:val="center"/>
            <w:hideMark/>
          </w:tcPr>
          <w:p w14:paraId="404257F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location where the participant resides or lives.</w:t>
            </w:r>
          </w:p>
        </w:tc>
      </w:tr>
      <w:tr w:rsidR="00AA4A1F" w:rsidRPr="00342EA5" w14:paraId="0BC3A2EA" w14:textId="77777777" w:rsidTr="009E156E">
        <w:trPr>
          <w:trHeight w:val="315"/>
        </w:trPr>
        <w:tc>
          <w:tcPr>
            <w:tcW w:w="0" w:type="auto"/>
            <w:vMerge/>
            <w:vAlign w:val="center"/>
            <w:hideMark/>
          </w:tcPr>
          <w:p w14:paraId="2E181DD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3D252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Housing type</w:t>
            </w:r>
          </w:p>
        </w:tc>
        <w:tc>
          <w:tcPr>
            <w:tcW w:w="4415" w:type="dxa"/>
            <w:tcMar>
              <w:top w:w="0" w:type="dxa"/>
              <w:left w:w="108" w:type="dxa"/>
              <w:bottom w:w="0" w:type="dxa"/>
              <w:right w:w="108" w:type="dxa"/>
            </w:tcMar>
            <w:vAlign w:val="center"/>
            <w:hideMark/>
          </w:tcPr>
          <w:p w14:paraId="3AC752E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type of housing or accommodation in which the participant lives, such as apartment, house, or informal housing.</w:t>
            </w:r>
          </w:p>
        </w:tc>
      </w:tr>
      <w:tr w:rsidR="00AA4A1F" w:rsidRPr="00342EA5" w14:paraId="174E65AF" w14:textId="77777777" w:rsidTr="009E156E">
        <w:trPr>
          <w:trHeight w:val="315"/>
        </w:trPr>
        <w:tc>
          <w:tcPr>
            <w:tcW w:w="0" w:type="auto"/>
            <w:vMerge/>
            <w:vAlign w:val="center"/>
            <w:hideMark/>
          </w:tcPr>
          <w:p w14:paraId="6B4D935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197FF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No. of people in household</w:t>
            </w:r>
          </w:p>
        </w:tc>
        <w:tc>
          <w:tcPr>
            <w:tcW w:w="4415" w:type="dxa"/>
            <w:tcMar>
              <w:top w:w="0" w:type="dxa"/>
              <w:left w:w="108" w:type="dxa"/>
              <w:bottom w:w="0" w:type="dxa"/>
              <w:right w:w="108" w:type="dxa"/>
            </w:tcMar>
            <w:vAlign w:val="center"/>
            <w:hideMark/>
          </w:tcPr>
          <w:p w14:paraId="5F4FE69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number of people who reside or live in the same household as the participant.</w:t>
            </w:r>
          </w:p>
        </w:tc>
      </w:tr>
      <w:tr w:rsidR="00AA4A1F" w:rsidRPr="00342EA5" w14:paraId="4D7D0EF1" w14:textId="77777777" w:rsidTr="009E156E">
        <w:trPr>
          <w:trHeight w:val="315"/>
        </w:trPr>
        <w:tc>
          <w:tcPr>
            <w:tcW w:w="0" w:type="auto"/>
            <w:vMerge/>
            <w:vAlign w:val="center"/>
            <w:hideMark/>
          </w:tcPr>
          <w:p w14:paraId="359FA5D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8AA1CF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Air conditioning access</w:t>
            </w:r>
          </w:p>
        </w:tc>
        <w:tc>
          <w:tcPr>
            <w:tcW w:w="4415" w:type="dxa"/>
            <w:tcMar>
              <w:top w:w="0" w:type="dxa"/>
              <w:left w:w="108" w:type="dxa"/>
              <w:bottom w:w="0" w:type="dxa"/>
              <w:right w:w="108" w:type="dxa"/>
            </w:tcMar>
            <w:vAlign w:val="center"/>
            <w:hideMark/>
          </w:tcPr>
          <w:p w14:paraId="412542B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has access to air conditioning in their living quarters or not.</w:t>
            </w:r>
          </w:p>
        </w:tc>
      </w:tr>
      <w:tr w:rsidR="00AA4A1F" w:rsidRPr="00342EA5" w14:paraId="1BAC677A" w14:textId="77777777" w:rsidTr="009E156E">
        <w:trPr>
          <w:trHeight w:val="315"/>
        </w:trPr>
        <w:tc>
          <w:tcPr>
            <w:tcW w:w="0" w:type="auto"/>
            <w:vMerge/>
            <w:vAlign w:val="center"/>
            <w:hideMark/>
          </w:tcPr>
          <w:p w14:paraId="51B310B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9401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Socio-economic status indices</w:t>
            </w:r>
          </w:p>
        </w:tc>
        <w:tc>
          <w:tcPr>
            <w:tcW w:w="4415" w:type="dxa"/>
            <w:tcMar>
              <w:top w:w="0" w:type="dxa"/>
              <w:left w:w="108" w:type="dxa"/>
              <w:bottom w:w="0" w:type="dxa"/>
              <w:right w:w="108" w:type="dxa"/>
            </w:tcMar>
            <w:vAlign w:val="center"/>
            <w:hideMark/>
          </w:tcPr>
          <w:p w14:paraId="1203179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Measures of the economic and social standing of the participant or their household.</w:t>
            </w:r>
          </w:p>
        </w:tc>
      </w:tr>
      <w:tr w:rsidR="00AA4A1F" w:rsidRPr="00342EA5" w14:paraId="6B73DB4C" w14:textId="77777777" w:rsidTr="009E156E">
        <w:trPr>
          <w:trHeight w:val="315"/>
        </w:trPr>
        <w:tc>
          <w:tcPr>
            <w:tcW w:w="0" w:type="auto"/>
            <w:vMerge/>
            <w:vAlign w:val="center"/>
            <w:hideMark/>
          </w:tcPr>
          <w:p w14:paraId="400A7D9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D804A7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Personal income</w:t>
            </w:r>
          </w:p>
        </w:tc>
        <w:tc>
          <w:tcPr>
            <w:tcW w:w="4415" w:type="dxa"/>
            <w:tcMar>
              <w:top w:w="0" w:type="dxa"/>
              <w:left w:w="108" w:type="dxa"/>
              <w:bottom w:w="0" w:type="dxa"/>
              <w:right w:w="108" w:type="dxa"/>
            </w:tcMar>
            <w:vAlign w:val="center"/>
            <w:hideMark/>
          </w:tcPr>
          <w:p w14:paraId="6DB59DC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amount of money the participant earns from their personal work or business</w:t>
            </w:r>
          </w:p>
        </w:tc>
      </w:tr>
      <w:tr w:rsidR="00AA4A1F" w:rsidRPr="00342EA5" w14:paraId="7D547A39" w14:textId="77777777" w:rsidTr="009E156E">
        <w:trPr>
          <w:trHeight w:val="315"/>
        </w:trPr>
        <w:tc>
          <w:tcPr>
            <w:tcW w:w="0" w:type="auto"/>
            <w:vMerge/>
            <w:vAlign w:val="center"/>
            <w:hideMark/>
          </w:tcPr>
          <w:p w14:paraId="56B0EF5D"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BAD4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Household income</w:t>
            </w:r>
          </w:p>
        </w:tc>
        <w:tc>
          <w:tcPr>
            <w:tcW w:w="4415" w:type="dxa"/>
            <w:tcMar>
              <w:top w:w="0" w:type="dxa"/>
              <w:left w:w="108" w:type="dxa"/>
              <w:bottom w:w="0" w:type="dxa"/>
              <w:right w:w="108" w:type="dxa"/>
            </w:tcMar>
            <w:vAlign w:val="center"/>
            <w:hideMark/>
          </w:tcPr>
          <w:p w14:paraId="72929B1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total amount of money earned by all members of the household, including the participant.</w:t>
            </w:r>
          </w:p>
        </w:tc>
      </w:tr>
      <w:tr w:rsidR="00AA4A1F" w:rsidRPr="00342EA5" w14:paraId="3938B067" w14:textId="77777777" w:rsidTr="009E156E">
        <w:trPr>
          <w:trHeight w:val="315"/>
        </w:trPr>
        <w:tc>
          <w:tcPr>
            <w:tcW w:w="0" w:type="auto"/>
            <w:vMerge/>
            <w:vAlign w:val="center"/>
            <w:hideMark/>
          </w:tcPr>
          <w:p w14:paraId="2CE1D7D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21312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Race</w:t>
            </w:r>
          </w:p>
        </w:tc>
        <w:tc>
          <w:tcPr>
            <w:tcW w:w="4415" w:type="dxa"/>
            <w:tcMar>
              <w:top w:w="0" w:type="dxa"/>
              <w:left w:w="108" w:type="dxa"/>
              <w:bottom w:w="0" w:type="dxa"/>
              <w:right w:w="108" w:type="dxa"/>
            </w:tcMar>
            <w:vAlign w:val="center"/>
            <w:hideMark/>
          </w:tcPr>
          <w:p w14:paraId="6768C41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ethnic or racial identity of the participant.</w:t>
            </w:r>
          </w:p>
        </w:tc>
      </w:tr>
      <w:tr w:rsidR="00AA4A1F" w:rsidRPr="00342EA5" w14:paraId="194FB3A5" w14:textId="77777777" w:rsidTr="009E156E">
        <w:trPr>
          <w:trHeight w:val="315"/>
        </w:trPr>
        <w:tc>
          <w:tcPr>
            <w:tcW w:w="0" w:type="auto"/>
            <w:vMerge/>
            <w:vAlign w:val="center"/>
            <w:hideMark/>
          </w:tcPr>
          <w:p w14:paraId="4ED442C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0127A3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Substance use</w:t>
            </w:r>
          </w:p>
        </w:tc>
        <w:tc>
          <w:tcPr>
            <w:tcW w:w="4415" w:type="dxa"/>
            <w:tcMar>
              <w:top w:w="0" w:type="dxa"/>
              <w:left w:w="108" w:type="dxa"/>
              <w:bottom w:w="0" w:type="dxa"/>
              <w:right w:w="108" w:type="dxa"/>
            </w:tcMar>
            <w:vAlign w:val="center"/>
            <w:hideMark/>
          </w:tcPr>
          <w:p w14:paraId="1FE7C3D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use of drugs or alcohol by the participant.</w:t>
            </w:r>
          </w:p>
        </w:tc>
      </w:tr>
      <w:tr w:rsidR="00AA4A1F" w:rsidRPr="00342EA5" w14:paraId="3ECB070E" w14:textId="77777777" w:rsidTr="009E156E">
        <w:trPr>
          <w:trHeight w:val="315"/>
        </w:trPr>
        <w:tc>
          <w:tcPr>
            <w:tcW w:w="0" w:type="auto"/>
            <w:vMerge/>
            <w:vAlign w:val="center"/>
            <w:hideMark/>
          </w:tcPr>
          <w:p w14:paraId="21AB737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78A03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Smoking or alcohol use</w:t>
            </w:r>
          </w:p>
        </w:tc>
        <w:tc>
          <w:tcPr>
            <w:tcW w:w="4415" w:type="dxa"/>
            <w:tcMar>
              <w:top w:w="0" w:type="dxa"/>
              <w:left w:w="108" w:type="dxa"/>
              <w:bottom w:w="0" w:type="dxa"/>
              <w:right w:w="108" w:type="dxa"/>
            </w:tcMar>
            <w:vAlign w:val="center"/>
            <w:hideMark/>
          </w:tcPr>
          <w:p w14:paraId="33A793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frequency and amount of tobacco or alcohol use by the participant</w:t>
            </w:r>
          </w:p>
        </w:tc>
      </w:tr>
      <w:tr w:rsidR="00AA4A1F" w:rsidRPr="00342EA5" w14:paraId="0EA1F730" w14:textId="77777777" w:rsidTr="009E156E">
        <w:trPr>
          <w:trHeight w:val="315"/>
        </w:trPr>
        <w:tc>
          <w:tcPr>
            <w:tcW w:w="0" w:type="auto"/>
            <w:vMerge/>
            <w:vAlign w:val="center"/>
            <w:hideMark/>
          </w:tcPr>
          <w:p w14:paraId="0DDA774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11DEA4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Employment status</w:t>
            </w:r>
          </w:p>
        </w:tc>
        <w:tc>
          <w:tcPr>
            <w:tcW w:w="4415" w:type="dxa"/>
            <w:tcMar>
              <w:top w:w="0" w:type="dxa"/>
              <w:left w:w="108" w:type="dxa"/>
              <w:bottom w:w="0" w:type="dxa"/>
              <w:right w:w="108" w:type="dxa"/>
            </w:tcMar>
            <w:vAlign w:val="center"/>
            <w:hideMark/>
          </w:tcPr>
          <w:p w14:paraId="43B194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is currently employed or not.</w:t>
            </w:r>
          </w:p>
        </w:tc>
      </w:tr>
      <w:tr w:rsidR="00AA4A1F" w:rsidRPr="00342EA5" w14:paraId="3CC86690" w14:textId="77777777" w:rsidTr="009E156E">
        <w:trPr>
          <w:trHeight w:val="315"/>
        </w:trPr>
        <w:tc>
          <w:tcPr>
            <w:tcW w:w="0" w:type="auto"/>
            <w:vMerge/>
            <w:vAlign w:val="center"/>
            <w:hideMark/>
          </w:tcPr>
          <w:p w14:paraId="7694985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A552B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Education (highest level achieved)</w:t>
            </w:r>
          </w:p>
        </w:tc>
        <w:tc>
          <w:tcPr>
            <w:tcW w:w="4415" w:type="dxa"/>
            <w:tcMar>
              <w:top w:w="0" w:type="dxa"/>
              <w:left w:w="108" w:type="dxa"/>
              <w:bottom w:w="0" w:type="dxa"/>
              <w:right w:w="108" w:type="dxa"/>
            </w:tcMar>
            <w:vAlign w:val="center"/>
            <w:hideMark/>
          </w:tcPr>
          <w:p w14:paraId="0A6416B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highest level of education completed by the participant.</w:t>
            </w:r>
          </w:p>
        </w:tc>
      </w:tr>
      <w:tr w:rsidR="00AA4A1F" w:rsidRPr="00342EA5" w14:paraId="0BB74B05" w14:textId="77777777" w:rsidTr="009E156E">
        <w:trPr>
          <w:trHeight w:val="315"/>
        </w:trPr>
        <w:tc>
          <w:tcPr>
            <w:tcW w:w="0" w:type="auto"/>
            <w:vMerge/>
            <w:vAlign w:val="center"/>
            <w:hideMark/>
          </w:tcPr>
          <w:p w14:paraId="6F13745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863C34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Marital status</w:t>
            </w:r>
          </w:p>
        </w:tc>
        <w:tc>
          <w:tcPr>
            <w:tcW w:w="4415" w:type="dxa"/>
            <w:tcMar>
              <w:top w:w="0" w:type="dxa"/>
              <w:left w:w="108" w:type="dxa"/>
              <w:bottom w:w="0" w:type="dxa"/>
              <w:right w:w="108" w:type="dxa"/>
            </w:tcMar>
            <w:vAlign w:val="center"/>
            <w:hideMark/>
          </w:tcPr>
          <w:p w14:paraId="0647CE0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current marital status of the participant.</w:t>
            </w:r>
          </w:p>
        </w:tc>
      </w:tr>
      <w:tr w:rsidR="00AA4A1F" w:rsidRPr="00342EA5" w14:paraId="5EC7AB6A" w14:textId="77777777" w:rsidTr="009E156E">
        <w:trPr>
          <w:trHeight w:val="290"/>
        </w:trPr>
        <w:tc>
          <w:tcPr>
            <w:tcW w:w="0" w:type="auto"/>
            <w:vMerge/>
            <w:vAlign w:val="center"/>
            <w:hideMark/>
          </w:tcPr>
          <w:p w14:paraId="11C5B0F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21FB3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Religion</w:t>
            </w:r>
          </w:p>
        </w:tc>
        <w:tc>
          <w:tcPr>
            <w:tcW w:w="4415" w:type="dxa"/>
            <w:tcMar>
              <w:top w:w="0" w:type="dxa"/>
              <w:left w:w="108" w:type="dxa"/>
              <w:bottom w:w="0" w:type="dxa"/>
              <w:right w:w="108" w:type="dxa"/>
            </w:tcMar>
            <w:vAlign w:val="center"/>
            <w:hideMark/>
          </w:tcPr>
          <w:p w14:paraId="7AB076B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religious affiliation of the participant.</w:t>
            </w:r>
          </w:p>
        </w:tc>
      </w:tr>
      <w:tr w:rsidR="00AA4A1F" w:rsidRPr="00342EA5" w14:paraId="392B6A59" w14:textId="77777777" w:rsidTr="009E156E">
        <w:trPr>
          <w:trHeight w:val="290"/>
        </w:trPr>
        <w:tc>
          <w:tcPr>
            <w:tcW w:w="0" w:type="auto"/>
            <w:vMerge/>
            <w:vAlign w:val="center"/>
            <w:hideMark/>
          </w:tcPr>
          <w:p w14:paraId="2D07E67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32023D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Loss to follow-up</w:t>
            </w:r>
          </w:p>
        </w:tc>
        <w:tc>
          <w:tcPr>
            <w:tcW w:w="4415" w:type="dxa"/>
            <w:tcMar>
              <w:top w:w="0" w:type="dxa"/>
              <w:left w:w="108" w:type="dxa"/>
              <w:bottom w:w="0" w:type="dxa"/>
              <w:right w:w="108" w:type="dxa"/>
            </w:tcMar>
            <w:vAlign w:val="center"/>
            <w:hideMark/>
          </w:tcPr>
          <w:p w14:paraId="230CB29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Whether the participant was lost to follow-up during the study period or not.</w:t>
            </w:r>
          </w:p>
        </w:tc>
      </w:tr>
      <w:tr w:rsidR="00AA4A1F" w:rsidRPr="00342EA5" w14:paraId="4AD59B53" w14:textId="77777777" w:rsidTr="009E156E">
        <w:trPr>
          <w:trHeight w:val="520"/>
        </w:trPr>
        <w:tc>
          <w:tcPr>
            <w:tcW w:w="0" w:type="auto"/>
            <w:vMerge/>
            <w:vAlign w:val="center"/>
            <w:hideMark/>
          </w:tcPr>
          <w:p w14:paraId="519BB3F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54108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Date of interview/examination/special investigations</w:t>
            </w:r>
          </w:p>
        </w:tc>
        <w:tc>
          <w:tcPr>
            <w:tcW w:w="4415" w:type="dxa"/>
            <w:tcMar>
              <w:top w:w="0" w:type="dxa"/>
              <w:left w:w="108" w:type="dxa"/>
              <w:bottom w:w="0" w:type="dxa"/>
              <w:right w:w="108" w:type="dxa"/>
            </w:tcMar>
            <w:vAlign w:val="center"/>
            <w:hideMark/>
          </w:tcPr>
          <w:p w14:paraId="7D0BDAC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date when the interview, examination, or special investigation was conducted.</w:t>
            </w:r>
          </w:p>
        </w:tc>
      </w:tr>
    </w:tbl>
    <w:p w14:paraId="09D95107" w14:textId="77777777" w:rsidR="00AA4A1F" w:rsidRPr="00342EA5" w:rsidRDefault="00AA4A1F" w:rsidP="00AA4A1F">
      <w:pPr>
        <w:suppressAutoHyphens w:val="0"/>
        <w:rPr>
          <w:rFonts w:eastAsia="Calibri" w:cstheme="minorHAnsi"/>
          <w:lang w:val="en-US"/>
        </w:rPr>
      </w:pPr>
    </w:p>
    <w:p w14:paraId="71063FF9" w14:textId="77777777" w:rsidR="00AA4A1F" w:rsidRPr="00342EA5" w:rsidRDefault="00AA4A1F" w:rsidP="00AA4A1F">
      <w:pPr>
        <w:suppressAutoHyphens w:val="0"/>
        <w:rPr>
          <w:rFonts w:eastAsia="Calibri" w:cstheme="minorHAnsi"/>
          <w:lang w:val="en-US"/>
        </w:rPr>
      </w:pPr>
      <w:r w:rsidRPr="00342EA5">
        <w:rPr>
          <w:rFonts w:eastAsia="Calibri" w:cstheme="minorHAnsi"/>
          <w:lang w:val="en-US"/>
        </w:rPr>
        <w:br w:type="page"/>
      </w:r>
    </w:p>
    <w:p w14:paraId="17D129C6" w14:textId="77777777" w:rsidR="00AA4A1F" w:rsidRPr="00342EA5" w:rsidRDefault="00AA4A1F" w:rsidP="00AA4A1F">
      <w:pPr>
        <w:numPr>
          <w:ilvl w:val="0"/>
          <w:numId w:val="19"/>
        </w:numPr>
        <w:suppressAutoHyphens w:val="0"/>
        <w:contextualSpacing/>
        <w:rPr>
          <w:rFonts w:eastAsia="Calibri" w:cstheme="minorHAnsi"/>
          <w:b/>
          <w:bCs/>
          <w:sz w:val="28"/>
          <w:szCs w:val="28"/>
          <w:lang w:val="en-US"/>
        </w:rPr>
      </w:pPr>
      <w:r w:rsidRPr="00342EA5">
        <w:rPr>
          <w:rFonts w:eastAsia="Calibri" w:cstheme="minorHAnsi"/>
          <w:b/>
          <w:bCs/>
          <w:sz w:val="28"/>
          <w:szCs w:val="28"/>
          <w:lang w:val="en-US"/>
        </w:rPr>
        <w:lastRenderedPageBreak/>
        <w:t>Repeated measure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342EA5" w14:paraId="77E5BE3D" w14:textId="77777777" w:rsidTr="00DA36F6">
        <w:trPr>
          <w:trHeight w:val="315"/>
          <w:tblHeader/>
        </w:trPr>
        <w:tc>
          <w:tcPr>
            <w:tcW w:w="1717" w:type="dxa"/>
            <w:tcMar>
              <w:top w:w="0" w:type="dxa"/>
              <w:left w:w="108" w:type="dxa"/>
              <w:bottom w:w="0" w:type="dxa"/>
              <w:right w:w="108" w:type="dxa"/>
            </w:tcMar>
            <w:vAlign w:val="center"/>
            <w:hideMark/>
          </w:tcPr>
          <w:p w14:paraId="4E3C3D36"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category</w:t>
            </w:r>
          </w:p>
        </w:tc>
        <w:tc>
          <w:tcPr>
            <w:tcW w:w="3077" w:type="dxa"/>
            <w:tcMar>
              <w:top w:w="0" w:type="dxa"/>
              <w:left w:w="108" w:type="dxa"/>
              <w:bottom w:w="0" w:type="dxa"/>
              <w:right w:w="108" w:type="dxa"/>
            </w:tcMar>
            <w:vAlign w:val="center"/>
            <w:hideMark/>
          </w:tcPr>
          <w:p w14:paraId="780527DE"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Variable name (examples)</w:t>
            </w:r>
          </w:p>
        </w:tc>
        <w:tc>
          <w:tcPr>
            <w:tcW w:w="4212" w:type="dxa"/>
            <w:tcMar>
              <w:top w:w="0" w:type="dxa"/>
              <w:left w:w="108" w:type="dxa"/>
              <w:bottom w:w="0" w:type="dxa"/>
              <w:right w:w="108" w:type="dxa"/>
            </w:tcMar>
            <w:vAlign w:val="center"/>
            <w:hideMark/>
          </w:tcPr>
          <w:p w14:paraId="78D75506" w14:textId="77777777" w:rsidR="00AA4A1F" w:rsidRPr="00342EA5" w:rsidRDefault="00AA4A1F" w:rsidP="00AA4A1F">
            <w:pPr>
              <w:suppressAutoHyphens w:val="0"/>
              <w:spacing w:after="0" w:line="240" w:lineRule="auto"/>
              <w:jc w:val="center"/>
              <w:rPr>
                <w:rFonts w:eastAsia="Calibri" w:cstheme="minorHAnsi"/>
                <w:lang w:val="en-US"/>
              </w:rPr>
            </w:pPr>
            <w:r w:rsidRPr="00342EA5">
              <w:rPr>
                <w:rFonts w:eastAsia="Calibri" w:cstheme="minorHAnsi"/>
                <w:lang w:val="en-US"/>
              </w:rPr>
              <w:t>Definition</w:t>
            </w:r>
          </w:p>
        </w:tc>
      </w:tr>
      <w:tr w:rsidR="00AA4A1F" w:rsidRPr="00342EA5" w14:paraId="0C509AC9" w14:textId="77777777" w:rsidTr="00DA36F6">
        <w:trPr>
          <w:trHeight w:val="290"/>
        </w:trPr>
        <w:tc>
          <w:tcPr>
            <w:tcW w:w="1717" w:type="dxa"/>
            <w:vMerge w:val="restart"/>
            <w:tcMar>
              <w:top w:w="0" w:type="dxa"/>
              <w:left w:w="108" w:type="dxa"/>
              <w:bottom w:w="0" w:type="dxa"/>
              <w:right w:w="108" w:type="dxa"/>
            </w:tcMar>
            <w:vAlign w:val="center"/>
            <w:hideMark/>
          </w:tcPr>
          <w:p w14:paraId="43C01C2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Anthropometry</w:t>
            </w:r>
          </w:p>
        </w:tc>
        <w:tc>
          <w:tcPr>
            <w:tcW w:w="3077" w:type="dxa"/>
            <w:tcMar>
              <w:top w:w="0" w:type="dxa"/>
              <w:left w:w="108" w:type="dxa"/>
              <w:bottom w:w="0" w:type="dxa"/>
              <w:right w:w="108" w:type="dxa"/>
            </w:tcMar>
            <w:vAlign w:val="center"/>
            <w:hideMark/>
          </w:tcPr>
          <w:p w14:paraId="3C03DC1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Height</w:t>
            </w:r>
          </w:p>
        </w:tc>
        <w:tc>
          <w:tcPr>
            <w:tcW w:w="4212" w:type="dxa"/>
            <w:tcMar>
              <w:top w:w="0" w:type="dxa"/>
              <w:left w:w="108" w:type="dxa"/>
              <w:bottom w:w="0" w:type="dxa"/>
              <w:right w:w="108" w:type="dxa"/>
            </w:tcMar>
            <w:vAlign w:val="center"/>
            <w:hideMark/>
          </w:tcPr>
          <w:p w14:paraId="7B1FC18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height of the participant, usually measured in centimeters or feet and inches.</w:t>
            </w:r>
          </w:p>
        </w:tc>
      </w:tr>
      <w:tr w:rsidR="00AA4A1F" w:rsidRPr="00342EA5" w14:paraId="12051301" w14:textId="77777777" w:rsidTr="00DA36F6">
        <w:trPr>
          <w:trHeight w:val="290"/>
        </w:trPr>
        <w:tc>
          <w:tcPr>
            <w:tcW w:w="0" w:type="auto"/>
            <w:vMerge/>
            <w:vAlign w:val="center"/>
            <w:hideMark/>
          </w:tcPr>
          <w:p w14:paraId="0B4EC7C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53881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Weight</w:t>
            </w:r>
          </w:p>
        </w:tc>
        <w:tc>
          <w:tcPr>
            <w:tcW w:w="4212" w:type="dxa"/>
            <w:tcMar>
              <w:top w:w="0" w:type="dxa"/>
              <w:left w:w="108" w:type="dxa"/>
              <w:bottom w:w="0" w:type="dxa"/>
              <w:right w:w="108" w:type="dxa"/>
            </w:tcMar>
            <w:vAlign w:val="center"/>
            <w:hideMark/>
          </w:tcPr>
          <w:p w14:paraId="6799CAC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weight of the participant, usually measured in kilograms or pounds.</w:t>
            </w:r>
          </w:p>
        </w:tc>
      </w:tr>
      <w:tr w:rsidR="00AA4A1F" w:rsidRPr="00342EA5" w14:paraId="133B3585" w14:textId="77777777" w:rsidTr="00DA36F6">
        <w:trPr>
          <w:trHeight w:val="290"/>
        </w:trPr>
        <w:tc>
          <w:tcPr>
            <w:tcW w:w="0" w:type="auto"/>
            <w:vMerge/>
            <w:vAlign w:val="center"/>
            <w:hideMark/>
          </w:tcPr>
          <w:p w14:paraId="67B6D79D"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C7AA27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Other measures of obesity</w:t>
            </w:r>
          </w:p>
        </w:tc>
        <w:tc>
          <w:tcPr>
            <w:tcW w:w="4212" w:type="dxa"/>
            <w:tcMar>
              <w:top w:w="0" w:type="dxa"/>
              <w:left w:w="108" w:type="dxa"/>
              <w:bottom w:w="0" w:type="dxa"/>
              <w:right w:w="108" w:type="dxa"/>
            </w:tcMar>
            <w:vAlign w:val="center"/>
            <w:hideMark/>
          </w:tcPr>
          <w:p w14:paraId="37B76F7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Other measures of obesity, such as body mass index (BMI), waist circumference, or body fat percentage</w:t>
            </w:r>
          </w:p>
        </w:tc>
      </w:tr>
      <w:tr w:rsidR="00AA4A1F" w:rsidRPr="00342EA5" w14:paraId="452E8809" w14:textId="77777777" w:rsidTr="00DA36F6">
        <w:trPr>
          <w:trHeight w:val="290"/>
        </w:trPr>
        <w:tc>
          <w:tcPr>
            <w:tcW w:w="1717" w:type="dxa"/>
            <w:vMerge w:val="restart"/>
            <w:tcMar>
              <w:top w:w="0" w:type="dxa"/>
              <w:left w:w="108" w:type="dxa"/>
              <w:bottom w:w="0" w:type="dxa"/>
              <w:right w:w="108" w:type="dxa"/>
            </w:tcMar>
            <w:vAlign w:val="center"/>
            <w:hideMark/>
          </w:tcPr>
          <w:p w14:paraId="6180DF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Previous medical history</w:t>
            </w:r>
          </w:p>
        </w:tc>
        <w:tc>
          <w:tcPr>
            <w:tcW w:w="3077" w:type="dxa"/>
            <w:tcMar>
              <w:top w:w="0" w:type="dxa"/>
              <w:left w:w="108" w:type="dxa"/>
              <w:bottom w:w="0" w:type="dxa"/>
              <w:right w:w="108" w:type="dxa"/>
            </w:tcMar>
            <w:vAlign w:val="center"/>
            <w:hideMark/>
          </w:tcPr>
          <w:p w14:paraId="28023D7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Ischemic heart disease</w:t>
            </w:r>
          </w:p>
        </w:tc>
        <w:tc>
          <w:tcPr>
            <w:tcW w:w="4212" w:type="dxa"/>
            <w:tcMar>
              <w:top w:w="0" w:type="dxa"/>
              <w:left w:w="108" w:type="dxa"/>
              <w:bottom w:w="0" w:type="dxa"/>
              <w:right w:w="108" w:type="dxa"/>
            </w:tcMar>
            <w:vAlign w:val="center"/>
            <w:hideMark/>
          </w:tcPr>
          <w:p w14:paraId="78FE0C6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heart disease caused by reduced blood flow to the heart muscle.</w:t>
            </w:r>
          </w:p>
        </w:tc>
      </w:tr>
      <w:tr w:rsidR="00AA4A1F" w:rsidRPr="00342EA5" w14:paraId="436AFDE0" w14:textId="77777777" w:rsidTr="00DA36F6">
        <w:trPr>
          <w:trHeight w:val="290"/>
        </w:trPr>
        <w:tc>
          <w:tcPr>
            <w:tcW w:w="0" w:type="auto"/>
            <w:vMerge/>
            <w:vAlign w:val="center"/>
            <w:hideMark/>
          </w:tcPr>
          <w:p w14:paraId="2525992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E71963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Stroke</w:t>
            </w:r>
          </w:p>
        </w:tc>
        <w:tc>
          <w:tcPr>
            <w:tcW w:w="4212" w:type="dxa"/>
            <w:tcMar>
              <w:top w:w="0" w:type="dxa"/>
              <w:left w:w="108" w:type="dxa"/>
              <w:bottom w:w="0" w:type="dxa"/>
              <w:right w:w="108" w:type="dxa"/>
            </w:tcMar>
            <w:vAlign w:val="center"/>
            <w:hideMark/>
          </w:tcPr>
          <w:p w14:paraId="569C40B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stroke or cerebrovascular accident.</w:t>
            </w:r>
          </w:p>
        </w:tc>
      </w:tr>
      <w:tr w:rsidR="00AA4A1F" w:rsidRPr="00342EA5" w14:paraId="6B4BFAB3" w14:textId="77777777" w:rsidTr="00DA36F6">
        <w:trPr>
          <w:trHeight w:val="290"/>
        </w:trPr>
        <w:tc>
          <w:tcPr>
            <w:tcW w:w="0" w:type="auto"/>
            <w:vMerge/>
            <w:vAlign w:val="center"/>
            <w:hideMark/>
          </w:tcPr>
          <w:p w14:paraId="7A9A54F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DBA525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failure</w:t>
            </w:r>
          </w:p>
        </w:tc>
        <w:tc>
          <w:tcPr>
            <w:tcW w:w="4212" w:type="dxa"/>
            <w:tcMar>
              <w:top w:w="0" w:type="dxa"/>
              <w:left w:w="108" w:type="dxa"/>
              <w:bottom w:w="0" w:type="dxa"/>
              <w:right w:w="108" w:type="dxa"/>
            </w:tcMar>
            <w:vAlign w:val="center"/>
            <w:hideMark/>
          </w:tcPr>
          <w:p w14:paraId="3FF669F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heart failure or a weakened heart.</w:t>
            </w:r>
          </w:p>
        </w:tc>
      </w:tr>
      <w:tr w:rsidR="00AA4A1F" w:rsidRPr="00342EA5" w14:paraId="4FF93A0A" w14:textId="77777777" w:rsidTr="00DA36F6">
        <w:trPr>
          <w:trHeight w:val="520"/>
        </w:trPr>
        <w:tc>
          <w:tcPr>
            <w:tcW w:w="0" w:type="auto"/>
            <w:vMerge/>
            <w:vAlign w:val="center"/>
            <w:hideMark/>
          </w:tcPr>
          <w:p w14:paraId="5CDD9A4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C74ED1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Chronic lung or renal disease</w:t>
            </w:r>
          </w:p>
        </w:tc>
        <w:tc>
          <w:tcPr>
            <w:tcW w:w="4212" w:type="dxa"/>
            <w:tcMar>
              <w:top w:w="0" w:type="dxa"/>
              <w:left w:w="108" w:type="dxa"/>
              <w:bottom w:w="0" w:type="dxa"/>
              <w:right w:w="108" w:type="dxa"/>
            </w:tcMar>
            <w:vAlign w:val="center"/>
            <w:hideMark/>
          </w:tcPr>
          <w:p w14:paraId="6CB7530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history of chronic lung or renal disease, such as chronic obstructive pulmonary disease (COPD) or chronic kidney disease (CKD).</w:t>
            </w:r>
          </w:p>
        </w:tc>
      </w:tr>
      <w:tr w:rsidR="00AA4A1F" w:rsidRPr="00342EA5" w14:paraId="1E0C61D5" w14:textId="77777777" w:rsidTr="00DA36F6">
        <w:trPr>
          <w:trHeight w:val="290"/>
        </w:trPr>
        <w:tc>
          <w:tcPr>
            <w:tcW w:w="0" w:type="auto"/>
            <w:vMerge/>
            <w:vAlign w:val="center"/>
            <w:hideMark/>
          </w:tcPr>
          <w:p w14:paraId="27346D4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50CF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Chronic medication</w:t>
            </w:r>
          </w:p>
        </w:tc>
        <w:tc>
          <w:tcPr>
            <w:tcW w:w="4212" w:type="dxa"/>
            <w:tcMar>
              <w:top w:w="0" w:type="dxa"/>
              <w:left w:w="108" w:type="dxa"/>
              <w:bottom w:w="0" w:type="dxa"/>
              <w:right w:w="108" w:type="dxa"/>
            </w:tcMar>
            <w:vAlign w:val="center"/>
            <w:hideMark/>
          </w:tcPr>
          <w:p w14:paraId="3436314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list of chronic medications that the participant is taking for their medical conditions.</w:t>
            </w:r>
          </w:p>
        </w:tc>
      </w:tr>
      <w:tr w:rsidR="00AA4A1F" w:rsidRPr="00342EA5" w14:paraId="655F8B7C" w14:textId="77777777" w:rsidTr="00DA36F6">
        <w:trPr>
          <w:trHeight w:val="520"/>
        </w:trPr>
        <w:tc>
          <w:tcPr>
            <w:tcW w:w="1717" w:type="dxa"/>
            <w:vMerge w:val="restart"/>
            <w:tcMar>
              <w:top w:w="0" w:type="dxa"/>
              <w:left w:w="108" w:type="dxa"/>
              <w:bottom w:w="0" w:type="dxa"/>
              <w:right w:w="108" w:type="dxa"/>
            </w:tcMar>
            <w:vAlign w:val="center"/>
            <w:hideMark/>
          </w:tcPr>
          <w:p w14:paraId="5C11EC5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Physical examination</w:t>
            </w:r>
          </w:p>
        </w:tc>
        <w:tc>
          <w:tcPr>
            <w:tcW w:w="3077" w:type="dxa"/>
            <w:tcMar>
              <w:top w:w="0" w:type="dxa"/>
              <w:left w:w="108" w:type="dxa"/>
              <w:bottom w:w="0" w:type="dxa"/>
              <w:right w:w="108" w:type="dxa"/>
            </w:tcMar>
            <w:vAlign w:val="center"/>
            <w:hideMark/>
          </w:tcPr>
          <w:p w14:paraId="36A495C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Systolic blood pressure</w:t>
            </w:r>
          </w:p>
        </w:tc>
        <w:tc>
          <w:tcPr>
            <w:tcW w:w="4212" w:type="dxa"/>
            <w:tcMar>
              <w:top w:w="0" w:type="dxa"/>
              <w:left w:w="108" w:type="dxa"/>
              <w:bottom w:w="0" w:type="dxa"/>
              <w:right w:w="108" w:type="dxa"/>
            </w:tcMar>
            <w:vAlign w:val="center"/>
            <w:hideMark/>
          </w:tcPr>
          <w:p w14:paraId="6312DAC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pressure in the arteries when the heart beats and pushes blood out, usually measured in millimeters of mercury (mmHg).</w:t>
            </w:r>
          </w:p>
        </w:tc>
      </w:tr>
      <w:tr w:rsidR="00AA4A1F" w:rsidRPr="00342EA5" w14:paraId="6C386687" w14:textId="77777777" w:rsidTr="00DA36F6">
        <w:trPr>
          <w:trHeight w:val="520"/>
        </w:trPr>
        <w:tc>
          <w:tcPr>
            <w:tcW w:w="0" w:type="auto"/>
            <w:vMerge/>
            <w:vAlign w:val="center"/>
            <w:hideMark/>
          </w:tcPr>
          <w:p w14:paraId="1D76FEA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14D2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Diastolic blood pressure</w:t>
            </w:r>
          </w:p>
        </w:tc>
        <w:tc>
          <w:tcPr>
            <w:tcW w:w="4212" w:type="dxa"/>
            <w:tcMar>
              <w:top w:w="0" w:type="dxa"/>
              <w:left w:w="108" w:type="dxa"/>
              <w:bottom w:w="0" w:type="dxa"/>
              <w:right w:w="108" w:type="dxa"/>
            </w:tcMar>
            <w:vAlign w:val="center"/>
            <w:hideMark/>
          </w:tcPr>
          <w:p w14:paraId="2ECF929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pressure in the arteries when the heart is resting between beats, usually measured in millimeters of mercury (mmHg).</w:t>
            </w:r>
          </w:p>
        </w:tc>
      </w:tr>
      <w:tr w:rsidR="00AA4A1F" w:rsidRPr="00342EA5" w14:paraId="78F2E42B" w14:textId="77777777" w:rsidTr="00DA36F6">
        <w:trPr>
          <w:trHeight w:val="520"/>
        </w:trPr>
        <w:tc>
          <w:tcPr>
            <w:tcW w:w="0" w:type="auto"/>
            <w:vMerge/>
            <w:vAlign w:val="center"/>
            <w:hideMark/>
          </w:tcPr>
          <w:p w14:paraId="4AC22C8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633D9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rate</w:t>
            </w:r>
          </w:p>
        </w:tc>
        <w:tc>
          <w:tcPr>
            <w:tcW w:w="4212" w:type="dxa"/>
            <w:tcMar>
              <w:top w:w="0" w:type="dxa"/>
              <w:left w:w="108" w:type="dxa"/>
              <w:bottom w:w="0" w:type="dxa"/>
              <w:right w:w="108" w:type="dxa"/>
            </w:tcMar>
            <w:vAlign w:val="center"/>
            <w:hideMark/>
          </w:tcPr>
          <w:p w14:paraId="5E1C263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Heart rate: The number of times the heart beats per minute, usually measured by feeling the pulse or using an electrocardiogram (ECG).</w:t>
            </w:r>
          </w:p>
        </w:tc>
      </w:tr>
      <w:tr w:rsidR="00AA4A1F" w:rsidRPr="00342EA5" w14:paraId="5A86EB06" w14:textId="77777777" w:rsidTr="00DA36F6">
        <w:trPr>
          <w:trHeight w:val="290"/>
        </w:trPr>
        <w:tc>
          <w:tcPr>
            <w:tcW w:w="0" w:type="auto"/>
            <w:vMerge/>
            <w:vAlign w:val="center"/>
            <w:hideMark/>
          </w:tcPr>
          <w:p w14:paraId="19283DC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7D7EF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Body temperature</w:t>
            </w:r>
          </w:p>
        </w:tc>
        <w:tc>
          <w:tcPr>
            <w:tcW w:w="4212" w:type="dxa"/>
            <w:tcMar>
              <w:top w:w="0" w:type="dxa"/>
              <w:left w:w="108" w:type="dxa"/>
              <w:bottom w:w="0" w:type="dxa"/>
              <w:right w:w="108" w:type="dxa"/>
            </w:tcMar>
            <w:vAlign w:val="center"/>
            <w:hideMark/>
          </w:tcPr>
          <w:p w14:paraId="71FEE43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temperature of the body, usually measured in degrees Celsius or Fahrenheit using a thermometer.</w:t>
            </w:r>
          </w:p>
        </w:tc>
      </w:tr>
      <w:tr w:rsidR="00AA4A1F" w:rsidRPr="00342EA5" w14:paraId="30090E26" w14:textId="77777777" w:rsidTr="00DA36F6">
        <w:trPr>
          <w:trHeight w:val="290"/>
        </w:trPr>
        <w:tc>
          <w:tcPr>
            <w:tcW w:w="0" w:type="auto"/>
            <w:vMerge/>
            <w:vAlign w:val="center"/>
            <w:hideMark/>
          </w:tcPr>
          <w:p w14:paraId="04F3308E"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09A763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Respiratory rate</w:t>
            </w:r>
          </w:p>
        </w:tc>
        <w:tc>
          <w:tcPr>
            <w:tcW w:w="4212" w:type="dxa"/>
            <w:tcMar>
              <w:top w:w="0" w:type="dxa"/>
              <w:left w:w="108" w:type="dxa"/>
              <w:bottom w:w="0" w:type="dxa"/>
              <w:right w:w="108" w:type="dxa"/>
            </w:tcMar>
            <w:vAlign w:val="center"/>
            <w:hideMark/>
          </w:tcPr>
          <w:p w14:paraId="40B6633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number of breaths a person takes per minute, usually measured by counting breaths.</w:t>
            </w:r>
          </w:p>
        </w:tc>
      </w:tr>
      <w:tr w:rsidR="00AA4A1F" w:rsidRPr="00342EA5" w14:paraId="2CE442D9" w14:textId="77777777" w:rsidTr="00DA36F6">
        <w:trPr>
          <w:trHeight w:val="290"/>
        </w:trPr>
        <w:tc>
          <w:tcPr>
            <w:tcW w:w="0" w:type="auto"/>
            <w:vMerge/>
            <w:vAlign w:val="center"/>
            <w:hideMark/>
          </w:tcPr>
          <w:p w14:paraId="66708C9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6CE4CF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Signs of dehydration</w:t>
            </w:r>
          </w:p>
        </w:tc>
        <w:tc>
          <w:tcPr>
            <w:tcW w:w="4212" w:type="dxa"/>
            <w:tcMar>
              <w:top w:w="0" w:type="dxa"/>
              <w:left w:w="108" w:type="dxa"/>
              <w:bottom w:w="0" w:type="dxa"/>
              <w:right w:w="108" w:type="dxa"/>
            </w:tcMar>
            <w:vAlign w:val="center"/>
            <w:hideMark/>
          </w:tcPr>
          <w:p w14:paraId="336B0D2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Physical signs of dehydration, such as dry mouth, thirst, decreased urine output, or sunken eyes.</w:t>
            </w:r>
          </w:p>
        </w:tc>
      </w:tr>
      <w:tr w:rsidR="00AA4A1F" w:rsidRPr="00342EA5" w14:paraId="5E5A8B8C" w14:textId="77777777" w:rsidTr="00DA36F6">
        <w:trPr>
          <w:trHeight w:val="770"/>
        </w:trPr>
        <w:tc>
          <w:tcPr>
            <w:tcW w:w="0" w:type="auto"/>
            <w:vMerge/>
            <w:vAlign w:val="center"/>
            <w:hideMark/>
          </w:tcPr>
          <w:p w14:paraId="4BE542B7"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53D560D" w14:textId="77777777" w:rsidR="00AA4A1F" w:rsidRPr="00342EA5" w:rsidRDefault="00AA4A1F" w:rsidP="00AA4A1F">
            <w:pPr>
              <w:suppressAutoHyphens w:val="0"/>
              <w:spacing w:after="0" w:line="240" w:lineRule="auto"/>
              <w:rPr>
                <w:rFonts w:eastAsia="Calibri" w:cstheme="minorHAnsi"/>
                <w:lang w:val="en-US"/>
              </w:rPr>
            </w:pPr>
            <w:proofErr w:type="gramStart"/>
            <w:r w:rsidRPr="00342EA5">
              <w:rPr>
                <w:rFonts w:eastAsia="Calibri" w:cstheme="minorHAnsi"/>
                <w:lang w:val="en-US"/>
              </w:rPr>
              <w:t>Systems(</w:t>
            </w:r>
            <w:proofErr w:type="gramEnd"/>
            <w:r w:rsidRPr="00342EA5">
              <w:rPr>
                <w:rFonts w:eastAsia="Calibri" w:cstheme="minorHAnsi"/>
                <w:lang w:val="en-US"/>
              </w:rPr>
              <w:t>cardiovascular, respiratory, abdominal, skin, neurological, general)</w:t>
            </w:r>
          </w:p>
        </w:tc>
        <w:tc>
          <w:tcPr>
            <w:tcW w:w="4212" w:type="dxa"/>
            <w:tcMar>
              <w:top w:w="0" w:type="dxa"/>
              <w:left w:w="108" w:type="dxa"/>
              <w:bottom w:w="0" w:type="dxa"/>
              <w:right w:w="108" w:type="dxa"/>
            </w:tcMar>
            <w:vAlign w:val="center"/>
            <w:hideMark/>
          </w:tcPr>
          <w:p w14:paraId="0D1AF5F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(cardiovascular, respiratory, abdominal, skin, neurological, general): Assessment of different systems in the body, including the cardiovascular system, respiratory system, abdominal organs, skin, nervous system, and general appearance.</w:t>
            </w:r>
          </w:p>
        </w:tc>
      </w:tr>
      <w:tr w:rsidR="00AA4A1F" w:rsidRPr="00342EA5" w14:paraId="532C9D0C" w14:textId="77777777" w:rsidTr="00DA36F6">
        <w:trPr>
          <w:trHeight w:val="290"/>
        </w:trPr>
        <w:tc>
          <w:tcPr>
            <w:tcW w:w="1717" w:type="dxa"/>
            <w:vMerge w:val="restart"/>
            <w:tcMar>
              <w:top w:w="0" w:type="dxa"/>
              <w:left w:w="108" w:type="dxa"/>
              <w:bottom w:w="0" w:type="dxa"/>
              <w:right w:w="108" w:type="dxa"/>
            </w:tcMar>
            <w:vAlign w:val="center"/>
            <w:hideMark/>
          </w:tcPr>
          <w:p w14:paraId="52A8680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w:t>
            </w:r>
          </w:p>
        </w:tc>
        <w:tc>
          <w:tcPr>
            <w:tcW w:w="3077" w:type="dxa"/>
            <w:tcMar>
              <w:top w:w="0" w:type="dxa"/>
              <w:left w:w="108" w:type="dxa"/>
              <w:bottom w:w="0" w:type="dxa"/>
              <w:right w:w="108" w:type="dxa"/>
            </w:tcMar>
            <w:vAlign w:val="center"/>
            <w:hideMark/>
          </w:tcPr>
          <w:p w14:paraId="21AAC8A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Metabolism and nutrition disorders</w:t>
            </w:r>
          </w:p>
        </w:tc>
        <w:tc>
          <w:tcPr>
            <w:tcW w:w="4212" w:type="dxa"/>
            <w:tcMar>
              <w:top w:w="0" w:type="dxa"/>
              <w:left w:w="108" w:type="dxa"/>
              <w:bottom w:w="0" w:type="dxa"/>
              <w:right w:w="108" w:type="dxa"/>
            </w:tcMar>
            <w:vAlign w:val="center"/>
            <w:hideMark/>
          </w:tcPr>
          <w:p w14:paraId="2FE083C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related to the body's metabolism or nutrition, such as diabetes, obesity, or malnutrition.</w:t>
            </w:r>
          </w:p>
        </w:tc>
      </w:tr>
      <w:tr w:rsidR="00AA4A1F" w:rsidRPr="00342EA5" w14:paraId="0DAE3633" w14:textId="77777777" w:rsidTr="00DA36F6">
        <w:trPr>
          <w:trHeight w:val="290"/>
        </w:trPr>
        <w:tc>
          <w:tcPr>
            <w:tcW w:w="0" w:type="auto"/>
            <w:vMerge/>
            <w:vAlign w:val="center"/>
            <w:hideMark/>
          </w:tcPr>
          <w:p w14:paraId="7191A5D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B93B95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Nervous system disorders</w:t>
            </w:r>
          </w:p>
        </w:tc>
        <w:tc>
          <w:tcPr>
            <w:tcW w:w="4212" w:type="dxa"/>
            <w:tcMar>
              <w:top w:w="0" w:type="dxa"/>
              <w:left w:w="108" w:type="dxa"/>
              <w:bottom w:w="0" w:type="dxa"/>
              <w:right w:w="108" w:type="dxa"/>
            </w:tcMar>
            <w:vAlign w:val="center"/>
            <w:hideMark/>
          </w:tcPr>
          <w:p w14:paraId="6D3B0EA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nervous system, such as Parkinson's disease, multiple sclerosis, or epilepsy.</w:t>
            </w:r>
          </w:p>
        </w:tc>
      </w:tr>
      <w:tr w:rsidR="00AA4A1F" w:rsidRPr="00342EA5" w14:paraId="102044AF" w14:textId="77777777" w:rsidTr="00DA36F6">
        <w:trPr>
          <w:trHeight w:val="520"/>
        </w:trPr>
        <w:tc>
          <w:tcPr>
            <w:tcW w:w="0" w:type="auto"/>
            <w:vMerge/>
            <w:vAlign w:val="center"/>
            <w:hideMark/>
          </w:tcPr>
          <w:p w14:paraId="6F61FD0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D3589E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Reproductive system and breast disorders</w:t>
            </w:r>
          </w:p>
        </w:tc>
        <w:tc>
          <w:tcPr>
            <w:tcW w:w="4212" w:type="dxa"/>
            <w:tcMar>
              <w:top w:w="0" w:type="dxa"/>
              <w:left w:w="108" w:type="dxa"/>
              <w:bottom w:w="0" w:type="dxa"/>
              <w:right w:w="108" w:type="dxa"/>
            </w:tcMar>
            <w:vAlign w:val="center"/>
            <w:hideMark/>
          </w:tcPr>
          <w:p w14:paraId="29F7526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reproductive system or breast, such as infertility, breast cancer, or uterine fibroids.</w:t>
            </w:r>
          </w:p>
        </w:tc>
      </w:tr>
      <w:tr w:rsidR="00AA4A1F" w:rsidRPr="00342EA5" w14:paraId="71252955" w14:textId="77777777" w:rsidTr="00DA36F6">
        <w:trPr>
          <w:trHeight w:val="290"/>
        </w:trPr>
        <w:tc>
          <w:tcPr>
            <w:tcW w:w="0" w:type="auto"/>
            <w:vMerge/>
            <w:vAlign w:val="center"/>
            <w:hideMark/>
          </w:tcPr>
          <w:p w14:paraId="40F7A13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F0012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Investigations</w:t>
            </w:r>
          </w:p>
        </w:tc>
        <w:tc>
          <w:tcPr>
            <w:tcW w:w="4212" w:type="dxa"/>
            <w:tcMar>
              <w:top w:w="0" w:type="dxa"/>
              <w:left w:w="108" w:type="dxa"/>
              <w:bottom w:w="0" w:type="dxa"/>
              <w:right w:w="108" w:type="dxa"/>
            </w:tcMar>
            <w:vAlign w:val="center"/>
            <w:hideMark/>
          </w:tcPr>
          <w:p w14:paraId="70686CD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Results of medical tests or investigations, such as blood tests, imaging studies, or biopsies</w:t>
            </w:r>
          </w:p>
        </w:tc>
      </w:tr>
      <w:tr w:rsidR="00AA4A1F" w:rsidRPr="00342EA5" w14:paraId="42C651C8" w14:textId="77777777" w:rsidTr="00DA36F6">
        <w:trPr>
          <w:trHeight w:val="520"/>
        </w:trPr>
        <w:tc>
          <w:tcPr>
            <w:tcW w:w="0" w:type="auto"/>
            <w:vMerge/>
            <w:vAlign w:val="center"/>
            <w:hideMark/>
          </w:tcPr>
          <w:p w14:paraId="39AF93F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FCD69B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Gastrointestinal disorders</w:t>
            </w:r>
          </w:p>
        </w:tc>
        <w:tc>
          <w:tcPr>
            <w:tcW w:w="4212" w:type="dxa"/>
            <w:tcMar>
              <w:top w:w="0" w:type="dxa"/>
              <w:left w:w="108" w:type="dxa"/>
              <w:bottom w:w="0" w:type="dxa"/>
              <w:right w:w="108" w:type="dxa"/>
            </w:tcMar>
            <w:vAlign w:val="center"/>
            <w:hideMark/>
          </w:tcPr>
          <w:p w14:paraId="265C6CC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gastrointestinal tract, such as gastroesophageal reflux disease (GERD), inflammatory bowel disease (IBD), or peptic ulcers.</w:t>
            </w:r>
          </w:p>
        </w:tc>
      </w:tr>
      <w:tr w:rsidR="00AA4A1F" w:rsidRPr="00342EA5" w14:paraId="0B6EB6BE" w14:textId="77777777" w:rsidTr="00DA36F6">
        <w:trPr>
          <w:trHeight w:val="520"/>
        </w:trPr>
        <w:tc>
          <w:tcPr>
            <w:tcW w:w="0" w:type="auto"/>
            <w:vMerge/>
            <w:vAlign w:val="center"/>
            <w:hideMark/>
          </w:tcPr>
          <w:p w14:paraId="4D3C3BA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CA236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Infections and infestations</w:t>
            </w:r>
          </w:p>
        </w:tc>
        <w:tc>
          <w:tcPr>
            <w:tcW w:w="4212" w:type="dxa"/>
            <w:tcMar>
              <w:top w:w="0" w:type="dxa"/>
              <w:left w:w="108" w:type="dxa"/>
              <w:bottom w:w="0" w:type="dxa"/>
              <w:right w:w="108" w:type="dxa"/>
            </w:tcMar>
            <w:vAlign w:val="center"/>
            <w:hideMark/>
          </w:tcPr>
          <w:p w14:paraId="57BD122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Infections or infestations caused by bacteria, viruses, fungi, or parasites, such as influenza, HIV/AIDS, or malaria.</w:t>
            </w:r>
          </w:p>
        </w:tc>
      </w:tr>
      <w:tr w:rsidR="00AA4A1F" w:rsidRPr="00342EA5" w14:paraId="69DA20BE" w14:textId="77777777" w:rsidTr="00DA36F6">
        <w:trPr>
          <w:trHeight w:val="290"/>
        </w:trPr>
        <w:tc>
          <w:tcPr>
            <w:tcW w:w="0" w:type="auto"/>
            <w:vMerge/>
            <w:vAlign w:val="center"/>
            <w:hideMark/>
          </w:tcPr>
          <w:p w14:paraId="3165569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B6AD5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Immune system disorders</w:t>
            </w:r>
          </w:p>
        </w:tc>
        <w:tc>
          <w:tcPr>
            <w:tcW w:w="4212" w:type="dxa"/>
            <w:tcMar>
              <w:top w:w="0" w:type="dxa"/>
              <w:left w:w="108" w:type="dxa"/>
              <w:bottom w:w="0" w:type="dxa"/>
              <w:right w:w="108" w:type="dxa"/>
            </w:tcMar>
            <w:vAlign w:val="center"/>
            <w:hideMark/>
          </w:tcPr>
          <w:p w14:paraId="562523C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immune system, such as allergies, autoimmune diseases, or immunodeficiencies.</w:t>
            </w:r>
          </w:p>
        </w:tc>
      </w:tr>
      <w:tr w:rsidR="00AA4A1F" w:rsidRPr="00342EA5" w14:paraId="1E1B6A66" w14:textId="77777777" w:rsidTr="00DA36F6">
        <w:trPr>
          <w:trHeight w:val="290"/>
        </w:trPr>
        <w:tc>
          <w:tcPr>
            <w:tcW w:w="0" w:type="auto"/>
            <w:vMerge/>
            <w:vAlign w:val="center"/>
            <w:hideMark/>
          </w:tcPr>
          <w:p w14:paraId="702713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628017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Renal and urinary disorders</w:t>
            </w:r>
          </w:p>
        </w:tc>
        <w:tc>
          <w:tcPr>
            <w:tcW w:w="4212" w:type="dxa"/>
            <w:tcMar>
              <w:top w:w="0" w:type="dxa"/>
              <w:left w:w="108" w:type="dxa"/>
              <w:bottom w:w="0" w:type="dxa"/>
              <w:right w:w="108" w:type="dxa"/>
            </w:tcMar>
            <w:vAlign w:val="center"/>
            <w:hideMark/>
          </w:tcPr>
          <w:p w14:paraId="67CC27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kidneys or urinary tract, such as kidney failure, urinary tract infections (UTIs), or kidney stones</w:t>
            </w:r>
          </w:p>
        </w:tc>
      </w:tr>
      <w:tr w:rsidR="00AA4A1F" w:rsidRPr="00342EA5" w14:paraId="4FBCBED6" w14:textId="77777777" w:rsidTr="00DA36F6">
        <w:trPr>
          <w:trHeight w:val="520"/>
        </w:trPr>
        <w:tc>
          <w:tcPr>
            <w:tcW w:w="0" w:type="auto"/>
            <w:vMerge/>
            <w:vAlign w:val="center"/>
            <w:hideMark/>
          </w:tcPr>
          <w:p w14:paraId="1CCD8E45"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4D79DE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Blood and lymphatic system disorders</w:t>
            </w:r>
          </w:p>
        </w:tc>
        <w:tc>
          <w:tcPr>
            <w:tcW w:w="4212" w:type="dxa"/>
            <w:tcMar>
              <w:top w:w="0" w:type="dxa"/>
              <w:left w:w="108" w:type="dxa"/>
              <w:bottom w:w="0" w:type="dxa"/>
              <w:right w:w="108" w:type="dxa"/>
            </w:tcMar>
            <w:vAlign w:val="center"/>
            <w:hideMark/>
          </w:tcPr>
          <w:p w14:paraId="2ED22AB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blood or lymphatic system, such as anemia, leukemia, or lymphoma.</w:t>
            </w:r>
          </w:p>
        </w:tc>
      </w:tr>
      <w:tr w:rsidR="00AA4A1F" w:rsidRPr="00342EA5" w14:paraId="3FB3606A" w14:textId="77777777" w:rsidTr="00DA36F6">
        <w:trPr>
          <w:trHeight w:val="520"/>
        </w:trPr>
        <w:tc>
          <w:tcPr>
            <w:tcW w:w="0" w:type="auto"/>
            <w:vMerge/>
            <w:vAlign w:val="center"/>
            <w:hideMark/>
          </w:tcPr>
          <w:p w14:paraId="16F1FF3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8DB4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Musculoskeletal and connective tissue disorders</w:t>
            </w:r>
          </w:p>
        </w:tc>
        <w:tc>
          <w:tcPr>
            <w:tcW w:w="4212" w:type="dxa"/>
            <w:tcMar>
              <w:top w:w="0" w:type="dxa"/>
              <w:left w:w="108" w:type="dxa"/>
              <w:bottom w:w="0" w:type="dxa"/>
              <w:right w:w="108" w:type="dxa"/>
            </w:tcMar>
            <w:vAlign w:val="center"/>
            <w:hideMark/>
          </w:tcPr>
          <w:p w14:paraId="066083F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muscles, bones, joints, or connective tissues, such as arthritis, osteoporosis, or tendonitis.</w:t>
            </w:r>
          </w:p>
        </w:tc>
      </w:tr>
      <w:tr w:rsidR="00AA4A1F" w:rsidRPr="00342EA5" w14:paraId="69FAE9A2" w14:textId="77777777" w:rsidTr="00DA36F6">
        <w:trPr>
          <w:trHeight w:val="520"/>
        </w:trPr>
        <w:tc>
          <w:tcPr>
            <w:tcW w:w="0" w:type="auto"/>
            <w:vMerge/>
            <w:vAlign w:val="center"/>
            <w:hideMark/>
          </w:tcPr>
          <w:p w14:paraId="5F86997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BB98E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Injury, </w:t>
            </w:r>
            <w:proofErr w:type="gramStart"/>
            <w:r w:rsidRPr="00342EA5">
              <w:rPr>
                <w:rFonts w:eastAsia="Calibri" w:cstheme="minorHAnsi"/>
                <w:lang w:val="en-US"/>
              </w:rPr>
              <w:t>poisoning</w:t>
            </w:r>
            <w:proofErr w:type="gramEnd"/>
            <w:r w:rsidRPr="00342EA5">
              <w:rPr>
                <w:rFonts w:eastAsia="Calibri" w:cstheme="minorHAnsi"/>
                <w:lang w:val="en-US"/>
              </w:rPr>
              <w:t xml:space="preserve"> and procedural complications</w:t>
            </w:r>
          </w:p>
        </w:tc>
        <w:tc>
          <w:tcPr>
            <w:tcW w:w="4212" w:type="dxa"/>
            <w:tcMar>
              <w:top w:w="0" w:type="dxa"/>
              <w:left w:w="108" w:type="dxa"/>
              <w:bottom w:w="0" w:type="dxa"/>
              <w:right w:w="108" w:type="dxa"/>
            </w:tcMar>
            <w:vAlign w:val="center"/>
            <w:hideMark/>
          </w:tcPr>
          <w:p w14:paraId="3CE64BE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injuries, poisonings, or medical procedures, such as surgical complications, medication errors, or accidental injuries.</w:t>
            </w:r>
          </w:p>
        </w:tc>
      </w:tr>
      <w:tr w:rsidR="00AA4A1F" w:rsidRPr="00342EA5" w14:paraId="0366CCA2" w14:textId="77777777" w:rsidTr="00DA36F6">
        <w:trPr>
          <w:trHeight w:val="520"/>
        </w:trPr>
        <w:tc>
          <w:tcPr>
            <w:tcW w:w="0" w:type="auto"/>
            <w:vMerge/>
            <w:vAlign w:val="center"/>
            <w:hideMark/>
          </w:tcPr>
          <w:p w14:paraId="59E1CA5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61C20F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Skin and subcutaneous tissue disorders</w:t>
            </w:r>
          </w:p>
        </w:tc>
        <w:tc>
          <w:tcPr>
            <w:tcW w:w="4212" w:type="dxa"/>
            <w:tcMar>
              <w:top w:w="0" w:type="dxa"/>
              <w:left w:w="108" w:type="dxa"/>
              <w:bottom w:w="0" w:type="dxa"/>
              <w:right w:w="108" w:type="dxa"/>
            </w:tcMar>
            <w:vAlign w:val="center"/>
            <w:hideMark/>
          </w:tcPr>
          <w:p w14:paraId="402917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skin or subcutaneous tissue, such as acne, eczema, or psoriasis.</w:t>
            </w:r>
          </w:p>
        </w:tc>
      </w:tr>
      <w:tr w:rsidR="00AA4A1F" w:rsidRPr="00342EA5" w14:paraId="44C2E528" w14:textId="77777777" w:rsidTr="00DA36F6">
        <w:trPr>
          <w:trHeight w:val="290"/>
        </w:trPr>
        <w:tc>
          <w:tcPr>
            <w:tcW w:w="0" w:type="auto"/>
            <w:vMerge/>
            <w:vAlign w:val="center"/>
            <w:hideMark/>
          </w:tcPr>
          <w:p w14:paraId="19C51415"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8A02A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Eye disorders</w:t>
            </w:r>
          </w:p>
        </w:tc>
        <w:tc>
          <w:tcPr>
            <w:tcW w:w="4212" w:type="dxa"/>
            <w:tcMar>
              <w:top w:w="0" w:type="dxa"/>
              <w:left w:w="108" w:type="dxa"/>
              <w:bottom w:w="0" w:type="dxa"/>
              <w:right w:w="108" w:type="dxa"/>
            </w:tcMar>
            <w:vAlign w:val="center"/>
            <w:hideMark/>
          </w:tcPr>
          <w:p w14:paraId="737AB01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eye, such as glaucoma, cataracts, or macular degeneration.</w:t>
            </w:r>
          </w:p>
        </w:tc>
      </w:tr>
      <w:tr w:rsidR="00AA4A1F" w:rsidRPr="00342EA5" w14:paraId="21C14B16" w14:textId="77777777" w:rsidTr="00DA36F6">
        <w:trPr>
          <w:trHeight w:val="520"/>
        </w:trPr>
        <w:tc>
          <w:tcPr>
            <w:tcW w:w="0" w:type="auto"/>
            <w:vMerge/>
            <w:vAlign w:val="center"/>
            <w:hideMark/>
          </w:tcPr>
          <w:p w14:paraId="03DE185C"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59395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Respiratory, </w:t>
            </w:r>
            <w:proofErr w:type="gramStart"/>
            <w:r w:rsidRPr="00342EA5">
              <w:rPr>
                <w:rFonts w:eastAsia="Calibri" w:cstheme="minorHAnsi"/>
                <w:lang w:val="en-US"/>
              </w:rPr>
              <w:t>thoracic</w:t>
            </w:r>
            <w:proofErr w:type="gramEnd"/>
            <w:r w:rsidRPr="00342EA5">
              <w:rPr>
                <w:rFonts w:eastAsia="Calibri" w:cstheme="minorHAnsi"/>
                <w:lang w:val="en-US"/>
              </w:rPr>
              <w:t xml:space="preserve"> and mediastinal disorders</w:t>
            </w:r>
          </w:p>
        </w:tc>
        <w:tc>
          <w:tcPr>
            <w:tcW w:w="4212" w:type="dxa"/>
            <w:tcMar>
              <w:top w:w="0" w:type="dxa"/>
              <w:left w:w="108" w:type="dxa"/>
              <w:bottom w:w="0" w:type="dxa"/>
              <w:right w:w="108" w:type="dxa"/>
            </w:tcMar>
            <w:vAlign w:val="center"/>
            <w:hideMark/>
          </w:tcPr>
          <w:p w14:paraId="4BF8C59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respiratory system, such as asthma, chronic obstructive pulmonary disease (COPD), or pneumonia.</w:t>
            </w:r>
          </w:p>
        </w:tc>
      </w:tr>
      <w:tr w:rsidR="00AA4A1F" w:rsidRPr="00342EA5" w14:paraId="416B3357" w14:textId="77777777" w:rsidTr="00DA36F6">
        <w:trPr>
          <w:trHeight w:val="290"/>
        </w:trPr>
        <w:tc>
          <w:tcPr>
            <w:tcW w:w="0" w:type="auto"/>
            <w:vMerge/>
            <w:vAlign w:val="center"/>
            <w:hideMark/>
          </w:tcPr>
          <w:p w14:paraId="0F6A4FEE"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C89152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Psychiatric disorders</w:t>
            </w:r>
          </w:p>
        </w:tc>
        <w:tc>
          <w:tcPr>
            <w:tcW w:w="4212" w:type="dxa"/>
            <w:tcMar>
              <w:top w:w="0" w:type="dxa"/>
              <w:left w:w="108" w:type="dxa"/>
              <w:bottom w:w="0" w:type="dxa"/>
              <w:right w:w="108" w:type="dxa"/>
            </w:tcMar>
            <w:vAlign w:val="center"/>
            <w:hideMark/>
          </w:tcPr>
          <w:p w14:paraId="31FC919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Mental or behavioral disorders, such as depression, anxiety, or schizophrenia.</w:t>
            </w:r>
          </w:p>
        </w:tc>
      </w:tr>
      <w:tr w:rsidR="00AA4A1F" w:rsidRPr="00342EA5" w14:paraId="39746712" w14:textId="77777777" w:rsidTr="00DA36F6">
        <w:trPr>
          <w:trHeight w:val="520"/>
        </w:trPr>
        <w:tc>
          <w:tcPr>
            <w:tcW w:w="0" w:type="auto"/>
            <w:vMerge/>
            <w:vAlign w:val="center"/>
            <w:hideMark/>
          </w:tcPr>
          <w:p w14:paraId="489D5B6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C7A31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Vascular disorders</w:t>
            </w:r>
          </w:p>
        </w:tc>
        <w:tc>
          <w:tcPr>
            <w:tcW w:w="4212" w:type="dxa"/>
            <w:tcMar>
              <w:top w:w="0" w:type="dxa"/>
              <w:left w:w="108" w:type="dxa"/>
              <w:bottom w:w="0" w:type="dxa"/>
              <w:right w:w="108" w:type="dxa"/>
            </w:tcMar>
            <w:vAlign w:val="center"/>
            <w:hideMark/>
          </w:tcPr>
          <w:p w14:paraId="20C8265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blood vessels, such as hypertension, peripheral artery disease (PAD), or deep vein thrombosis (DVT).</w:t>
            </w:r>
          </w:p>
        </w:tc>
      </w:tr>
      <w:tr w:rsidR="00AA4A1F" w:rsidRPr="00342EA5" w14:paraId="6E645136" w14:textId="77777777" w:rsidTr="00DA36F6">
        <w:trPr>
          <w:trHeight w:val="290"/>
        </w:trPr>
        <w:tc>
          <w:tcPr>
            <w:tcW w:w="0" w:type="auto"/>
            <w:vMerge/>
            <w:vAlign w:val="center"/>
            <w:hideMark/>
          </w:tcPr>
          <w:p w14:paraId="41A2FA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474B05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Ear and labyrinth disorders</w:t>
            </w:r>
          </w:p>
        </w:tc>
        <w:tc>
          <w:tcPr>
            <w:tcW w:w="4212" w:type="dxa"/>
            <w:tcMar>
              <w:top w:w="0" w:type="dxa"/>
              <w:left w:w="108" w:type="dxa"/>
              <w:bottom w:w="0" w:type="dxa"/>
              <w:right w:w="108" w:type="dxa"/>
            </w:tcMar>
            <w:vAlign w:val="center"/>
            <w:hideMark/>
          </w:tcPr>
          <w:p w14:paraId="2B9E2E5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Disorders of the ear or labyrinth, such as hearing loss, tinnitus, or vertigo.</w:t>
            </w:r>
          </w:p>
        </w:tc>
      </w:tr>
      <w:tr w:rsidR="00AA4A1F" w:rsidRPr="00342EA5" w14:paraId="385446D7" w14:textId="77777777" w:rsidTr="00DA36F6">
        <w:trPr>
          <w:trHeight w:val="520"/>
        </w:trPr>
        <w:tc>
          <w:tcPr>
            <w:tcW w:w="0" w:type="auto"/>
            <w:vMerge/>
            <w:vAlign w:val="center"/>
            <w:hideMark/>
          </w:tcPr>
          <w:p w14:paraId="198C78C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0172E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Neoplasms benign, </w:t>
            </w:r>
            <w:proofErr w:type="gramStart"/>
            <w:r w:rsidRPr="00342EA5">
              <w:rPr>
                <w:rFonts w:eastAsia="Calibri" w:cstheme="minorHAnsi"/>
                <w:lang w:val="en-US"/>
              </w:rPr>
              <w:t>malignant</w:t>
            </w:r>
            <w:proofErr w:type="gramEnd"/>
            <w:r w:rsidRPr="00342EA5">
              <w:rPr>
                <w:rFonts w:eastAsia="Calibri" w:cstheme="minorHAnsi"/>
                <w:lang w:val="en-US"/>
              </w:rPr>
              <w:t xml:space="preserve"> and unspecified</w:t>
            </w:r>
          </w:p>
        </w:tc>
        <w:tc>
          <w:tcPr>
            <w:tcW w:w="4212" w:type="dxa"/>
            <w:tcMar>
              <w:top w:w="0" w:type="dxa"/>
              <w:left w:w="108" w:type="dxa"/>
              <w:bottom w:w="0" w:type="dxa"/>
              <w:right w:w="108" w:type="dxa"/>
            </w:tcMar>
            <w:vAlign w:val="center"/>
            <w:hideMark/>
          </w:tcPr>
          <w:p w14:paraId="7BA3071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Neoplasms benign, </w:t>
            </w:r>
            <w:proofErr w:type="gramStart"/>
            <w:r w:rsidRPr="00342EA5">
              <w:rPr>
                <w:rFonts w:eastAsia="Calibri" w:cstheme="minorHAnsi"/>
                <w:lang w:val="en-US"/>
              </w:rPr>
              <w:t>malignant</w:t>
            </w:r>
            <w:proofErr w:type="gramEnd"/>
            <w:r w:rsidRPr="00342EA5">
              <w:rPr>
                <w:rFonts w:eastAsia="Calibri" w:cstheme="minorHAnsi"/>
                <w:lang w:val="en-US"/>
              </w:rPr>
              <w:t xml:space="preserve"> and unspecified: Tumors or abnormal growths, either cancerous or non-cancerous.</w:t>
            </w:r>
          </w:p>
        </w:tc>
      </w:tr>
      <w:tr w:rsidR="00AA4A1F" w:rsidRPr="00342EA5" w14:paraId="1F0DF087" w14:textId="77777777" w:rsidTr="00DA36F6">
        <w:trPr>
          <w:trHeight w:val="1270"/>
        </w:trPr>
        <w:tc>
          <w:tcPr>
            <w:tcW w:w="0" w:type="auto"/>
            <w:vMerge/>
            <w:vAlign w:val="center"/>
            <w:hideMark/>
          </w:tcPr>
          <w:p w14:paraId="142E6A38"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3AD9E1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Pregnancy, </w:t>
            </w:r>
            <w:proofErr w:type="gramStart"/>
            <w:r w:rsidRPr="00342EA5">
              <w:rPr>
                <w:rFonts w:eastAsia="Calibri" w:cstheme="minorHAnsi"/>
                <w:lang w:val="en-US"/>
              </w:rPr>
              <w:t>puerperium</w:t>
            </w:r>
            <w:proofErr w:type="gramEnd"/>
            <w:r w:rsidRPr="00342EA5">
              <w:rPr>
                <w:rFonts w:eastAsia="Calibri" w:cstheme="minorHAnsi"/>
                <w:lang w:val="en-US"/>
              </w:rPr>
              <w:t xml:space="preserve"> and perinatal conditions</w:t>
            </w:r>
          </w:p>
        </w:tc>
        <w:tc>
          <w:tcPr>
            <w:tcW w:w="4212" w:type="dxa"/>
            <w:tcMar>
              <w:top w:w="0" w:type="dxa"/>
              <w:left w:w="108" w:type="dxa"/>
              <w:bottom w:w="0" w:type="dxa"/>
              <w:right w:w="108" w:type="dxa"/>
            </w:tcMar>
            <w:vAlign w:val="center"/>
            <w:hideMark/>
          </w:tcPr>
          <w:p w14:paraId="4696B79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AA4A1F" w:rsidRPr="00342EA5" w14:paraId="0E7A7690" w14:textId="77777777" w:rsidTr="00DA36F6">
        <w:trPr>
          <w:trHeight w:val="520"/>
        </w:trPr>
        <w:tc>
          <w:tcPr>
            <w:tcW w:w="0" w:type="auto"/>
            <w:vMerge/>
            <w:vAlign w:val="center"/>
            <w:hideMark/>
          </w:tcPr>
          <w:p w14:paraId="74D12842"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02552E"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General disorders and administration site conditions</w:t>
            </w:r>
          </w:p>
        </w:tc>
        <w:tc>
          <w:tcPr>
            <w:tcW w:w="4212" w:type="dxa"/>
            <w:tcMar>
              <w:top w:w="0" w:type="dxa"/>
              <w:left w:w="108" w:type="dxa"/>
              <w:bottom w:w="0" w:type="dxa"/>
              <w:right w:w="108" w:type="dxa"/>
            </w:tcMar>
            <w:vAlign w:val="center"/>
            <w:hideMark/>
          </w:tcPr>
          <w:p w14:paraId="4F8A7A16"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general disorders, such as fever, fatigue, pain, or administration site reactions, such as injection site pain, swelling, or redness.</w:t>
            </w:r>
          </w:p>
        </w:tc>
      </w:tr>
      <w:tr w:rsidR="00AA4A1F" w:rsidRPr="00342EA5" w14:paraId="24F88952" w14:textId="77777777" w:rsidTr="00DA36F6">
        <w:trPr>
          <w:trHeight w:val="290"/>
        </w:trPr>
        <w:tc>
          <w:tcPr>
            <w:tcW w:w="0" w:type="auto"/>
            <w:vMerge/>
            <w:vAlign w:val="center"/>
            <w:hideMark/>
          </w:tcPr>
          <w:p w14:paraId="0B231A41"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B2DBF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Hepatobiliary disorders</w:t>
            </w:r>
          </w:p>
        </w:tc>
        <w:tc>
          <w:tcPr>
            <w:tcW w:w="4212" w:type="dxa"/>
            <w:tcMar>
              <w:top w:w="0" w:type="dxa"/>
              <w:left w:w="108" w:type="dxa"/>
              <w:bottom w:w="0" w:type="dxa"/>
              <w:right w:w="108" w:type="dxa"/>
            </w:tcMar>
            <w:vAlign w:val="center"/>
            <w:hideMark/>
          </w:tcPr>
          <w:p w14:paraId="54ADA75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liver, gallbladder, or bile ducts, such as hepatitis, liver failure, or cholecystitis</w:t>
            </w:r>
          </w:p>
        </w:tc>
      </w:tr>
      <w:tr w:rsidR="00AA4A1F" w:rsidRPr="00342EA5" w14:paraId="340D96D2" w14:textId="77777777" w:rsidTr="00DA36F6">
        <w:trPr>
          <w:trHeight w:val="520"/>
        </w:trPr>
        <w:tc>
          <w:tcPr>
            <w:tcW w:w="0" w:type="auto"/>
            <w:vMerge/>
            <w:vAlign w:val="center"/>
            <w:hideMark/>
          </w:tcPr>
          <w:p w14:paraId="6DB8DFC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6E096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Congenital, </w:t>
            </w:r>
            <w:proofErr w:type="gramStart"/>
            <w:r w:rsidRPr="00342EA5">
              <w:rPr>
                <w:rFonts w:eastAsia="Calibri" w:cstheme="minorHAnsi"/>
                <w:lang w:val="en-US"/>
              </w:rPr>
              <w:t>familial</w:t>
            </w:r>
            <w:proofErr w:type="gramEnd"/>
            <w:r w:rsidRPr="00342EA5">
              <w:rPr>
                <w:rFonts w:eastAsia="Calibri" w:cstheme="minorHAnsi"/>
                <w:lang w:val="en-US"/>
              </w:rPr>
              <w:t xml:space="preserve"> and genetic disorders</w:t>
            </w:r>
          </w:p>
        </w:tc>
        <w:tc>
          <w:tcPr>
            <w:tcW w:w="4212" w:type="dxa"/>
            <w:tcMar>
              <w:top w:w="0" w:type="dxa"/>
              <w:left w:w="108" w:type="dxa"/>
              <w:bottom w:w="0" w:type="dxa"/>
              <w:right w:w="108" w:type="dxa"/>
            </w:tcMar>
            <w:vAlign w:val="center"/>
            <w:hideMark/>
          </w:tcPr>
          <w:p w14:paraId="606C412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inherited or genetic conditions, such as Down syndrome, cystic fibrosis, or sickle cell anemia.</w:t>
            </w:r>
          </w:p>
        </w:tc>
      </w:tr>
      <w:tr w:rsidR="00AA4A1F" w:rsidRPr="00342EA5" w14:paraId="6A2B3CAF" w14:textId="77777777" w:rsidTr="00DA36F6">
        <w:trPr>
          <w:trHeight w:val="520"/>
        </w:trPr>
        <w:tc>
          <w:tcPr>
            <w:tcW w:w="0" w:type="auto"/>
            <w:vMerge/>
            <w:vAlign w:val="center"/>
            <w:hideMark/>
          </w:tcPr>
          <w:p w14:paraId="085FBB9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BACB71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Social circumstances</w:t>
            </w:r>
          </w:p>
        </w:tc>
        <w:tc>
          <w:tcPr>
            <w:tcW w:w="4212" w:type="dxa"/>
            <w:tcMar>
              <w:top w:w="0" w:type="dxa"/>
              <w:left w:w="108" w:type="dxa"/>
              <w:bottom w:w="0" w:type="dxa"/>
              <w:right w:w="108" w:type="dxa"/>
            </w:tcMar>
            <w:vAlign w:val="center"/>
            <w:hideMark/>
          </w:tcPr>
          <w:p w14:paraId="0BF8FDB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social or environmental factors, such as poverty, homelessness, or lack of social support.</w:t>
            </w:r>
          </w:p>
        </w:tc>
      </w:tr>
      <w:tr w:rsidR="00AA4A1F" w:rsidRPr="00342EA5" w14:paraId="1DBF5A2F" w14:textId="77777777" w:rsidTr="00DA36F6">
        <w:trPr>
          <w:trHeight w:val="290"/>
        </w:trPr>
        <w:tc>
          <w:tcPr>
            <w:tcW w:w="0" w:type="auto"/>
            <w:vMerge/>
            <w:vAlign w:val="center"/>
            <w:hideMark/>
          </w:tcPr>
          <w:p w14:paraId="17C3FD8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4E2433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Endocrine disorders</w:t>
            </w:r>
          </w:p>
        </w:tc>
        <w:tc>
          <w:tcPr>
            <w:tcW w:w="4212" w:type="dxa"/>
            <w:tcMar>
              <w:top w:w="0" w:type="dxa"/>
              <w:left w:w="108" w:type="dxa"/>
              <w:bottom w:w="0" w:type="dxa"/>
              <w:right w:w="108" w:type="dxa"/>
            </w:tcMar>
            <w:vAlign w:val="center"/>
            <w:hideMark/>
          </w:tcPr>
          <w:p w14:paraId="0738812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endocrine system, such as diabetes, thyroid disease, or adrenal insufficiency</w:t>
            </w:r>
          </w:p>
        </w:tc>
      </w:tr>
      <w:tr w:rsidR="00AA4A1F" w:rsidRPr="00342EA5" w14:paraId="4C90C230" w14:textId="77777777" w:rsidTr="00DA36F6">
        <w:trPr>
          <w:trHeight w:val="290"/>
        </w:trPr>
        <w:tc>
          <w:tcPr>
            <w:tcW w:w="0" w:type="auto"/>
            <w:vMerge/>
            <w:vAlign w:val="center"/>
            <w:hideMark/>
          </w:tcPr>
          <w:p w14:paraId="50F38C9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A64B2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Cardiac disorders</w:t>
            </w:r>
          </w:p>
        </w:tc>
        <w:tc>
          <w:tcPr>
            <w:tcW w:w="4212" w:type="dxa"/>
            <w:tcMar>
              <w:top w:w="0" w:type="dxa"/>
              <w:left w:w="108" w:type="dxa"/>
              <w:bottom w:w="0" w:type="dxa"/>
              <w:right w:w="108" w:type="dxa"/>
            </w:tcMar>
            <w:vAlign w:val="center"/>
            <w:hideMark/>
          </w:tcPr>
          <w:p w14:paraId="7421B7B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the heart, such as arrhythmias, myocardial infarction, or angina.</w:t>
            </w:r>
          </w:p>
        </w:tc>
      </w:tr>
      <w:tr w:rsidR="00AA4A1F" w:rsidRPr="00342EA5" w14:paraId="28A32D9F" w14:textId="77777777" w:rsidTr="00DA36F6">
        <w:trPr>
          <w:trHeight w:val="520"/>
        </w:trPr>
        <w:tc>
          <w:tcPr>
            <w:tcW w:w="0" w:type="auto"/>
            <w:vMerge/>
            <w:vAlign w:val="center"/>
            <w:hideMark/>
          </w:tcPr>
          <w:p w14:paraId="687690F7"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7A4324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Surgical and medical procedures</w:t>
            </w:r>
          </w:p>
        </w:tc>
        <w:tc>
          <w:tcPr>
            <w:tcW w:w="4212" w:type="dxa"/>
            <w:tcMar>
              <w:top w:w="0" w:type="dxa"/>
              <w:left w:w="108" w:type="dxa"/>
              <w:bottom w:w="0" w:type="dxa"/>
              <w:right w:w="108" w:type="dxa"/>
            </w:tcMar>
            <w:vAlign w:val="center"/>
            <w:hideMark/>
          </w:tcPr>
          <w:p w14:paraId="612A239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Adverse events related to surgical or medical procedures, such as infections, bleeding, or complications from anesthesia</w:t>
            </w:r>
          </w:p>
        </w:tc>
      </w:tr>
      <w:tr w:rsidR="00AA4A1F" w:rsidRPr="00342EA5" w14:paraId="3ED7653C" w14:textId="77777777" w:rsidTr="00DA36F6">
        <w:trPr>
          <w:trHeight w:val="520"/>
        </w:trPr>
        <w:tc>
          <w:tcPr>
            <w:tcW w:w="1717" w:type="dxa"/>
            <w:vMerge w:val="restart"/>
            <w:tcMar>
              <w:top w:w="0" w:type="dxa"/>
              <w:left w:w="108" w:type="dxa"/>
              <w:bottom w:w="0" w:type="dxa"/>
              <w:right w:w="108" w:type="dxa"/>
            </w:tcMar>
            <w:vAlign w:val="center"/>
            <w:hideMark/>
          </w:tcPr>
          <w:p w14:paraId="1719EC3B" w14:textId="77777777" w:rsidR="00AA4A1F" w:rsidRPr="00342EA5" w:rsidRDefault="00AA4A1F" w:rsidP="00AA4A1F">
            <w:pPr>
              <w:suppressAutoHyphens w:val="0"/>
              <w:spacing w:after="0" w:line="240" w:lineRule="auto"/>
              <w:rPr>
                <w:rFonts w:eastAsia="Calibri" w:cstheme="minorHAnsi"/>
                <w:lang w:val="en-US"/>
              </w:rPr>
            </w:pPr>
            <w:proofErr w:type="spellStart"/>
            <w:r w:rsidRPr="00342EA5">
              <w:rPr>
                <w:rFonts w:eastAsia="Calibri" w:cstheme="minorHAnsi"/>
                <w:lang w:val="en-US"/>
              </w:rPr>
              <w:t>Haematology</w:t>
            </w:r>
            <w:proofErr w:type="spellEnd"/>
          </w:p>
        </w:tc>
        <w:tc>
          <w:tcPr>
            <w:tcW w:w="3077" w:type="dxa"/>
            <w:tcMar>
              <w:top w:w="0" w:type="dxa"/>
              <w:left w:w="108" w:type="dxa"/>
              <w:bottom w:w="0" w:type="dxa"/>
              <w:right w:w="108" w:type="dxa"/>
            </w:tcMar>
            <w:vAlign w:val="center"/>
            <w:hideMark/>
          </w:tcPr>
          <w:p w14:paraId="5888412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Basophils</w:t>
            </w:r>
          </w:p>
        </w:tc>
        <w:tc>
          <w:tcPr>
            <w:tcW w:w="4212" w:type="dxa"/>
            <w:tcMar>
              <w:top w:w="0" w:type="dxa"/>
              <w:left w:w="108" w:type="dxa"/>
              <w:bottom w:w="0" w:type="dxa"/>
              <w:right w:w="108" w:type="dxa"/>
            </w:tcMar>
            <w:vAlign w:val="center"/>
            <w:hideMark/>
          </w:tcPr>
          <w:p w14:paraId="7E37D4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Basophils are a type of white blood cell that works closely with your immune system to defend your body from allergens, </w:t>
            </w:r>
            <w:proofErr w:type="gramStart"/>
            <w:r w:rsidRPr="00342EA5">
              <w:rPr>
                <w:rFonts w:eastAsia="Calibri" w:cstheme="minorHAnsi"/>
                <w:lang w:val="en-US"/>
              </w:rPr>
              <w:t>pathogens</w:t>
            </w:r>
            <w:proofErr w:type="gramEnd"/>
            <w:r w:rsidRPr="00342EA5">
              <w:rPr>
                <w:rFonts w:eastAsia="Calibri" w:cstheme="minorHAnsi"/>
                <w:lang w:val="en-US"/>
              </w:rPr>
              <w:t xml:space="preserve"> and parasites. Basophils release enzymes to improve blood flow and prevent blood clots.</w:t>
            </w:r>
          </w:p>
        </w:tc>
      </w:tr>
      <w:tr w:rsidR="00AA4A1F" w:rsidRPr="00342EA5" w14:paraId="088E791C" w14:textId="77777777" w:rsidTr="00DA36F6">
        <w:trPr>
          <w:trHeight w:val="520"/>
        </w:trPr>
        <w:tc>
          <w:tcPr>
            <w:tcW w:w="0" w:type="auto"/>
            <w:vMerge/>
            <w:vAlign w:val="center"/>
            <w:hideMark/>
          </w:tcPr>
          <w:p w14:paraId="6853868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75D2A8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CD4 cell %</w:t>
            </w:r>
          </w:p>
        </w:tc>
        <w:tc>
          <w:tcPr>
            <w:tcW w:w="4212" w:type="dxa"/>
            <w:tcMar>
              <w:top w:w="0" w:type="dxa"/>
              <w:left w:w="108" w:type="dxa"/>
              <w:bottom w:w="0" w:type="dxa"/>
              <w:right w:w="108" w:type="dxa"/>
            </w:tcMar>
            <w:vAlign w:val="center"/>
            <w:hideMark/>
          </w:tcPr>
          <w:p w14:paraId="7C3496E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In addition to using a test to count the number of CD4 cells, doctors sometimes measure the proportion of all white blood cells that are CD4 cells. This is called a CD4 cell percentage.</w:t>
            </w:r>
          </w:p>
        </w:tc>
      </w:tr>
      <w:tr w:rsidR="00AA4A1F" w:rsidRPr="00342EA5" w14:paraId="66BDC5EE" w14:textId="77777777" w:rsidTr="00DA36F6">
        <w:trPr>
          <w:trHeight w:val="770"/>
        </w:trPr>
        <w:tc>
          <w:tcPr>
            <w:tcW w:w="0" w:type="auto"/>
            <w:vMerge/>
            <w:vAlign w:val="center"/>
            <w:hideMark/>
          </w:tcPr>
          <w:p w14:paraId="5CC8E27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A3D68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CD4 cell count</w:t>
            </w:r>
          </w:p>
        </w:tc>
        <w:tc>
          <w:tcPr>
            <w:tcW w:w="4212" w:type="dxa"/>
            <w:tcMar>
              <w:top w:w="0" w:type="dxa"/>
              <w:left w:w="108" w:type="dxa"/>
              <w:bottom w:w="0" w:type="dxa"/>
              <w:right w:w="108" w:type="dxa"/>
            </w:tcMar>
            <w:vAlign w:val="center"/>
            <w:hideMark/>
          </w:tcPr>
          <w:p w14:paraId="2569CBD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CD4 cells, also known as T cells, are white blood cells that fight infection and play an important role in your immune system. A CD4 count is used to check the health of the immune system in people infected with HIV </w:t>
            </w:r>
            <w:r w:rsidRPr="00342EA5">
              <w:rPr>
                <w:rFonts w:eastAsia="Calibri" w:cstheme="minorHAnsi"/>
                <w:lang w:val="en-US"/>
              </w:rPr>
              <w:lastRenderedPageBreak/>
              <w:t>(human immunodeficiency virus). HIV attacks and destroys CD4 cells.</w:t>
            </w:r>
          </w:p>
        </w:tc>
      </w:tr>
      <w:tr w:rsidR="00AA4A1F" w:rsidRPr="00342EA5" w14:paraId="59419719" w14:textId="77777777" w:rsidTr="00DA36F6">
        <w:trPr>
          <w:trHeight w:val="770"/>
        </w:trPr>
        <w:tc>
          <w:tcPr>
            <w:tcW w:w="0" w:type="auto"/>
            <w:vMerge/>
            <w:vAlign w:val="center"/>
            <w:hideMark/>
          </w:tcPr>
          <w:p w14:paraId="195F189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03F76F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Monocytes</w:t>
            </w:r>
          </w:p>
        </w:tc>
        <w:tc>
          <w:tcPr>
            <w:tcW w:w="4212" w:type="dxa"/>
            <w:tcMar>
              <w:top w:w="0" w:type="dxa"/>
              <w:left w:w="108" w:type="dxa"/>
              <w:bottom w:w="0" w:type="dxa"/>
              <w:right w:w="108" w:type="dxa"/>
            </w:tcMar>
            <w:vAlign w:val="center"/>
            <w:hideMark/>
          </w:tcPr>
          <w:p w14:paraId="4DC3528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Monocytes are a type of white blood cell (leukocytes) that reside in your blood and tissues to find and destroy germs (viruses, bacteria, </w:t>
            </w:r>
            <w:proofErr w:type="gramStart"/>
            <w:r w:rsidRPr="00342EA5">
              <w:rPr>
                <w:rFonts w:eastAsia="Calibri" w:cstheme="minorHAnsi"/>
                <w:lang w:val="en-US"/>
              </w:rPr>
              <w:t>fungi</w:t>
            </w:r>
            <w:proofErr w:type="gramEnd"/>
            <w:r w:rsidRPr="00342EA5">
              <w:rPr>
                <w:rFonts w:eastAsia="Calibri" w:cstheme="minorHAnsi"/>
                <w:lang w:val="en-US"/>
              </w:rPr>
              <w:t xml:space="preserve"> and protozoa) and eliminate infected cells. Monocytes call on other white blood cells to help treat injury and prevent infection.</w:t>
            </w:r>
          </w:p>
        </w:tc>
      </w:tr>
      <w:tr w:rsidR="00AA4A1F" w:rsidRPr="00342EA5" w14:paraId="2F223FB6" w14:textId="77777777" w:rsidTr="00DA36F6">
        <w:trPr>
          <w:trHeight w:val="770"/>
        </w:trPr>
        <w:tc>
          <w:tcPr>
            <w:tcW w:w="0" w:type="auto"/>
            <w:vMerge/>
            <w:vAlign w:val="center"/>
            <w:hideMark/>
          </w:tcPr>
          <w:p w14:paraId="444E91AB"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537231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Neutrophils</w:t>
            </w:r>
          </w:p>
        </w:tc>
        <w:tc>
          <w:tcPr>
            <w:tcW w:w="4212" w:type="dxa"/>
            <w:tcMar>
              <w:top w:w="0" w:type="dxa"/>
              <w:left w:w="108" w:type="dxa"/>
              <w:bottom w:w="0" w:type="dxa"/>
              <w:right w:w="108" w:type="dxa"/>
            </w:tcMar>
            <w:vAlign w:val="center"/>
            <w:hideMark/>
          </w:tcPr>
          <w:p w14:paraId="7F4903C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AA4A1F" w:rsidRPr="00342EA5" w14:paraId="56C0FE70" w14:textId="77777777" w:rsidTr="00DA36F6">
        <w:trPr>
          <w:trHeight w:val="770"/>
        </w:trPr>
        <w:tc>
          <w:tcPr>
            <w:tcW w:w="0" w:type="auto"/>
            <w:vMerge/>
            <w:vAlign w:val="center"/>
            <w:hideMark/>
          </w:tcPr>
          <w:p w14:paraId="4FF2E3E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41F3838"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Platelet count</w:t>
            </w:r>
          </w:p>
        </w:tc>
        <w:tc>
          <w:tcPr>
            <w:tcW w:w="4212" w:type="dxa"/>
            <w:tcMar>
              <w:top w:w="0" w:type="dxa"/>
              <w:left w:w="108" w:type="dxa"/>
              <w:bottom w:w="0" w:type="dxa"/>
              <w:right w:w="108" w:type="dxa"/>
            </w:tcMar>
            <w:vAlign w:val="center"/>
            <w:hideMark/>
          </w:tcPr>
          <w:p w14:paraId="2CBC818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platelet count is a test that measures the number of platelets in your blood. Platelets are cells that help your blood clot. Too few platelets can be a sign of cancer, </w:t>
            </w:r>
            <w:proofErr w:type="gramStart"/>
            <w:r w:rsidRPr="00342EA5">
              <w:rPr>
                <w:rFonts w:eastAsia="Calibri" w:cstheme="minorHAnsi"/>
                <w:lang w:val="en-US"/>
              </w:rPr>
              <w:t>infections</w:t>
            </w:r>
            <w:proofErr w:type="gramEnd"/>
            <w:r w:rsidRPr="00342EA5">
              <w:rPr>
                <w:rFonts w:eastAsia="Calibri" w:cstheme="minorHAnsi"/>
                <w:lang w:val="en-US"/>
              </w:rPr>
              <w:t xml:space="preserve"> or other health problems. Too many platelets put you at risk for blood clots or stroke. There are tens of thousands of platelets in a single drop of blood.</w:t>
            </w:r>
          </w:p>
        </w:tc>
      </w:tr>
      <w:tr w:rsidR="00AA4A1F" w:rsidRPr="00342EA5" w14:paraId="3AEF606A" w14:textId="77777777" w:rsidTr="00DA36F6">
        <w:trPr>
          <w:trHeight w:val="1020"/>
        </w:trPr>
        <w:tc>
          <w:tcPr>
            <w:tcW w:w="0" w:type="auto"/>
            <w:vMerge/>
            <w:vAlign w:val="center"/>
            <w:hideMark/>
          </w:tcPr>
          <w:p w14:paraId="44EE00F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A76A8D" w14:textId="77777777" w:rsidR="00AA4A1F" w:rsidRPr="00342EA5" w:rsidRDefault="00AA4A1F" w:rsidP="00AA4A1F">
            <w:pPr>
              <w:suppressAutoHyphens w:val="0"/>
              <w:spacing w:after="0" w:line="240" w:lineRule="auto"/>
              <w:rPr>
                <w:rFonts w:eastAsia="Calibri" w:cstheme="minorHAnsi"/>
                <w:lang w:val="en-US"/>
              </w:rPr>
            </w:pPr>
            <w:proofErr w:type="gramStart"/>
            <w:r w:rsidRPr="00342EA5">
              <w:rPr>
                <w:rFonts w:eastAsia="Calibri" w:cstheme="minorHAnsi"/>
                <w:lang w:val="en-US"/>
              </w:rPr>
              <w:t>RBC(</w:t>
            </w:r>
            <w:proofErr w:type="gramEnd"/>
            <w:r w:rsidRPr="00342EA5">
              <w:rPr>
                <w:rFonts w:eastAsia="Calibri" w:cstheme="minorHAnsi"/>
                <w:lang w:val="en-US"/>
              </w:rPr>
              <w:t>Red Blood Count)</w:t>
            </w:r>
          </w:p>
        </w:tc>
        <w:tc>
          <w:tcPr>
            <w:tcW w:w="4212" w:type="dxa"/>
            <w:tcMar>
              <w:top w:w="0" w:type="dxa"/>
              <w:left w:w="108" w:type="dxa"/>
              <w:bottom w:w="0" w:type="dxa"/>
              <w:right w:w="108" w:type="dxa"/>
            </w:tcMar>
            <w:vAlign w:val="center"/>
            <w:hideMark/>
          </w:tcPr>
          <w:p w14:paraId="26AFA23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w:t>
            </w:r>
            <w:proofErr w:type="gramStart"/>
            <w:r w:rsidRPr="00342EA5">
              <w:rPr>
                <w:rFonts w:eastAsia="Calibri" w:cstheme="minorHAnsi"/>
                <w:lang w:val="en-US"/>
              </w:rPr>
              <w:t>So</w:t>
            </w:r>
            <w:proofErr w:type="gramEnd"/>
            <w:r w:rsidRPr="00342EA5">
              <w:rPr>
                <w:rFonts w:eastAsia="Calibri" w:cstheme="minorHAnsi"/>
                <w:lang w:val="en-US"/>
              </w:rPr>
              <w:t xml:space="preserve"> the test may allow you to get treatment even before you have symptoms.</w:t>
            </w:r>
          </w:p>
        </w:tc>
      </w:tr>
      <w:tr w:rsidR="00AA4A1F" w:rsidRPr="00342EA5" w14:paraId="6B4CF5C7" w14:textId="77777777" w:rsidTr="00DA36F6">
        <w:trPr>
          <w:trHeight w:val="770"/>
        </w:trPr>
        <w:tc>
          <w:tcPr>
            <w:tcW w:w="0" w:type="auto"/>
            <w:vMerge/>
            <w:vAlign w:val="center"/>
            <w:hideMark/>
          </w:tcPr>
          <w:p w14:paraId="0C52981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A0FB6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RDW (Red Cell Distribution Width)</w:t>
            </w:r>
          </w:p>
        </w:tc>
        <w:tc>
          <w:tcPr>
            <w:tcW w:w="4212" w:type="dxa"/>
            <w:tcMar>
              <w:top w:w="0" w:type="dxa"/>
              <w:left w:w="108" w:type="dxa"/>
              <w:bottom w:w="0" w:type="dxa"/>
              <w:right w:w="108" w:type="dxa"/>
            </w:tcMar>
            <w:vAlign w:val="center"/>
            <w:hideMark/>
          </w:tcPr>
          <w:p w14:paraId="55D86FF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AA4A1F" w:rsidRPr="00342EA5" w14:paraId="6E85E1DF" w14:textId="77777777" w:rsidTr="00DA36F6">
        <w:trPr>
          <w:trHeight w:val="770"/>
        </w:trPr>
        <w:tc>
          <w:tcPr>
            <w:tcW w:w="0" w:type="auto"/>
            <w:vMerge/>
            <w:vAlign w:val="center"/>
            <w:hideMark/>
          </w:tcPr>
          <w:p w14:paraId="027DCE54"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F6129E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WBC (White Blood Count)</w:t>
            </w:r>
          </w:p>
        </w:tc>
        <w:tc>
          <w:tcPr>
            <w:tcW w:w="4212" w:type="dxa"/>
            <w:tcMar>
              <w:top w:w="0" w:type="dxa"/>
              <w:left w:w="108" w:type="dxa"/>
              <w:bottom w:w="0" w:type="dxa"/>
              <w:right w:w="108" w:type="dxa"/>
            </w:tcMar>
            <w:vAlign w:val="center"/>
            <w:hideMark/>
          </w:tcPr>
          <w:p w14:paraId="3D9093E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342EA5">
              <w:rPr>
                <w:rFonts w:eastAsia="Calibri" w:cstheme="minorHAnsi"/>
                <w:lang w:val="en-US"/>
              </w:rPr>
              <w:lastRenderedPageBreak/>
              <w:t>bacteria, viruses, or other foreign substances causing your illness.</w:t>
            </w:r>
          </w:p>
        </w:tc>
      </w:tr>
      <w:tr w:rsidR="00AA4A1F" w:rsidRPr="00342EA5" w14:paraId="151F4C9D" w14:textId="77777777" w:rsidTr="00DA36F6">
        <w:trPr>
          <w:trHeight w:val="770"/>
        </w:trPr>
        <w:tc>
          <w:tcPr>
            <w:tcW w:w="0" w:type="auto"/>
            <w:vMerge/>
            <w:vAlign w:val="center"/>
            <w:hideMark/>
          </w:tcPr>
          <w:p w14:paraId="21371EA0"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A9EA848" w14:textId="77777777" w:rsidR="00AA4A1F" w:rsidRPr="00342EA5" w:rsidRDefault="00AA4A1F" w:rsidP="00AA4A1F">
            <w:pPr>
              <w:suppressAutoHyphens w:val="0"/>
              <w:spacing w:after="0" w:line="240" w:lineRule="auto"/>
              <w:rPr>
                <w:rFonts w:eastAsia="Calibri" w:cstheme="minorHAnsi"/>
                <w:lang w:val="en-US"/>
              </w:rPr>
            </w:pPr>
            <w:proofErr w:type="spellStart"/>
            <w:r w:rsidRPr="00342EA5">
              <w:rPr>
                <w:rFonts w:eastAsia="Calibri" w:cstheme="minorHAnsi"/>
                <w:lang w:val="en-US"/>
              </w:rPr>
              <w:t>Haematocrit</w:t>
            </w:r>
            <w:proofErr w:type="spellEnd"/>
          </w:p>
        </w:tc>
        <w:tc>
          <w:tcPr>
            <w:tcW w:w="4212" w:type="dxa"/>
            <w:tcMar>
              <w:top w:w="0" w:type="dxa"/>
              <w:left w:w="108" w:type="dxa"/>
              <w:bottom w:w="0" w:type="dxa"/>
              <w:right w:w="108" w:type="dxa"/>
            </w:tcMar>
            <w:vAlign w:val="center"/>
            <w:hideMark/>
          </w:tcPr>
          <w:p w14:paraId="13AAA8E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AA4A1F" w:rsidRPr="00342EA5" w14:paraId="76A09CC8" w14:textId="77777777" w:rsidTr="00DA36F6">
        <w:trPr>
          <w:trHeight w:val="770"/>
        </w:trPr>
        <w:tc>
          <w:tcPr>
            <w:tcW w:w="1717" w:type="dxa"/>
            <w:vMerge w:val="restart"/>
            <w:tcMar>
              <w:top w:w="0" w:type="dxa"/>
              <w:left w:w="108" w:type="dxa"/>
              <w:bottom w:w="0" w:type="dxa"/>
              <w:right w:w="108" w:type="dxa"/>
            </w:tcMar>
            <w:vAlign w:val="center"/>
            <w:hideMark/>
          </w:tcPr>
          <w:p w14:paraId="6CCAE59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Liver function</w:t>
            </w:r>
          </w:p>
        </w:tc>
        <w:tc>
          <w:tcPr>
            <w:tcW w:w="3077" w:type="dxa"/>
            <w:tcMar>
              <w:top w:w="0" w:type="dxa"/>
              <w:left w:w="108" w:type="dxa"/>
              <w:bottom w:w="0" w:type="dxa"/>
              <w:right w:w="108" w:type="dxa"/>
            </w:tcMar>
            <w:vAlign w:val="center"/>
            <w:hideMark/>
          </w:tcPr>
          <w:p w14:paraId="3ED5F74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Alanine aminotransferase (ALT)</w:t>
            </w:r>
          </w:p>
        </w:tc>
        <w:tc>
          <w:tcPr>
            <w:tcW w:w="4212" w:type="dxa"/>
            <w:tcMar>
              <w:top w:w="0" w:type="dxa"/>
              <w:left w:w="108" w:type="dxa"/>
              <w:bottom w:w="0" w:type="dxa"/>
              <w:right w:w="108" w:type="dxa"/>
            </w:tcMar>
            <w:vAlign w:val="center"/>
            <w:hideMark/>
          </w:tcPr>
          <w:p w14:paraId="317BD4D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00AA4A1F" w:rsidRPr="00342EA5" w14:paraId="4141A57E" w14:textId="77777777" w:rsidTr="00DA36F6">
        <w:trPr>
          <w:trHeight w:val="520"/>
        </w:trPr>
        <w:tc>
          <w:tcPr>
            <w:tcW w:w="0" w:type="auto"/>
            <w:vMerge/>
            <w:vAlign w:val="center"/>
            <w:hideMark/>
          </w:tcPr>
          <w:p w14:paraId="0AABA7B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4D98C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Aspartate aminotransferase (AST) </w:t>
            </w:r>
            <w:proofErr w:type="spellStart"/>
            <w:r w:rsidRPr="00342EA5">
              <w:rPr>
                <w:rFonts w:eastAsia="Calibri" w:cstheme="minorHAnsi"/>
                <w:lang w:val="en-US"/>
              </w:rPr>
              <w:t>tes</w:t>
            </w:r>
            <w:proofErr w:type="spellEnd"/>
          </w:p>
        </w:tc>
        <w:tc>
          <w:tcPr>
            <w:tcW w:w="4212" w:type="dxa"/>
            <w:tcMar>
              <w:top w:w="0" w:type="dxa"/>
              <w:left w:w="108" w:type="dxa"/>
              <w:bottom w:w="0" w:type="dxa"/>
              <w:right w:w="108" w:type="dxa"/>
            </w:tcMar>
            <w:vAlign w:val="center"/>
            <w:hideMark/>
          </w:tcPr>
          <w:p w14:paraId="19EA015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aspartate aminotransferase (AST) test is a blood test that checks for liver damage. Your doctor might order this test to find out if you have liver disease and to monitor your treatment.</w:t>
            </w:r>
          </w:p>
        </w:tc>
      </w:tr>
      <w:tr w:rsidR="00AA4A1F" w:rsidRPr="00342EA5" w14:paraId="7B4D02AF" w14:textId="77777777" w:rsidTr="00DA36F6">
        <w:trPr>
          <w:trHeight w:val="770"/>
        </w:trPr>
        <w:tc>
          <w:tcPr>
            <w:tcW w:w="0" w:type="auto"/>
            <w:vMerge/>
            <w:vAlign w:val="center"/>
            <w:hideMark/>
          </w:tcPr>
          <w:p w14:paraId="0E76B28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ABEA7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Total bilirubin and conjugated bilirubin</w:t>
            </w:r>
          </w:p>
        </w:tc>
        <w:tc>
          <w:tcPr>
            <w:tcW w:w="4212" w:type="dxa"/>
            <w:tcMar>
              <w:top w:w="0" w:type="dxa"/>
              <w:left w:w="108" w:type="dxa"/>
              <w:bottom w:w="0" w:type="dxa"/>
              <w:right w:w="108" w:type="dxa"/>
            </w:tcMar>
            <w:vAlign w:val="center"/>
            <w:hideMark/>
          </w:tcPr>
          <w:p w14:paraId="304FAA82"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AA4A1F" w:rsidRPr="00342EA5" w14:paraId="22D3FA25" w14:textId="77777777" w:rsidTr="00DA36F6">
        <w:trPr>
          <w:trHeight w:val="1020"/>
        </w:trPr>
        <w:tc>
          <w:tcPr>
            <w:tcW w:w="0" w:type="auto"/>
            <w:vMerge/>
            <w:vAlign w:val="center"/>
            <w:hideMark/>
          </w:tcPr>
          <w:p w14:paraId="546CDC0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41B41C"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Gamma-glutamyl Transferase (GGT) Test</w:t>
            </w:r>
          </w:p>
        </w:tc>
        <w:tc>
          <w:tcPr>
            <w:tcW w:w="4212" w:type="dxa"/>
            <w:tcMar>
              <w:top w:w="0" w:type="dxa"/>
              <w:left w:w="108" w:type="dxa"/>
              <w:bottom w:w="0" w:type="dxa"/>
              <w:right w:w="108" w:type="dxa"/>
            </w:tcMar>
            <w:vAlign w:val="center"/>
            <w:hideMark/>
          </w:tcPr>
          <w:p w14:paraId="46A77F85"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AA4A1F" w:rsidRPr="00342EA5" w14:paraId="399CA427" w14:textId="77777777" w:rsidTr="00DA36F6">
        <w:trPr>
          <w:trHeight w:val="1270"/>
        </w:trPr>
        <w:tc>
          <w:tcPr>
            <w:tcW w:w="1717" w:type="dxa"/>
            <w:vMerge w:val="restart"/>
            <w:tcMar>
              <w:top w:w="0" w:type="dxa"/>
              <w:left w:w="108" w:type="dxa"/>
              <w:bottom w:w="0" w:type="dxa"/>
              <w:right w:w="108" w:type="dxa"/>
            </w:tcMar>
            <w:vAlign w:val="center"/>
            <w:hideMark/>
          </w:tcPr>
          <w:p w14:paraId="3930155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Renal function</w:t>
            </w:r>
          </w:p>
        </w:tc>
        <w:tc>
          <w:tcPr>
            <w:tcW w:w="3077" w:type="dxa"/>
            <w:tcMar>
              <w:top w:w="0" w:type="dxa"/>
              <w:left w:w="108" w:type="dxa"/>
              <w:bottom w:w="0" w:type="dxa"/>
              <w:right w:w="108" w:type="dxa"/>
            </w:tcMar>
            <w:vAlign w:val="center"/>
            <w:hideMark/>
          </w:tcPr>
          <w:p w14:paraId="04AF716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GFR or Creatinine clearance</w:t>
            </w:r>
          </w:p>
        </w:tc>
        <w:tc>
          <w:tcPr>
            <w:tcW w:w="4212" w:type="dxa"/>
            <w:tcMar>
              <w:top w:w="0" w:type="dxa"/>
              <w:left w:w="108" w:type="dxa"/>
              <w:bottom w:w="0" w:type="dxa"/>
              <w:right w:w="108" w:type="dxa"/>
            </w:tcMar>
            <w:vAlign w:val="center"/>
            <w:hideMark/>
          </w:tcPr>
          <w:p w14:paraId="599EBBE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w:t>
            </w:r>
            <w:proofErr w:type="gramStart"/>
            <w:r w:rsidRPr="00342EA5">
              <w:rPr>
                <w:rFonts w:eastAsia="Calibri" w:cstheme="minorHAnsi"/>
                <w:lang w:val="en-US"/>
              </w:rPr>
              <w:t>in a given</w:t>
            </w:r>
            <w:proofErr w:type="gramEnd"/>
            <w:r w:rsidRPr="00342EA5">
              <w:rPr>
                <w:rFonts w:eastAsia="Calibri" w:cstheme="minorHAnsi"/>
                <w:lang w:val="en-US"/>
              </w:rPr>
              <w:t xml:space="preserve"> period of time. Both measures are used to assess the severity of </w:t>
            </w:r>
            <w:r w:rsidRPr="00342EA5">
              <w:rPr>
                <w:rFonts w:eastAsia="Calibri" w:cstheme="minorHAnsi"/>
                <w:lang w:val="en-US"/>
              </w:rPr>
              <w:lastRenderedPageBreak/>
              <w:t>kidney disease or to monitor the effect of treatments on kidney function.</w:t>
            </w:r>
          </w:p>
        </w:tc>
      </w:tr>
      <w:tr w:rsidR="00AA4A1F" w:rsidRPr="00342EA5" w14:paraId="4536F025" w14:textId="77777777" w:rsidTr="00DA36F6">
        <w:trPr>
          <w:trHeight w:val="520"/>
        </w:trPr>
        <w:tc>
          <w:tcPr>
            <w:tcW w:w="0" w:type="auto"/>
            <w:vMerge/>
            <w:vAlign w:val="center"/>
            <w:hideMark/>
          </w:tcPr>
          <w:p w14:paraId="49524E53"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5939E0A"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Urea</w:t>
            </w:r>
          </w:p>
        </w:tc>
        <w:tc>
          <w:tcPr>
            <w:tcW w:w="4212" w:type="dxa"/>
            <w:tcMar>
              <w:top w:w="0" w:type="dxa"/>
              <w:left w:w="108" w:type="dxa"/>
              <w:bottom w:w="0" w:type="dxa"/>
              <w:right w:w="108" w:type="dxa"/>
            </w:tcMar>
            <w:vAlign w:val="center"/>
            <w:hideMark/>
          </w:tcPr>
          <w:p w14:paraId="3B22E84F"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waste product of protein metabolism that is excreted by the kidneys. Urea levels in the blood can be used to evaluate kidney function, as well as liver function or dehydration.</w:t>
            </w:r>
          </w:p>
        </w:tc>
      </w:tr>
      <w:tr w:rsidR="00AA4A1F" w:rsidRPr="00342EA5" w14:paraId="20168409" w14:textId="77777777" w:rsidTr="00DA36F6">
        <w:trPr>
          <w:trHeight w:val="520"/>
        </w:trPr>
        <w:tc>
          <w:tcPr>
            <w:tcW w:w="0" w:type="auto"/>
            <w:vMerge/>
            <w:vAlign w:val="center"/>
            <w:hideMark/>
          </w:tcPr>
          <w:p w14:paraId="67A7A649"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5A33F79"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Creatinine</w:t>
            </w:r>
          </w:p>
        </w:tc>
        <w:tc>
          <w:tcPr>
            <w:tcW w:w="4212" w:type="dxa"/>
            <w:tcMar>
              <w:top w:w="0" w:type="dxa"/>
              <w:left w:w="108" w:type="dxa"/>
              <w:bottom w:w="0" w:type="dxa"/>
              <w:right w:w="108" w:type="dxa"/>
            </w:tcMar>
            <w:vAlign w:val="center"/>
            <w:hideMark/>
          </w:tcPr>
          <w:p w14:paraId="02C6CF9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Creatinine is a chemical compound left over from energy-producing processes in your muscles. Healthy kidneys filter creatinine out of the blood. Creatinine exits your body as a waste product in urine.</w:t>
            </w:r>
          </w:p>
        </w:tc>
      </w:tr>
      <w:tr w:rsidR="00AA4A1F" w:rsidRPr="00342EA5" w14:paraId="0B17F64B" w14:textId="77777777" w:rsidTr="00DA36F6">
        <w:trPr>
          <w:trHeight w:val="520"/>
        </w:trPr>
        <w:tc>
          <w:tcPr>
            <w:tcW w:w="0" w:type="auto"/>
            <w:vMerge/>
            <w:vAlign w:val="center"/>
            <w:hideMark/>
          </w:tcPr>
          <w:p w14:paraId="1AD41F3F"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6BF736D"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Urea to creatinine ratio</w:t>
            </w:r>
          </w:p>
        </w:tc>
        <w:tc>
          <w:tcPr>
            <w:tcW w:w="4212" w:type="dxa"/>
            <w:tcMar>
              <w:top w:w="0" w:type="dxa"/>
              <w:left w:w="108" w:type="dxa"/>
              <w:bottom w:w="0" w:type="dxa"/>
              <w:right w:w="108" w:type="dxa"/>
            </w:tcMar>
            <w:vAlign w:val="center"/>
            <w:hideMark/>
          </w:tcPr>
          <w:p w14:paraId="09BBF7A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waste product of muscle metabolism that is excreted by the kidneys. Creatinine levels in the blood can be used to evaluate kidney function, as well as muscle mass or dietary protein intake.</w:t>
            </w:r>
          </w:p>
        </w:tc>
      </w:tr>
      <w:tr w:rsidR="00AA4A1F" w:rsidRPr="00342EA5" w14:paraId="5FDD8945" w14:textId="77777777" w:rsidTr="00DA36F6">
        <w:trPr>
          <w:trHeight w:val="770"/>
        </w:trPr>
        <w:tc>
          <w:tcPr>
            <w:tcW w:w="1717" w:type="dxa"/>
            <w:vMerge w:val="restart"/>
            <w:tcMar>
              <w:top w:w="0" w:type="dxa"/>
              <w:left w:w="108" w:type="dxa"/>
              <w:bottom w:w="0" w:type="dxa"/>
              <w:right w:w="108" w:type="dxa"/>
            </w:tcMar>
            <w:vAlign w:val="center"/>
            <w:hideMark/>
          </w:tcPr>
          <w:p w14:paraId="3150591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Lipids</w:t>
            </w:r>
          </w:p>
        </w:tc>
        <w:tc>
          <w:tcPr>
            <w:tcW w:w="3077" w:type="dxa"/>
            <w:tcMar>
              <w:top w:w="0" w:type="dxa"/>
              <w:left w:w="108" w:type="dxa"/>
              <w:bottom w:w="0" w:type="dxa"/>
              <w:right w:w="108" w:type="dxa"/>
            </w:tcMar>
            <w:vAlign w:val="center"/>
            <w:hideMark/>
          </w:tcPr>
          <w:p w14:paraId="72758F07"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HDL (high-density lipoprotein)</w:t>
            </w:r>
          </w:p>
        </w:tc>
        <w:tc>
          <w:tcPr>
            <w:tcW w:w="4212" w:type="dxa"/>
            <w:tcMar>
              <w:top w:w="0" w:type="dxa"/>
              <w:left w:w="108" w:type="dxa"/>
              <w:bottom w:w="0" w:type="dxa"/>
              <w:right w:w="108" w:type="dxa"/>
            </w:tcMar>
            <w:vAlign w:val="center"/>
            <w:hideMark/>
          </w:tcPr>
          <w:p w14:paraId="22FD060B"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AA4A1F" w:rsidRPr="00342EA5" w14:paraId="2865C857" w14:textId="77777777" w:rsidTr="00DA36F6">
        <w:trPr>
          <w:trHeight w:val="770"/>
        </w:trPr>
        <w:tc>
          <w:tcPr>
            <w:tcW w:w="0" w:type="auto"/>
            <w:vMerge/>
            <w:vAlign w:val="center"/>
            <w:hideMark/>
          </w:tcPr>
          <w:p w14:paraId="50E7FB86"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A92D40"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LDL (low-density lipoprotein)</w:t>
            </w:r>
          </w:p>
        </w:tc>
        <w:tc>
          <w:tcPr>
            <w:tcW w:w="4212" w:type="dxa"/>
            <w:tcMar>
              <w:top w:w="0" w:type="dxa"/>
              <w:left w:w="108" w:type="dxa"/>
              <w:bottom w:w="0" w:type="dxa"/>
              <w:right w:w="108" w:type="dxa"/>
            </w:tcMar>
            <w:vAlign w:val="center"/>
            <w:hideMark/>
          </w:tcPr>
          <w:p w14:paraId="6B39EDD4"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AA4A1F" w:rsidRPr="00342EA5" w14:paraId="2EBDEAE0" w14:textId="77777777" w:rsidTr="00DA36F6">
        <w:trPr>
          <w:trHeight w:val="1020"/>
        </w:trPr>
        <w:tc>
          <w:tcPr>
            <w:tcW w:w="0" w:type="auto"/>
            <w:vMerge/>
            <w:vAlign w:val="center"/>
            <w:hideMark/>
          </w:tcPr>
          <w:p w14:paraId="63C381DA" w14:textId="77777777" w:rsidR="00AA4A1F" w:rsidRPr="00342EA5"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E5976A3"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Total cholesterol</w:t>
            </w:r>
          </w:p>
        </w:tc>
        <w:tc>
          <w:tcPr>
            <w:tcW w:w="4212" w:type="dxa"/>
            <w:tcMar>
              <w:top w:w="0" w:type="dxa"/>
              <w:left w:w="108" w:type="dxa"/>
              <w:bottom w:w="0" w:type="dxa"/>
              <w:right w:w="108" w:type="dxa"/>
            </w:tcMar>
            <w:vAlign w:val="center"/>
            <w:hideMark/>
          </w:tcPr>
          <w:p w14:paraId="29294161" w14:textId="77777777" w:rsidR="00AA4A1F" w:rsidRPr="00342EA5" w:rsidRDefault="00AA4A1F" w:rsidP="00AA4A1F">
            <w:pPr>
              <w:suppressAutoHyphens w:val="0"/>
              <w:spacing w:after="0" w:line="240" w:lineRule="auto"/>
              <w:rPr>
                <w:rFonts w:eastAsia="Calibri" w:cstheme="minorHAnsi"/>
                <w:lang w:val="en-US"/>
              </w:rPr>
            </w:pPr>
            <w:r w:rsidRPr="00342EA5">
              <w:rPr>
                <w:rFonts w:eastAsia="Calibri" w:cstheme="minorHAns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52B7DEF8" w14:textId="77777777" w:rsidR="00AA4A1F" w:rsidRPr="00342EA5" w:rsidRDefault="00AA4A1F">
      <w:pPr>
        <w:spacing w:after="0"/>
        <w:jc w:val="both"/>
        <w:rPr>
          <w:rFonts w:cstheme="minorHAnsi"/>
          <w:b/>
        </w:rPr>
      </w:pPr>
    </w:p>
    <w:p w14:paraId="203F7491" w14:textId="77777777" w:rsidR="009457A7" w:rsidRPr="00342EA5" w:rsidRDefault="009457A7">
      <w:pPr>
        <w:spacing w:after="0"/>
        <w:jc w:val="both"/>
        <w:rPr>
          <w:rFonts w:cstheme="minorHAnsi"/>
          <w:b/>
          <w:bCs/>
        </w:rPr>
      </w:pPr>
      <w:bookmarkStart w:id="17" w:name="_Hlk129330767"/>
      <w:bookmarkEnd w:id="17"/>
    </w:p>
    <w:p w14:paraId="203F7492" w14:textId="77777777" w:rsidR="009457A7" w:rsidRPr="00342EA5" w:rsidRDefault="004857FE">
      <w:pPr>
        <w:spacing w:after="0"/>
        <w:jc w:val="both"/>
        <w:rPr>
          <w:rFonts w:cstheme="minorHAnsi"/>
          <w:b/>
          <w:bCs/>
        </w:rPr>
      </w:pPr>
      <w:r w:rsidRPr="00342EA5">
        <w:rPr>
          <w:rFonts w:cstheme="minorHAnsi"/>
          <w:b/>
          <w:bCs/>
        </w:rPr>
        <w:t>Associated metadata/</w:t>
      </w:r>
      <w:proofErr w:type="gramStart"/>
      <w:r w:rsidRPr="00342EA5">
        <w:rPr>
          <w:rFonts w:cstheme="minorHAnsi"/>
          <w:b/>
          <w:bCs/>
        </w:rPr>
        <w:t>documentation</w:t>
      </w:r>
      <w:proofErr w:type="gramEnd"/>
    </w:p>
    <w:p w14:paraId="203F7493" w14:textId="77777777" w:rsidR="009457A7" w:rsidRPr="00342EA5" w:rsidRDefault="004857FE">
      <w:pPr>
        <w:numPr>
          <w:ilvl w:val="0"/>
          <w:numId w:val="11"/>
        </w:numPr>
        <w:spacing w:after="0"/>
        <w:jc w:val="both"/>
        <w:rPr>
          <w:rFonts w:cstheme="minorHAnsi"/>
        </w:rPr>
      </w:pPr>
      <w:r w:rsidRPr="00342EA5">
        <w:rPr>
          <w:rFonts w:cstheme="minorHAnsi"/>
        </w:rPr>
        <w:t>codebooks</w:t>
      </w:r>
    </w:p>
    <w:p w14:paraId="203F7494" w14:textId="77777777" w:rsidR="009457A7" w:rsidRPr="00342EA5" w:rsidRDefault="004857FE">
      <w:pPr>
        <w:numPr>
          <w:ilvl w:val="0"/>
          <w:numId w:val="11"/>
        </w:numPr>
        <w:spacing w:after="0"/>
        <w:jc w:val="both"/>
        <w:rPr>
          <w:rFonts w:cstheme="minorHAnsi"/>
        </w:rPr>
      </w:pPr>
      <w:r w:rsidRPr="00342EA5">
        <w:rPr>
          <w:rFonts w:cstheme="minorHAnsi"/>
        </w:rPr>
        <w:t xml:space="preserve">do </w:t>
      </w:r>
      <w:proofErr w:type="gramStart"/>
      <w:r w:rsidRPr="00342EA5">
        <w:rPr>
          <w:rFonts w:cstheme="minorHAnsi"/>
        </w:rPr>
        <w:t>files</w:t>
      </w:r>
      <w:proofErr w:type="gramEnd"/>
    </w:p>
    <w:p w14:paraId="203F7495" w14:textId="77777777" w:rsidR="009457A7" w:rsidRPr="00342EA5" w:rsidRDefault="004857FE">
      <w:pPr>
        <w:numPr>
          <w:ilvl w:val="0"/>
          <w:numId w:val="11"/>
        </w:numPr>
        <w:spacing w:after="0"/>
        <w:jc w:val="both"/>
        <w:rPr>
          <w:rFonts w:cstheme="minorHAnsi"/>
        </w:rPr>
      </w:pPr>
      <w:r w:rsidRPr="00342EA5">
        <w:rPr>
          <w:rFonts w:cstheme="minorHAnsi"/>
        </w:rPr>
        <w:t xml:space="preserve">documentation on definitions, </w:t>
      </w:r>
      <w:proofErr w:type="gramStart"/>
      <w:r w:rsidRPr="00342EA5">
        <w:rPr>
          <w:rFonts w:cstheme="minorHAnsi"/>
        </w:rPr>
        <w:t>components</w:t>
      </w:r>
      <w:proofErr w:type="gramEnd"/>
      <w:r w:rsidRPr="00342EA5">
        <w:rPr>
          <w:rFonts w:cstheme="minorHAnsi"/>
        </w:rPr>
        <w:t xml:space="preserve"> and processing of the data</w:t>
      </w:r>
    </w:p>
    <w:p w14:paraId="203F7496" w14:textId="77777777" w:rsidR="009457A7" w:rsidRPr="00342EA5" w:rsidRDefault="009457A7">
      <w:pPr>
        <w:spacing w:after="0"/>
        <w:ind w:left="720"/>
        <w:jc w:val="both"/>
        <w:rPr>
          <w:rFonts w:cstheme="minorHAnsi"/>
        </w:rPr>
      </w:pPr>
    </w:p>
    <w:p w14:paraId="203F7498" w14:textId="358A2E6D" w:rsidR="009457A7" w:rsidRPr="00342EA5" w:rsidRDefault="004857FE" w:rsidP="00F92BEC">
      <w:pPr>
        <w:spacing w:after="0"/>
        <w:jc w:val="both"/>
        <w:rPr>
          <w:rFonts w:cstheme="minorHAnsi"/>
          <w:b/>
        </w:rPr>
      </w:pPr>
      <w:r w:rsidRPr="00342EA5">
        <w:rPr>
          <w:rFonts w:cstheme="minorHAnsi"/>
          <w:b/>
        </w:rPr>
        <w:lastRenderedPageBreak/>
        <w:t xml:space="preserve">Purpose of Data Transfer: </w:t>
      </w:r>
      <w:r w:rsidR="00F92BEC" w:rsidRPr="00342EA5">
        <w:rPr>
          <w:rFonts w:cstheme="minorHAnsi"/>
          <w:bCs/>
        </w:rPr>
        <w:t xml:space="preserve">The data will be used </w:t>
      </w:r>
      <w:r w:rsidR="00F92BEC" w:rsidRPr="00342EA5">
        <w:rPr>
          <w:rFonts w:cstheme="minorHAnsi"/>
        </w:rPr>
        <w:t>to advance understanding of complex spatially and demographically stratified heat-health interactions in large African cities and to apply this information to develop locally relevant and risk-stratified Early Warning Systems.</w:t>
      </w:r>
    </w:p>
    <w:p w14:paraId="203F749C" w14:textId="77777777" w:rsidR="009457A7" w:rsidRPr="00342EA5" w:rsidRDefault="004857FE">
      <w:pPr>
        <w:spacing w:after="0" w:line="240" w:lineRule="auto"/>
        <w:rPr>
          <w:rFonts w:cstheme="minorHAnsi"/>
          <w:b/>
        </w:rPr>
      </w:pPr>
      <w:r w:rsidRPr="00342EA5">
        <w:rPr>
          <w:rFonts w:cstheme="minorHAnsi"/>
        </w:rPr>
        <w:br w:type="page"/>
      </w:r>
    </w:p>
    <w:p w14:paraId="203F749D" w14:textId="77777777" w:rsidR="009457A7" w:rsidRPr="00342EA5" w:rsidRDefault="004857FE">
      <w:pPr>
        <w:spacing w:after="0" w:line="276" w:lineRule="auto"/>
        <w:ind w:left="720" w:hanging="720"/>
        <w:contextualSpacing/>
        <w:jc w:val="both"/>
        <w:rPr>
          <w:rFonts w:cstheme="minorHAnsi"/>
          <w:b/>
          <w:bCs/>
          <w:u w:val="single"/>
        </w:rPr>
      </w:pPr>
      <w:r w:rsidRPr="00342EA5">
        <w:rPr>
          <w:rFonts w:cstheme="minorHAnsi"/>
          <w:b/>
          <w:bCs/>
          <w:u w:val="single"/>
        </w:rPr>
        <w:lastRenderedPageBreak/>
        <w:t>ANNEXURE B</w:t>
      </w:r>
    </w:p>
    <w:p w14:paraId="203F749E" w14:textId="77777777" w:rsidR="009457A7" w:rsidRPr="00342EA5" w:rsidRDefault="004857FE">
      <w:pPr>
        <w:rPr>
          <w:rFonts w:cstheme="minorHAnsi"/>
        </w:rPr>
      </w:pPr>
      <w:r w:rsidRPr="00342EA5">
        <w:rPr>
          <w:rFonts w:cstheme="minorHAnsi"/>
        </w:rPr>
        <w:t xml:space="preserve"> </w:t>
      </w:r>
    </w:p>
    <w:p w14:paraId="1C584513" w14:textId="09482446" w:rsidR="00B17FA2" w:rsidRPr="00342EA5" w:rsidRDefault="00B17FA2" w:rsidP="007E6354">
      <w:pPr>
        <w:pStyle w:val="BodyText"/>
        <w:spacing w:line="285" w:lineRule="atLeast"/>
        <w:rPr>
          <w:rFonts w:asciiTheme="minorHAnsi" w:hAnsiTheme="minorHAnsi" w:cstheme="minorHAnsi"/>
        </w:rPr>
      </w:pPr>
      <w:bookmarkStart w:id="18" w:name="_Toc105482725"/>
      <w:bookmarkEnd w:id="18"/>
    </w:p>
    <w:p w14:paraId="6AE1A75A" w14:textId="5C1C09AC" w:rsidR="005E0FB3" w:rsidRPr="00342EA5" w:rsidRDefault="005E0FB3" w:rsidP="00F85B42">
      <w:pPr>
        <w:pStyle w:val="BodyText"/>
        <w:spacing w:line="285" w:lineRule="atLeast"/>
        <w:rPr>
          <w:rFonts w:asciiTheme="minorHAnsi" w:hAnsiTheme="minorHAnsi" w:cstheme="minorHAnsi"/>
        </w:rPr>
      </w:pPr>
      <w:r w:rsidRPr="00342EA5">
        <w:rPr>
          <w:rFonts w:asciiTheme="minorHAnsi" w:hAnsiTheme="minorHAnsi" w:cstheme="minorHAnsi"/>
          <w:b/>
          <w:bCs/>
        </w:rPr>
        <w:t>Study title:</w:t>
      </w:r>
      <w:r w:rsidR="00C33DBF" w:rsidRPr="00342EA5">
        <w:rPr>
          <w:rFonts w:asciiTheme="minorHAnsi" w:hAnsiTheme="minorHAnsi" w:cstheme="minorHAnsi"/>
        </w:rPr>
        <w:t xml:space="preserve"> Developing data science solutions to mitigate the health impacts of climate change in</w:t>
      </w:r>
      <w:r w:rsidR="001B5DE8" w:rsidRPr="00342EA5">
        <w:rPr>
          <w:rFonts w:asciiTheme="minorHAnsi" w:hAnsiTheme="minorHAnsi" w:cstheme="minorHAnsi"/>
        </w:rPr>
        <w:t xml:space="preserve"> </w:t>
      </w:r>
      <w:r w:rsidR="00C33DBF" w:rsidRPr="00342EA5">
        <w:rPr>
          <w:rFonts w:asciiTheme="minorHAnsi" w:hAnsiTheme="minorHAnsi" w:cstheme="minorHAnsi"/>
        </w:rPr>
        <w:t xml:space="preserve">Africa: the HE²AT </w:t>
      </w:r>
      <w:proofErr w:type="spellStart"/>
      <w:r w:rsidR="00C33DBF" w:rsidRPr="00342EA5">
        <w:rPr>
          <w:rFonts w:asciiTheme="minorHAnsi" w:hAnsiTheme="minorHAnsi" w:cstheme="minorHAnsi"/>
        </w:rPr>
        <w:t>Center</w:t>
      </w:r>
      <w:proofErr w:type="spellEnd"/>
    </w:p>
    <w:p w14:paraId="0D003D26" w14:textId="77777777" w:rsidR="005E0FB3" w:rsidRPr="00342EA5" w:rsidRDefault="005E0FB3" w:rsidP="00F85B42">
      <w:pPr>
        <w:pStyle w:val="BodyText"/>
        <w:spacing w:line="285" w:lineRule="atLeast"/>
        <w:rPr>
          <w:rFonts w:asciiTheme="minorHAnsi" w:hAnsiTheme="minorHAnsi" w:cstheme="minorHAnsi"/>
        </w:rPr>
      </w:pPr>
    </w:p>
    <w:p w14:paraId="06A3E427" w14:textId="77777777" w:rsidR="00DB61DE"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Rationale:</w:t>
      </w:r>
      <w:r w:rsidRPr="00342EA5">
        <w:rPr>
          <w:rFonts w:asciiTheme="minorHAnsi" w:hAnsiTheme="minorHAnsi" w:cstheme="minorHAnsi"/>
        </w:rPr>
        <w:t xml:space="preserve"> The study constitutes one of two Research Projects (RPs) within the NIH-funded HE²AT </w:t>
      </w:r>
      <w:proofErr w:type="spellStart"/>
      <w:r w:rsidRPr="00342EA5">
        <w:rPr>
          <w:rFonts w:asciiTheme="minorHAnsi" w:hAnsiTheme="minorHAnsi" w:cstheme="minorHAnsi"/>
        </w:rPr>
        <w:t>Center</w:t>
      </w:r>
      <w:proofErr w:type="spellEnd"/>
      <w:r w:rsidRPr="00342EA5">
        <w:rPr>
          <w:rFonts w:asciiTheme="minorHAnsi" w:hAnsiTheme="minorHAnsi" w:cstheme="minorHAnsi"/>
        </w:rPr>
        <w:t xml:space="preserve">. It specifically addresses the complexity of urban spaces </w:t>
      </w:r>
      <w:proofErr w:type="gramStart"/>
      <w:r w:rsidRPr="00342EA5">
        <w:rPr>
          <w:rFonts w:asciiTheme="minorHAnsi" w:hAnsiTheme="minorHAnsi" w:cstheme="minorHAnsi"/>
        </w:rPr>
        <w:t>with regard to</w:t>
      </w:r>
      <w:proofErr w:type="gramEnd"/>
      <w:r w:rsidRPr="00342EA5">
        <w:rPr>
          <w:rFonts w:asciiTheme="minorHAnsi" w:hAnsiTheme="minorHAnsi" w:cstheme="minorHAnsi"/>
        </w:rPr>
        <w:t xml:space="preserve"> heat-health impacts and the appropriate responses for some particular vulnerable groups. </w:t>
      </w:r>
    </w:p>
    <w:p w14:paraId="001F347B" w14:textId="77777777" w:rsidR="00DB61DE" w:rsidRPr="00342EA5" w:rsidRDefault="00DB61DE" w:rsidP="00F85B42">
      <w:pPr>
        <w:pStyle w:val="BodyText"/>
        <w:spacing w:line="285" w:lineRule="atLeast"/>
        <w:rPr>
          <w:rFonts w:asciiTheme="minorHAnsi" w:hAnsiTheme="minorHAnsi" w:cstheme="minorHAnsi"/>
        </w:rPr>
      </w:pPr>
    </w:p>
    <w:p w14:paraId="1305B791" w14:textId="1BFAF64E" w:rsidR="007B2FF6"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Objectives:</w:t>
      </w:r>
      <w:r w:rsidRPr="00342EA5">
        <w:rPr>
          <w:rFonts w:asciiTheme="minorHAnsi" w:hAnsiTheme="minorHAnsi" w:cstheme="minorHAns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r w:rsidR="00DB61DE" w:rsidRPr="00342EA5">
        <w:rPr>
          <w:rFonts w:asciiTheme="minorHAnsi" w:hAnsiTheme="minorHAnsi" w:cstheme="minorHAnsi"/>
        </w:rPr>
        <w:t xml:space="preserve"> </w:t>
      </w:r>
      <w:r w:rsidRPr="00342EA5">
        <w:rPr>
          <w:rFonts w:asciiTheme="minorHAnsi" w:hAnsiTheme="minorHAnsi" w:cstheme="minorHAnsi"/>
        </w:rPr>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r w:rsidR="00DB61DE" w:rsidRPr="00342EA5">
        <w:rPr>
          <w:rFonts w:asciiTheme="minorHAnsi" w:hAnsiTheme="minorHAnsi" w:cstheme="minorHAnsi"/>
        </w:rPr>
        <w:t>South Africa</w:t>
      </w:r>
      <w:r w:rsidRPr="00342EA5">
        <w:rPr>
          <w:rFonts w:asciiTheme="minorHAnsi" w:hAnsiTheme="minorHAnsi" w:cstheme="minorHAnsi"/>
        </w:rPr>
        <w:t>, Southern Africa, and Abidjan, Côte d'Ivoire, West Africa). It adopts a transdisciplinary approach in which multidisciplinary experts will collaborate with communities, local government actors</w:t>
      </w:r>
      <w:r w:rsidR="00F7393D" w:rsidRPr="00342EA5">
        <w:rPr>
          <w:rFonts w:asciiTheme="minorHAnsi" w:hAnsiTheme="minorHAnsi" w:cstheme="minorHAnsi"/>
        </w:rPr>
        <w:t>,</w:t>
      </w:r>
      <w:r w:rsidRPr="00342EA5">
        <w:rPr>
          <w:rFonts w:asciiTheme="minorHAnsi" w:hAnsiTheme="minorHAnsi" w:cstheme="minorHAnsi"/>
        </w:rPr>
        <w: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w:t>
      </w:r>
      <w:proofErr w:type="gramStart"/>
      <w:r w:rsidRPr="00342EA5">
        <w:rPr>
          <w:rFonts w:asciiTheme="minorHAnsi" w:hAnsiTheme="minorHAnsi" w:cstheme="minorHAnsi"/>
        </w:rPr>
        <w:t>national</w:t>
      </w:r>
      <w:proofErr w:type="gramEnd"/>
      <w:r w:rsidRPr="00342EA5">
        <w:rPr>
          <w:rFonts w:asciiTheme="minorHAnsi" w:hAnsiTheme="minorHAnsi" w:cstheme="minorHAnsi"/>
        </w:rPr>
        <w:t xml:space="preserve"> and international policymakers will be engaged at all stages. </w:t>
      </w:r>
    </w:p>
    <w:p w14:paraId="58A74A04" w14:textId="77777777" w:rsidR="007B2FF6" w:rsidRPr="00342EA5" w:rsidRDefault="007B2FF6" w:rsidP="00F85B42">
      <w:pPr>
        <w:pStyle w:val="BodyText"/>
        <w:spacing w:line="285" w:lineRule="atLeast"/>
        <w:rPr>
          <w:rFonts w:asciiTheme="minorHAnsi" w:hAnsiTheme="minorHAnsi" w:cstheme="minorHAnsi"/>
        </w:rPr>
      </w:pPr>
    </w:p>
    <w:p w14:paraId="7C48797F" w14:textId="50223D1A" w:rsidR="00F068BB"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Dissemination:</w:t>
      </w:r>
      <w:r w:rsidRPr="00342EA5">
        <w:rPr>
          <w:rFonts w:asciiTheme="minorHAnsi" w:hAnsiTheme="minorHAnsi" w:cstheme="minorHAnsi"/>
        </w:rPr>
        <w:t xml:space="preserve"> Findings will be disseminated at various levels, using several channels, including workshops, policy and research fora, scientific </w:t>
      </w:r>
      <w:proofErr w:type="gramStart"/>
      <w:r w:rsidRPr="00342EA5">
        <w:rPr>
          <w:rFonts w:asciiTheme="minorHAnsi" w:hAnsiTheme="minorHAnsi" w:cstheme="minorHAnsi"/>
        </w:rPr>
        <w:t>conferences</w:t>
      </w:r>
      <w:proofErr w:type="gramEnd"/>
      <w:r w:rsidRPr="00342EA5">
        <w:rPr>
          <w:rFonts w:asciiTheme="minorHAnsi" w:hAnsiTheme="minorHAnsi" w:cstheme="minorHAnsi"/>
        </w:rPr>
        <w:t xml:space="preserve"> and journal publications, and towards different target groups (including </w:t>
      </w:r>
      <w:r w:rsidR="00023FF9" w:rsidRPr="00342EA5">
        <w:rPr>
          <w:rFonts w:asciiTheme="minorHAnsi" w:hAnsiTheme="minorHAnsi" w:cstheme="minorHAnsi"/>
        </w:rPr>
        <w:t>policymakers</w:t>
      </w:r>
      <w:r w:rsidRPr="00342EA5">
        <w:rPr>
          <w:rFonts w:asciiTheme="minorHAnsi" w:hAnsiTheme="minorHAnsi" w:cstheme="minorHAnsi"/>
        </w:rPr>
        <w:t>, communities, specific vulnerable groups).</w:t>
      </w:r>
    </w:p>
    <w:p w14:paraId="750BBF0E" w14:textId="77777777" w:rsidR="00F068BB" w:rsidRPr="00342EA5" w:rsidRDefault="00F068BB" w:rsidP="00F85B42">
      <w:pPr>
        <w:pStyle w:val="BodyText"/>
        <w:spacing w:line="285" w:lineRule="atLeast"/>
        <w:rPr>
          <w:rFonts w:asciiTheme="minorHAnsi" w:hAnsiTheme="minorHAnsi" w:cstheme="minorHAnsi"/>
        </w:rPr>
      </w:pPr>
    </w:p>
    <w:p w14:paraId="203F74BD" w14:textId="2FA4583D" w:rsidR="009457A7" w:rsidRPr="00342EA5" w:rsidRDefault="00D451B4" w:rsidP="00F85B42">
      <w:pPr>
        <w:pStyle w:val="BodyText"/>
        <w:spacing w:line="285" w:lineRule="atLeast"/>
        <w:rPr>
          <w:rFonts w:asciiTheme="minorHAnsi" w:hAnsiTheme="minorHAnsi" w:cstheme="minorHAnsi"/>
        </w:rPr>
      </w:pPr>
      <w:r w:rsidRPr="00342EA5">
        <w:rPr>
          <w:rFonts w:asciiTheme="minorHAnsi" w:hAnsiTheme="minorHAnsi" w:cstheme="minorHAnsi"/>
          <w:b/>
          <w:bCs/>
        </w:rPr>
        <w:t>Funding acknowledgement:</w:t>
      </w:r>
      <w:r w:rsidRPr="00342EA5">
        <w:rPr>
          <w:rFonts w:asciiTheme="minorHAnsi" w:hAnsiTheme="minorHAnsi" w:cstheme="minorHAnsi"/>
        </w:rPr>
        <w:t xml:space="preserve"> Research reported in this publication was supported by the Fogarty International </w:t>
      </w:r>
      <w:proofErr w:type="spellStart"/>
      <w:r w:rsidRPr="00342EA5">
        <w:rPr>
          <w:rFonts w:asciiTheme="minorHAnsi" w:hAnsiTheme="minorHAnsi" w:cstheme="minorHAnsi"/>
        </w:rPr>
        <w:t>Center</w:t>
      </w:r>
      <w:proofErr w:type="spellEnd"/>
      <w:r w:rsidRPr="00342EA5">
        <w:rPr>
          <w:rFonts w:asciiTheme="minorHAnsi" w:hAnsiTheme="minorHAnsi" w:cstheme="minorHAnsi"/>
        </w:rPr>
        <w:t xml:space="preserve">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64AE529A" w14:textId="77777777" w:rsidR="009E156E" w:rsidRPr="00342EA5" w:rsidRDefault="009E156E" w:rsidP="007E6354">
      <w:pPr>
        <w:spacing w:after="0" w:line="276" w:lineRule="auto"/>
        <w:ind w:left="720" w:hanging="720"/>
        <w:contextualSpacing/>
        <w:jc w:val="both"/>
        <w:rPr>
          <w:rFonts w:cstheme="minorHAnsi"/>
          <w:b/>
          <w:bCs/>
          <w:u w:val="single"/>
        </w:rPr>
      </w:pPr>
    </w:p>
    <w:p w14:paraId="3B60D996" w14:textId="77777777" w:rsidR="009E156E" w:rsidRPr="00342EA5" w:rsidRDefault="009E156E" w:rsidP="007E6354">
      <w:pPr>
        <w:spacing w:after="0" w:line="276" w:lineRule="auto"/>
        <w:ind w:left="720" w:hanging="720"/>
        <w:contextualSpacing/>
        <w:jc w:val="both"/>
        <w:rPr>
          <w:rFonts w:cstheme="minorHAnsi"/>
          <w:b/>
          <w:bCs/>
          <w:u w:val="single"/>
        </w:rPr>
      </w:pPr>
    </w:p>
    <w:p w14:paraId="3B5BB6EA" w14:textId="77777777" w:rsidR="009E156E" w:rsidRPr="00342EA5" w:rsidRDefault="009E156E" w:rsidP="007E6354">
      <w:pPr>
        <w:spacing w:after="0" w:line="276" w:lineRule="auto"/>
        <w:ind w:left="720" w:hanging="720"/>
        <w:contextualSpacing/>
        <w:jc w:val="both"/>
        <w:rPr>
          <w:rFonts w:cstheme="minorHAnsi"/>
          <w:b/>
          <w:bCs/>
          <w:u w:val="single"/>
        </w:rPr>
      </w:pPr>
    </w:p>
    <w:p w14:paraId="316F4CFD" w14:textId="77777777" w:rsidR="009E156E" w:rsidRPr="00342EA5" w:rsidRDefault="009E156E" w:rsidP="007E6354">
      <w:pPr>
        <w:spacing w:after="0" w:line="276" w:lineRule="auto"/>
        <w:ind w:left="720" w:hanging="720"/>
        <w:contextualSpacing/>
        <w:jc w:val="both"/>
        <w:rPr>
          <w:rFonts w:cstheme="minorHAnsi"/>
          <w:b/>
          <w:bCs/>
          <w:u w:val="single"/>
        </w:rPr>
      </w:pPr>
    </w:p>
    <w:p w14:paraId="3527D921" w14:textId="77777777" w:rsidR="009E156E" w:rsidRPr="00342EA5" w:rsidRDefault="009E156E" w:rsidP="007E6354">
      <w:pPr>
        <w:spacing w:after="0" w:line="276" w:lineRule="auto"/>
        <w:ind w:left="720" w:hanging="720"/>
        <w:contextualSpacing/>
        <w:jc w:val="both"/>
        <w:rPr>
          <w:rFonts w:cstheme="minorHAnsi"/>
          <w:b/>
          <w:bCs/>
          <w:u w:val="single"/>
        </w:rPr>
      </w:pPr>
    </w:p>
    <w:p w14:paraId="425A66EB" w14:textId="77777777" w:rsidR="00C0205A" w:rsidRPr="00342EA5" w:rsidRDefault="00C0205A" w:rsidP="007E6354">
      <w:pPr>
        <w:spacing w:after="0" w:line="276" w:lineRule="auto"/>
        <w:ind w:left="720" w:hanging="720"/>
        <w:contextualSpacing/>
        <w:jc w:val="both"/>
        <w:rPr>
          <w:rFonts w:cstheme="minorHAnsi"/>
          <w:b/>
          <w:bCs/>
          <w:u w:val="single"/>
        </w:rPr>
      </w:pPr>
    </w:p>
    <w:p w14:paraId="22C53C61" w14:textId="77777777" w:rsidR="009E156E" w:rsidRPr="00342EA5" w:rsidRDefault="009E156E" w:rsidP="007E6354">
      <w:pPr>
        <w:spacing w:after="0" w:line="276" w:lineRule="auto"/>
        <w:ind w:left="720" w:hanging="720"/>
        <w:contextualSpacing/>
        <w:jc w:val="both"/>
        <w:rPr>
          <w:rFonts w:cstheme="minorHAnsi"/>
          <w:b/>
          <w:bCs/>
          <w:u w:val="single"/>
        </w:rPr>
      </w:pPr>
    </w:p>
    <w:p w14:paraId="32AF81B7" w14:textId="77777777" w:rsidR="00C0205A" w:rsidRPr="00342EA5" w:rsidRDefault="00C0205A" w:rsidP="007E6354">
      <w:pPr>
        <w:spacing w:after="0" w:line="276" w:lineRule="auto"/>
        <w:ind w:left="720" w:hanging="720"/>
        <w:contextualSpacing/>
        <w:jc w:val="both"/>
        <w:rPr>
          <w:rFonts w:cstheme="minorHAnsi"/>
          <w:b/>
          <w:bCs/>
          <w:u w:val="single"/>
        </w:rPr>
      </w:pPr>
    </w:p>
    <w:p w14:paraId="203F74BE" w14:textId="54C19D88" w:rsidR="009457A7" w:rsidRPr="00342EA5" w:rsidRDefault="004857FE" w:rsidP="007E6354">
      <w:pPr>
        <w:spacing w:after="0" w:line="276" w:lineRule="auto"/>
        <w:ind w:left="720" w:hanging="720"/>
        <w:contextualSpacing/>
        <w:jc w:val="both"/>
        <w:rPr>
          <w:rFonts w:cstheme="minorHAnsi"/>
          <w:b/>
          <w:bCs/>
          <w:u w:val="single"/>
        </w:rPr>
      </w:pPr>
      <w:r w:rsidRPr="00342EA5">
        <w:rPr>
          <w:rFonts w:cstheme="minorHAnsi"/>
          <w:b/>
          <w:bCs/>
          <w:u w:val="single"/>
        </w:rPr>
        <w:lastRenderedPageBreak/>
        <w:t>ANNEXURE C</w:t>
      </w:r>
    </w:p>
    <w:p w14:paraId="203F74BF" w14:textId="77777777" w:rsidR="009457A7" w:rsidRPr="00342EA5" w:rsidRDefault="009457A7" w:rsidP="007E6354">
      <w:pPr>
        <w:spacing w:after="0" w:line="276" w:lineRule="auto"/>
        <w:ind w:left="720" w:hanging="720"/>
        <w:contextualSpacing/>
        <w:jc w:val="both"/>
        <w:rPr>
          <w:rFonts w:cstheme="minorHAnsi"/>
          <w:b/>
          <w:bCs/>
        </w:rPr>
      </w:pPr>
    </w:p>
    <w:p w14:paraId="203F74C0" w14:textId="77777777" w:rsidR="009457A7" w:rsidRPr="00342EA5" w:rsidRDefault="004857FE" w:rsidP="007E6354">
      <w:pPr>
        <w:jc w:val="both"/>
        <w:rPr>
          <w:rFonts w:cstheme="minorHAnsi"/>
          <w:b/>
          <w:bCs/>
          <w:lang w:val="en-US"/>
        </w:rPr>
      </w:pPr>
      <w:r w:rsidRPr="00342EA5">
        <w:rPr>
          <w:rStyle w:val="normaltextrun"/>
          <w:rFonts w:cstheme="minorHAnsi"/>
          <w:bCs/>
        </w:rPr>
        <w:t xml:space="preserve">Authorship guidelines for studies who contribute </w:t>
      </w:r>
      <w:proofErr w:type="gramStart"/>
      <w:r w:rsidRPr="00342EA5">
        <w:rPr>
          <w:rStyle w:val="normaltextrun"/>
          <w:rFonts w:cstheme="minorHAnsi"/>
          <w:bCs/>
        </w:rPr>
        <w:t>data</w:t>
      </w:r>
      <w:proofErr w:type="gramEnd"/>
      <w:r w:rsidRPr="00342EA5">
        <w:rPr>
          <w:rStyle w:val="normaltextrun"/>
          <w:rFonts w:cstheme="minorHAnsi"/>
        </w:rPr>
        <w:t xml:space="preserve"> </w:t>
      </w:r>
    </w:p>
    <w:p w14:paraId="203F74C1" w14:textId="77777777" w:rsidR="009457A7" w:rsidRPr="00342EA5"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Study Principal Investigators, Site Principal Investigators, and additional </w:t>
      </w:r>
      <w:r w:rsidRPr="00342EA5">
        <w:rPr>
          <w:rStyle w:val="normaltextrun"/>
          <w:rFonts w:asciiTheme="minorHAnsi" w:hAnsiTheme="minorHAnsi" w:cstheme="minorHAnsi"/>
          <w:sz w:val="22"/>
          <w:szCs w:val="22"/>
          <w:lang w:val="en-ZA"/>
        </w:rPr>
        <w:t>contributing study members will be invited to be part of the authorship group for any publications that include use of the data from their study. </w:t>
      </w:r>
    </w:p>
    <w:p w14:paraId="203F74C2" w14:textId="77777777" w:rsidR="009457A7" w:rsidRPr="00342EA5"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The authorship guidelines </w:t>
      </w:r>
      <w:r w:rsidRPr="00342EA5">
        <w:rPr>
          <w:rStyle w:val="normaltextrun"/>
          <w:rFonts w:asciiTheme="minorHAnsi" w:hAnsiTheme="minorHAnsi" w:cstheme="minorHAnsi"/>
          <w:sz w:val="22"/>
          <w:szCs w:val="22"/>
          <w:lang w:val="en-ZA"/>
        </w:rPr>
        <w:t>adhere to the ICMJE criteria for authorship, which include:  </w:t>
      </w:r>
    </w:p>
    <w:p w14:paraId="203F74C3"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Substantial contributions to the conception or design of the work; or the acquisition, analysis, or interpretation of data for the work; AND</w:t>
      </w:r>
      <w:r w:rsidRPr="00342EA5">
        <w:rPr>
          <w:rStyle w:val="normaltextrun"/>
          <w:rFonts w:asciiTheme="minorHAnsi" w:hAnsiTheme="minorHAnsi" w:cstheme="minorHAnsi"/>
          <w:sz w:val="22"/>
          <w:szCs w:val="22"/>
          <w:lang w:val="en-ZA"/>
        </w:rPr>
        <w:t> </w:t>
      </w:r>
    </w:p>
    <w:p w14:paraId="203F74C4"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Drafting the work or revising it critically for important intellectual content; AND</w:t>
      </w:r>
      <w:r w:rsidRPr="00342EA5">
        <w:rPr>
          <w:rStyle w:val="normaltextrun"/>
          <w:rFonts w:asciiTheme="minorHAnsi" w:hAnsiTheme="minorHAnsi" w:cstheme="minorHAnsi"/>
          <w:sz w:val="22"/>
          <w:szCs w:val="22"/>
          <w:lang w:val="en-ZA"/>
        </w:rPr>
        <w:t> </w:t>
      </w:r>
    </w:p>
    <w:p w14:paraId="203F74C5" w14:textId="77777777" w:rsidR="009457A7" w:rsidRPr="00342EA5"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342EA5">
        <w:rPr>
          <w:rStyle w:val="normaltextrun"/>
          <w:rFonts w:asciiTheme="minorHAnsi" w:hAnsiTheme="minorHAnsi" w:cstheme="minorHAnsi"/>
          <w:sz w:val="22"/>
          <w:szCs w:val="22"/>
        </w:rPr>
        <w:t>Final approval of the version to be published; AND</w:t>
      </w:r>
      <w:r w:rsidRPr="00342EA5">
        <w:rPr>
          <w:rStyle w:val="normaltextrun"/>
          <w:rFonts w:asciiTheme="minorHAnsi" w:hAnsiTheme="minorHAnsi" w:cstheme="minorHAnsi"/>
          <w:sz w:val="22"/>
          <w:szCs w:val="22"/>
          <w:lang w:val="en-ZA"/>
        </w:rPr>
        <w:t> </w:t>
      </w:r>
    </w:p>
    <w:p w14:paraId="203F74C6" w14:textId="77777777" w:rsidR="009457A7" w:rsidRPr="00342EA5" w:rsidRDefault="004857FE" w:rsidP="007E6354">
      <w:pPr>
        <w:pStyle w:val="paragraph"/>
        <w:numPr>
          <w:ilvl w:val="0"/>
          <w:numId w:val="4"/>
        </w:numPr>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Agreement to be accountable for all aspects of the work in ensuring that questions related to the accuracy or integrity of any part of the work are appropriately investigated and resolved.</w:t>
      </w:r>
      <w:r w:rsidRPr="00342EA5">
        <w:rPr>
          <w:rStyle w:val="normaltextrun"/>
          <w:rFonts w:asciiTheme="minorHAnsi" w:hAnsiTheme="minorHAnsi" w:cstheme="minorHAnsi"/>
          <w:sz w:val="22"/>
          <w:szCs w:val="22"/>
          <w:lang w:val="en-ZA"/>
        </w:rPr>
        <w:t> </w:t>
      </w:r>
    </w:p>
    <w:p w14:paraId="203F74C7" w14:textId="77777777" w:rsidR="009457A7" w:rsidRPr="00342EA5" w:rsidRDefault="004857FE" w:rsidP="007E6354">
      <w:pPr>
        <w:pStyle w:val="paragraph"/>
        <w:spacing w:before="280" w:beforeAutospacing="0" w:after="0" w:afterAutospacing="0"/>
        <w:jc w:val="both"/>
        <w:textAlignment w:val="baseline"/>
        <w:rPr>
          <w:rStyle w:val="normaltextrun"/>
          <w:rFonts w:asciiTheme="minorHAnsi" w:hAnsiTheme="minorHAnsi" w:cstheme="minorHAnsi"/>
          <w:sz w:val="22"/>
          <w:szCs w:val="22"/>
          <w:lang w:val="en-ZA"/>
        </w:rPr>
      </w:pPr>
      <w:r w:rsidRPr="00342EA5">
        <w:rPr>
          <w:rStyle w:val="normaltextrun"/>
          <w:rFonts w:asciiTheme="minorHAnsi" w:hAnsiTheme="minorHAnsi" w:cstheme="minorHAnsi"/>
          <w:sz w:val="22"/>
          <w:szCs w:val="22"/>
        </w:rPr>
        <w:t xml:space="preserve">The authorship guidelines and study acknowledgements are based on an appreciation of the substantial contribution </w:t>
      </w:r>
      <w:r w:rsidRPr="00342EA5">
        <w:rPr>
          <w:rStyle w:val="normaltextrun"/>
          <w:rFonts w:asciiTheme="minorHAnsi" w:hAnsiTheme="minorHAnsi" w:cstheme="minorHAnsi"/>
          <w:sz w:val="22"/>
          <w:szCs w:val="22"/>
          <w:lang w:val="en-ZA"/>
        </w:rPr>
        <w:t xml:space="preserve">made by Principal Investigators in providing data from their study, and in recognition of the work involved in conducting the study. </w:t>
      </w:r>
    </w:p>
    <w:p w14:paraId="203F74C8"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342EA5">
        <w:rPr>
          <w:rStyle w:val="normaltextrun"/>
          <w:rFonts w:asciiTheme="minorHAnsi" w:hAnsiTheme="minorHAnsi" w:cstheme="minorHAnsi"/>
          <w:sz w:val="17"/>
          <w:szCs w:val="17"/>
          <w:vertAlign w:val="superscript"/>
        </w:rPr>
        <w:t>th</w:t>
      </w:r>
      <w:r w:rsidRPr="00342EA5">
        <w:rPr>
          <w:rStyle w:val="normaltextrun"/>
          <w:rFonts w:asciiTheme="minorHAnsi" w:hAnsiTheme="minorHAnsi" w:cstheme="minorHAnsi"/>
          <w:sz w:val="22"/>
          <w:szCs w:val="22"/>
        </w:rPr>
        <w:t xml:space="preserve"> author to second-last author. As such, authorships 1-3 and last authorship will be reserved for those who contributed most to the work, and as per ICMJE.</w:t>
      </w:r>
      <w:r w:rsidRPr="00342EA5">
        <w:rPr>
          <w:rStyle w:val="eop"/>
          <w:rFonts w:asciiTheme="minorHAnsi" w:hAnsiTheme="minorHAnsi" w:cstheme="minorHAnsi"/>
          <w:sz w:val="22"/>
          <w:szCs w:val="22"/>
        </w:rPr>
        <w:t> </w:t>
      </w:r>
    </w:p>
    <w:p w14:paraId="203F74C9"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Some journals may place a restriction on the number of authors that may be listed and require that additional authors beyond that number should be included as part of the ‘</w:t>
      </w:r>
      <w:r w:rsidRPr="00342EA5">
        <w:rPr>
          <w:rStyle w:val="normaltextrun"/>
          <w:rFonts w:asciiTheme="minorHAnsi" w:hAnsiTheme="minorHAnsi" w:cstheme="minorHAnsi"/>
          <w:bCs/>
          <w:i/>
          <w:iCs/>
          <w:sz w:val="22"/>
          <w:szCs w:val="22"/>
        </w:rPr>
        <w:t xml:space="preserve">HEAT </w:t>
      </w:r>
      <w:proofErr w:type="spellStart"/>
      <w:r w:rsidRPr="00342EA5">
        <w:rPr>
          <w:rStyle w:val="normaltextrun"/>
          <w:rFonts w:asciiTheme="minorHAnsi" w:hAnsiTheme="minorHAnsi" w:cstheme="minorHAnsi"/>
          <w:bCs/>
          <w:i/>
          <w:iCs/>
          <w:sz w:val="22"/>
          <w:szCs w:val="22"/>
        </w:rPr>
        <w:t>Center</w:t>
      </w:r>
      <w:proofErr w:type="spellEnd"/>
      <w:r w:rsidRPr="00342EA5">
        <w:rPr>
          <w:rStyle w:val="normaltextrun"/>
          <w:rFonts w:asciiTheme="minorHAnsi" w:hAnsiTheme="minorHAnsi" w:cstheme="minorHAnsi"/>
          <w:bCs/>
          <w:i/>
          <w:iCs/>
          <w:sz w:val="22"/>
          <w:szCs w:val="22"/>
        </w:rPr>
        <w:t xml:space="preserve"> study </w:t>
      </w:r>
      <w:proofErr w:type="gramStart"/>
      <w:r w:rsidRPr="00342EA5">
        <w:rPr>
          <w:rStyle w:val="normaltextrun"/>
          <w:rFonts w:asciiTheme="minorHAnsi" w:hAnsiTheme="minorHAnsi" w:cstheme="minorHAnsi"/>
          <w:bCs/>
          <w:i/>
          <w:iCs/>
          <w:sz w:val="22"/>
          <w:szCs w:val="22"/>
        </w:rPr>
        <w:t>Group</w:t>
      </w:r>
      <w:r w:rsidRPr="00342EA5">
        <w:rPr>
          <w:rStyle w:val="normaltextrun"/>
          <w:rFonts w:asciiTheme="minorHAnsi" w:hAnsiTheme="minorHAnsi" w:cstheme="minorHAnsi"/>
          <w:sz w:val="22"/>
          <w:szCs w:val="22"/>
        </w:rPr>
        <w:t>‘</w:t>
      </w:r>
      <w:proofErr w:type="gramEnd"/>
      <w:r w:rsidRPr="00342EA5">
        <w:rPr>
          <w:rStyle w:val="normaltextrun"/>
          <w:rFonts w:asciiTheme="minorHAnsi" w:hAnsiTheme="minorHAnsi" w:cstheme="minorHAnsi"/>
          <w:sz w:val="22"/>
          <w:szCs w:val="22"/>
        </w:rPr>
        <w:t xml:space="preserve">. In this situation, the HEAT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 xml:space="preserve"> Steering Committee will have the right to </w:t>
      </w:r>
      <w:proofErr w:type="gramStart"/>
      <w:r w:rsidRPr="00342EA5">
        <w:rPr>
          <w:rStyle w:val="normaltextrun"/>
          <w:rFonts w:asciiTheme="minorHAnsi" w:hAnsiTheme="minorHAnsi" w:cstheme="minorHAnsi"/>
          <w:sz w:val="22"/>
          <w:szCs w:val="22"/>
        </w:rPr>
        <w:t>make a decision</w:t>
      </w:r>
      <w:proofErr w:type="gramEnd"/>
      <w:r w:rsidRPr="00342EA5">
        <w:rPr>
          <w:rStyle w:val="normaltextrun"/>
          <w:rFonts w:asciiTheme="minorHAnsi" w:hAnsiTheme="minorHAnsi" w:cstheme="minorHAnsi"/>
          <w:sz w:val="22"/>
          <w:szCs w:val="22"/>
        </w:rPr>
        <w:t xml:space="preserve"> on final authorship, taking into consideration the studies which contributed most participants to the IPD.</w:t>
      </w:r>
      <w:r w:rsidRPr="00342EA5">
        <w:rPr>
          <w:rStyle w:val="eop"/>
          <w:rFonts w:asciiTheme="minorHAnsi" w:hAnsiTheme="minorHAnsi" w:cstheme="minorHAnsi"/>
          <w:sz w:val="22"/>
          <w:szCs w:val="22"/>
        </w:rPr>
        <w:t> </w:t>
      </w:r>
    </w:p>
    <w:p w14:paraId="203F74CA"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342EA5">
        <w:rPr>
          <w:rStyle w:val="normaltextrun"/>
          <w:rFonts w:asciiTheme="minorHAnsi" w:hAnsiTheme="minorHAnsi" w:cstheme="minorHAnsi"/>
          <w:bCs/>
          <w:i/>
          <w:iCs/>
          <w:sz w:val="22"/>
          <w:szCs w:val="22"/>
        </w:rPr>
        <w:t xml:space="preserve">HEAT </w:t>
      </w:r>
      <w:proofErr w:type="spellStart"/>
      <w:r w:rsidRPr="00342EA5">
        <w:rPr>
          <w:rStyle w:val="normaltextrun"/>
          <w:rFonts w:asciiTheme="minorHAnsi" w:hAnsiTheme="minorHAnsi" w:cstheme="minorHAnsi"/>
          <w:bCs/>
          <w:i/>
          <w:iCs/>
          <w:sz w:val="22"/>
          <w:szCs w:val="22"/>
        </w:rPr>
        <w:t>Center</w:t>
      </w:r>
      <w:proofErr w:type="spellEnd"/>
      <w:r w:rsidRPr="00342EA5">
        <w:rPr>
          <w:rStyle w:val="normaltextrun"/>
          <w:rFonts w:asciiTheme="minorHAnsi" w:hAnsiTheme="minorHAnsi" w:cstheme="minorHAnsi"/>
          <w:bCs/>
          <w:i/>
          <w:iCs/>
          <w:sz w:val="22"/>
          <w:szCs w:val="22"/>
        </w:rPr>
        <w:t xml:space="preserve"> study Group</w:t>
      </w:r>
      <w:r w:rsidRPr="00342EA5">
        <w:rPr>
          <w:rStyle w:val="normaltextrun"/>
          <w:rFonts w:asciiTheme="minorHAnsi" w:hAnsiTheme="minorHAnsi" w:cstheme="minorHAnsi"/>
          <w:sz w:val="22"/>
          <w:szCs w:val="22"/>
        </w:rPr>
        <w:t>’ in an Appendix where journals will allow this, or otherwise be listed in the acknowledgement section.</w:t>
      </w:r>
      <w:r w:rsidRPr="00342EA5">
        <w:rPr>
          <w:rStyle w:val="eop"/>
          <w:rFonts w:asciiTheme="minorHAnsi" w:hAnsiTheme="minorHAnsi" w:cstheme="minorHAnsi"/>
          <w:sz w:val="22"/>
          <w:szCs w:val="22"/>
        </w:rPr>
        <w:t> </w:t>
      </w:r>
    </w:p>
    <w:p w14:paraId="203F74CB" w14:textId="77777777" w:rsidR="009457A7" w:rsidRPr="00342EA5"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342EA5">
        <w:rPr>
          <w:rStyle w:val="normaltextrun"/>
          <w:rFonts w:asciiTheme="minorHAnsi" w:hAnsiTheme="minorHAnsi" w:cstheme="minorHAnsi"/>
          <w:sz w:val="22"/>
          <w:szCs w:val="22"/>
        </w:rPr>
        <w:t xml:space="preserve">The name of the </w:t>
      </w:r>
      <w:r w:rsidRPr="00342EA5">
        <w:rPr>
          <w:rStyle w:val="normaltextrun"/>
          <w:rFonts w:asciiTheme="minorHAnsi" w:hAnsiTheme="minorHAnsi" w:cstheme="minorHAnsi"/>
          <w:sz w:val="22"/>
          <w:szCs w:val="22"/>
          <w:lang w:val="en-ZA"/>
        </w:rPr>
        <w:t xml:space="preserve">funder of the contributing study and of other Principal Investigators will be included in the acknowledgements, as relevant. </w:t>
      </w:r>
      <w:r w:rsidRPr="00342EA5">
        <w:rPr>
          <w:rStyle w:val="normaltextrun"/>
          <w:rFonts w:asciiTheme="minorHAnsi" w:hAnsiTheme="minorHAnsi" w:cstheme="minorHAnsi"/>
          <w:sz w:val="22"/>
          <w:szCs w:val="22"/>
        </w:rPr>
        <w:t> </w:t>
      </w:r>
      <w:r w:rsidRPr="00342EA5">
        <w:rPr>
          <w:rStyle w:val="eop"/>
          <w:rFonts w:asciiTheme="minorHAnsi" w:hAnsiTheme="minorHAnsi" w:cstheme="minorHAnsi"/>
          <w:sz w:val="22"/>
          <w:szCs w:val="22"/>
        </w:rPr>
        <w:t> </w:t>
      </w:r>
    </w:p>
    <w:p w14:paraId="203F74CC" w14:textId="77777777" w:rsidR="009457A7" w:rsidRPr="00C0205A" w:rsidRDefault="004857FE" w:rsidP="007E6354">
      <w:pPr>
        <w:pStyle w:val="paragraph"/>
        <w:spacing w:before="280" w:beforeAutospacing="0" w:after="0" w:afterAutospacing="0" w:line="276" w:lineRule="auto"/>
        <w:jc w:val="both"/>
        <w:textAlignment w:val="baseline"/>
        <w:rPr>
          <w:rFonts w:asciiTheme="minorHAnsi" w:hAnsiTheme="minorHAnsi" w:cstheme="minorHAnsi"/>
          <w:sz w:val="18"/>
          <w:szCs w:val="18"/>
        </w:rPr>
      </w:pPr>
      <w:r w:rsidRPr="00342EA5">
        <w:rPr>
          <w:rStyle w:val="normaltextrun"/>
          <w:rFonts w:asciiTheme="minorHAnsi" w:hAnsiTheme="minorHAnsi" w:cstheme="minorHAnsi"/>
          <w:sz w:val="22"/>
          <w:szCs w:val="22"/>
        </w:rPr>
        <w:t xml:space="preserve">Study Principal Investigators can be given access to the harmonized database in cases where they intend to conduct a secondary </w:t>
      </w:r>
      <w:proofErr w:type="gramStart"/>
      <w:r w:rsidRPr="00342EA5">
        <w:rPr>
          <w:rStyle w:val="normaltextrun"/>
          <w:rFonts w:asciiTheme="minorHAnsi" w:hAnsiTheme="minorHAnsi" w:cstheme="minorHAnsi"/>
          <w:sz w:val="22"/>
          <w:szCs w:val="22"/>
        </w:rPr>
        <w:t>analysis, and</w:t>
      </w:r>
      <w:proofErr w:type="gramEnd"/>
      <w:r w:rsidRPr="00342EA5">
        <w:rPr>
          <w:rStyle w:val="normaltextrun"/>
          <w:rFonts w:asciiTheme="minorHAnsi" w:hAnsiTheme="minorHAnsi" w:cstheme="minorHAnsi"/>
          <w:sz w:val="22"/>
          <w:szCs w:val="22"/>
        </w:rPr>
        <w:t xml:space="preserve"> are encouraged to submit a concept note of the proposed research question and analysis, should they wish to lead the analysis and/or writing of the paper. All concept notes will be reviewed by the HEAT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 xml:space="preserve"> Steering Committee who will </w:t>
      </w:r>
      <w:proofErr w:type="gramStart"/>
      <w:r w:rsidRPr="00342EA5">
        <w:rPr>
          <w:rStyle w:val="normaltextrun"/>
          <w:rFonts w:asciiTheme="minorHAnsi" w:hAnsiTheme="minorHAnsi" w:cstheme="minorHAnsi"/>
          <w:sz w:val="22"/>
          <w:szCs w:val="22"/>
        </w:rPr>
        <w:t>make a decision</w:t>
      </w:r>
      <w:proofErr w:type="gramEnd"/>
      <w:r w:rsidRPr="00342EA5">
        <w:rPr>
          <w:rStyle w:val="normaltextrun"/>
          <w:rFonts w:asciiTheme="minorHAnsi" w:hAnsiTheme="minorHAnsi" w:cstheme="minorHAnsi"/>
          <w:sz w:val="22"/>
          <w:szCs w:val="22"/>
        </w:rPr>
        <w:t xml:space="preserve"> based on the Publication Policy Standard Operating Procedures of the </w:t>
      </w:r>
      <w:proofErr w:type="spellStart"/>
      <w:r w:rsidRPr="00342EA5">
        <w:rPr>
          <w:rStyle w:val="normaltextrun"/>
          <w:rFonts w:asciiTheme="minorHAnsi" w:hAnsiTheme="minorHAnsi" w:cstheme="minorHAnsi"/>
          <w:sz w:val="22"/>
          <w:szCs w:val="22"/>
        </w:rPr>
        <w:t>Center</w:t>
      </w:r>
      <w:proofErr w:type="spellEnd"/>
      <w:r w:rsidRPr="00342EA5">
        <w:rPr>
          <w:rStyle w:val="normaltextrun"/>
          <w:rFonts w:asciiTheme="minorHAnsi" w:hAnsiTheme="minorHAnsi" w:cstheme="minorHAnsi"/>
          <w:sz w:val="22"/>
          <w:szCs w:val="22"/>
        </w:rPr>
        <w:t>.</w:t>
      </w:r>
      <w:r w:rsidRPr="00C0205A">
        <w:rPr>
          <w:rStyle w:val="eop"/>
          <w:rFonts w:asciiTheme="minorHAnsi" w:hAnsiTheme="minorHAnsi" w:cstheme="minorHAnsi"/>
          <w:sz w:val="22"/>
          <w:szCs w:val="22"/>
        </w:rPr>
        <w:t> </w:t>
      </w:r>
    </w:p>
    <w:sectPr w:rsidR="009457A7" w:rsidRPr="00C0205A">
      <w:footerReference w:type="default" r:id="rId13"/>
      <w:pgSz w:w="11906" w:h="16838"/>
      <w:pgMar w:top="1440" w:right="1440" w:bottom="1440" w:left="1440" w:header="0" w:footer="708"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6C2FD" w14:textId="77777777" w:rsidR="00A54246" w:rsidRDefault="00A54246">
      <w:pPr>
        <w:spacing w:after="0" w:line="240" w:lineRule="auto"/>
      </w:pPr>
      <w:r>
        <w:separator/>
      </w:r>
    </w:p>
  </w:endnote>
  <w:endnote w:type="continuationSeparator" w:id="0">
    <w:p w14:paraId="1C74801C" w14:textId="77777777" w:rsidR="00A54246" w:rsidRDefault="00A54246">
      <w:pPr>
        <w:spacing w:after="0" w:line="240" w:lineRule="auto"/>
      </w:pPr>
      <w:r>
        <w:continuationSeparator/>
      </w:r>
    </w:p>
  </w:endnote>
  <w:endnote w:type="continuationNotice" w:id="1">
    <w:p w14:paraId="4E02AEAC" w14:textId="77777777" w:rsidR="00A54246" w:rsidRDefault="00A542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5A4CC" w14:textId="77777777" w:rsidR="00A54246" w:rsidRDefault="00A54246">
      <w:pPr>
        <w:spacing w:after="0" w:line="240" w:lineRule="auto"/>
      </w:pPr>
      <w:r>
        <w:separator/>
      </w:r>
    </w:p>
  </w:footnote>
  <w:footnote w:type="continuationSeparator" w:id="0">
    <w:p w14:paraId="46D348A6" w14:textId="77777777" w:rsidR="00A54246" w:rsidRDefault="00A54246">
      <w:pPr>
        <w:spacing w:after="0" w:line="240" w:lineRule="auto"/>
      </w:pPr>
      <w:r>
        <w:continuationSeparator/>
      </w:r>
    </w:p>
  </w:footnote>
  <w:footnote w:type="continuationNotice" w:id="1">
    <w:p w14:paraId="61B09423" w14:textId="77777777" w:rsidR="00A54246" w:rsidRDefault="00A542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E945783"/>
    <w:multiLevelType w:val="multilevel"/>
    <w:tmpl w:val="2F3EB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 w:numId="20" w16cid:durableId="17901980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gUAQHb5cywAAAA="/>
  </w:docVars>
  <w:rsids>
    <w:rsidRoot w:val="009457A7"/>
    <w:rsid w:val="00012EF4"/>
    <w:rsid w:val="0001395F"/>
    <w:rsid w:val="00023FF9"/>
    <w:rsid w:val="0007466B"/>
    <w:rsid w:val="00087E01"/>
    <w:rsid w:val="000B15C3"/>
    <w:rsid w:val="000C797D"/>
    <w:rsid w:val="00140907"/>
    <w:rsid w:val="00171772"/>
    <w:rsid w:val="001B5DE8"/>
    <w:rsid w:val="00201B67"/>
    <w:rsid w:val="00201B7B"/>
    <w:rsid w:val="00271CC0"/>
    <w:rsid w:val="002A5A21"/>
    <w:rsid w:val="002B142C"/>
    <w:rsid w:val="002C4D62"/>
    <w:rsid w:val="00341C50"/>
    <w:rsid w:val="00342EA5"/>
    <w:rsid w:val="0039165F"/>
    <w:rsid w:val="003971C1"/>
    <w:rsid w:val="00397357"/>
    <w:rsid w:val="003D4D12"/>
    <w:rsid w:val="00457F16"/>
    <w:rsid w:val="00466664"/>
    <w:rsid w:val="004857FE"/>
    <w:rsid w:val="0048671F"/>
    <w:rsid w:val="004A7569"/>
    <w:rsid w:val="004B1223"/>
    <w:rsid w:val="004B7728"/>
    <w:rsid w:val="004D5242"/>
    <w:rsid w:val="005345A7"/>
    <w:rsid w:val="00535D19"/>
    <w:rsid w:val="0056279C"/>
    <w:rsid w:val="00566512"/>
    <w:rsid w:val="00592250"/>
    <w:rsid w:val="005A3C8F"/>
    <w:rsid w:val="005B049E"/>
    <w:rsid w:val="005B77C3"/>
    <w:rsid w:val="005E0FB3"/>
    <w:rsid w:val="0061651C"/>
    <w:rsid w:val="00627A8A"/>
    <w:rsid w:val="00645F73"/>
    <w:rsid w:val="006604BE"/>
    <w:rsid w:val="00680E33"/>
    <w:rsid w:val="00684F3D"/>
    <w:rsid w:val="006F1158"/>
    <w:rsid w:val="006F2AC6"/>
    <w:rsid w:val="00701EF4"/>
    <w:rsid w:val="007063ED"/>
    <w:rsid w:val="007239FF"/>
    <w:rsid w:val="007724F7"/>
    <w:rsid w:val="007B2FF6"/>
    <w:rsid w:val="007B46D5"/>
    <w:rsid w:val="007B57D8"/>
    <w:rsid w:val="007C3070"/>
    <w:rsid w:val="007E6354"/>
    <w:rsid w:val="0085051B"/>
    <w:rsid w:val="00854418"/>
    <w:rsid w:val="00865769"/>
    <w:rsid w:val="008B2556"/>
    <w:rsid w:val="008C165B"/>
    <w:rsid w:val="008D06FC"/>
    <w:rsid w:val="008E4759"/>
    <w:rsid w:val="00930523"/>
    <w:rsid w:val="009457A7"/>
    <w:rsid w:val="009B0459"/>
    <w:rsid w:val="009C11A0"/>
    <w:rsid w:val="009E156E"/>
    <w:rsid w:val="009F2C6E"/>
    <w:rsid w:val="00A434F9"/>
    <w:rsid w:val="00A537E8"/>
    <w:rsid w:val="00A54246"/>
    <w:rsid w:val="00A80A10"/>
    <w:rsid w:val="00A915DA"/>
    <w:rsid w:val="00AA1CDF"/>
    <w:rsid w:val="00AA22DB"/>
    <w:rsid w:val="00AA4A1F"/>
    <w:rsid w:val="00AE07DA"/>
    <w:rsid w:val="00B17FA2"/>
    <w:rsid w:val="00B53322"/>
    <w:rsid w:val="00BA0030"/>
    <w:rsid w:val="00BA2C79"/>
    <w:rsid w:val="00BF7ADE"/>
    <w:rsid w:val="00C0205A"/>
    <w:rsid w:val="00C33DBF"/>
    <w:rsid w:val="00C73778"/>
    <w:rsid w:val="00CA6936"/>
    <w:rsid w:val="00CB32AB"/>
    <w:rsid w:val="00CD17F1"/>
    <w:rsid w:val="00CD1BE2"/>
    <w:rsid w:val="00D451B4"/>
    <w:rsid w:val="00D74FA0"/>
    <w:rsid w:val="00DB61DE"/>
    <w:rsid w:val="00DC16E2"/>
    <w:rsid w:val="00DF54F2"/>
    <w:rsid w:val="00E10B29"/>
    <w:rsid w:val="00E50646"/>
    <w:rsid w:val="00E92091"/>
    <w:rsid w:val="00EB45B6"/>
    <w:rsid w:val="00EB5D24"/>
    <w:rsid w:val="00EE6358"/>
    <w:rsid w:val="00F068BB"/>
    <w:rsid w:val="00F47BCB"/>
    <w:rsid w:val="00F7393D"/>
    <w:rsid w:val="00F85B42"/>
    <w:rsid w:val="00F92BEC"/>
    <w:rsid w:val="00FB1594"/>
    <w:rsid w:val="00FC2E7B"/>
    <w:rsid w:val="00FF343F"/>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 w:type="paragraph" w:styleId="NormalWeb">
    <w:name w:val="Normal (Web)"/>
    <w:basedOn w:val="Normal"/>
    <w:uiPriority w:val="99"/>
    <w:unhideWhenUsed/>
    <w:rsid w:val="008B2556"/>
    <w:pPr>
      <w:suppressAutoHyphens w:val="0"/>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2B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6841">
      <w:bodyDiv w:val="1"/>
      <w:marLeft w:val="0"/>
      <w:marRight w:val="0"/>
      <w:marTop w:val="0"/>
      <w:marBottom w:val="0"/>
      <w:divBdr>
        <w:top w:val="none" w:sz="0" w:space="0" w:color="auto"/>
        <w:left w:val="none" w:sz="0" w:space="0" w:color="auto"/>
        <w:bottom w:val="none" w:sz="0" w:space="0" w:color="auto"/>
        <w:right w:val="none" w:sz="0" w:space="0" w:color="auto"/>
      </w:divBdr>
    </w:div>
    <w:div w:id="557057936">
      <w:bodyDiv w:val="1"/>
      <w:marLeft w:val="0"/>
      <w:marRight w:val="0"/>
      <w:marTop w:val="0"/>
      <w:marBottom w:val="0"/>
      <w:divBdr>
        <w:top w:val="none" w:sz="0" w:space="0" w:color="auto"/>
        <w:left w:val="none" w:sz="0" w:space="0" w:color="auto"/>
        <w:bottom w:val="none" w:sz="0" w:space="0" w:color="auto"/>
        <w:right w:val="none" w:sz="0" w:space="0" w:color="auto"/>
      </w:divBdr>
      <w:divsChild>
        <w:div w:id="501749475">
          <w:marLeft w:val="0"/>
          <w:marRight w:val="0"/>
          <w:marTop w:val="0"/>
          <w:marBottom w:val="0"/>
          <w:divBdr>
            <w:top w:val="none" w:sz="0" w:space="0" w:color="auto"/>
            <w:left w:val="none" w:sz="0" w:space="0" w:color="auto"/>
            <w:bottom w:val="none" w:sz="0" w:space="0" w:color="auto"/>
            <w:right w:val="none" w:sz="0" w:space="0" w:color="auto"/>
          </w:divBdr>
          <w:divsChild>
            <w:div w:id="1236205745">
              <w:marLeft w:val="0"/>
              <w:marRight w:val="0"/>
              <w:marTop w:val="0"/>
              <w:marBottom w:val="0"/>
              <w:divBdr>
                <w:top w:val="none" w:sz="0" w:space="0" w:color="auto"/>
                <w:left w:val="none" w:sz="0" w:space="0" w:color="auto"/>
                <w:bottom w:val="none" w:sz="0" w:space="0" w:color="auto"/>
                <w:right w:val="none" w:sz="0" w:space="0" w:color="auto"/>
              </w:divBdr>
              <w:divsChild>
                <w:div w:id="18290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0742">
      <w:bodyDiv w:val="1"/>
      <w:marLeft w:val="0"/>
      <w:marRight w:val="0"/>
      <w:marTop w:val="0"/>
      <w:marBottom w:val="0"/>
      <w:divBdr>
        <w:top w:val="none" w:sz="0" w:space="0" w:color="auto"/>
        <w:left w:val="none" w:sz="0" w:space="0" w:color="auto"/>
        <w:bottom w:val="none" w:sz="0" w:space="0" w:color="auto"/>
        <w:right w:val="none" w:sz="0" w:space="0" w:color="auto"/>
      </w:divBdr>
      <w:divsChild>
        <w:div w:id="656540266">
          <w:marLeft w:val="0"/>
          <w:marRight w:val="0"/>
          <w:marTop w:val="0"/>
          <w:marBottom w:val="0"/>
          <w:divBdr>
            <w:top w:val="none" w:sz="0" w:space="0" w:color="auto"/>
            <w:left w:val="none" w:sz="0" w:space="0" w:color="auto"/>
            <w:bottom w:val="none" w:sz="0" w:space="0" w:color="auto"/>
            <w:right w:val="none" w:sz="0" w:space="0" w:color="auto"/>
          </w:divBdr>
          <w:divsChild>
            <w:div w:id="1621456181">
              <w:marLeft w:val="0"/>
              <w:marRight w:val="0"/>
              <w:marTop w:val="0"/>
              <w:marBottom w:val="0"/>
              <w:divBdr>
                <w:top w:val="none" w:sz="0" w:space="0" w:color="auto"/>
                <w:left w:val="none" w:sz="0" w:space="0" w:color="auto"/>
                <w:bottom w:val="none" w:sz="0" w:space="0" w:color="auto"/>
                <w:right w:val="none" w:sz="0" w:space="0" w:color="auto"/>
              </w:divBdr>
              <w:divsChild>
                <w:div w:id="1917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6653">
      <w:bodyDiv w:val="1"/>
      <w:marLeft w:val="0"/>
      <w:marRight w:val="0"/>
      <w:marTop w:val="0"/>
      <w:marBottom w:val="0"/>
      <w:divBdr>
        <w:top w:val="none" w:sz="0" w:space="0" w:color="auto"/>
        <w:left w:val="none" w:sz="0" w:space="0" w:color="auto"/>
        <w:bottom w:val="none" w:sz="0" w:space="0" w:color="auto"/>
        <w:right w:val="none" w:sz="0" w:space="0" w:color="auto"/>
      </w:divBdr>
    </w:div>
    <w:div w:id="1375814980">
      <w:bodyDiv w:val="1"/>
      <w:marLeft w:val="0"/>
      <w:marRight w:val="0"/>
      <w:marTop w:val="0"/>
      <w:marBottom w:val="0"/>
      <w:divBdr>
        <w:top w:val="none" w:sz="0" w:space="0" w:color="auto"/>
        <w:left w:val="none" w:sz="0" w:space="0" w:color="auto"/>
        <w:bottom w:val="none" w:sz="0" w:space="0" w:color="auto"/>
        <w:right w:val="none" w:sz="0" w:space="0" w:color="auto"/>
      </w:divBdr>
    </w:div>
    <w:div w:id="1604415198">
      <w:bodyDiv w:val="1"/>
      <w:marLeft w:val="0"/>
      <w:marRight w:val="0"/>
      <w:marTop w:val="0"/>
      <w:marBottom w:val="0"/>
      <w:divBdr>
        <w:top w:val="none" w:sz="0" w:space="0" w:color="auto"/>
        <w:left w:val="none" w:sz="0" w:space="0" w:color="auto"/>
        <w:bottom w:val="none" w:sz="0" w:space="0" w:color="auto"/>
        <w:right w:val="none" w:sz="0" w:space="0" w:color="auto"/>
      </w:divBdr>
      <w:divsChild>
        <w:div w:id="1676150610">
          <w:marLeft w:val="0"/>
          <w:marRight w:val="0"/>
          <w:marTop w:val="0"/>
          <w:marBottom w:val="0"/>
          <w:divBdr>
            <w:top w:val="none" w:sz="0" w:space="0" w:color="auto"/>
            <w:left w:val="none" w:sz="0" w:space="0" w:color="auto"/>
            <w:bottom w:val="none" w:sz="0" w:space="0" w:color="auto"/>
            <w:right w:val="none" w:sz="0" w:space="0" w:color="auto"/>
          </w:divBdr>
          <w:divsChild>
            <w:div w:id="1010525941">
              <w:marLeft w:val="0"/>
              <w:marRight w:val="0"/>
              <w:marTop w:val="0"/>
              <w:marBottom w:val="0"/>
              <w:divBdr>
                <w:top w:val="none" w:sz="0" w:space="0" w:color="auto"/>
                <w:left w:val="none" w:sz="0" w:space="0" w:color="auto"/>
                <w:bottom w:val="none" w:sz="0" w:space="0" w:color="auto"/>
                <w:right w:val="none" w:sz="0" w:space="0" w:color="auto"/>
              </w:divBdr>
              <w:divsChild>
                <w:div w:id="14572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t.barnard@uct.ac.z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chersich@wrhi.ac.za" TargetMode="Externa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2.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3.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6597</Words>
  <Characters>36820</Characters>
  <Application>Microsoft Office Word</Application>
  <DocSecurity>0</DocSecurity>
  <Lines>1036</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5</cp:revision>
  <cp:lastPrinted>2019-01-30T07:03:00Z</cp:lastPrinted>
  <dcterms:created xsi:type="dcterms:W3CDTF">2023-12-01T12:46:00Z</dcterms:created>
  <dcterms:modified xsi:type="dcterms:W3CDTF">2023-12-05T11:39:00Z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