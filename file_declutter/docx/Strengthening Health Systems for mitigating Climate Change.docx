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C1790" w14:textId="77777777" w:rsidR="007046DC" w:rsidRPr="007046DC" w:rsidRDefault="007046DC" w:rsidP="007046DC">
      <w:pPr>
        <w:spacing w:after="0" w:line="240" w:lineRule="auto"/>
        <w:rPr>
          <w:rFonts w:ascii="Calibri" w:eastAsia="Calibri" w:hAnsi="Calibri" w:cs="Calibri"/>
          <w:b/>
          <w:bCs/>
        </w:rPr>
      </w:pPr>
      <w:r w:rsidRPr="007046DC">
        <w:rPr>
          <w:rFonts w:ascii="Calibri" w:eastAsia="Calibri" w:hAnsi="Calibri" w:cs="Calibri"/>
          <w:b/>
          <w:bCs/>
        </w:rPr>
        <w:t>Strengthening Health Systems for mitigating Climate Change: Responding to Climate Change as Public Health Professionals</w:t>
      </w:r>
    </w:p>
    <w:p w14:paraId="283FB611" w14:textId="5F50C674" w:rsidR="00D16BD2" w:rsidRDefault="00D16BD2"/>
    <w:p w14:paraId="0BB28E75" w14:textId="7E12B03F" w:rsidR="00D52C3C" w:rsidRDefault="003178F5" w:rsidP="0083284F">
      <w:r>
        <w:t xml:space="preserve">Climate </w:t>
      </w:r>
      <w:r w:rsidR="00627A19">
        <w:t>change</w:t>
      </w:r>
      <w:r>
        <w:t xml:space="preserve"> </w:t>
      </w:r>
      <w:r w:rsidR="00E83E66">
        <w:t xml:space="preserve">poses the greatest threat to humanity and is rapidly becoming a </w:t>
      </w:r>
      <w:r w:rsidR="008F777E">
        <w:t>public health emergency</w:t>
      </w:r>
      <w:r w:rsidR="006C71B7">
        <w:t>.</w:t>
      </w:r>
      <w:r w:rsidR="00B85DBE" w:rsidRPr="00B85DBE">
        <w:t xml:space="preserve"> </w:t>
      </w:r>
      <w:r w:rsidR="000C4F21">
        <w:t>T</w:t>
      </w:r>
      <w:r w:rsidR="00B85DBE" w:rsidRPr="00B85DBE">
        <w:t>he world is getting warmer at an unprecedented rate</w:t>
      </w:r>
      <w:r w:rsidR="00DE3561">
        <w:t>, with</w:t>
      </w:r>
      <w:r w:rsidR="00171A63">
        <w:t xml:space="preserve"> global warming likely to reach 1.5 *C between 2030 and 2052</w:t>
      </w:r>
      <w:r w:rsidR="0027470E">
        <w:fldChar w:fldCharType="begin"/>
      </w:r>
      <w:r w:rsidR="0027470E">
        <w:instrText xml:space="preserve"> ADDIN EN.CITE &lt;EndNote&gt;&lt;Cite&gt;&lt;Author&gt;IPCC&lt;/Author&gt;&lt;Year&gt;28 February 2022.&lt;/Year&gt;&lt;RecNum&gt;181&lt;/RecNum&gt;&lt;DisplayText&gt;&lt;style face="superscript"&gt;1&lt;/style&gt;&lt;/DisplayText&gt;&lt;record&gt;&lt;rec-number&gt;181&lt;/rec-number&gt;&lt;foreign-keys&gt;&lt;key app="EN" db-id="2d0w2p2v5rva0ne0rw9p9ztpfadvf2vtz2zr" timestamp="1660156150"&gt;181&lt;/key&gt;&lt;/foreign-keys&gt;&lt;ref-type name="Web Page"&gt;12&lt;/ref-type&gt;&lt;contributors&gt;&lt;authors&gt;&lt;author&gt;IPCC&lt;/author&gt;&lt;/authors&gt;&lt;/contributors&gt;&lt;titles&gt;&lt;title&gt;Climate Change 2022: Impacts, Adaptation and Vulnerability&lt;/title&gt;&lt;/titles&gt;&lt;volume&gt;2022&lt;/volume&gt;&lt;number&gt;10 August&lt;/number&gt;&lt;dates&gt;&lt;year&gt;28 February 2022.&lt;/year&gt;&lt;/dates&gt;&lt;urls&gt;&lt;related-urls&gt;&lt;url&gt;https://www.ipcc.ch/report/sixth-assessment-report-working-group-ii/&lt;/url&gt;&lt;/related-urls&gt;&lt;/urls&gt;&lt;/record&gt;&lt;/Cite&gt;&lt;/EndNote&gt;</w:instrText>
      </w:r>
      <w:r w:rsidR="0027470E">
        <w:fldChar w:fldCharType="separate"/>
      </w:r>
      <w:r w:rsidR="0027470E" w:rsidRPr="0027470E">
        <w:rPr>
          <w:noProof/>
          <w:vertAlign w:val="superscript"/>
        </w:rPr>
        <w:t>1</w:t>
      </w:r>
      <w:r w:rsidR="0027470E">
        <w:fldChar w:fldCharType="end"/>
      </w:r>
      <w:r w:rsidR="0027470E">
        <w:t xml:space="preserve">. </w:t>
      </w:r>
      <w:r w:rsidR="007F11FF">
        <w:t>According to WHO, c</w:t>
      </w:r>
      <w:r w:rsidR="001B1EC5" w:rsidRPr="001E246D">
        <w:t xml:space="preserve">limate health emergencies are on the rise </w:t>
      </w:r>
      <w:r w:rsidR="002C2F0C">
        <w:t>globally</w:t>
      </w:r>
      <w:r w:rsidR="001B1EC5" w:rsidRPr="001E246D">
        <w:t xml:space="preserve"> and account for more than half of the public health events recorded in the past two decades</w:t>
      </w:r>
      <w:r w:rsidR="009D7AA9">
        <w:t>,</w:t>
      </w:r>
      <w:r w:rsidR="007F11FF">
        <w:t xml:space="preserve"> </w:t>
      </w:r>
      <w:r w:rsidR="009D7AA9">
        <w:t>with</w:t>
      </w:r>
      <w:r w:rsidR="00090E89">
        <w:t xml:space="preserve"> </w:t>
      </w:r>
      <w:r w:rsidR="001B1EC5" w:rsidRPr="001E246D">
        <w:t xml:space="preserve">56% of </w:t>
      </w:r>
      <w:r w:rsidR="00090E89">
        <w:t xml:space="preserve">climate health emergency </w:t>
      </w:r>
      <w:r w:rsidR="001B1EC5" w:rsidRPr="001E246D">
        <w:t>events</w:t>
      </w:r>
      <w:r w:rsidR="001B1EC5" w:rsidRPr="001B1EC5">
        <w:t xml:space="preserve"> recorded </w:t>
      </w:r>
      <w:r w:rsidR="007D769C">
        <w:t xml:space="preserve">in the African </w:t>
      </w:r>
      <w:r w:rsidR="007A03D1">
        <w:t>region</w:t>
      </w:r>
      <w:r w:rsidR="00090E89">
        <w:t xml:space="preserve"> </w:t>
      </w:r>
      <w:r w:rsidR="009D7AA9">
        <w:t xml:space="preserve">in 2021 </w:t>
      </w:r>
      <w:r w:rsidR="001B1EC5" w:rsidRPr="001E246D">
        <w:t>directly linked to climate change</w:t>
      </w:r>
      <w:r w:rsidR="001B1EC5" w:rsidRPr="001E246D">
        <w:fldChar w:fldCharType="begin"/>
      </w:r>
      <w:r w:rsidR="001B1EC5">
        <w:instrText xml:space="preserve"> ADDIN EN.CITE &lt;EndNote&gt;&lt;Cite&gt;&lt;Author&gt;Africa&lt;/Author&gt;&lt;Year&gt;2022&lt;/Year&gt;&lt;RecNum&gt;197&lt;/RecNum&gt;&lt;DisplayText&gt;&lt;style face="superscript"&gt;2&lt;/style&gt;&lt;/DisplayText&gt;&lt;record&gt;&lt;rec-number&gt;197&lt;/rec-number&gt;&lt;foreign-keys&gt;&lt;key app="EN" db-id="2d0w2p2v5rva0ne0rw9p9ztpfadvf2vtz2zr" timestamp="1660645394"&gt;197&lt;/key&gt;&lt;/foreign-keys&gt;&lt;ref-type name="Web Page"&gt;12&lt;/ref-type&gt;&lt;contributors&gt;&lt;authors&gt;&lt;author&gt;World Health Organization regional office for Africa&lt;/author&gt;&lt;/authors&gt;&lt;/contributors&gt;&lt;titles&gt;&lt;title&gt;Africa faces rising climate-linked health emergencies&lt;/title&gt;&lt;/titles&gt;&lt;volume&gt;2022&lt;/volume&gt;&lt;number&gt;16082022&lt;/number&gt;&lt;dates&gt;&lt;year&gt;2022&lt;/year&gt;&lt;/dates&gt;&lt;urls&gt;&lt;related-urls&gt;&lt;url&gt;https://www.afro.who.int/news/africa-faces-rising-climate-linked-health-emergencies&lt;/url&gt;&lt;/related-urls&gt;&lt;/urls&gt;&lt;/record&gt;&lt;/Cite&gt;&lt;/EndNote&gt;</w:instrText>
      </w:r>
      <w:r w:rsidR="001B1EC5" w:rsidRPr="001E246D">
        <w:fldChar w:fldCharType="separate"/>
      </w:r>
      <w:r w:rsidR="001B1EC5" w:rsidRPr="001B1EC5">
        <w:rPr>
          <w:noProof/>
          <w:vertAlign w:val="superscript"/>
        </w:rPr>
        <w:t>2</w:t>
      </w:r>
      <w:r w:rsidR="001B1EC5" w:rsidRPr="001E246D">
        <w:fldChar w:fldCharType="end"/>
      </w:r>
      <w:r w:rsidR="001B1EC5" w:rsidRPr="001E246D">
        <w:t xml:space="preserve">. </w:t>
      </w:r>
      <w:r w:rsidR="008E42A5">
        <w:t>C</w:t>
      </w:r>
      <w:r w:rsidR="00B16883">
        <w:t xml:space="preserve">limate variability </w:t>
      </w:r>
      <w:r w:rsidR="00583C87">
        <w:t>due to</w:t>
      </w:r>
      <w:r w:rsidR="008E42A5">
        <w:t xml:space="preserve"> </w:t>
      </w:r>
      <w:r w:rsidR="00830C33">
        <w:t>e</w:t>
      </w:r>
      <w:r w:rsidR="008E42A5">
        <w:t xml:space="preserve">xcessive </w:t>
      </w:r>
      <w:r w:rsidR="00830C33">
        <w:t>h</w:t>
      </w:r>
      <w:r w:rsidR="008E42A5">
        <w:t xml:space="preserve">eat </w:t>
      </w:r>
      <w:r w:rsidR="000018C8">
        <w:t>and pre</w:t>
      </w:r>
      <w:r w:rsidR="009122ED">
        <w:t xml:space="preserve">cipitation </w:t>
      </w:r>
      <w:r w:rsidR="00830C33">
        <w:t>e</w:t>
      </w:r>
      <w:r w:rsidR="008E42A5">
        <w:t>vents</w:t>
      </w:r>
      <w:r w:rsidR="009122ED">
        <w:t xml:space="preserve"> </w:t>
      </w:r>
      <w:r w:rsidR="00344159" w:rsidRPr="00344159">
        <w:t xml:space="preserve">pose a threat to population health and </w:t>
      </w:r>
      <w:commentRangeStart w:id="0"/>
      <w:r w:rsidR="00344159" w:rsidRPr="00344159">
        <w:t>has</w:t>
      </w:r>
      <w:commentRangeEnd w:id="0"/>
      <w:r w:rsidR="0066051A">
        <w:rPr>
          <w:rStyle w:val="CommentReference"/>
        </w:rPr>
        <w:commentReference w:id="0"/>
      </w:r>
      <w:r w:rsidR="00344159" w:rsidRPr="00344159">
        <w:t xml:space="preserve"> increased </w:t>
      </w:r>
      <w:r w:rsidR="00FC0D78">
        <w:t xml:space="preserve">the </w:t>
      </w:r>
      <w:r w:rsidR="00344159" w:rsidRPr="00344159">
        <w:t xml:space="preserve">demand on health systems due to </w:t>
      </w:r>
      <w:r w:rsidR="006E191E">
        <w:t>a rise in</w:t>
      </w:r>
      <w:r w:rsidR="00344159" w:rsidRPr="00344159">
        <w:t xml:space="preserve"> human morbidity and mortality</w:t>
      </w:r>
      <w:r w:rsidR="00344159" w:rsidRPr="00344159">
        <w:fldChar w:fldCharType="begin">
          <w:fldData xml:space="preserve">PEVuZE5vdGU+PENpdGU+PEF1dGhvcj5MaTwvQXV0aG9yPjxZZWFyPjIwMjE8L1llYXI+PFJlY051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</w:fldData>
        </w:fldChar>
      </w:r>
      <w:r w:rsidR="001B1EC5">
        <w:instrText xml:space="preserve"> ADDIN EN.CITE </w:instrText>
      </w:r>
      <w:r w:rsidR="001B1EC5">
        <w:fldChar w:fldCharType="begin">
          <w:fldData xml:space="preserve">PEVuZE5vdGU+PENpdGU+PEF1dGhvcj5MaTwvQXV0aG9yPjxZZWFyPjIwMjE8L1llYXI+PFJlY051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</w:fldData>
        </w:fldChar>
      </w:r>
      <w:r w:rsidR="001B1EC5">
        <w:instrText xml:space="preserve"> ADDIN EN.CITE.DATA </w:instrText>
      </w:r>
      <w:r w:rsidR="001B1EC5">
        <w:fldChar w:fldCharType="end"/>
      </w:r>
      <w:r w:rsidR="00344159" w:rsidRPr="00344159">
        <w:fldChar w:fldCharType="separate"/>
      </w:r>
      <w:r w:rsidR="001B1EC5" w:rsidRPr="001B1EC5">
        <w:rPr>
          <w:noProof/>
          <w:vertAlign w:val="superscript"/>
        </w:rPr>
        <w:t>1,3,4</w:t>
      </w:r>
      <w:r w:rsidR="00344159" w:rsidRPr="00344159">
        <w:fldChar w:fldCharType="end"/>
      </w:r>
      <w:r w:rsidR="00344159">
        <w:t xml:space="preserve">. </w:t>
      </w:r>
      <w:r w:rsidR="00AD03FF">
        <w:t xml:space="preserve"> </w:t>
      </w:r>
    </w:p>
    <w:p w14:paraId="7A543480" w14:textId="7BA00457" w:rsidR="00305AE5" w:rsidRDefault="001C5CC9" w:rsidP="0083284F">
      <w:r>
        <w:t xml:space="preserve">Evidence is emerging </w:t>
      </w:r>
      <w:r w:rsidR="00226697">
        <w:t>linking</w:t>
      </w:r>
      <w:r w:rsidR="008E42A5">
        <w:t xml:space="preserve"> </w:t>
      </w:r>
      <w:r w:rsidR="004E7656">
        <w:t>excessive heat</w:t>
      </w:r>
      <w:r w:rsidR="00F45C43">
        <w:t xml:space="preserve"> </w:t>
      </w:r>
      <w:r w:rsidR="00F34CA6">
        <w:t>to</w:t>
      </w:r>
      <w:r w:rsidR="008E42A5">
        <w:t xml:space="preserve"> poor health outcomes</w:t>
      </w:r>
      <w:r w:rsidR="00F45C43">
        <w:t xml:space="preserve"> </w:t>
      </w:r>
      <w:r w:rsidR="006D42A3">
        <w:t xml:space="preserve">especially </w:t>
      </w:r>
      <w:r w:rsidR="006855A9">
        <w:t>in</w:t>
      </w:r>
      <w:r w:rsidR="00515A42">
        <w:t xml:space="preserve"> vulnerable populations</w:t>
      </w:r>
      <w:r w:rsidR="006D42A3">
        <w:t xml:space="preserve">. </w:t>
      </w:r>
      <w:r w:rsidR="002960F4">
        <w:t>P</w:t>
      </w:r>
      <w:r w:rsidR="00AF26D9">
        <w:t>regnant women</w:t>
      </w:r>
      <w:r w:rsidR="00E6314F">
        <w:t xml:space="preserve"> and</w:t>
      </w:r>
      <w:r w:rsidR="00AF26D9">
        <w:t xml:space="preserve"> children</w:t>
      </w:r>
      <w:r w:rsidR="004B55A3">
        <w:t xml:space="preserve"> </w:t>
      </w:r>
      <w:r w:rsidR="00007367">
        <w:t>are</w:t>
      </w:r>
      <w:r w:rsidR="00F57174">
        <w:t xml:space="preserve"> </w:t>
      </w:r>
      <w:r w:rsidR="00007367" w:rsidRPr="00007367">
        <w:t>disproportionally affected</w:t>
      </w:r>
      <w:r w:rsidR="00160207">
        <w:t xml:space="preserve"> by climate change</w:t>
      </w:r>
      <w:r w:rsidR="00F57174">
        <w:t xml:space="preserve">, </w:t>
      </w:r>
      <w:r w:rsidR="00E6314F">
        <w:t>with</w:t>
      </w:r>
      <w:r w:rsidR="00AF26D9">
        <w:t xml:space="preserve"> </w:t>
      </w:r>
      <w:r w:rsidR="00D81563">
        <w:t xml:space="preserve">studies </w:t>
      </w:r>
      <w:r w:rsidR="00E65E8B" w:rsidRPr="00E65E8B">
        <w:t xml:space="preserve">showing an association between </w:t>
      </w:r>
      <w:r w:rsidR="005A72BB">
        <w:t xml:space="preserve">excessive heat and poor </w:t>
      </w:r>
      <w:r w:rsidR="00E65E8B" w:rsidRPr="00E65E8B">
        <w:t>pregnancy outcomes including preterm birth, low birth weight and stillbirth</w:t>
      </w:r>
      <w:r w:rsidR="00E65E8B" w:rsidRPr="00E65E8B">
        <w:fldChar w:fldCharType="begin">
          <w:fldData xml:space="preserve">PEVuZE5vdGU+PENpdGU+PEF1dGhvcj5SeWxhbmRlcjwvQXV0aG9yPjxZZWFyPjIwMTM8L1llYXI+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</w:fldData>
        </w:fldChar>
      </w:r>
      <w:r w:rsidR="009122ED">
        <w:instrText xml:space="preserve"> ADDIN EN.CITE </w:instrText>
      </w:r>
      <w:r w:rsidR="009122ED">
        <w:fldChar w:fldCharType="begin">
          <w:fldData xml:space="preserve">PEVuZE5vdGU+PENpdGU+PEF1dGhvcj5SeWxhbmRlcjwvQXV0aG9yPjxZZWFyPjIwMTM8L1llYXI+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</w:fldData>
        </w:fldChar>
      </w:r>
      <w:r w:rsidR="009122ED">
        <w:instrText xml:space="preserve"> ADDIN EN.CITE.DATA </w:instrText>
      </w:r>
      <w:r w:rsidR="009122ED">
        <w:fldChar w:fldCharType="end"/>
      </w:r>
      <w:r w:rsidR="00E65E8B" w:rsidRPr="00E65E8B">
        <w:fldChar w:fldCharType="separate"/>
      </w:r>
      <w:r w:rsidR="009122ED" w:rsidRPr="009122ED">
        <w:rPr>
          <w:noProof/>
          <w:vertAlign w:val="superscript"/>
        </w:rPr>
        <w:t>5-7</w:t>
      </w:r>
      <w:r w:rsidR="00E65E8B" w:rsidRPr="00E65E8B">
        <w:fldChar w:fldCharType="end"/>
      </w:r>
      <w:r w:rsidR="00E65E8B" w:rsidRPr="00E65E8B">
        <w:t xml:space="preserve">. </w:t>
      </w:r>
      <w:r w:rsidR="00D80305">
        <w:t>Heat</w:t>
      </w:r>
      <w:r w:rsidR="0028469D">
        <w:t xml:space="preserve"> stress, defined as the </w:t>
      </w:r>
      <w:r w:rsidR="00D75E65">
        <w:t xml:space="preserve">amount of heat that exceeds the level wherein the body can </w:t>
      </w:r>
      <w:r w:rsidR="00D02A95">
        <w:t>adapt</w:t>
      </w:r>
      <w:r w:rsidR="00E65E8B">
        <w:t xml:space="preserve"> prior physiological impairment</w:t>
      </w:r>
      <w:r w:rsidR="00CB4CF1">
        <w:fldChar w:fldCharType="begin"/>
      </w:r>
      <w:r w:rsidR="009122ED">
        <w:instrText xml:space="preserve"> ADDIN EN.CITE &lt;EndNote&gt;&lt;Cite&gt;&lt;Author&gt;OFFICE&lt;/Author&gt;&lt;Year&gt;2019&lt;/Year&gt;&lt;RecNum&gt;204&lt;/RecNum&gt;&lt;DisplayText&gt;&lt;style face="superscript"&gt;8&lt;/style&gt;&lt;/DisplayText&gt;&lt;record&gt;&lt;rec-number&gt;204&lt;/rec-number&gt;&lt;foreign-keys&gt;&lt;key app="EN" db-id="2d0w2p2v5rva0ne0rw9p9ztpfadvf2vtz2zr" timestamp="1661010451"&gt;204&lt;/key&gt;&lt;/foreign-keys&gt;&lt;ref-type name="Book"&gt;6&lt;/ref-type&gt;&lt;contributors&gt;&lt;authors&gt;&lt;author&gt;INTERNATIONAL LABOUR OFFICE&lt;/author&gt;&lt;author&gt;MAREK HARSDORFF&lt;/author&gt;&lt;author&gt;MOUS.&lt;/author&gt;&lt;/authors&gt;&lt;/contributors&gt;&lt;titles&gt;&lt;title&gt;WORKING ON A WARMER PLANET; THE IMPACT OF HEAT STRESS ON LABOUR PRODUCTIVITY AND DECENT WORK&lt;/title&gt;&lt;/titles&gt;&lt;dates&gt;&lt;year&gt;2019&lt;/year&gt;&lt;/dates&gt;&lt;publisher&gt;RESEARCH DEPARTMENT&lt;/publisher&gt;&lt;isbn&gt;9221329682&lt;/isbn&gt;&lt;urls&gt;&lt;/urls&gt;&lt;/record&gt;&lt;/Cite&gt;&lt;/EndNote&gt;</w:instrText>
      </w:r>
      <w:r w:rsidR="00CB4CF1">
        <w:fldChar w:fldCharType="separate"/>
      </w:r>
      <w:r w:rsidR="009122ED" w:rsidRPr="009122ED">
        <w:rPr>
          <w:noProof/>
          <w:vertAlign w:val="superscript"/>
        </w:rPr>
        <w:t>8</w:t>
      </w:r>
      <w:r w:rsidR="00CB4CF1">
        <w:fldChar w:fldCharType="end"/>
      </w:r>
      <w:r w:rsidR="00E65E8B">
        <w:t>,</w:t>
      </w:r>
      <w:r w:rsidR="00D75E65">
        <w:t xml:space="preserve"> </w:t>
      </w:r>
      <w:r w:rsidR="00D80305">
        <w:t xml:space="preserve">has been shown </w:t>
      </w:r>
      <w:r w:rsidR="00ED66DB">
        <w:t xml:space="preserve">to increase the </w:t>
      </w:r>
      <w:r w:rsidR="00ED66DB" w:rsidRPr="00ED66DB">
        <w:t>prevalence o</w:t>
      </w:r>
      <w:r w:rsidR="00ED66DB">
        <w:t>f</w:t>
      </w:r>
      <w:r w:rsidR="00ED66DB" w:rsidRPr="00ED66DB">
        <w:t xml:space="preserve"> non-communicable diseases (NCDs) </w:t>
      </w:r>
      <w:r w:rsidR="00ED66DB" w:rsidRPr="00ED66DB">
        <w:fldChar w:fldCharType="begin">
          <w:fldData xml:space="preserve">PEVuZE5vdGU+PENpdGU+PEF1dGhvcj5HcmVpYmUgQW5kZXJzZW48L0F1dGhvcj48WWVhcj4yMDIx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</w:fldData>
        </w:fldChar>
      </w:r>
      <w:r w:rsidR="00ED66DB" w:rsidRPr="00ED66DB">
        <w:instrText xml:space="preserve"> ADDIN EN.CITE </w:instrText>
      </w:r>
      <w:r w:rsidR="00ED66DB" w:rsidRPr="00ED66DB">
        <w:fldChar w:fldCharType="begin">
          <w:fldData xml:space="preserve">PEVuZE5vdGU+PENpdGU+PEF1dGhvcj5HcmVpYmUgQW5kZXJzZW48L0F1dGhvcj48WWVhcj4yMDIx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</w:fldData>
        </w:fldChar>
      </w:r>
      <w:r w:rsidR="00ED66DB" w:rsidRPr="00ED66DB">
        <w:instrText xml:space="preserve"> ADDIN EN.CITE.DATA </w:instrText>
      </w:r>
      <w:r w:rsidR="00ED66DB" w:rsidRPr="00ED66DB">
        <w:fldChar w:fldCharType="end"/>
      </w:r>
      <w:r w:rsidR="00ED66DB" w:rsidRPr="00ED66DB">
        <w:fldChar w:fldCharType="separate"/>
      </w:r>
      <w:r w:rsidR="00ED66DB" w:rsidRPr="00ED66DB">
        <w:rPr>
          <w:vertAlign w:val="superscript"/>
        </w:rPr>
        <w:t>9,10</w:t>
      </w:r>
      <w:r w:rsidR="00ED66DB" w:rsidRPr="00ED66DB">
        <w:fldChar w:fldCharType="end"/>
      </w:r>
      <w:r w:rsidR="00ED66DB" w:rsidRPr="00ED66DB">
        <w:t xml:space="preserve">. </w:t>
      </w:r>
      <w:r w:rsidR="00D80305">
        <w:t xml:space="preserve"> </w:t>
      </w:r>
      <w:r w:rsidR="006A1671">
        <w:t>Existing c</w:t>
      </w:r>
      <w:r w:rsidR="00DC0A16">
        <w:t xml:space="preserve">ardiovascular </w:t>
      </w:r>
      <w:r w:rsidR="00564AC7">
        <w:t>disease</w:t>
      </w:r>
      <w:r w:rsidR="006A1671">
        <w:t>s</w:t>
      </w:r>
      <w:r w:rsidR="004025FF">
        <w:t xml:space="preserve"> and diabetes</w:t>
      </w:r>
      <w:r w:rsidR="006A1671">
        <w:t xml:space="preserve"> are worsening, r</w:t>
      </w:r>
      <w:r w:rsidR="008040E0">
        <w:t>espiratory disease</w:t>
      </w:r>
      <w:r w:rsidR="004025FF">
        <w:t>s are also on the rise as</w:t>
      </w:r>
      <w:r w:rsidR="006A1671">
        <w:t xml:space="preserve"> a result of air pollution</w:t>
      </w:r>
      <w:r w:rsidR="00975305">
        <w:fldChar w:fldCharType="begin"/>
      </w:r>
      <w:r w:rsidR="00ED66DB">
        <w:instrText xml:space="preserve"> ADDIN EN.CITE &lt;EndNote&gt;&lt;Cite&gt;&lt;Author&gt;CDC&lt;/Author&gt;&lt;Year&gt;2019&lt;/Year&gt;&lt;RecNum&gt;195&lt;/RecNum&gt;&lt;DisplayText&gt;&lt;style face="superscript"&gt;10&lt;/style&gt;&lt;/DisplayText&gt;&lt;record&gt;&lt;rec-number&gt;195&lt;/rec-number&gt;&lt;foreign-keys&gt;&lt;key app="EN" db-id="2d0w2p2v5rva0ne0rw9p9ztpfadvf2vtz2zr" timestamp="1660642486"&gt;195&lt;/key&gt;&lt;/foreign-keys&gt;&lt;ref-type name="Web Page"&gt;12&lt;/ref-type&gt;&lt;contributors&gt;&lt;authors&gt;&lt;author&gt;CDC, .&lt;/author&gt;&lt;/authors&gt;&lt;/contributors&gt;&lt;titles&gt;&lt;title&gt;Climate Change and Extreme Heat -what you can do to prepare&lt;/title&gt;&lt;/titles&gt;&lt;volume&gt;2022&lt;/volume&gt;&lt;number&gt;16082022&lt;/number&gt;&lt;dates&gt;&lt;year&gt;2019&lt;/year&gt;&lt;/dates&gt;&lt;urls&gt;&lt;related-urls&gt;&lt;url&gt;https://www.epa.gov/sites/default/files/2016-10/documents/extreme-heat-guidebook.pdf&lt;/url&gt;&lt;/related-urls&gt;&lt;/urls&gt;&lt;/record&gt;&lt;/Cite&gt;&lt;/EndNote&gt;</w:instrText>
      </w:r>
      <w:r w:rsidR="00975305">
        <w:fldChar w:fldCharType="separate"/>
      </w:r>
      <w:r w:rsidR="00ED66DB" w:rsidRPr="00ED66DB">
        <w:rPr>
          <w:noProof/>
          <w:vertAlign w:val="superscript"/>
        </w:rPr>
        <w:t>10</w:t>
      </w:r>
      <w:r w:rsidR="00975305">
        <w:fldChar w:fldCharType="end"/>
      </w:r>
      <w:r w:rsidR="003F08ED">
        <w:t>.</w:t>
      </w:r>
      <w:r w:rsidR="008040E0">
        <w:t xml:space="preserve"> </w:t>
      </w:r>
      <w:r w:rsidR="000C79AE">
        <w:t>Although there is scarcity of literature, c</w:t>
      </w:r>
      <w:r w:rsidR="007C48AD">
        <w:t>limate change has also been associated with m</w:t>
      </w:r>
      <w:r w:rsidR="00B928FA">
        <w:t xml:space="preserve">ental </w:t>
      </w:r>
      <w:r w:rsidR="006A1671">
        <w:t xml:space="preserve">health </w:t>
      </w:r>
      <w:r w:rsidR="00B928FA">
        <w:t xml:space="preserve">disorders including </w:t>
      </w:r>
      <w:r w:rsidR="00A66FA2">
        <w:t>post-traumatic</w:t>
      </w:r>
      <w:r w:rsidR="00B928FA">
        <w:t xml:space="preserve"> </w:t>
      </w:r>
      <w:r w:rsidR="00A66FA2">
        <w:t>stress disorder</w:t>
      </w:r>
      <w:r w:rsidR="00B928FA">
        <w:t>, depression and e</w:t>
      </w:r>
      <w:r w:rsidR="000F607C">
        <w:t>xtreme emotional distress</w:t>
      </w:r>
      <w:r w:rsidR="00CA2A8A">
        <w:fldChar w:fldCharType="begin"/>
      </w:r>
      <w:r w:rsidR="00ED66DB">
        <w:instrText xml:space="preserve"> ADDIN EN.CITE &lt;EndNote&gt;&lt;Cite&gt;&lt;Author&gt;Lawrance&lt;/Author&gt;&lt;Year&gt;2021&lt;/Year&gt;&lt;RecNum&gt;200&lt;/RecNum&gt;&lt;DisplayText&gt;&lt;style face="superscript"&gt;11&lt;/style&gt;&lt;/DisplayText&gt;&lt;record&gt;&lt;rec-number&gt;200&lt;/rec-number&gt;&lt;foreign-keys&gt;&lt;key app="EN" db-id="2d0w2p2v5rva0ne0rw9p9ztpfadvf2vtz2zr" timestamp="1660652436"&gt;200&lt;/key&gt;&lt;/foreign-keys&gt;&lt;ref-type name="Journal Article"&gt;17&lt;/ref-type&gt;&lt;contributors&gt;&lt;authors&gt;&lt;author&gt;Lawrance, E&lt;/author&gt;&lt;author&gt;Thompson, RHIANNON&lt;/author&gt;&lt;author&gt;Fontana, GIANLUCA&lt;/author&gt;&lt;author&gt;Jennings, N&lt;/author&gt;&lt;/authors&gt;&lt;/contributors&gt;&lt;titles&gt;&lt;title&gt;The impact of climate change on mental health and emotional wellbeing: current evidence and implications for policy and practice&lt;/title&gt;&lt;secondary-title&gt;Avalable at: https://www. imperial. ac. uk/grantham/publications/all-publications/the-impact-of-climate-change-on-mentalhealth-and-emotional-wellbeing-current-evidence-and-implications-for-policy-and-practice. php&lt;/secondary-title&gt;&lt;/titles&gt;&lt;periodical&gt;&lt;full-title&gt;Avalable at: https://www. imperial. ac. uk/grantham/publications/all-publications/the-impact-of-climate-change-on-mentalhealth-and-emotional-wellbeing-current-evidence-and-implications-for-policy-and-practice. php&lt;/full-title&gt;&lt;/periodical&gt;&lt;dates&gt;&lt;year&gt;2021&lt;/year&gt;&lt;/dates&gt;&lt;urls&gt;&lt;/urls&gt;&lt;/record&gt;&lt;/Cite&gt;&lt;/EndNote&gt;</w:instrText>
      </w:r>
      <w:r w:rsidR="00CA2A8A">
        <w:fldChar w:fldCharType="separate"/>
      </w:r>
      <w:r w:rsidR="00ED66DB" w:rsidRPr="00ED66DB">
        <w:rPr>
          <w:noProof/>
          <w:vertAlign w:val="superscript"/>
        </w:rPr>
        <w:t>11</w:t>
      </w:r>
      <w:r w:rsidR="00CA2A8A">
        <w:fldChar w:fldCharType="end"/>
      </w:r>
      <w:r w:rsidR="007A20C4">
        <w:t>.</w:t>
      </w:r>
      <w:r w:rsidR="007E342D" w:rsidRPr="007E342D">
        <w:t xml:space="preserve"> </w:t>
      </w:r>
      <w:r w:rsidR="00C82BB4">
        <w:t>All this adds</w:t>
      </w:r>
      <w:r w:rsidR="007E342D" w:rsidRPr="007E342D">
        <w:t xml:space="preserve"> to the burden on </w:t>
      </w:r>
      <w:r w:rsidR="00EF4D17">
        <w:t xml:space="preserve">already fragile </w:t>
      </w:r>
      <w:r w:rsidR="007E342D" w:rsidRPr="007E342D">
        <w:t>health</w:t>
      </w:r>
      <w:r w:rsidR="00B26886">
        <w:t>care</w:t>
      </w:r>
      <w:r w:rsidR="007E342D" w:rsidRPr="007E342D">
        <w:t xml:space="preserve"> systems</w:t>
      </w:r>
      <w:r w:rsidR="00A973B7">
        <w:t>,</w:t>
      </w:r>
      <w:r w:rsidR="00B26886">
        <w:t xml:space="preserve"> </w:t>
      </w:r>
      <w:r w:rsidR="009A5949">
        <w:t>particularly</w:t>
      </w:r>
      <w:r w:rsidR="007E342D" w:rsidRPr="007E342D">
        <w:t xml:space="preserve"> in poorly resourced </w:t>
      </w:r>
      <w:r w:rsidR="00EF4D17">
        <w:t>developing countries</w:t>
      </w:r>
      <w:r w:rsidR="007E342D" w:rsidRPr="007E342D">
        <w:t xml:space="preserve"> </w:t>
      </w:r>
      <w:r w:rsidR="002676CC">
        <w:t>including</w:t>
      </w:r>
      <w:r w:rsidR="007E342D" w:rsidRPr="007E342D">
        <w:t xml:space="preserve"> </w:t>
      </w:r>
      <w:r w:rsidR="009575AC" w:rsidRPr="007E342D">
        <w:t>sub-</w:t>
      </w:r>
      <w:r w:rsidR="009575AC">
        <w:t>S</w:t>
      </w:r>
      <w:r w:rsidR="009575AC" w:rsidRPr="007E342D">
        <w:t>aharan</w:t>
      </w:r>
      <w:r w:rsidR="007E342D" w:rsidRPr="007E342D">
        <w:t xml:space="preserve"> Africa</w:t>
      </w:r>
      <w:r w:rsidR="002F5610">
        <w:t xml:space="preserve"> wh</w:t>
      </w:r>
      <w:r w:rsidR="00E83A8C">
        <w:t>ich</w:t>
      </w:r>
      <w:r w:rsidR="000C7BE3">
        <w:t>,</w:t>
      </w:r>
      <w:r w:rsidR="002F5610">
        <w:t xml:space="preserve"> despite </w:t>
      </w:r>
      <w:r w:rsidR="006A0484">
        <w:t>emitting</w:t>
      </w:r>
      <w:r w:rsidR="002F5610">
        <w:t xml:space="preserve"> </w:t>
      </w:r>
      <w:r w:rsidR="00002668">
        <w:t>less</w:t>
      </w:r>
      <w:r w:rsidR="00E83A8C">
        <w:t xml:space="preserve"> greenhouse</w:t>
      </w:r>
      <w:r w:rsidR="006A0484">
        <w:t xml:space="preserve"> gases compared to</w:t>
      </w:r>
      <w:r w:rsidR="000C7BE3">
        <w:t xml:space="preserve"> developed</w:t>
      </w:r>
      <w:r w:rsidR="006A0484">
        <w:t xml:space="preserve"> </w:t>
      </w:r>
      <w:r w:rsidR="000C7BE3">
        <w:t>countries</w:t>
      </w:r>
      <w:r w:rsidR="00002668">
        <w:t>, are disproportionally affected</w:t>
      </w:r>
      <w:r w:rsidR="000C7BE3">
        <w:t xml:space="preserve"> by climate change</w:t>
      </w:r>
      <w:r w:rsidR="007E342D" w:rsidRPr="007E342D">
        <w:fldChar w:fldCharType="begin">
          <w:fldData xml:space="preserve">PEVuZE5vdGU+PENpdGU+PEF1dGhvcj5JUENDPC9BdXRob3I+PFllYXI+MjggRmVicnVhcnkgMjAy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=
</w:fldData>
        </w:fldChar>
      </w:r>
      <w:r w:rsidR="00ED66DB">
        <w:instrText xml:space="preserve"> ADDIN EN.CITE </w:instrText>
      </w:r>
      <w:r w:rsidR="00ED66DB">
        <w:fldChar w:fldCharType="begin">
          <w:fldData xml:space="preserve">PEVuZE5vdGU+PENpdGU+PEF1dGhvcj5JUENDPC9BdXRob3I+PFllYXI+MjggRmVicnVhcnkgMjAy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=
</w:fldData>
        </w:fldChar>
      </w:r>
      <w:r w:rsidR="00ED66DB">
        <w:instrText xml:space="preserve"> ADDIN EN.CITE.DATA </w:instrText>
      </w:r>
      <w:r w:rsidR="00ED66DB">
        <w:fldChar w:fldCharType="end"/>
      </w:r>
      <w:r w:rsidR="007E342D" w:rsidRPr="007E342D">
        <w:fldChar w:fldCharType="separate"/>
      </w:r>
      <w:r w:rsidR="00ED66DB" w:rsidRPr="00ED66DB">
        <w:rPr>
          <w:noProof/>
          <w:vertAlign w:val="superscript"/>
        </w:rPr>
        <w:t>1,12</w:t>
      </w:r>
      <w:r w:rsidR="007E342D" w:rsidRPr="007E342D">
        <w:fldChar w:fldCharType="end"/>
      </w:r>
      <w:r w:rsidR="00EF4D17">
        <w:t>.</w:t>
      </w:r>
    </w:p>
    <w:p w14:paraId="1C9F7D36" w14:textId="0D5719B7" w:rsidR="00001E7C" w:rsidRDefault="00D92414" w:rsidP="00F45C43">
      <w:r>
        <w:t xml:space="preserve">Climate change is </w:t>
      </w:r>
      <w:r w:rsidR="00110ADE">
        <w:t xml:space="preserve">also </w:t>
      </w:r>
      <w:r w:rsidR="00515A42">
        <w:t>associated with a rise in infectious diseases including malaria</w:t>
      </w:r>
      <w:r w:rsidR="00826E91">
        <w:t xml:space="preserve"> and </w:t>
      </w:r>
      <w:r w:rsidR="00515A42">
        <w:t>dengue</w:t>
      </w:r>
      <w:r w:rsidR="000A5973">
        <w:fldChar w:fldCharType="begin"/>
      </w:r>
      <w:r w:rsidR="000A5973">
        <w:instrText xml:space="preserve"> ADDIN EN.CITE &lt;EndNote&gt;&lt;Cite&gt;&lt;Author&gt;Patz&lt;/Author&gt;&lt;Year&gt;1996&lt;/Year&gt;&lt;RecNum&gt;194&lt;/RecNum&gt;&lt;DisplayText&gt;&lt;style face="superscript"&gt;13&lt;/style&gt;&lt;/DisplayText&gt;&lt;record&gt;&lt;rec-number&gt;194&lt;/rec-number&gt;&lt;foreign-keys&gt;&lt;key app="EN" db-id="2d0w2p2v5rva0ne0rw9p9ztpfadvf2vtz2zr" timestamp="1660637607"&gt;194&lt;/key&gt;&lt;/foreign-keys&gt;&lt;ref-type name="Journal Article"&gt;17&lt;/ref-type&gt;&lt;contributors&gt;&lt;authors&gt;&lt;author&gt;Patz, Jonathan A.&lt;/author&gt;&lt;author&gt;Epstein, Paul R.&lt;/author&gt;&lt;author&gt;Burke, Thomas A.&lt;/author&gt;&lt;author&gt;Balbus, John M.&lt;/author&gt;&lt;/authors&gt;&lt;/contributors&gt;&lt;titles&gt;&lt;title&gt;Global Climate Change and Emerging Infectious Diseases&lt;/title&gt;&lt;secondary-title&gt;JAMA&lt;/secondary-title&gt;&lt;/titles&gt;&lt;periodical&gt;&lt;full-title&gt;Jama&lt;/full-title&gt;&lt;abbr-1&gt;Jama&lt;/abbr-1&gt;&lt;/periodical&gt;&lt;pages&gt;217-223&lt;/pages&gt;&lt;volume&gt;275&lt;/volume&gt;&lt;number&gt;3&lt;/number&gt;&lt;dates&gt;&lt;year&gt;1996&lt;/year&gt;&lt;/dates&gt;&lt;isbn&gt;0098-7484&lt;/isbn&gt;&lt;urls&gt;&lt;related-urls&gt;&lt;url&gt;https://doi.org/10.1001/jama.1996.03530270057032&lt;/url&gt;&lt;/related-urls&gt;&lt;/urls&gt;&lt;electronic-resource-num&gt;10.1001/jama.1996.03530270057032&lt;/electronic-resource-num&gt;&lt;access-date&gt;8/16/2022&lt;/access-date&gt;&lt;/record&gt;&lt;/Cite&gt;&lt;/EndNote&gt;</w:instrText>
      </w:r>
      <w:r w:rsidR="000A5973">
        <w:fldChar w:fldCharType="separate"/>
      </w:r>
      <w:r w:rsidR="000A5973" w:rsidRPr="000A5973">
        <w:rPr>
          <w:noProof/>
          <w:vertAlign w:val="superscript"/>
        </w:rPr>
        <w:t>13</w:t>
      </w:r>
      <w:r w:rsidR="000A5973">
        <w:fldChar w:fldCharType="end"/>
      </w:r>
      <w:r w:rsidR="00826E91">
        <w:t>.</w:t>
      </w:r>
      <w:r w:rsidR="00B97A8C">
        <w:t xml:space="preserve"> </w:t>
      </w:r>
      <w:r w:rsidR="004C3340">
        <w:t>Rising temperatures are changing v</w:t>
      </w:r>
      <w:r w:rsidR="00B97A8C">
        <w:t>e</w:t>
      </w:r>
      <w:r w:rsidR="00CB557E">
        <w:t>ctor breeding patterns</w:t>
      </w:r>
      <w:r w:rsidR="005677EF">
        <w:t xml:space="preserve"> </w:t>
      </w:r>
      <w:r w:rsidR="00032484">
        <w:t xml:space="preserve">and </w:t>
      </w:r>
      <w:r w:rsidR="00ED7279">
        <w:t>human</w:t>
      </w:r>
      <w:r w:rsidR="0000546B">
        <w:t xml:space="preserve">s are </w:t>
      </w:r>
      <w:r w:rsidR="002676CC">
        <w:t>exposed to</w:t>
      </w:r>
      <w:r w:rsidR="0000546B">
        <w:t xml:space="preserve"> increasing vector </w:t>
      </w:r>
      <w:r w:rsidR="00032484">
        <w:t>infectivity</w:t>
      </w:r>
      <w:r w:rsidR="004C3340">
        <w:t xml:space="preserve"> rates</w:t>
      </w:r>
      <w:r w:rsidR="00D05B8A">
        <w:fldChar w:fldCharType="begin"/>
      </w:r>
      <w:r w:rsidR="00ED66DB">
        <w:instrText xml:space="preserve"> ADDIN EN.CITE &lt;EndNote&gt;&lt;Cite&gt;&lt;Author&gt;Patz&lt;/Author&gt;&lt;Year&gt;1996&lt;/Year&gt;&lt;RecNum&gt;194&lt;/RecNum&gt;&lt;DisplayText&gt;&lt;style face="superscript"&gt;13&lt;/style&gt;&lt;/DisplayText&gt;&lt;record&gt;&lt;rec-number&gt;194&lt;/rec-number&gt;&lt;foreign-keys&gt;&lt;key app="EN" db-id="2d0w2p2v5rva0ne0rw9p9ztpfadvf2vtz2zr" timestamp="1660637607"&gt;194&lt;/key&gt;&lt;/foreign-keys&gt;&lt;ref-type name="Journal Article"&gt;17&lt;/ref-type&gt;&lt;contributors&gt;&lt;authors&gt;&lt;author&gt;Patz, Jonathan A.&lt;/author&gt;&lt;author&gt;Epstein, Paul R.&lt;/author&gt;&lt;author&gt;Burke, Thomas A.&lt;/author&gt;&lt;author&gt;Balbus, John M.&lt;/author&gt;&lt;/authors&gt;&lt;/contributors&gt;&lt;titles&gt;&lt;title&gt;Global Climate Change and Emerging Infectious Diseases&lt;/title&gt;&lt;secondary-title&gt;JAMA&lt;/secondary-title&gt;&lt;/titles&gt;&lt;periodical&gt;&lt;full-title&gt;Jama&lt;/full-title&gt;&lt;abbr-1&gt;Jama&lt;/abbr-1&gt;&lt;/periodical&gt;&lt;pages&gt;217-223&lt;/pages&gt;&lt;volume&gt;275&lt;/volume&gt;&lt;number&gt;3&lt;/number&gt;&lt;dates&gt;&lt;year&gt;1996&lt;/year&gt;&lt;/dates&gt;&lt;isbn&gt;0098-7484&lt;/isbn&gt;&lt;urls&gt;&lt;related-urls&gt;&lt;url&gt;https://doi.org/10.1001/jama.1996.03530270057032&lt;/url&gt;&lt;/related-urls&gt;&lt;/urls&gt;&lt;electronic-resource-num&gt;10.1001/jama.1996.03530270057032&lt;/electronic-resource-num&gt;&lt;access-date&gt;8/16/2022&lt;/access-date&gt;&lt;/record&gt;&lt;/Cite&gt;&lt;/EndNote&gt;</w:instrText>
      </w:r>
      <w:r w:rsidR="00D05B8A">
        <w:fldChar w:fldCharType="separate"/>
      </w:r>
      <w:r w:rsidR="00ED66DB" w:rsidRPr="00ED66DB">
        <w:rPr>
          <w:noProof/>
          <w:vertAlign w:val="superscript"/>
        </w:rPr>
        <w:t>13</w:t>
      </w:r>
      <w:r w:rsidR="00D05B8A">
        <w:fldChar w:fldCharType="end"/>
      </w:r>
      <w:r w:rsidR="00552B4D">
        <w:t>.</w:t>
      </w:r>
      <w:r w:rsidR="00620C80">
        <w:t xml:space="preserve"> </w:t>
      </w:r>
      <w:r w:rsidR="00D05B8A">
        <w:t>W</w:t>
      </w:r>
      <w:r w:rsidR="00620C80">
        <w:t>ater contamination due to floods</w:t>
      </w:r>
      <w:ins w:id="1" w:author="Craig Parker" w:date="2022-08-23T16:50:00Z">
        <w:r w:rsidR="0066051A">
          <w:t xml:space="preserve"> are</w:t>
        </w:r>
      </w:ins>
      <w:r w:rsidR="00D05B8A">
        <w:t xml:space="preserve"> </w:t>
      </w:r>
      <w:commentRangeStart w:id="2"/>
      <w:del w:id="3" w:author="Craig Parker" w:date="2022-08-23T16:50:00Z">
        <w:r w:rsidR="00D05B8A" w:rsidDel="0066051A">
          <w:delText>is</w:delText>
        </w:r>
      </w:del>
      <w:commentRangeEnd w:id="2"/>
      <w:r w:rsidR="0066051A">
        <w:rPr>
          <w:rStyle w:val="CommentReference"/>
        </w:rPr>
        <w:commentReference w:id="2"/>
      </w:r>
      <w:r w:rsidR="00D05B8A">
        <w:t xml:space="preserve"> exacerbating the </w:t>
      </w:r>
      <w:r w:rsidR="00514305">
        <w:t xml:space="preserve">prevalence of diarrhoeal diseases </w:t>
      </w:r>
      <w:r w:rsidR="00826E91">
        <w:t xml:space="preserve">such as cholera, </w:t>
      </w:r>
      <w:r w:rsidR="00514305">
        <w:t>particularly in the African region</w:t>
      </w:r>
      <w:r w:rsidR="00C2133A">
        <w:fldChar w:fldCharType="begin"/>
      </w:r>
      <w:r w:rsidR="001B1EC5">
        <w:instrText xml:space="preserve"> ADDIN EN.CITE &lt;EndNote&gt;&lt;Cite&gt;&lt;Author&gt;Africa&lt;/Author&gt;&lt;Year&gt;2022&lt;/Year&gt;&lt;RecNum&gt;197&lt;/RecNum&gt;&lt;DisplayText&gt;&lt;style face="superscript"&gt;2&lt;/style&gt;&lt;/DisplayText&gt;&lt;record&gt;&lt;rec-number&gt;197&lt;/rec-number&gt;&lt;foreign-keys&gt;&lt;key app="EN" db-id="2d0w2p2v5rva0ne0rw9p9ztpfadvf2vtz2zr" timestamp="1660645394"&gt;197&lt;/key&gt;&lt;/foreign-keys&gt;&lt;ref-type name="Web Page"&gt;12&lt;/ref-type&gt;&lt;contributors&gt;&lt;authors&gt;&lt;author&gt;World Health Organization regional office for Africa&lt;/author&gt;&lt;/authors&gt;&lt;/contributors&gt;&lt;titles&gt;&lt;title&gt;Africa faces rising climate-linked health emergencies&lt;/title&gt;&lt;/titles&gt;&lt;volume&gt;2022&lt;/volume&gt;&lt;number&gt;16082022&lt;/number&gt;&lt;dates&gt;&lt;year&gt;2022&lt;/year&gt;&lt;/dates&gt;&lt;urls&gt;&lt;related-urls&gt;&lt;url&gt;https://www.afro.who.int/news/africa-faces-rising-climate-linked-health-emergencies&lt;/url&gt;&lt;/related-urls&gt;&lt;/urls&gt;&lt;/record&gt;&lt;/Cite&gt;&lt;/EndNote&gt;</w:instrText>
      </w:r>
      <w:r w:rsidR="00C2133A">
        <w:fldChar w:fldCharType="separate"/>
      </w:r>
      <w:r w:rsidR="001B1EC5" w:rsidRPr="001B1EC5">
        <w:rPr>
          <w:noProof/>
          <w:vertAlign w:val="superscript"/>
        </w:rPr>
        <w:t>2</w:t>
      </w:r>
      <w:r w:rsidR="00C2133A">
        <w:fldChar w:fldCharType="end"/>
      </w:r>
      <w:r w:rsidR="00032484">
        <w:t xml:space="preserve">. </w:t>
      </w:r>
      <w:r w:rsidR="003D75E6">
        <w:t>F</w:t>
      </w:r>
      <w:r w:rsidR="00411587">
        <w:t xml:space="preserve">ood insecurity and malnutrition </w:t>
      </w:r>
      <w:r w:rsidR="00826E91">
        <w:t>are</w:t>
      </w:r>
      <w:r w:rsidR="00FB53E9">
        <w:t xml:space="preserve"> on the rise </w:t>
      </w:r>
      <w:r w:rsidR="00411587">
        <w:t xml:space="preserve">due to loss of crops and </w:t>
      </w:r>
      <w:r w:rsidR="00CF69C0">
        <w:t xml:space="preserve">diminishing </w:t>
      </w:r>
      <w:r w:rsidR="00411587">
        <w:t>biodiversity</w:t>
      </w:r>
      <w:r w:rsidR="00C14E7B">
        <w:fldChar w:fldCharType="begin"/>
      </w:r>
      <w:r w:rsidR="00C14E7B">
        <w:instrText xml:space="preserve"> ADDIN EN.CITE &lt;EndNote&gt;&lt;Cite&gt;&lt;Author&gt;IPCC&lt;/Author&gt;&lt;Year&gt;28 February 2022.&lt;/Year&gt;&lt;RecNum&gt;181&lt;/RecNum&gt;&lt;DisplayText&gt;&lt;style face="superscript"&gt;1&lt;/style&gt;&lt;/DisplayText&gt;&lt;record&gt;&lt;rec-number&gt;181&lt;/rec-number&gt;&lt;foreign-keys&gt;&lt;key app="EN" db-id="2d0w2p2v5rva0ne0rw9p9ztpfadvf2vtz2zr" timestamp="1660156150"&gt;181&lt;/key&gt;&lt;/foreign-keys&gt;&lt;ref-type name="Web Page"&gt;12&lt;/ref-type&gt;&lt;contributors&gt;&lt;authors&gt;&lt;author&gt;IPCC&lt;/author&gt;&lt;/authors&gt;&lt;/contributors&gt;&lt;titles&gt;&lt;title&gt;Climate Change 2022: Impacts, Adaptation and Vulnerability&lt;/title&gt;&lt;/titles&gt;&lt;volume&gt;2022&lt;/volume&gt;&lt;number&gt;10 August&lt;/number&gt;&lt;dates&gt;&lt;year&gt;28 February 2022.&lt;/year&gt;&lt;/dates&gt;&lt;urls&gt;&lt;related-urls&gt;&lt;url&gt;https://www.ipcc.ch/report/sixth-assessment-report-working-group-ii/&lt;/url&gt;&lt;/related-urls&gt;&lt;/urls&gt;&lt;/record&gt;&lt;/Cite&gt;&lt;/EndNote&gt;</w:instrText>
      </w:r>
      <w:r w:rsidR="00C14E7B">
        <w:fldChar w:fldCharType="separate"/>
      </w:r>
      <w:r w:rsidR="00C14E7B" w:rsidRPr="00C14E7B">
        <w:rPr>
          <w:noProof/>
          <w:vertAlign w:val="superscript"/>
        </w:rPr>
        <w:t>1</w:t>
      </w:r>
      <w:r w:rsidR="00C14E7B">
        <w:fldChar w:fldCharType="end"/>
      </w:r>
      <w:r w:rsidR="00C14E7B">
        <w:t>. It</w:t>
      </w:r>
      <w:r w:rsidR="0066051A">
        <w:t xml:space="preserve"> </w:t>
      </w:r>
      <w:ins w:id="4" w:author="Craig Parker" w:date="2022-08-23T16:50:00Z">
        <w:r w:rsidR="0066051A">
          <w:t>is</w:t>
        </w:r>
      </w:ins>
      <w:r w:rsidR="00BB3586">
        <w:t xml:space="preserve"> estimated that between 40 and 300 million people are at the risk of starvation </w:t>
      </w:r>
      <w:r w:rsidR="00CF69C0">
        <w:t xml:space="preserve">globally </w:t>
      </w:r>
      <w:r w:rsidR="00BB3586">
        <w:t>as the climate crisis worsens</w:t>
      </w:r>
      <w:r w:rsidR="00B1726A">
        <w:fldChar w:fldCharType="begin"/>
      </w:r>
      <w:r w:rsidR="00ED66DB">
        <w:instrText xml:space="preserve"> ADDIN EN.CITE &lt;EndNote&gt;&lt;Cite&gt;&lt;Author&gt;Patz&lt;/Author&gt;&lt;Year&gt;1996&lt;/Year&gt;&lt;RecNum&gt;194&lt;/RecNum&gt;&lt;DisplayText&gt;&lt;style face="superscript"&gt;1,13&lt;/style&gt;&lt;/DisplayText&gt;&lt;record&gt;&lt;rec-number&gt;194&lt;/rec-number&gt;&lt;foreign-keys&gt;&lt;key app="EN" db-id="2d0w2p2v5rva0ne0rw9p9ztpfadvf2vtz2zr" timestamp="1660637607"&gt;194&lt;/key&gt;&lt;/foreign-keys&gt;&lt;ref-type name="Journal Article"&gt;17&lt;/ref-type&gt;&lt;contributors&gt;&lt;authors&gt;&lt;author&gt;Patz, Jonathan A.&lt;/author&gt;&lt;author&gt;Epstein, Paul R.&lt;/author&gt;&lt;author&gt;Burke, Thomas A.&lt;/author&gt;&lt;author&gt;Balbus, John M.&lt;/author&gt;&lt;/authors&gt;&lt;/contributors&gt;&lt;titles&gt;&lt;title&gt;Global Climate Change and Emerging Infectious Diseases&lt;/title&gt;&lt;secondary-title&gt;JAMA&lt;/secondary-title&gt;&lt;/titles&gt;&lt;periodical&gt;&lt;full-title&gt;Jama&lt;/full-title&gt;&lt;abbr-1&gt;Jama&lt;/abbr-1&gt;&lt;/periodical&gt;&lt;pages&gt;217-223&lt;/pages&gt;&lt;volume&gt;275&lt;/volume&gt;&lt;number&gt;3&lt;/number&gt;&lt;dates&gt;&lt;year&gt;1996&lt;/year&gt;&lt;/dates&gt;&lt;isbn&gt;0098-7484&lt;/isbn&gt;&lt;urls&gt;&lt;related-urls&gt;&lt;url&gt;https://doi.org/10.1001/jama.1996.03530270057032&lt;/url&gt;&lt;/related-urls&gt;&lt;/urls&gt;&lt;electronic-resource-num&gt;10.1001/jama.1996.03530270057032&lt;/electronic-resource-num&gt;&lt;access-date&gt;8/16/2022&lt;/access-date&gt;&lt;/record&gt;&lt;/Cite&gt;&lt;Cite&gt;&lt;Author&gt;IPCC&lt;/Author&gt;&lt;Year&gt;28 February 2022.&lt;/Year&gt;&lt;RecNum&gt;181&lt;/RecNum&gt;&lt;record&gt;&lt;rec-number&gt;181&lt;/rec-number&gt;&lt;foreign-keys&gt;&lt;key app="EN" db-id="2d0w2p2v5rva0ne0rw9p9ztpfadvf2vtz2zr" timestamp="1660156150"&gt;181&lt;/key&gt;&lt;/foreign-keys&gt;&lt;ref-type name="Web Page"&gt;12&lt;/ref-type&gt;&lt;contributors&gt;&lt;authors&gt;&lt;author&gt;IPCC&lt;/author&gt;&lt;/authors&gt;&lt;/contributors&gt;&lt;titles&gt;&lt;title&gt;Climate Change 2022: Impacts, Adaptation and Vulnerability&lt;/title&gt;&lt;/titles&gt;&lt;volume&gt;2022&lt;/volume&gt;&lt;number&gt;10 August&lt;/number&gt;&lt;dates&gt;&lt;year&gt;28 February 2022.&lt;/year&gt;&lt;/dates&gt;&lt;urls&gt;&lt;related-urls&gt;&lt;url&gt;https://www.ipcc.ch/report/sixth-assessment-report-working-group-ii/&lt;/url&gt;&lt;/related-urls&gt;&lt;/urls&gt;&lt;/record&gt;&lt;/Cite&gt;&lt;/EndNote&gt;</w:instrText>
      </w:r>
      <w:r w:rsidR="00B1726A">
        <w:fldChar w:fldCharType="separate"/>
      </w:r>
      <w:r w:rsidR="00ED66DB" w:rsidRPr="00ED66DB">
        <w:rPr>
          <w:noProof/>
          <w:vertAlign w:val="superscript"/>
        </w:rPr>
        <w:t>1,13</w:t>
      </w:r>
      <w:r w:rsidR="00B1726A">
        <w:fldChar w:fldCharType="end"/>
      </w:r>
      <w:r w:rsidR="00B1726A">
        <w:t xml:space="preserve">. </w:t>
      </w:r>
      <w:r w:rsidR="005C2EEB">
        <w:t>I</w:t>
      </w:r>
      <w:r w:rsidR="00411587">
        <w:t xml:space="preserve">njuries and displacement of communities </w:t>
      </w:r>
      <w:r w:rsidR="003D75E6">
        <w:t>due to</w:t>
      </w:r>
      <w:r w:rsidR="00411587">
        <w:t xml:space="preserve"> floods</w:t>
      </w:r>
      <w:r w:rsidR="0041764B">
        <w:t xml:space="preserve">, </w:t>
      </w:r>
      <w:r w:rsidR="00674987">
        <w:t>wildfires</w:t>
      </w:r>
      <w:r w:rsidR="00411587">
        <w:t xml:space="preserve"> and other natural disasters</w:t>
      </w:r>
      <w:r w:rsidR="005C2EEB">
        <w:t xml:space="preserve"> </w:t>
      </w:r>
      <w:ins w:id="5" w:author="Craig Parker" w:date="2022-08-23T16:51:00Z">
        <w:r w:rsidR="0066051A">
          <w:t>are</w:t>
        </w:r>
      </w:ins>
      <w:del w:id="6" w:author="Craig Parker" w:date="2022-08-23T16:51:00Z">
        <w:r w:rsidR="005C2EEB" w:rsidDel="0066051A">
          <w:delText>is</w:delText>
        </w:r>
      </w:del>
      <w:r w:rsidR="005C2EEB">
        <w:t xml:space="preserve"> </w:t>
      </w:r>
      <w:r w:rsidR="007F0FAA">
        <w:t xml:space="preserve">contributing to the </w:t>
      </w:r>
      <w:r w:rsidR="00C4427E">
        <w:t xml:space="preserve">public </w:t>
      </w:r>
      <w:r w:rsidR="007F0FAA">
        <w:t xml:space="preserve">health </w:t>
      </w:r>
      <w:r w:rsidR="00674987">
        <w:t xml:space="preserve">crisis. </w:t>
      </w:r>
      <w:r w:rsidR="002B64C5">
        <w:t>M</w:t>
      </w:r>
      <w:r w:rsidR="00416ADB">
        <w:t>igrat</w:t>
      </w:r>
      <w:r w:rsidR="00674987">
        <w:t>ion</w:t>
      </w:r>
      <w:r w:rsidR="00416ADB">
        <w:t xml:space="preserve"> from coastal </w:t>
      </w:r>
      <w:r w:rsidR="00674987">
        <w:t>and</w:t>
      </w:r>
      <w:r w:rsidR="00416ADB">
        <w:t xml:space="preserve"> rural areas </w:t>
      </w:r>
      <w:r w:rsidR="007E06DB">
        <w:t>to safer urban areas</w:t>
      </w:r>
      <w:r w:rsidR="007973E6">
        <w:t xml:space="preserve"> </w:t>
      </w:r>
      <w:ins w:id="7" w:author="Craig Parker" w:date="2022-08-23T16:52:00Z">
        <w:r w:rsidR="0066051A">
          <w:t>are</w:t>
        </w:r>
      </w:ins>
      <w:del w:id="8" w:author="Craig Parker" w:date="2022-08-23T16:52:00Z">
        <w:r w:rsidR="007973E6" w:rsidDel="0066051A">
          <w:delText>is</w:delText>
        </w:r>
      </w:del>
      <w:r w:rsidR="007973E6">
        <w:t xml:space="preserve"> on the rise</w:t>
      </w:r>
      <w:r w:rsidR="007E06DB">
        <w:t xml:space="preserve">, </w:t>
      </w:r>
      <w:r w:rsidR="00F64D8B">
        <w:t>with</w:t>
      </w:r>
      <w:r w:rsidR="00D7269A">
        <w:t xml:space="preserve"> informa</w:t>
      </w:r>
      <w:r w:rsidR="00B654BE">
        <w:t xml:space="preserve">l settlements, </w:t>
      </w:r>
      <w:r w:rsidR="007E06DB">
        <w:t>overcrowding</w:t>
      </w:r>
      <w:r w:rsidR="00EF3587">
        <w:t xml:space="preserve"> and</w:t>
      </w:r>
      <w:r w:rsidR="00F659E9">
        <w:t xml:space="preserve"> </w:t>
      </w:r>
      <w:r w:rsidR="00785897">
        <w:t>unhygienic living conditions</w:t>
      </w:r>
      <w:r w:rsidR="00EF3587">
        <w:t xml:space="preserve"> </w:t>
      </w:r>
      <w:r w:rsidR="00811571">
        <w:t>further increasing the risk</w:t>
      </w:r>
      <w:r w:rsidR="00C755F6">
        <w:t xml:space="preserve"> of infectious diseases </w:t>
      </w:r>
      <w:r w:rsidR="00F64D8B">
        <w:t>and</w:t>
      </w:r>
      <w:r w:rsidR="00674987">
        <w:t xml:space="preserve"> the emergence of</w:t>
      </w:r>
      <w:r w:rsidR="0015730C">
        <w:t xml:space="preserve"> </w:t>
      </w:r>
      <w:proofErr w:type="spellStart"/>
      <w:r w:rsidR="0015730C">
        <w:t>zoonotic</w:t>
      </w:r>
      <w:r w:rsidR="00FF514D">
        <w:t>s</w:t>
      </w:r>
      <w:proofErr w:type="spellEnd"/>
      <w:r w:rsidR="00785897">
        <w:t xml:space="preserve"> </w:t>
      </w:r>
      <w:r w:rsidR="00411587">
        <w:fldChar w:fldCharType="begin">
          <w:fldData xml:space="preserve">PEVuZE5vdGU+PENpdGU+PEF1dGhvcj5JUENDPC9BdXRob3I+PFllYXI+MjggRmVicnVhcnkgMjAy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</w:fldData>
        </w:fldChar>
      </w:r>
      <w:r w:rsidR="00ED66DB">
        <w:instrText xml:space="preserve"> ADDIN EN.CITE </w:instrText>
      </w:r>
      <w:r w:rsidR="00ED66DB">
        <w:fldChar w:fldCharType="begin">
          <w:fldData xml:space="preserve">PEVuZE5vdGU+PENpdGU+PEF1dGhvcj5JUENDPC9BdXRob3I+PFllYXI+MjggRmVicnVhcnkgMjAy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</w:fldData>
        </w:fldChar>
      </w:r>
      <w:r w:rsidR="00ED66DB">
        <w:instrText xml:space="preserve"> ADDIN EN.CITE.DATA </w:instrText>
      </w:r>
      <w:r w:rsidR="00ED66DB">
        <w:fldChar w:fldCharType="end"/>
      </w:r>
      <w:r w:rsidR="00411587">
        <w:fldChar w:fldCharType="separate"/>
      </w:r>
      <w:r w:rsidR="00ED66DB" w:rsidRPr="00ED66DB">
        <w:rPr>
          <w:noProof/>
          <w:vertAlign w:val="superscript"/>
        </w:rPr>
        <w:t>1,3,13</w:t>
      </w:r>
      <w:r w:rsidR="00411587">
        <w:fldChar w:fldCharType="end"/>
      </w:r>
      <w:r w:rsidR="00CE1CAE">
        <w:t xml:space="preserve">. </w:t>
      </w:r>
      <w:r w:rsidR="00FE47E9" w:rsidRPr="00FE47E9">
        <w:t>H</w:t>
      </w:r>
      <w:r w:rsidR="00FE47E9" w:rsidRPr="001E246D">
        <w:t xml:space="preserve">ealth systems </w:t>
      </w:r>
      <w:r w:rsidR="00C237AE">
        <w:t xml:space="preserve">are also bearing the impact of climate change directly </w:t>
      </w:r>
      <w:r w:rsidR="00371E37">
        <w:t>as a result of</w:t>
      </w:r>
      <w:r w:rsidR="00FE47E9" w:rsidRPr="001E246D">
        <w:t xml:space="preserve"> infrastructural damage</w:t>
      </w:r>
      <w:r w:rsidR="00371E37">
        <w:t xml:space="preserve">, </w:t>
      </w:r>
      <w:r w:rsidR="00FE47E9" w:rsidRPr="001E246D">
        <w:t xml:space="preserve">interruptions </w:t>
      </w:r>
      <w:r w:rsidR="00371E37">
        <w:t>to</w:t>
      </w:r>
      <w:r w:rsidR="00FE47E9" w:rsidRPr="001E246D">
        <w:t xml:space="preserve"> information and supply chain systems</w:t>
      </w:r>
      <w:r w:rsidR="00371E37">
        <w:t xml:space="preserve"> etc</w:t>
      </w:r>
      <w:r w:rsidR="00523D59">
        <w:fldChar w:fldCharType="begin"/>
      </w:r>
      <w:r w:rsidR="00523D59">
        <w:instrText xml:space="preserve"> ADDIN EN.CITE &lt;EndNote&gt;&lt;Cite&gt;&lt;Author&gt;Africa&lt;/Author&gt;&lt;Year&gt;2022&lt;/Year&gt;&lt;RecNum&gt;197&lt;/RecNum&gt;&lt;DisplayText&gt;&lt;style face="superscript"&gt;2&lt;/style&gt;&lt;/DisplayText&gt;&lt;record&gt;&lt;rec-number&gt;197&lt;/rec-number&gt;&lt;foreign-keys&gt;&lt;key app="EN" db-id="2d0w2p2v5rva0ne0rw9p9ztpfadvf2vtz2zr" timestamp="1660645394"&gt;197&lt;/key&gt;&lt;/foreign-keys&gt;&lt;ref-type name="Web Page"&gt;12&lt;/ref-type&gt;&lt;contributors&gt;&lt;authors&gt;&lt;author&gt;World Health Organization regional office for Africa&lt;/author&gt;&lt;/authors&gt;&lt;/contributors&gt;&lt;titles&gt;&lt;title&gt;Africa faces rising climate-linked health emergencies&lt;/title&gt;&lt;/titles&gt;&lt;volume&gt;2022&lt;/volume&gt;&lt;number&gt;16082022&lt;/number&gt;&lt;dates&gt;&lt;year&gt;2022&lt;/year&gt;&lt;/dates&gt;&lt;urls&gt;&lt;related-urls&gt;&lt;url&gt;https://www.afro.who.int/news/africa-faces-rising-climate-linked-health-emergencies&lt;/url&gt;&lt;/related-urls&gt;&lt;/urls&gt;&lt;/record&gt;&lt;/Cite&gt;&lt;/EndNote&gt;</w:instrText>
      </w:r>
      <w:r w:rsidR="00523D59">
        <w:fldChar w:fldCharType="separate"/>
      </w:r>
      <w:r w:rsidR="00523D59" w:rsidRPr="00523D59">
        <w:rPr>
          <w:noProof/>
          <w:vertAlign w:val="superscript"/>
        </w:rPr>
        <w:t>2</w:t>
      </w:r>
      <w:r w:rsidR="00523D59">
        <w:fldChar w:fldCharType="end"/>
      </w:r>
      <w:r w:rsidR="00FE47E9" w:rsidRPr="001E246D">
        <w:t>.</w:t>
      </w:r>
      <w:r w:rsidR="00FE47E9" w:rsidRPr="00FE47E9">
        <w:t xml:space="preserve"> </w:t>
      </w:r>
    </w:p>
    <w:p w14:paraId="0BCDF6A1" w14:textId="2A1D221C" w:rsidR="00A82118" w:rsidRDefault="00121F6D" w:rsidP="00F45C43">
      <w:r>
        <w:t>T</w:t>
      </w:r>
      <w:r w:rsidR="00FE47E9">
        <w:t>he above</w:t>
      </w:r>
      <w:r w:rsidR="00FF514D">
        <w:t xml:space="preserve"> threat</w:t>
      </w:r>
      <w:r w:rsidR="00FE47E9">
        <w:t>ens</w:t>
      </w:r>
      <w:ins w:id="9" w:author="Craig Parker" w:date="2022-08-23T16:53:00Z">
        <w:r w:rsidR="003D6559">
          <w:t xml:space="preserve"> to undermine</w:t>
        </w:r>
      </w:ins>
      <w:r w:rsidR="00FE47E9">
        <w:t xml:space="preserve"> </w:t>
      </w:r>
      <w:r w:rsidR="0069038C">
        <w:t xml:space="preserve">the achievement of </w:t>
      </w:r>
      <w:r w:rsidR="004D5C69">
        <w:t xml:space="preserve">United Nations (UN) </w:t>
      </w:r>
      <w:r w:rsidR="0069038C">
        <w:t>sustainable development goals</w:t>
      </w:r>
      <w:r w:rsidR="004D5C69">
        <w:t xml:space="preserve"> (SDGs</w:t>
      </w:r>
      <w:r w:rsidR="009E4461">
        <w:t>)</w:t>
      </w:r>
      <w:r w:rsidR="000B140F">
        <w:t>, especially SDG</w:t>
      </w:r>
      <w:r w:rsidR="00667660">
        <w:t xml:space="preserve"> 1</w:t>
      </w:r>
      <w:r w:rsidR="000B140F">
        <w:t>:</w:t>
      </w:r>
      <w:r w:rsidR="00667660">
        <w:t xml:space="preserve"> </w:t>
      </w:r>
      <w:r w:rsidR="00667660" w:rsidRPr="000B140F">
        <w:rPr>
          <w:i/>
          <w:iCs/>
        </w:rPr>
        <w:t>ending poverty</w:t>
      </w:r>
      <w:r w:rsidR="009E4461">
        <w:t>;</w:t>
      </w:r>
      <w:r w:rsidR="00C97A95">
        <w:t xml:space="preserve"> </w:t>
      </w:r>
      <w:r w:rsidR="000B140F">
        <w:t xml:space="preserve">SDG </w:t>
      </w:r>
      <w:r w:rsidR="00C97A95">
        <w:t xml:space="preserve">2: </w:t>
      </w:r>
      <w:r w:rsidR="00C97A95" w:rsidRPr="000B140F">
        <w:rPr>
          <w:i/>
          <w:iCs/>
        </w:rPr>
        <w:t>ending hunger</w:t>
      </w:r>
      <w:r w:rsidR="00C97A95">
        <w:t xml:space="preserve"> </w:t>
      </w:r>
      <w:r w:rsidR="00315D1A">
        <w:t xml:space="preserve">and </w:t>
      </w:r>
      <w:r w:rsidR="000B140F">
        <w:t xml:space="preserve">SDG </w:t>
      </w:r>
      <w:r w:rsidR="00A46AF4">
        <w:t>3</w:t>
      </w:r>
      <w:r w:rsidR="00315D1A">
        <w:t xml:space="preserve">: </w:t>
      </w:r>
      <w:r w:rsidR="00E90392" w:rsidRPr="000B140F">
        <w:rPr>
          <w:i/>
          <w:iCs/>
        </w:rPr>
        <w:t>achieving good health and wellbeing</w:t>
      </w:r>
      <w:r w:rsidR="00E90392">
        <w:t xml:space="preserve"> by 2030</w:t>
      </w:r>
      <w:r w:rsidR="00E42547">
        <w:t>, with the latter reliant on intact and responsive health systems.</w:t>
      </w:r>
      <w:r w:rsidR="00FE47E9">
        <w:t xml:space="preserve"> </w:t>
      </w:r>
      <w:r w:rsidR="00B667EB">
        <w:t xml:space="preserve">More than ever before, there is a need to </w:t>
      </w:r>
      <w:r w:rsidR="00A870DB">
        <w:t xml:space="preserve">strengthen and </w:t>
      </w:r>
      <w:r w:rsidR="00B667EB">
        <w:t xml:space="preserve">build resilient healthcare systems </w:t>
      </w:r>
      <w:r w:rsidR="001B3DE4">
        <w:t xml:space="preserve">with increased capacity to absorb and </w:t>
      </w:r>
      <w:r w:rsidR="001C20D6">
        <w:t>withstand the impact of a worsening climate crisis</w:t>
      </w:r>
      <w:r w:rsidR="007F734A">
        <w:t>,</w:t>
      </w:r>
      <w:r w:rsidR="001C20D6">
        <w:t xml:space="preserve"> </w:t>
      </w:r>
      <w:r w:rsidR="00781EC1">
        <w:t xml:space="preserve">while </w:t>
      </w:r>
      <w:r w:rsidR="00763CE5">
        <w:t xml:space="preserve">delivering standard care </w:t>
      </w:r>
      <w:r w:rsidR="00335EE3">
        <w:t>and</w:t>
      </w:r>
      <w:r w:rsidR="00763CE5">
        <w:t xml:space="preserve"> </w:t>
      </w:r>
      <w:r w:rsidR="00781EC1">
        <w:t>managing</w:t>
      </w:r>
      <w:r w:rsidR="001C20D6">
        <w:t xml:space="preserve"> </w:t>
      </w:r>
      <w:r w:rsidR="00152CC1">
        <w:t xml:space="preserve">existing and </w:t>
      </w:r>
      <w:r w:rsidR="006B2A57">
        <w:t>emerging</w:t>
      </w:r>
      <w:r w:rsidR="001C20D6">
        <w:t xml:space="preserve"> pandemics. </w:t>
      </w:r>
    </w:p>
    <w:p w14:paraId="1A01DD01" w14:textId="25C4655B" w:rsidR="0023504F" w:rsidRDefault="00C96001" w:rsidP="00F45C43">
      <w:r>
        <w:t xml:space="preserve">A </w:t>
      </w:r>
      <w:r w:rsidR="00E40140">
        <w:t>well-resourced</w:t>
      </w:r>
      <w:r>
        <w:t xml:space="preserve"> health</w:t>
      </w:r>
      <w:r w:rsidR="00A43399">
        <w:t xml:space="preserve"> </w:t>
      </w:r>
      <w:r>
        <w:t xml:space="preserve">workforce </w:t>
      </w:r>
      <w:r w:rsidR="00A43399">
        <w:t>is at the c</w:t>
      </w:r>
      <w:r w:rsidR="00E40140">
        <w:t xml:space="preserve">ore </w:t>
      </w:r>
      <w:r w:rsidR="00A43399">
        <w:t xml:space="preserve">of health systems strengthening </w:t>
      </w:r>
      <w:r w:rsidR="00E40140">
        <w:t>and h</w:t>
      </w:r>
      <w:r w:rsidR="00300BB8">
        <w:t>ealth</w:t>
      </w:r>
      <w:r w:rsidR="00E40140">
        <w:t>care</w:t>
      </w:r>
      <w:r w:rsidR="00300BB8">
        <w:t xml:space="preserve"> professionals</w:t>
      </w:r>
      <w:r w:rsidR="002700D4">
        <w:t xml:space="preserve"> (HCPs)</w:t>
      </w:r>
      <w:r w:rsidR="0077460A">
        <w:t xml:space="preserve"> are </w:t>
      </w:r>
      <w:r w:rsidR="00300BB8">
        <w:t xml:space="preserve">critical to </w:t>
      </w:r>
      <w:r w:rsidR="00E40140">
        <w:t xml:space="preserve">building </w:t>
      </w:r>
      <w:r w:rsidR="00300BB8">
        <w:t>strong and resilient health</w:t>
      </w:r>
      <w:r w:rsidR="00E40140">
        <w:t>care</w:t>
      </w:r>
      <w:r w:rsidR="00300BB8">
        <w:t xml:space="preserve"> systems</w:t>
      </w:r>
      <w:r w:rsidR="009D4FE1">
        <w:t xml:space="preserve"> that can mitigate the impact</w:t>
      </w:r>
      <w:r w:rsidR="00727EBD">
        <w:t xml:space="preserve"> of climate </w:t>
      </w:r>
      <w:commentRangeStart w:id="10"/>
      <w:commentRangeStart w:id="11"/>
      <w:r w:rsidR="00727EBD">
        <w:t>change</w:t>
      </w:r>
      <w:commentRangeEnd w:id="10"/>
      <w:r w:rsidR="003D6559">
        <w:rPr>
          <w:rStyle w:val="CommentReference"/>
        </w:rPr>
        <w:commentReference w:id="10"/>
      </w:r>
      <w:commentRangeEnd w:id="11"/>
      <w:r w:rsidR="003D6559">
        <w:rPr>
          <w:rStyle w:val="CommentReference"/>
        </w:rPr>
        <w:commentReference w:id="11"/>
      </w:r>
      <w:r w:rsidR="00952B6C">
        <w:t xml:space="preserve">. </w:t>
      </w:r>
      <w:r w:rsidR="0019091B">
        <w:t xml:space="preserve">A climate </w:t>
      </w:r>
      <w:r w:rsidR="00F0561C">
        <w:t xml:space="preserve">health crisis </w:t>
      </w:r>
      <w:r w:rsidR="009A71CC">
        <w:t xml:space="preserve">response </w:t>
      </w:r>
      <w:r w:rsidR="00F0561C">
        <w:t xml:space="preserve">requires </w:t>
      </w:r>
      <w:r w:rsidR="002700D4">
        <w:t>HCPs</w:t>
      </w:r>
      <w:r w:rsidR="00F0561C">
        <w:t xml:space="preserve"> who are </w:t>
      </w:r>
      <w:r w:rsidR="00B10C47">
        <w:t xml:space="preserve">well informed and </w:t>
      </w:r>
      <w:proofErr w:type="gramStart"/>
      <w:r w:rsidR="00B10C47">
        <w:t xml:space="preserve">are </w:t>
      </w:r>
      <w:r w:rsidR="00F0561C">
        <w:t>able</w:t>
      </w:r>
      <w:r w:rsidR="001B3DE4">
        <w:t xml:space="preserve"> to</w:t>
      </w:r>
      <w:proofErr w:type="gramEnd"/>
      <w:r w:rsidR="001B3DE4">
        <w:t xml:space="preserve"> </w:t>
      </w:r>
      <w:r w:rsidR="00125BAC">
        <w:t>anticipate</w:t>
      </w:r>
      <w:r w:rsidR="00844C77">
        <w:t>, prevent</w:t>
      </w:r>
      <w:r w:rsidR="00125BAC">
        <w:t xml:space="preserve"> </w:t>
      </w:r>
      <w:r w:rsidR="00844C77">
        <w:t>and manage</w:t>
      </w:r>
      <w:r w:rsidR="001B3DE4">
        <w:t xml:space="preserve"> </w:t>
      </w:r>
      <w:r w:rsidR="004626A4">
        <w:t>challenges</w:t>
      </w:r>
      <w:r w:rsidR="001B3DE4">
        <w:t xml:space="preserve"> placed on</w:t>
      </w:r>
      <w:r w:rsidR="00E61864">
        <w:t xml:space="preserve"> themselves and on</w:t>
      </w:r>
      <w:r w:rsidR="001B3DE4">
        <w:t xml:space="preserve"> </w:t>
      </w:r>
      <w:r w:rsidR="00844C77">
        <w:t xml:space="preserve">health </w:t>
      </w:r>
      <w:r w:rsidR="00844C77">
        <w:lastRenderedPageBreak/>
        <w:t>systems</w:t>
      </w:r>
      <w:r w:rsidR="00EA47DE">
        <w:t xml:space="preserve"> </w:t>
      </w:r>
      <w:r w:rsidR="00DC1DE9">
        <w:t>due to climate change</w:t>
      </w:r>
      <w:r w:rsidR="00F45C43" w:rsidRPr="00F45C43">
        <w:t>.</w:t>
      </w:r>
      <w:r w:rsidR="00F45C43">
        <w:t xml:space="preserve"> </w:t>
      </w:r>
      <w:r w:rsidR="00727EBD">
        <w:t>The reality however, is that</w:t>
      </w:r>
      <w:r w:rsidR="009A71CC">
        <w:t xml:space="preserve"> </w:t>
      </w:r>
      <w:r w:rsidR="002700D4">
        <w:t>most HCPs</w:t>
      </w:r>
      <w:r w:rsidR="00183DAD">
        <w:t xml:space="preserve"> are</w:t>
      </w:r>
      <w:r w:rsidR="00B10C47">
        <w:t xml:space="preserve"> </w:t>
      </w:r>
      <w:r w:rsidR="00183DAD">
        <w:t>ill-</w:t>
      </w:r>
      <w:r w:rsidR="007B1AA8">
        <w:t xml:space="preserve">equipped to manage the escalating </w:t>
      </w:r>
      <w:r w:rsidR="00A6167C">
        <w:t xml:space="preserve">climate health </w:t>
      </w:r>
      <w:r w:rsidR="007B1AA8">
        <w:t xml:space="preserve">crisis. </w:t>
      </w:r>
      <w:r w:rsidR="004C6A72">
        <w:t>P</w:t>
      </w:r>
      <w:r w:rsidR="004D4854">
        <w:t xml:space="preserve">ublic </w:t>
      </w:r>
      <w:r w:rsidR="002700D4">
        <w:t>HCPs</w:t>
      </w:r>
      <w:r w:rsidR="004419A0">
        <w:t xml:space="preserve"> </w:t>
      </w:r>
      <w:r w:rsidR="00C85A4C">
        <w:t xml:space="preserve">are disproportionately affected </w:t>
      </w:r>
      <w:r w:rsidR="0011660E">
        <w:t>due to</w:t>
      </w:r>
      <w:r w:rsidR="00E9510D">
        <w:t xml:space="preserve"> diminished capacity</w:t>
      </w:r>
      <w:r w:rsidR="00210DB6">
        <w:t xml:space="preserve"> and support</w:t>
      </w:r>
      <w:r w:rsidR="00EB115B">
        <w:t xml:space="preserve"> </w:t>
      </w:r>
      <w:r w:rsidR="00E9510D">
        <w:t>to sufficiently respond</w:t>
      </w:r>
      <w:r w:rsidR="00C85A4C">
        <w:t xml:space="preserve"> </w:t>
      </w:r>
      <w:r w:rsidR="00E9510D">
        <w:t xml:space="preserve">to the crisis. </w:t>
      </w:r>
      <w:r w:rsidR="00664824">
        <w:t xml:space="preserve">Lack of </w:t>
      </w:r>
      <w:r w:rsidR="00C415B6">
        <w:t xml:space="preserve">information </w:t>
      </w:r>
      <w:r w:rsidR="00DD5EE4">
        <w:t xml:space="preserve">and awareness </w:t>
      </w:r>
      <w:r w:rsidR="00C415B6">
        <w:t>on the extent of the climate</w:t>
      </w:r>
      <w:r w:rsidR="00EB0537">
        <w:t xml:space="preserve"> health</w:t>
      </w:r>
      <w:r w:rsidR="00C415B6">
        <w:t xml:space="preserve"> </w:t>
      </w:r>
      <w:r w:rsidR="005A0DF4">
        <w:t xml:space="preserve">crisis and the urgent </w:t>
      </w:r>
      <w:r w:rsidR="006B6B8D">
        <w:t>need to respond compounds the problem</w:t>
      </w:r>
      <w:r w:rsidR="006F2093">
        <w:t>.</w:t>
      </w:r>
      <w:r w:rsidR="00727EBD">
        <w:t xml:space="preserve"> </w:t>
      </w:r>
      <w:r w:rsidR="006F2093">
        <w:t>L</w:t>
      </w:r>
      <w:r w:rsidR="00727EBD">
        <w:t xml:space="preserve">ack of clear </w:t>
      </w:r>
      <w:r w:rsidR="009C3C04">
        <w:t xml:space="preserve">climate health </w:t>
      </w:r>
      <w:r w:rsidR="00727EBD">
        <w:t>policy</w:t>
      </w:r>
      <w:r w:rsidR="006F2093">
        <w:t xml:space="preserve"> directives</w:t>
      </w:r>
      <w:r w:rsidR="00D9576C">
        <w:t xml:space="preserve"> and </w:t>
      </w:r>
      <w:r w:rsidR="009C3C04">
        <w:t>resources</w:t>
      </w:r>
      <w:r w:rsidR="006B6B8D">
        <w:t xml:space="preserve"> is a barrier towards effective planning and </w:t>
      </w:r>
      <w:r w:rsidR="00DD5EE4">
        <w:t>execution</w:t>
      </w:r>
      <w:r w:rsidR="006B6B8D">
        <w:t xml:space="preserve">. </w:t>
      </w:r>
      <w:r w:rsidR="0023504F" w:rsidRPr="0023504F">
        <w:t xml:space="preserve">Although some </w:t>
      </w:r>
      <w:r w:rsidR="002700D4">
        <w:t>HCPs</w:t>
      </w:r>
      <w:r w:rsidR="0023504F" w:rsidRPr="0023504F">
        <w:t xml:space="preserve"> in low-</w:t>
      </w:r>
      <w:r w:rsidR="002700D4">
        <w:t xml:space="preserve"> </w:t>
      </w:r>
      <w:r w:rsidR="0023504F" w:rsidRPr="0023504F">
        <w:t xml:space="preserve">middle income countries (LMICs) have a </w:t>
      </w:r>
      <w:commentRangeStart w:id="12"/>
      <w:r w:rsidR="0023504F" w:rsidRPr="0023504F">
        <w:t>perception</w:t>
      </w:r>
      <w:commentRangeEnd w:id="12"/>
      <w:r w:rsidR="003D6559">
        <w:rPr>
          <w:rStyle w:val="CommentReference"/>
        </w:rPr>
        <w:commentReference w:id="12"/>
      </w:r>
      <w:r w:rsidR="0023504F" w:rsidRPr="0023504F">
        <w:t xml:space="preserve"> of the climate change crisis</w:t>
      </w:r>
      <w:r w:rsidR="0023504F" w:rsidRPr="0023504F">
        <w:fldChar w:fldCharType="begin">
          <w:fldData xml:space="preserve">PEVuZE5vdGU+PENpdGU+PEF1dGhvcj5HcmVpYmUgQW5kZXJzZW48L0F1dGhvcj48WWVhcj4yMDIx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</w:fldData>
        </w:fldChar>
      </w:r>
      <w:r w:rsidR="0023504F" w:rsidRPr="0023504F">
        <w:instrText xml:space="preserve"> ADDIN EN.CITE </w:instrText>
      </w:r>
      <w:r w:rsidR="0023504F" w:rsidRPr="0023504F">
        <w:fldChar w:fldCharType="begin">
          <w:fldData xml:space="preserve">PEVuZE5vdGU+PENpdGU+PEF1dGhvcj5HcmVpYmUgQW5kZXJzZW48L0F1dGhvcj48WWVhcj4yMDIx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</w:fldData>
        </w:fldChar>
      </w:r>
      <w:r w:rsidR="0023504F" w:rsidRPr="0023504F">
        <w:instrText xml:space="preserve"> ADDIN EN.CITE.DATA </w:instrText>
      </w:r>
      <w:r w:rsidR="0023504F" w:rsidRPr="0023504F">
        <w:fldChar w:fldCharType="end"/>
      </w:r>
      <w:r w:rsidR="0023504F" w:rsidRPr="0023504F">
        <w:fldChar w:fldCharType="separate"/>
      </w:r>
      <w:r w:rsidR="0023504F" w:rsidRPr="0023504F">
        <w:rPr>
          <w:vertAlign w:val="superscript"/>
        </w:rPr>
        <w:t>9</w:t>
      </w:r>
      <w:r w:rsidR="0023504F" w:rsidRPr="0023504F">
        <w:fldChar w:fldCharType="end"/>
      </w:r>
      <w:r w:rsidR="0023504F" w:rsidRPr="0023504F">
        <w:t>,</w:t>
      </w:r>
      <w:r w:rsidR="0023504F">
        <w:t xml:space="preserve"> </w:t>
      </w:r>
      <w:ins w:id="13" w:author="Craig Parker" w:date="2022-08-23T16:55:00Z">
        <w:r w:rsidR="003D6559">
          <w:t xml:space="preserve"> </w:t>
        </w:r>
      </w:ins>
      <w:r w:rsidR="0023504F">
        <w:t>c</w:t>
      </w:r>
      <w:r w:rsidR="00C4585A">
        <w:t xml:space="preserve">limate </w:t>
      </w:r>
      <w:r w:rsidR="002700D4">
        <w:t xml:space="preserve">change </w:t>
      </w:r>
      <w:r w:rsidR="0023504F">
        <w:t xml:space="preserve">and </w:t>
      </w:r>
      <w:r w:rsidR="00C4585A">
        <w:t xml:space="preserve">health advocacy </w:t>
      </w:r>
      <w:proofErr w:type="gramStart"/>
      <w:r w:rsidR="0023504F">
        <w:t>is</w:t>
      </w:r>
      <w:proofErr w:type="gramEnd"/>
      <w:r w:rsidR="0023504F">
        <w:t xml:space="preserve"> </w:t>
      </w:r>
      <w:r w:rsidR="001E3617">
        <w:t xml:space="preserve">limited to </w:t>
      </w:r>
      <w:r w:rsidR="0023504F">
        <w:t>developed</w:t>
      </w:r>
      <w:r w:rsidR="001E3617">
        <w:t xml:space="preserve"> countries</w:t>
      </w:r>
      <w:r w:rsidR="0023504F">
        <w:t xml:space="preserve"> despite the</w:t>
      </w:r>
      <w:r w:rsidR="002700D4">
        <w:t xml:space="preserve"> urgent</w:t>
      </w:r>
      <w:r w:rsidR="0023504F">
        <w:t xml:space="preserve"> need for climate justice advocacy </w:t>
      </w:r>
      <w:r w:rsidR="002700D4">
        <w:t xml:space="preserve">groups </w:t>
      </w:r>
      <w:r w:rsidR="00F65325">
        <w:t xml:space="preserve">led by HCPs </w:t>
      </w:r>
      <w:r w:rsidR="0023504F">
        <w:t>in developing countries.</w:t>
      </w:r>
    </w:p>
    <w:p w14:paraId="11D6332F" w14:textId="140F883F" w:rsidR="00E261B3" w:rsidRDefault="0023504F" w:rsidP="00F45C43">
      <w:r>
        <w:t>More than ever, t</w:t>
      </w:r>
      <w:r w:rsidR="001E42E9" w:rsidRPr="001E42E9">
        <w:t>here is a</w:t>
      </w:r>
      <w:r w:rsidR="001E42E9">
        <w:t>n urgent</w:t>
      </w:r>
      <w:r w:rsidR="001E42E9" w:rsidRPr="001E42E9">
        <w:t xml:space="preserve"> need to develop </w:t>
      </w:r>
      <w:r w:rsidR="00F65325">
        <w:t xml:space="preserve">so called </w:t>
      </w:r>
      <w:r w:rsidR="0059123B">
        <w:t>c</w:t>
      </w:r>
      <w:r w:rsidR="0059123B" w:rsidRPr="0059123B">
        <w:t xml:space="preserve">limate and </w:t>
      </w:r>
      <w:r w:rsidR="0059123B">
        <w:t>e</w:t>
      </w:r>
      <w:r w:rsidR="0059123B" w:rsidRPr="0059123B">
        <w:t xml:space="preserve">nvironmental </w:t>
      </w:r>
      <w:r w:rsidR="0059123B">
        <w:t>c</w:t>
      </w:r>
      <w:r w:rsidR="0059123B" w:rsidRPr="0059123B">
        <w:t xml:space="preserve">hange and </w:t>
      </w:r>
      <w:r w:rsidR="0059123B">
        <w:t>h</w:t>
      </w:r>
      <w:r w:rsidR="0059123B" w:rsidRPr="0059123B">
        <w:t xml:space="preserve">ealth (CECH) </w:t>
      </w:r>
      <w:r w:rsidR="001E42E9" w:rsidRPr="001E42E9">
        <w:t xml:space="preserve">competent </w:t>
      </w:r>
      <w:r w:rsidR="00F65325">
        <w:t>HCPs</w:t>
      </w:r>
      <w:r w:rsidR="001E42E9" w:rsidRPr="001E42E9">
        <w:t xml:space="preserve"> to manage </w:t>
      </w:r>
      <w:r>
        <w:t>the i</w:t>
      </w:r>
      <w:r w:rsidR="001E42E9" w:rsidRPr="001E42E9">
        <w:t>mpact of climate change on health</w:t>
      </w:r>
      <w:r w:rsidR="001E42E9" w:rsidRPr="001E42E9">
        <w:fldChar w:fldCharType="begin"/>
      </w:r>
      <w:r w:rsidR="00ED66DB">
        <w:instrText xml:space="preserve"> ADDIN EN.CITE &lt;EndNote&gt;&lt;Cite&gt;&lt;Author&gt;Jagals&lt;/Author&gt;&lt;Year&gt;2021&lt;/Year&gt;&lt;RecNum&gt;199&lt;/RecNum&gt;&lt;DisplayText&gt;&lt;style face="superscript"&gt;14&lt;/style&gt;&lt;/DisplayText&gt;&lt;record&gt;&lt;rec-number&gt;199&lt;/rec-number&gt;&lt;foreign-keys&gt;&lt;key app="EN" db-id="2d0w2p2v5rva0ne0rw9p9ztpfadvf2vtz2zr" timestamp="1660651824"&gt;199&lt;/key&gt;&lt;/foreign-keys&gt;&lt;ref-type name="Journal Article"&gt;17&lt;/ref-type&gt;&lt;contributors&gt;&lt;authors&gt;&lt;author&gt;Jagals, Paul&lt;/author&gt;&lt;author&gt;Ebi, Kristie&lt;/author&gt;&lt;/authors&gt;&lt;/contributors&gt;&lt;titles&gt;&lt;title&gt;Core Competencies for Health Workers to Deal with Climate and Environmental Change&lt;/title&gt;&lt;secondary-title&gt;International Journal of Environmental Research and Public Health&lt;/secondary-title&gt;&lt;/titles&gt;&lt;periodical&gt;&lt;full-title&gt;International Journal of Environmental Research and Public Health&lt;/full-title&gt;&lt;/periodical&gt;&lt;pages&gt;3849&lt;/pages&gt;&lt;volume&gt;18&lt;/volume&gt;&lt;number&gt;8&lt;/number&gt;&lt;dates&gt;&lt;year&gt;2021&lt;/year&gt;&lt;/dates&gt;&lt;isbn&gt;1660-4601&lt;/isbn&gt;&lt;accession-num&gt;doi:10.3390/ijerph18083849&lt;/accession-num&gt;&lt;urls&gt;&lt;related-urls&gt;&lt;url&gt;https://www.mdpi.com/1660-4601/18/8/3849&lt;/url&gt;&lt;/related-urls&gt;&lt;/urls&gt;&lt;/record&gt;&lt;/Cite&gt;&lt;Cite&gt;&lt;Author&gt;Jagals&lt;/Author&gt;&lt;Year&gt;2021&lt;/Year&gt;&lt;RecNum&gt;199&lt;/RecNum&gt;&lt;record&gt;&lt;rec-number&gt;199&lt;/rec-number&gt;&lt;foreign-keys&gt;&lt;key app="EN" db-id="2d0w2p2v5rva0ne0rw9p9ztpfadvf2vtz2zr" timestamp="1660651824"&gt;199&lt;/key&gt;&lt;/foreign-keys&gt;&lt;ref-type name="Journal Article"&gt;17&lt;/ref-type&gt;&lt;contributors&gt;&lt;authors&gt;&lt;author&gt;Jagals, Paul&lt;/author&gt;&lt;author&gt;Ebi, Kristie&lt;/author&gt;&lt;/authors&gt;&lt;/contributors&gt;&lt;titles&gt;&lt;title&gt;Core Competencies for Health Workers to Deal with Climate and Environmental Change&lt;/title&gt;&lt;secondary-title&gt;International Journal of Environmental Research and Public Health&lt;/secondary-title&gt;&lt;/titles&gt;&lt;periodical&gt;&lt;full-title&gt;International Journal of Environmental Research and Public Health&lt;/full-title&gt;&lt;/periodical&gt;&lt;pages&gt;3849&lt;/pages&gt;&lt;volume&gt;18&lt;/volume&gt;&lt;number&gt;8&lt;/number&gt;&lt;dates&gt;&lt;year&gt;2021&lt;/year&gt;&lt;/dates&gt;&lt;isbn&gt;1660-4601&lt;/isbn&gt;&lt;accession-num&gt;doi:10.3390/ijerph18083849&lt;/accession-num&gt;&lt;urls&gt;&lt;related-urls&gt;&lt;url&gt;https://www.mdpi.com/1660-4601/18/8/3849&lt;/url&gt;&lt;/related-urls&gt;&lt;/urls&gt;&lt;/record&gt;&lt;/Cite&gt;&lt;/EndNote&gt;</w:instrText>
      </w:r>
      <w:r w:rsidR="001E42E9" w:rsidRPr="001E42E9">
        <w:fldChar w:fldCharType="separate"/>
      </w:r>
      <w:r w:rsidR="00ED66DB" w:rsidRPr="00ED66DB">
        <w:rPr>
          <w:noProof/>
          <w:vertAlign w:val="superscript"/>
        </w:rPr>
        <w:t>14</w:t>
      </w:r>
      <w:r w:rsidR="001E42E9" w:rsidRPr="001E42E9">
        <w:fldChar w:fldCharType="end"/>
      </w:r>
      <w:r w:rsidR="001E42E9">
        <w:t xml:space="preserve">. </w:t>
      </w:r>
      <w:r w:rsidR="00A00CB2">
        <w:t>T</w:t>
      </w:r>
      <w:r w:rsidR="00EA4A86">
        <w:t>here i</w:t>
      </w:r>
      <w:r w:rsidR="00A00CB2">
        <w:t xml:space="preserve">s </w:t>
      </w:r>
      <w:r w:rsidR="00CA79C7">
        <w:t xml:space="preserve">also </w:t>
      </w:r>
      <w:r w:rsidR="00A00CB2">
        <w:t xml:space="preserve">a need </w:t>
      </w:r>
      <w:r w:rsidR="00B32A46">
        <w:t>for</w:t>
      </w:r>
      <w:r w:rsidR="00CA79C7">
        <w:t xml:space="preserve"> </w:t>
      </w:r>
      <w:r w:rsidR="009018E0">
        <w:t>HCPs</w:t>
      </w:r>
      <w:r w:rsidR="00063760">
        <w:t xml:space="preserve"> to </w:t>
      </w:r>
      <w:r w:rsidR="00CA79C7">
        <w:t>contribute to the</w:t>
      </w:r>
      <w:r w:rsidR="005E21D6">
        <w:t xml:space="preserve"> body of knowledge</w:t>
      </w:r>
      <w:r w:rsidR="00B32A46">
        <w:t xml:space="preserve"> on the impact of </w:t>
      </w:r>
      <w:r w:rsidR="000051F9">
        <w:t xml:space="preserve">climate change </w:t>
      </w:r>
      <w:r w:rsidR="00B32A46">
        <w:t>on the</w:t>
      </w:r>
      <w:r w:rsidR="000051F9">
        <w:t xml:space="preserve"> health</w:t>
      </w:r>
      <w:r w:rsidR="00B32A46">
        <w:t xml:space="preserve"> of </w:t>
      </w:r>
      <w:r w:rsidR="00FA4C55">
        <w:t>vulnerable populations</w:t>
      </w:r>
      <w:r w:rsidR="000051F9">
        <w:t xml:space="preserve"> in LMICs. </w:t>
      </w:r>
      <w:r w:rsidR="00CA79C7">
        <w:t>S</w:t>
      </w:r>
      <w:r w:rsidR="00DD15E5">
        <w:t xml:space="preserve">tudies </w:t>
      </w:r>
      <w:r w:rsidR="00CA79C7">
        <w:t>need to include</w:t>
      </w:r>
      <w:r w:rsidR="00883D2B">
        <w:t xml:space="preserve"> </w:t>
      </w:r>
      <w:r w:rsidR="00DD15E5">
        <w:t>causal</w:t>
      </w:r>
      <w:r w:rsidR="00883D2B">
        <w:t xml:space="preserve"> </w:t>
      </w:r>
      <w:r w:rsidR="008C341C">
        <w:t>link</w:t>
      </w:r>
      <w:r w:rsidR="00DD15E5">
        <w:t xml:space="preserve">s and </w:t>
      </w:r>
      <w:r w:rsidR="002070BA">
        <w:t xml:space="preserve">clinical pathways </w:t>
      </w:r>
      <w:r w:rsidR="00DD15E5">
        <w:t xml:space="preserve">of climate </w:t>
      </w:r>
      <w:r w:rsidR="00CA79C7">
        <w:t xml:space="preserve">and </w:t>
      </w:r>
      <w:r w:rsidR="00DD15E5">
        <w:t>health disease,</w:t>
      </w:r>
      <w:r w:rsidR="002070BA">
        <w:t xml:space="preserve"> </w:t>
      </w:r>
      <w:proofErr w:type="gramStart"/>
      <w:r w:rsidR="002070BA">
        <w:t>e.g.</w:t>
      </w:r>
      <w:proofErr w:type="gramEnd"/>
      <w:r w:rsidR="002070BA">
        <w:t xml:space="preserve"> heat and health</w:t>
      </w:r>
      <w:r w:rsidR="00D42BC8">
        <w:t>,</w:t>
      </w:r>
      <w:r w:rsidR="00DD15E5">
        <w:t xml:space="preserve"> to better understand t</w:t>
      </w:r>
      <w:r w:rsidR="00425E82">
        <w:t>he pathophysiology</w:t>
      </w:r>
      <w:r w:rsidR="00D42BC8">
        <w:t>, prevention</w:t>
      </w:r>
      <w:r w:rsidR="00425E82">
        <w:t xml:space="preserve"> and management thereof</w:t>
      </w:r>
      <w:r w:rsidR="00FA4C55">
        <w:t xml:space="preserve"> </w:t>
      </w:r>
      <w:r w:rsidR="000421C7">
        <w:t>and</w:t>
      </w:r>
      <w:r w:rsidR="000B30C4">
        <w:t xml:space="preserve"> evidence to support the effectiveness </w:t>
      </w:r>
      <w:r w:rsidR="00FD1F4F">
        <w:t xml:space="preserve">and efficacy </w:t>
      </w:r>
      <w:r w:rsidR="000B30C4">
        <w:t xml:space="preserve">of proposed </w:t>
      </w:r>
      <w:r w:rsidR="005A168E">
        <w:t xml:space="preserve">climate and health </w:t>
      </w:r>
      <w:r w:rsidR="000B30C4">
        <w:t>interventions</w:t>
      </w:r>
      <w:r w:rsidR="00A6740B" w:rsidRPr="00A6740B">
        <w:fldChar w:fldCharType="begin">
          <w:fldData xml:space="preserve">PEVuZE5vdGU+PENpdGU+PEF1dGhvcj5EdXByYXo8L0F1dGhvcj48WWVhcj4yMDIxPC9ZZWFyPjxS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</w:fldData>
        </w:fldChar>
      </w:r>
      <w:r w:rsidR="00ED66DB">
        <w:instrText xml:space="preserve"> ADDIN EN.CITE </w:instrText>
      </w:r>
      <w:r w:rsidR="00ED66DB">
        <w:fldChar w:fldCharType="begin">
          <w:fldData xml:space="preserve">PEVuZE5vdGU+PENpdGU+PEF1dGhvcj5EdXByYXo8L0F1dGhvcj48WWVhcj4yMDIxPC9ZZWFyPjxS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</w:fldData>
        </w:fldChar>
      </w:r>
      <w:r w:rsidR="00ED66DB">
        <w:instrText xml:space="preserve"> ADDIN EN.CITE.DATA </w:instrText>
      </w:r>
      <w:r w:rsidR="00ED66DB">
        <w:fldChar w:fldCharType="end"/>
      </w:r>
      <w:r w:rsidR="00A6740B" w:rsidRPr="00A6740B">
        <w:fldChar w:fldCharType="separate"/>
      </w:r>
      <w:r w:rsidR="00ED66DB" w:rsidRPr="00ED66DB">
        <w:rPr>
          <w:noProof/>
          <w:vertAlign w:val="superscript"/>
        </w:rPr>
        <w:t>9,15</w:t>
      </w:r>
      <w:r w:rsidR="00A6740B" w:rsidRPr="00A6740B">
        <w:fldChar w:fldCharType="end"/>
      </w:r>
      <w:r w:rsidR="00620BCD">
        <w:t>.</w:t>
      </w:r>
    </w:p>
    <w:p w14:paraId="55B49CD2" w14:textId="25EAF6D4" w:rsidR="00801697" w:rsidRDefault="00063760">
      <w:r>
        <w:t>A</w:t>
      </w:r>
      <w:r w:rsidR="00C868A4" w:rsidRPr="00C868A4">
        <w:t xml:space="preserve">n adequate response to the impact of climate change on health requires </w:t>
      </w:r>
      <w:r w:rsidR="000339D7">
        <w:t>a</w:t>
      </w:r>
      <w:r w:rsidR="002D0767">
        <w:t xml:space="preserve"> </w:t>
      </w:r>
      <w:r w:rsidR="00FD1F4F">
        <w:t>non-traditional approach</w:t>
      </w:r>
      <w:r w:rsidR="002D0767">
        <w:t xml:space="preserve"> that </w:t>
      </w:r>
      <w:r w:rsidR="002F3687">
        <w:t>embrace</w:t>
      </w:r>
      <w:r w:rsidR="00C868A4" w:rsidRPr="00C868A4">
        <w:t xml:space="preserve"> broader</w:t>
      </w:r>
      <w:r w:rsidR="005A168E">
        <w:t>,</w:t>
      </w:r>
      <w:r w:rsidR="00C868A4" w:rsidRPr="00C868A4">
        <w:t xml:space="preserve"> </w:t>
      </w:r>
      <w:r w:rsidR="005A168E">
        <w:t>trans</w:t>
      </w:r>
      <w:r w:rsidR="00C868A4" w:rsidRPr="00C868A4">
        <w:t>disciplinary</w:t>
      </w:r>
      <w:r w:rsidR="00DF2781">
        <w:t xml:space="preserve"> team</w:t>
      </w:r>
      <w:r w:rsidR="00455798">
        <w:t>s</w:t>
      </w:r>
      <w:r w:rsidR="00C868A4" w:rsidRPr="00C868A4">
        <w:t xml:space="preserve"> </w:t>
      </w:r>
      <w:r w:rsidR="00455798">
        <w:t>and</w:t>
      </w:r>
      <w:r w:rsidR="00C868A4" w:rsidRPr="00C868A4">
        <w:t xml:space="preserve"> multi-stakeholders outside of health. This includes </w:t>
      </w:r>
      <w:r w:rsidR="00D82A6B">
        <w:t>collaborations</w:t>
      </w:r>
      <w:r w:rsidR="00DF2781">
        <w:t xml:space="preserve"> and </w:t>
      </w:r>
      <w:r w:rsidR="005A26E5">
        <w:t xml:space="preserve">the establishment of </w:t>
      </w:r>
      <w:r w:rsidR="00DF2781">
        <w:t>knowledge sharing</w:t>
      </w:r>
      <w:r w:rsidR="000339D7">
        <w:t xml:space="preserve"> </w:t>
      </w:r>
      <w:r w:rsidR="00C156E7">
        <w:t xml:space="preserve">platforms </w:t>
      </w:r>
      <w:r w:rsidR="000339D7">
        <w:t>with</w:t>
      </w:r>
      <w:r w:rsidR="00D82A6B">
        <w:t xml:space="preserve"> expert</w:t>
      </w:r>
      <w:r w:rsidR="006872C6">
        <w:t>s outs</w:t>
      </w:r>
      <w:r w:rsidR="0043437F">
        <w:t xml:space="preserve">ide of the healthcare </w:t>
      </w:r>
      <w:commentRangeStart w:id="14"/>
      <w:r w:rsidR="0043437F">
        <w:t>industry</w:t>
      </w:r>
      <w:commentRangeEnd w:id="14"/>
      <w:r w:rsidR="003D6559">
        <w:rPr>
          <w:rStyle w:val="CommentReference"/>
        </w:rPr>
        <w:commentReference w:id="14"/>
      </w:r>
      <w:r w:rsidR="00D82A6B">
        <w:t>,</w:t>
      </w:r>
      <w:r w:rsidR="00C868A4" w:rsidRPr="00C868A4">
        <w:t xml:space="preserve"> </w:t>
      </w:r>
      <w:proofErr w:type="gramStart"/>
      <w:r w:rsidR="00C868A4" w:rsidRPr="00C868A4">
        <w:t>e.g.</w:t>
      </w:r>
      <w:proofErr w:type="gramEnd"/>
      <w:r w:rsidR="00C868A4" w:rsidRPr="00C868A4">
        <w:t xml:space="preserve"> environmentalists, climatologists, engineers etc.</w:t>
      </w:r>
      <w:r w:rsidR="005A26E5">
        <w:t>,</w:t>
      </w:r>
      <w:r w:rsidR="00C868A4" w:rsidRPr="00C868A4">
        <w:t xml:space="preserve"> to develop </w:t>
      </w:r>
      <w:r w:rsidR="00DD4D18">
        <w:t xml:space="preserve">a better understanding </w:t>
      </w:r>
      <w:r w:rsidR="00C868A4" w:rsidRPr="00C868A4">
        <w:t xml:space="preserve">and </w:t>
      </w:r>
      <w:r w:rsidR="00DD4D18">
        <w:t xml:space="preserve">to </w:t>
      </w:r>
      <w:r w:rsidR="0043437F">
        <w:t xml:space="preserve">jointly </w:t>
      </w:r>
      <w:r w:rsidR="00C868A4" w:rsidRPr="00C868A4">
        <w:t xml:space="preserve">implement </w:t>
      </w:r>
      <w:r w:rsidR="005A168E">
        <w:t xml:space="preserve">comprehensive climate change </w:t>
      </w:r>
      <w:r w:rsidR="00C868A4" w:rsidRPr="00C868A4">
        <w:t xml:space="preserve">adaptation-mitigation </w:t>
      </w:r>
      <w:r w:rsidR="005A168E">
        <w:t xml:space="preserve">health </w:t>
      </w:r>
      <w:r w:rsidR="00C868A4" w:rsidRPr="00C868A4">
        <w:t>interventions</w:t>
      </w:r>
      <w:r w:rsidR="000339D7">
        <w:t>.</w:t>
      </w:r>
      <w:r w:rsidR="00C868A4" w:rsidRPr="00C868A4">
        <w:t xml:space="preserve"> </w:t>
      </w:r>
      <w:r w:rsidR="000339D7">
        <w:t>M</w:t>
      </w:r>
      <w:r w:rsidR="00C868A4" w:rsidRPr="00C868A4">
        <w:t>ost</w:t>
      </w:r>
      <w:r w:rsidR="00D72240">
        <w:t xml:space="preserve"> </w:t>
      </w:r>
      <w:r w:rsidR="00132717">
        <w:t>academic</w:t>
      </w:r>
      <w:r w:rsidR="00D72240">
        <w:t xml:space="preserve"> institutes </w:t>
      </w:r>
      <w:r w:rsidR="00E261B3">
        <w:t xml:space="preserve">have yet to embrace this approach to learning and so most </w:t>
      </w:r>
      <w:r w:rsidR="00132717">
        <w:t>HCPs</w:t>
      </w:r>
      <w:r w:rsidR="00E261B3">
        <w:t xml:space="preserve"> </w:t>
      </w:r>
      <w:r w:rsidR="00132717">
        <w:t xml:space="preserve">graduate without exposure to </w:t>
      </w:r>
      <w:r w:rsidR="008D39FA">
        <w:t>comprehen</w:t>
      </w:r>
      <w:r w:rsidR="00C729AA">
        <w:t xml:space="preserve">sive </w:t>
      </w:r>
      <w:r w:rsidR="007F0C9E">
        <w:t>transdisciplinary approaches</w:t>
      </w:r>
      <w:r w:rsidR="00B908EE">
        <w:t xml:space="preserve"> to </w:t>
      </w:r>
      <w:r w:rsidR="00537ED4">
        <w:t xml:space="preserve">tackling </w:t>
      </w:r>
      <w:r w:rsidR="00B908EE">
        <w:t xml:space="preserve">climate </w:t>
      </w:r>
      <w:commentRangeStart w:id="15"/>
      <w:r w:rsidR="00B908EE">
        <w:t>change</w:t>
      </w:r>
      <w:commentRangeEnd w:id="15"/>
      <w:r w:rsidR="008A5BA6">
        <w:rPr>
          <w:rStyle w:val="CommentReference"/>
        </w:rPr>
        <w:commentReference w:id="15"/>
      </w:r>
      <w:r w:rsidR="00B908EE">
        <w:t>.</w:t>
      </w:r>
    </w:p>
    <w:p w14:paraId="19E701E7" w14:textId="5E801B80" w:rsidR="00067D64" w:rsidRDefault="00801697">
      <w:r>
        <w:t>E</w:t>
      </w:r>
      <w:r w:rsidR="00AA3724">
        <w:t xml:space="preserve">vidence is </w:t>
      </w:r>
      <w:r w:rsidR="00640BCA">
        <w:t>mounting</w:t>
      </w:r>
      <w:r w:rsidR="00AA3724">
        <w:t xml:space="preserve"> o</w:t>
      </w:r>
      <w:r w:rsidR="005737C7">
        <w:t>n</w:t>
      </w:r>
      <w:r w:rsidR="00AA3724">
        <w:t xml:space="preserve"> </w:t>
      </w:r>
      <w:r w:rsidR="006F238C">
        <w:t xml:space="preserve">the </w:t>
      </w:r>
      <w:r w:rsidR="00707BC3">
        <w:t>direct impact</w:t>
      </w:r>
      <w:r w:rsidR="0011660E">
        <w:t xml:space="preserve"> of </w:t>
      </w:r>
      <w:r w:rsidR="00E20E22">
        <w:t>climate change on the physical and mental wellbeing</w:t>
      </w:r>
      <w:r w:rsidR="00707BC3">
        <w:t xml:space="preserve"> </w:t>
      </w:r>
      <w:r w:rsidR="00C634FF">
        <w:t>of</w:t>
      </w:r>
      <w:r w:rsidR="00707BC3">
        <w:t xml:space="preserve"> </w:t>
      </w:r>
      <w:commentRangeStart w:id="16"/>
      <w:r w:rsidR="00225C5D">
        <w:t>HCPs</w:t>
      </w:r>
      <w:commentRangeEnd w:id="16"/>
      <w:r w:rsidR="008A5BA6">
        <w:rPr>
          <w:rStyle w:val="CommentReference"/>
        </w:rPr>
        <w:commentReference w:id="16"/>
      </w:r>
      <w:r w:rsidR="00707BC3">
        <w:t xml:space="preserve">. </w:t>
      </w:r>
      <w:r w:rsidR="00A249B4">
        <w:t xml:space="preserve">HCPs are often exposed to </w:t>
      </w:r>
      <w:r w:rsidR="000A02FD">
        <w:t>hazardous climate related</w:t>
      </w:r>
      <w:r w:rsidR="00F77F9F">
        <w:t xml:space="preserve"> </w:t>
      </w:r>
      <w:r w:rsidR="00A249B4">
        <w:t>working condition</w:t>
      </w:r>
      <w:r w:rsidR="000A02FD">
        <w:t>s</w:t>
      </w:r>
      <w:r w:rsidR="00FE1469">
        <w:t>, for example</w:t>
      </w:r>
      <w:r w:rsidR="00B11BD7">
        <w:t xml:space="preserve"> </w:t>
      </w:r>
      <w:r w:rsidR="005B5CD3">
        <w:t>excessive</w:t>
      </w:r>
      <w:r w:rsidR="006F238C">
        <w:t xml:space="preserve"> heat</w:t>
      </w:r>
      <w:r w:rsidR="005B5CD3">
        <w:t xml:space="preserve"> </w:t>
      </w:r>
      <w:r w:rsidR="00CE3034">
        <w:t>in</w:t>
      </w:r>
      <w:r w:rsidR="00F77F9F">
        <w:t xml:space="preserve"> </w:t>
      </w:r>
      <w:r w:rsidR="000A02FD">
        <w:t xml:space="preserve">labour and </w:t>
      </w:r>
      <w:r w:rsidR="00CE3034">
        <w:t>neonatal units</w:t>
      </w:r>
      <w:r w:rsidR="00F77F9F">
        <w:t xml:space="preserve">, </w:t>
      </w:r>
      <w:r w:rsidR="00E11FF1">
        <w:t xml:space="preserve">exposure to adverse weather elements </w:t>
      </w:r>
      <w:r w:rsidR="000A02FD">
        <w:t>delivering</w:t>
      </w:r>
      <w:r w:rsidR="00E11FF1">
        <w:t xml:space="preserve"> community</w:t>
      </w:r>
      <w:r w:rsidR="000A02FD">
        <w:t>-based</w:t>
      </w:r>
      <w:r w:rsidR="00E11FF1">
        <w:t xml:space="preserve"> </w:t>
      </w:r>
      <w:r w:rsidR="002453F1">
        <w:t xml:space="preserve">health </w:t>
      </w:r>
      <w:r w:rsidR="00C542F5">
        <w:t>services.</w:t>
      </w:r>
      <w:r w:rsidR="00CE3034">
        <w:t xml:space="preserve"> </w:t>
      </w:r>
      <w:r w:rsidR="00696DA6">
        <w:t>The i</w:t>
      </w:r>
      <w:r w:rsidR="005120E2">
        <w:t>nfrastructu</w:t>
      </w:r>
      <w:r w:rsidR="00696DA6">
        <w:t>re of</w:t>
      </w:r>
      <w:r w:rsidR="005120E2">
        <w:t xml:space="preserve"> most public health facilities </w:t>
      </w:r>
      <w:r w:rsidR="009E7294">
        <w:t>ha</w:t>
      </w:r>
      <w:r w:rsidR="00696DA6">
        <w:t>s</w:t>
      </w:r>
      <w:r w:rsidR="009E7294">
        <w:t xml:space="preserve"> not been </w:t>
      </w:r>
      <w:r w:rsidR="00696DA6">
        <w:t xml:space="preserve">designed </w:t>
      </w:r>
      <w:r w:rsidR="009E7294">
        <w:t>to withstand</w:t>
      </w:r>
      <w:r w:rsidR="00F76550">
        <w:t xml:space="preserve"> rising temperatures and may compound the problem, for example </w:t>
      </w:r>
      <w:r w:rsidR="0045123D">
        <w:t>the presence of steel rods</w:t>
      </w:r>
      <w:r w:rsidR="00F76550">
        <w:t xml:space="preserve"> that absorb heat</w:t>
      </w:r>
      <w:r w:rsidR="007349DF">
        <w:t xml:space="preserve">, poorly ventilated rooms and </w:t>
      </w:r>
      <w:r w:rsidR="00067D64">
        <w:t>lack of proper airflow</w:t>
      </w:r>
      <w:r w:rsidR="003F0264">
        <w:t xml:space="preserve"> design</w:t>
      </w:r>
      <w:r w:rsidR="000F7D1A">
        <w:t xml:space="preserve"> within clinics</w:t>
      </w:r>
      <w:r w:rsidR="003F0264">
        <w:t xml:space="preserve"> </w:t>
      </w:r>
      <w:r w:rsidR="003C76FD">
        <w:t xml:space="preserve">with high humidity and </w:t>
      </w:r>
      <w:r w:rsidR="00837F41">
        <w:t>inability to clear infectious organisms</w:t>
      </w:r>
      <w:r w:rsidR="00067D64">
        <w:t xml:space="preserve">. </w:t>
      </w:r>
      <w:r w:rsidR="00C542F5">
        <w:t xml:space="preserve">These work environments </w:t>
      </w:r>
      <w:r w:rsidR="005060EA">
        <w:t xml:space="preserve">can intensify the impact of adverse weather </w:t>
      </w:r>
      <w:r w:rsidR="00317F43">
        <w:t>and result in</w:t>
      </w:r>
      <w:r w:rsidR="00C542F5">
        <w:t xml:space="preserve"> </w:t>
      </w:r>
      <w:r w:rsidR="00CE3034">
        <w:t>dehydration</w:t>
      </w:r>
      <w:r w:rsidR="003E1444">
        <w:t>, heat exhaustion</w:t>
      </w:r>
      <w:r w:rsidR="00317F43">
        <w:t>,</w:t>
      </w:r>
      <w:r w:rsidR="0011660E">
        <w:t xml:space="preserve"> </w:t>
      </w:r>
      <w:r w:rsidR="00317F43">
        <w:t>emergence of acute illnesses and</w:t>
      </w:r>
      <w:r w:rsidR="0011660E">
        <w:t xml:space="preserve"> </w:t>
      </w:r>
      <w:r w:rsidR="00AD16C7">
        <w:t>worsening</w:t>
      </w:r>
      <w:r w:rsidR="0011660E">
        <w:t xml:space="preserve"> </w:t>
      </w:r>
      <w:r w:rsidR="00317F43">
        <w:t xml:space="preserve">pre-existing </w:t>
      </w:r>
      <w:r w:rsidR="00887465">
        <w:t>NCDs</w:t>
      </w:r>
      <w:r w:rsidR="002453F1">
        <w:t xml:space="preserve"> in healthcare workers</w:t>
      </w:r>
      <w:r w:rsidR="003C715B">
        <w:fldChar w:fldCharType="begin">
          <w:fldData xml:space="preserve">PEVuZE5vdGU+PENpdGU+PEF1dGhvcj5FYmk8L0F1dGhvcj48WWVhcj4yMDIxPC9ZZWFyPjxSZWNO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</w:fldData>
        </w:fldChar>
      </w:r>
      <w:r w:rsidR="00ED66DB">
        <w:instrText xml:space="preserve"> ADDIN EN.CITE </w:instrText>
      </w:r>
      <w:r w:rsidR="00ED66DB">
        <w:fldChar w:fldCharType="begin">
          <w:fldData xml:space="preserve">PEVuZE5vdGU+PENpdGU+PEF1dGhvcj5FYmk8L0F1dGhvcj48WWVhcj4yMDIxPC9ZZWFyPjxSZWNO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</w:fldData>
        </w:fldChar>
      </w:r>
      <w:r w:rsidR="00ED66DB">
        <w:instrText xml:space="preserve"> ADDIN EN.CITE.DATA </w:instrText>
      </w:r>
      <w:r w:rsidR="00ED66DB">
        <w:fldChar w:fldCharType="end"/>
      </w:r>
      <w:r w:rsidR="003C715B">
        <w:fldChar w:fldCharType="separate"/>
      </w:r>
      <w:r w:rsidR="00ED66DB" w:rsidRPr="00ED66DB">
        <w:rPr>
          <w:noProof/>
          <w:vertAlign w:val="superscript"/>
        </w:rPr>
        <w:t>4,9</w:t>
      </w:r>
      <w:r w:rsidR="003C715B">
        <w:fldChar w:fldCharType="end"/>
      </w:r>
      <w:r w:rsidR="003E1444">
        <w:t xml:space="preserve">. </w:t>
      </w:r>
    </w:p>
    <w:p w14:paraId="4F7A99DD" w14:textId="63D45B7E" w:rsidR="00E35FD5" w:rsidRDefault="002453F1">
      <w:r>
        <w:t>E</w:t>
      </w:r>
      <w:r w:rsidR="00C625F2">
        <w:t xml:space="preserve">xcessive heat </w:t>
      </w:r>
      <w:r w:rsidR="00DF1E7A">
        <w:t xml:space="preserve">is </w:t>
      </w:r>
      <w:r w:rsidR="0019083A">
        <w:t xml:space="preserve">also </w:t>
      </w:r>
      <w:r w:rsidR="00DF1E7A">
        <w:t>associated with</w:t>
      </w:r>
      <w:r w:rsidR="006F238C" w:rsidRPr="006F238C">
        <w:t xml:space="preserve"> loss of productivity</w:t>
      </w:r>
      <w:r w:rsidR="004E339D">
        <w:t xml:space="preserve"> in workers</w:t>
      </w:r>
      <w:r w:rsidR="00AF6D04">
        <w:t xml:space="preserve"> and HCPs are not spared from this</w:t>
      </w:r>
      <w:r w:rsidR="00C51975">
        <w:fldChar w:fldCharType="begin"/>
      </w:r>
      <w:r w:rsidR="00C51975">
        <w:instrText xml:space="preserve"> ADDIN EN.CITE &lt;EndNote&gt;&lt;Cite&gt;&lt;Author&gt;OFFICE&lt;/Author&gt;&lt;Year&gt;2019&lt;/Year&gt;&lt;RecNum&gt;204&lt;/RecNum&gt;&lt;DisplayText&gt;&lt;style face="superscript"&gt;8&lt;/style&gt;&lt;/DisplayText&gt;&lt;record&gt;&lt;rec-number&gt;204&lt;/rec-number&gt;&lt;foreign-keys&gt;&lt;key app="EN" db-id="2d0w2p2v5rva0ne0rw9p9ztpfadvf2vtz2zr" timestamp="1661010451"&gt;204&lt;/key&gt;&lt;/foreign-keys&gt;&lt;ref-type name="Book"&gt;6&lt;/ref-type&gt;&lt;contributors&gt;&lt;authors&gt;&lt;author&gt;INTERNATIONAL LABOUR OFFICE&lt;/author&gt;&lt;author&gt;MAREK HARSDORFF&lt;/author&gt;&lt;author&gt;MOUS.&lt;/author&gt;&lt;/authors&gt;&lt;/contributors&gt;&lt;titles&gt;&lt;title&gt;WORKING ON A WARMER PLANET; THE IMPACT OF HEAT STRESS ON LABOUR PRODUCTIVITY AND DECENT WORK&lt;/title&gt;&lt;/titles&gt;&lt;dates&gt;&lt;year&gt;2019&lt;/year&gt;&lt;/dates&gt;&lt;publisher&gt;RESEARCH DEPARTMENT&lt;/publisher&gt;&lt;isbn&gt;9221329682&lt;/isbn&gt;&lt;urls&gt;&lt;/urls&gt;&lt;/record&gt;&lt;/Cite&gt;&lt;/EndNote&gt;</w:instrText>
      </w:r>
      <w:r w:rsidR="00C51975">
        <w:fldChar w:fldCharType="separate"/>
      </w:r>
      <w:r w:rsidR="00C51975" w:rsidRPr="00C51975">
        <w:rPr>
          <w:noProof/>
          <w:vertAlign w:val="superscript"/>
        </w:rPr>
        <w:t>8</w:t>
      </w:r>
      <w:r w:rsidR="00C51975">
        <w:fldChar w:fldCharType="end"/>
      </w:r>
      <w:r w:rsidR="00397C4A">
        <w:t xml:space="preserve">. </w:t>
      </w:r>
      <w:r w:rsidR="0019083A">
        <w:t>The</w:t>
      </w:r>
      <w:r w:rsidR="00397C4A">
        <w:t xml:space="preserve"> </w:t>
      </w:r>
      <w:r w:rsidR="00A77EEA">
        <w:t xml:space="preserve">2019 </w:t>
      </w:r>
      <w:r w:rsidR="00DF1E7A">
        <w:t>International Labour Office (</w:t>
      </w:r>
      <w:r w:rsidR="00397C4A">
        <w:t>ILO</w:t>
      </w:r>
      <w:r w:rsidR="00DF1E7A">
        <w:t>)</w:t>
      </w:r>
      <w:r w:rsidR="00397C4A">
        <w:t xml:space="preserve"> report</w:t>
      </w:r>
      <w:r w:rsidR="0019083A">
        <w:t xml:space="preserve"> states that</w:t>
      </w:r>
      <w:r w:rsidR="00397C4A">
        <w:t xml:space="preserve"> </w:t>
      </w:r>
      <w:r w:rsidR="00A648C2">
        <w:t>2% of the total working hours are projected to be lost every year due to heat</w:t>
      </w:r>
      <w:r w:rsidR="00A77EEA">
        <w:fldChar w:fldCharType="begin"/>
      </w:r>
      <w:r w:rsidR="009122ED">
        <w:instrText xml:space="preserve"> ADDIN EN.CITE &lt;EndNote&gt;&lt;Cite&gt;&lt;Author&gt;OFFICE&lt;/Author&gt;&lt;Year&gt;2019&lt;/Year&gt;&lt;RecNum&gt;204&lt;/RecNum&gt;&lt;DisplayText&gt;&lt;style face="superscript"&gt;8&lt;/style&gt;&lt;/DisplayText&gt;&lt;record&gt;&lt;rec-number&gt;204&lt;/rec-number&gt;&lt;foreign-keys&gt;&lt;key app="EN" db-id="2d0w2p2v5rva0ne0rw9p9ztpfadvf2vtz2zr" timestamp="1661010451"&gt;204&lt;/key&gt;&lt;/foreign-keys&gt;&lt;ref-type name="Book"&gt;6&lt;/ref-type&gt;&lt;contributors&gt;&lt;authors&gt;&lt;author&gt;INTERNATIONAL LABOUR OFFICE&lt;/author&gt;&lt;author&gt;MAREK HARSDORFF&lt;/author&gt;&lt;author&gt;MOUS.&lt;/author&gt;&lt;/authors&gt;&lt;/contributors&gt;&lt;titles&gt;&lt;title&gt;WORKING ON A WARMER PLANET; THE IMPACT OF HEAT STRESS ON LABOUR PRODUCTIVITY AND DECENT WORK&lt;/title&gt;&lt;/titles&gt;&lt;dates&gt;&lt;year&gt;2019&lt;/year&gt;&lt;/dates&gt;&lt;publisher&gt;RESEARCH DEPARTMENT&lt;/publisher&gt;&lt;isbn&gt;9221329682&lt;/isbn&gt;&lt;urls&gt;&lt;/urls&gt;&lt;/record&gt;&lt;/Cite&gt;&lt;/EndNote&gt;</w:instrText>
      </w:r>
      <w:r w:rsidR="00A77EEA">
        <w:fldChar w:fldCharType="separate"/>
      </w:r>
      <w:r w:rsidR="009122ED" w:rsidRPr="009122ED">
        <w:rPr>
          <w:noProof/>
          <w:vertAlign w:val="superscript"/>
        </w:rPr>
        <w:t>8</w:t>
      </w:r>
      <w:r w:rsidR="00A77EEA">
        <w:fldChar w:fldCharType="end"/>
      </w:r>
      <w:r w:rsidR="00A77EEA">
        <w:t xml:space="preserve">. </w:t>
      </w:r>
      <w:r w:rsidR="00C81257">
        <w:t xml:space="preserve">Loss </w:t>
      </w:r>
      <w:r w:rsidR="00030249">
        <w:t>of</w:t>
      </w:r>
      <w:r w:rsidR="00C81257">
        <w:t xml:space="preserve"> productivity</w:t>
      </w:r>
      <w:r w:rsidR="003A4D5C">
        <w:t xml:space="preserve"> </w:t>
      </w:r>
      <w:r w:rsidR="006126C7">
        <w:t>is often associated with</w:t>
      </w:r>
      <w:r w:rsidR="00B526A7">
        <w:t xml:space="preserve"> </w:t>
      </w:r>
      <w:r w:rsidR="00B526A7" w:rsidRPr="00B526A7">
        <w:t>absenteeism, presenteeism</w:t>
      </w:r>
      <w:r w:rsidR="00030249">
        <w:t xml:space="preserve"> and </w:t>
      </w:r>
      <w:r w:rsidR="00B526A7" w:rsidRPr="00B526A7">
        <w:t>poor staff attitude</w:t>
      </w:r>
      <w:r w:rsidR="001D2B4D">
        <w:t xml:space="preserve"> </w:t>
      </w:r>
      <w:r w:rsidR="00B526A7" w:rsidRPr="00B526A7">
        <w:t xml:space="preserve">as </w:t>
      </w:r>
      <w:r w:rsidR="00AF6D04">
        <w:t>HCPs</w:t>
      </w:r>
      <w:r w:rsidR="00B526A7" w:rsidRPr="00B526A7">
        <w:t xml:space="preserve"> </w:t>
      </w:r>
      <w:r w:rsidR="006126C7">
        <w:t>become</w:t>
      </w:r>
      <w:r w:rsidR="001D2B4D">
        <w:t xml:space="preserve"> </w:t>
      </w:r>
      <w:r w:rsidR="00B526A7" w:rsidRPr="00B526A7">
        <w:t>overwhelmed</w:t>
      </w:r>
      <w:r w:rsidR="001D2B4D">
        <w:t xml:space="preserve"> and</w:t>
      </w:r>
      <w:r w:rsidR="00AF4921">
        <w:t xml:space="preserve"> are unable to</w:t>
      </w:r>
      <w:r w:rsidR="006126C7">
        <w:t xml:space="preserve"> cope</w:t>
      </w:r>
      <w:r w:rsidR="00AF4921">
        <w:t xml:space="preserve">. This </w:t>
      </w:r>
      <w:r w:rsidR="003A4D5C">
        <w:t xml:space="preserve">has </w:t>
      </w:r>
      <w:r w:rsidR="00834E20">
        <w:t>direct</w:t>
      </w:r>
      <w:r w:rsidR="003A4D5C">
        <w:t xml:space="preserve"> impact on the </w:t>
      </w:r>
      <w:r w:rsidR="00C81ABD">
        <w:t>quality of care</w:t>
      </w:r>
      <w:r w:rsidR="00F81D7D">
        <w:t xml:space="preserve"> </w:t>
      </w:r>
      <w:r w:rsidR="003C3D0B">
        <w:t>provided</w:t>
      </w:r>
      <w:r w:rsidR="0012338F">
        <w:t xml:space="preserve"> and further weaken</w:t>
      </w:r>
      <w:r w:rsidR="008F01A8">
        <w:t>s</w:t>
      </w:r>
      <w:r w:rsidR="0012338F">
        <w:t xml:space="preserve"> health systems</w:t>
      </w:r>
      <w:r w:rsidR="00F81D7D">
        <w:t xml:space="preserve"> </w:t>
      </w:r>
      <w:r w:rsidR="0012338F">
        <w:t xml:space="preserve">as demand </w:t>
      </w:r>
      <w:r w:rsidR="008F01A8">
        <w:t>becomes</w:t>
      </w:r>
      <w:r w:rsidR="0012338F">
        <w:t xml:space="preserve"> greater than supply</w:t>
      </w:r>
      <w:r w:rsidR="00E35FD5">
        <w:t xml:space="preserve">. </w:t>
      </w:r>
      <w:r w:rsidR="00AF3DD6">
        <w:t>T</w:t>
      </w:r>
      <w:r w:rsidR="00DA7D48">
        <w:t>herefore, t</w:t>
      </w:r>
      <w:r w:rsidR="00AF3DD6">
        <w:t xml:space="preserve">o strengthen health systems, </w:t>
      </w:r>
      <w:r w:rsidR="00DA7D48">
        <w:t>HCPs</w:t>
      </w:r>
      <w:r w:rsidR="00227343">
        <w:t xml:space="preserve"> need to be</w:t>
      </w:r>
      <w:r w:rsidR="00A4629B">
        <w:t xml:space="preserve"> prepared </w:t>
      </w:r>
      <w:r w:rsidR="004301B3">
        <w:t>to</w:t>
      </w:r>
      <w:r w:rsidR="00577133">
        <w:t xml:space="preserve"> protect them</w:t>
      </w:r>
      <w:r w:rsidR="00D359C7">
        <w:t>selves</w:t>
      </w:r>
      <w:r w:rsidR="007A2976">
        <w:t xml:space="preserve"> against the impact of climate change on</w:t>
      </w:r>
      <w:r w:rsidR="00DA7D48">
        <w:t xml:space="preserve"> their</w:t>
      </w:r>
      <w:r w:rsidR="007A2976">
        <w:t xml:space="preserve"> health</w:t>
      </w:r>
      <w:r w:rsidR="009079DB">
        <w:t xml:space="preserve"> </w:t>
      </w:r>
      <w:r w:rsidR="00DA7D48">
        <w:t xml:space="preserve">and </w:t>
      </w:r>
      <w:r w:rsidR="009079DB">
        <w:t>preserv</w:t>
      </w:r>
      <w:r w:rsidR="00A125AF">
        <w:t>e</w:t>
      </w:r>
      <w:r w:rsidR="009079DB">
        <w:t xml:space="preserve"> </w:t>
      </w:r>
      <w:r w:rsidR="008F01A8">
        <w:t xml:space="preserve">much needed </w:t>
      </w:r>
      <w:r w:rsidR="00771011">
        <w:t>health service delivery</w:t>
      </w:r>
      <w:r w:rsidR="00DD6E90">
        <w:t>.</w:t>
      </w:r>
      <w:r w:rsidR="00AF3DD6">
        <w:t xml:space="preserve"> </w:t>
      </w:r>
    </w:p>
    <w:p w14:paraId="31D39E06" w14:textId="77777777" w:rsidR="00821682" w:rsidRDefault="00190E99">
      <w:r>
        <w:t>H</w:t>
      </w:r>
      <w:r w:rsidR="00A125AF">
        <w:t>CPs</w:t>
      </w:r>
      <w:r>
        <w:t xml:space="preserve"> </w:t>
      </w:r>
      <w:r w:rsidR="00B17C80">
        <w:t xml:space="preserve">can significantly contribute </w:t>
      </w:r>
      <w:r w:rsidR="00BD566E">
        <w:t>towards</w:t>
      </w:r>
      <w:r w:rsidR="002A7CC1">
        <w:t xml:space="preserve"> an effective response to the climate </w:t>
      </w:r>
      <w:r w:rsidR="00550EFE">
        <w:t xml:space="preserve">and </w:t>
      </w:r>
      <w:r w:rsidR="002A7CC1">
        <w:t xml:space="preserve">health crisis </w:t>
      </w:r>
      <w:r w:rsidR="00550EFE">
        <w:t>in various ways. These include</w:t>
      </w:r>
      <w:r w:rsidR="00002007">
        <w:t xml:space="preserve"> </w:t>
      </w:r>
      <w:proofErr w:type="spellStart"/>
      <w:r w:rsidR="00002007">
        <w:t>i</w:t>
      </w:r>
      <w:proofErr w:type="spellEnd"/>
      <w:r w:rsidR="00002007">
        <w:t>)</w:t>
      </w:r>
      <w:r w:rsidR="000B51A5">
        <w:t xml:space="preserve"> </w:t>
      </w:r>
      <w:r w:rsidR="00120E54">
        <w:t>the p</w:t>
      </w:r>
      <w:r w:rsidR="000B51A5">
        <w:t xml:space="preserve">romotion of self-care </w:t>
      </w:r>
      <w:r w:rsidR="0019058F">
        <w:t>through</w:t>
      </w:r>
      <w:r w:rsidR="00A4284A">
        <w:t xml:space="preserve"> behavioural change and</w:t>
      </w:r>
      <w:r w:rsidR="0019058F">
        <w:t xml:space="preserve"> the </w:t>
      </w:r>
      <w:r w:rsidR="00060E41">
        <w:t>adoption of</w:t>
      </w:r>
      <w:r w:rsidR="000B51A5">
        <w:t xml:space="preserve"> protective and preventive measure</w:t>
      </w:r>
      <w:r w:rsidR="00060E41">
        <w:t>s</w:t>
      </w:r>
      <w:r w:rsidR="0019058F">
        <w:t>;</w:t>
      </w:r>
      <w:r w:rsidR="00BD566E">
        <w:t xml:space="preserve"> </w:t>
      </w:r>
      <w:r w:rsidR="00002007">
        <w:t xml:space="preserve">ii) </w:t>
      </w:r>
      <w:r w:rsidR="001C0D0C" w:rsidRPr="001C0D0C">
        <w:t xml:space="preserve">health systems preparation to </w:t>
      </w:r>
      <w:r w:rsidR="00582212">
        <w:t xml:space="preserve">assess and </w:t>
      </w:r>
      <w:r w:rsidR="001C0D0C" w:rsidRPr="001C0D0C">
        <w:t xml:space="preserve">mitigate the impact of climate change on </w:t>
      </w:r>
      <w:r w:rsidR="00582212">
        <w:t xml:space="preserve">e.g. </w:t>
      </w:r>
      <w:r w:rsidR="001C0D0C" w:rsidRPr="001C0D0C">
        <w:t>infrastructure and other services</w:t>
      </w:r>
      <w:r w:rsidR="001C0D0C">
        <w:t>; iii)</w:t>
      </w:r>
      <w:r w:rsidR="001C0D0C" w:rsidRPr="001C0D0C">
        <w:t xml:space="preserve"> </w:t>
      </w:r>
      <w:r w:rsidR="00FA169C">
        <w:t xml:space="preserve">support for </w:t>
      </w:r>
      <w:r w:rsidR="001C0D0C">
        <w:t xml:space="preserve">the </w:t>
      </w:r>
      <w:r w:rsidR="00582212">
        <w:t>implementation</w:t>
      </w:r>
      <w:r w:rsidR="001C0D0C">
        <w:t xml:space="preserve"> of </w:t>
      </w:r>
      <w:r w:rsidR="00002007">
        <w:t xml:space="preserve">climate </w:t>
      </w:r>
      <w:r w:rsidR="001C0D0C">
        <w:t xml:space="preserve">and </w:t>
      </w:r>
      <w:r w:rsidR="00002007">
        <w:t>health</w:t>
      </w:r>
      <w:r w:rsidR="00754E7E">
        <w:t xml:space="preserve"> interventions targete</w:t>
      </w:r>
      <w:r w:rsidR="003457F7">
        <w:t>d</w:t>
      </w:r>
      <w:r w:rsidR="00677418">
        <w:t xml:space="preserve"> </w:t>
      </w:r>
      <w:r w:rsidR="001C0D0C">
        <w:t xml:space="preserve">at </w:t>
      </w:r>
      <w:r w:rsidR="00754E7E">
        <w:t>patients</w:t>
      </w:r>
      <w:r w:rsidR="003457F7">
        <w:t xml:space="preserve"> and the community</w:t>
      </w:r>
      <w:r w:rsidR="001C0D0C">
        <w:t>;</w:t>
      </w:r>
      <w:r w:rsidR="003457F7">
        <w:t xml:space="preserve"> </w:t>
      </w:r>
      <w:r w:rsidR="006F3BB3">
        <w:t xml:space="preserve">and </w:t>
      </w:r>
      <w:r w:rsidR="00B67DC2">
        <w:t xml:space="preserve">iv) </w:t>
      </w:r>
      <w:r w:rsidR="00C2533B">
        <w:lastRenderedPageBreak/>
        <w:t xml:space="preserve">support for </w:t>
      </w:r>
      <w:r w:rsidR="006F3BB3">
        <w:t xml:space="preserve">climate and health </w:t>
      </w:r>
      <w:r w:rsidR="00267EE5">
        <w:t xml:space="preserve">advocacy, </w:t>
      </w:r>
      <w:r w:rsidR="006F3BB3">
        <w:t>policy development</w:t>
      </w:r>
      <w:r w:rsidR="00267EE5">
        <w:t xml:space="preserve"> and</w:t>
      </w:r>
      <w:r w:rsidR="00FA169C">
        <w:t xml:space="preserve"> implementation</w:t>
      </w:r>
      <w:r w:rsidR="006F3BB3">
        <w:t>. This should be underpinned by</w:t>
      </w:r>
      <w:r w:rsidR="00996915">
        <w:t xml:space="preserve"> </w:t>
      </w:r>
      <w:r w:rsidR="006F3BB3">
        <w:t>capacity building through formal and informal education</w:t>
      </w:r>
      <w:r w:rsidR="00267EE5">
        <w:t>al</w:t>
      </w:r>
      <w:r w:rsidR="00996915">
        <w:t xml:space="preserve"> </w:t>
      </w:r>
      <w:r w:rsidR="00C2533B">
        <w:t>channels,</w:t>
      </w:r>
      <w:r w:rsidR="00996915">
        <w:t xml:space="preserve"> so </w:t>
      </w:r>
      <w:r w:rsidR="00CD2DF9">
        <w:t>they are</w:t>
      </w:r>
      <w:r w:rsidR="004C77D9">
        <w:t xml:space="preserve"> more knowledgeable</w:t>
      </w:r>
      <w:r w:rsidR="00CD2DF9">
        <w:t xml:space="preserve"> and thus able to effectively respond to the crisis</w:t>
      </w:r>
      <w:r w:rsidR="0072595F">
        <w:t>. Capacity building shou</w:t>
      </w:r>
      <w:r w:rsidR="005A13F1">
        <w:t>ld include investments in research and development</w:t>
      </w:r>
      <w:r w:rsidR="00A03BF0">
        <w:t xml:space="preserve"> </w:t>
      </w:r>
      <w:r w:rsidR="00C2533B">
        <w:t>infra</w:t>
      </w:r>
      <w:r w:rsidR="00FD64E6">
        <w:t xml:space="preserve">structure </w:t>
      </w:r>
      <w:r w:rsidR="00A03BF0">
        <w:t xml:space="preserve">to add to the body of </w:t>
      </w:r>
      <w:r w:rsidR="00997BF0">
        <w:t xml:space="preserve">knowledge in this relatively new field. </w:t>
      </w:r>
    </w:p>
    <w:p w14:paraId="6E4C952B" w14:textId="526EA419" w:rsidR="0035594D" w:rsidRDefault="004E773C">
      <w:r w:rsidRPr="00830E48">
        <w:rPr>
          <w:i/>
          <w:iCs/>
        </w:rPr>
        <w:t xml:space="preserve">Figure </w:t>
      </w:r>
      <w:r w:rsidR="00830E48" w:rsidRPr="00830E48">
        <w:rPr>
          <w:i/>
          <w:iCs/>
        </w:rPr>
        <w:t>1</w:t>
      </w:r>
      <w:r w:rsidR="00830E48">
        <w:t xml:space="preserve"> below</w:t>
      </w:r>
      <w:r w:rsidR="00C51177">
        <w:t xml:space="preserve"> shows a</w:t>
      </w:r>
      <w:r w:rsidR="008E6E8C">
        <w:t xml:space="preserve"> yet to be published</w:t>
      </w:r>
      <w:r w:rsidR="00C51177">
        <w:t xml:space="preserve"> framework</w:t>
      </w:r>
      <w:r w:rsidR="00A156BD">
        <w:t xml:space="preserve"> </w:t>
      </w:r>
      <w:r w:rsidR="00821682">
        <w:t>developed</w:t>
      </w:r>
      <w:r w:rsidR="00C51177">
        <w:t xml:space="preserve"> by </w:t>
      </w:r>
      <w:r w:rsidR="00C51177" w:rsidRPr="00821682">
        <w:rPr>
          <w:i/>
          <w:iCs/>
        </w:rPr>
        <w:t>Chersich et al</w:t>
      </w:r>
      <w:r w:rsidR="00821682">
        <w:rPr>
          <w:i/>
          <w:iCs/>
        </w:rPr>
        <w:t>, 2022</w:t>
      </w:r>
      <w:r w:rsidR="005149F1">
        <w:rPr>
          <w:i/>
          <w:iCs/>
        </w:rPr>
        <w:t>,</w:t>
      </w:r>
      <w:r w:rsidR="00C51177">
        <w:t xml:space="preserve"> </w:t>
      </w:r>
      <w:r w:rsidR="008E6E8C">
        <w:t xml:space="preserve">to </w:t>
      </w:r>
      <w:r w:rsidR="005149F1">
        <w:t>describe</w:t>
      </w:r>
      <w:r w:rsidR="008E6E8C">
        <w:t xml:space="preserve"> </w:t>
      </w:r>
      <w:r w:rsidR="005149F1">
        <w:t xml:space="preserve">interventions to </w:t>
      </w:r>
      <w:r w:rsidR="00EF2622">
        <w:t>address</w:t>
      </w:r>
      <w:r w:rsidR="005149F1">
        <w:t xml:space="preserve"> </w:t>
      </w:r>
      <w:r w:rsidR="008E6E8C">
        <w:t>climate</w:t>
      </w:r>
      <w:r w:rsidR="007601CB">
        <w:t xml:space="preserve"> </w:t>
      </w:r>
      <w:r w:rsidR="005149F1">
        <w:t xml:space="preserve">change </w:t>
      </w:r>
      <w:r w:rsidR="008E6E8C">
        <w:t>and</w:t>
      </w:r>
      <w:r w:rsidR="00EF2622">
        <w:t xml:space="preserve"> the impact on</w:t>
      </w:r>
      <w:r w:rsidR="008E6E8C">
        <w:t xml:space="preserve"> health. </w:t>
      </w:r>
      <w:r w:rsidR="00CB5FF3">
        <w:t>T</w:t>
      </w:r>
      <w:r w:rsidR="00202A8E">
        <w:t>h</w:t>
      </w:r>
      <w:r w:rsidR="00B6394A">
        <w:t>e</w:t>
      </w:r>
      <w:r w:rsidR="00202A8E">
        <w:t xml:space="preserve"> framework</w:t>
      </w:r>
      <w:r w:rsidR="00CB5FF3">
        <w:t xml:space="preserve"> describes</w:t>
      </w:r>
      <w:r w:rsidR="00E33960">
        <w:t xml:space="preserve"> various </w:t>
      </w:r>
      <w:r w:rsidR="00711F18">
        <w:t xml:space="preserve">intervention </w:t>
      </w:r>
      <w:r w:rsidR="00E33960">
        <w:t xml:space="preserve">components that include </w:t>
      </w:r>
      <w:r w:rsidR="00767DBE" w:rsidRPr="00B6394A">
        <w:rPr>
          <w:i/>
          <w:iCs/>
        </w:rPr>
        <w:t xml:space="preserve">behaviour change and awareness, </w:t>
      </w:r>
      <w:r w:rsidR="00BC5955" w:rsidRPr="00B6394A">
        <w:rPr>
          <w:i/>
          <w:iCs/>
        </w:rPr>
        <w:t>health systems and new health services, built environment,</w:t>
      </w:r>
      <w:r w:rsidR="00E42643" w:rsidRPr="00B6394A">
        <w:rPr>
          <w:i/>
          <w:iCs/>
        </w:rPr>
        <w:t xml:space="preserve"> </w:t>
      </w:r>
      <w:r w:rsidR="00821682" w:rsidRPr="00B6394A">
        <w:rPr>
          <w:i/>
          <w:iCs/>
        </w:rPr>
        <w:t>nature-based</w:t>
      </w:r>
      <w:r w:rsidR="00E42643" w:rsidRPr="00B6394A">
        <w:rPr>
          <w:i/>
          <w:iCs/>
        </w:rPr>
        <w:t xml:space="preserve"> solutions, </w:t>
      </w:r>
      <w:r w:rsidR="006478D2" w:rsidRPr="00B6394A">
        <w:rPr>
          <w:i/>
          <w:iCs/>
        </w:rPr>
        <w:t>poverty reduction and equity</w:t>
      </w:r>
      <w:r w:rsidR="006478D2">
        <w:t xml:space="preserve">, </w:t>
      </w:r>
      <w:r w:rsidR="006478D2" w:rsidRPr="00B6394A">
        <w:rPr>
          <w:i/>
          <w:iCs/>
        </w:rPr>
        <w:t>policy action</w:t>
      </w:r>
      <w:r w:rsidR="00CB5FF3">
        <w:t>,</w:t>
      </w:r>
      <w:r w:rsidR="006478D2">
        <w:t xml:space="preserve"> all embedded in </w:t>
      </w:r>
      <w:r w:rsidR="00CB5FF3">
        <w:t xml:space="preserve">the need for </w:t>
      </w:r>
      <w:r w:rsidR="006478D2" w:rsidRPr="00B6394A">
        <w:rPr>
          <w:i/>
          <w:iCs/>
        </w:rPr>
        <w:t>climate financing</w:t>
      </w:r>
      <w:r w:rsidR="00CB5FF3">
        <w:t>. These components are addressed</w:t>
      </w:r>
      <w:r w:rsidR="00CB5FF3" w:rsidRPr="00CB5FF3">
        <w:t xml:space="preserve"> from individual </w:t>
      </w:r>
      <w:r w:rsidR="001E0150">
        <w:t xml:space="preserve">up </w:t>
      </w:r>
      <w:r w:rsidR="00CB5FF3" w:rsidRPr="00CB5FF3">
        <w:t>to national level</w:t>
      </w:r>
      <w:r w:rsidR="001E0150">
        <w:t>s.</w:t>
      </w:r>
      <w:r w:rsidR="006478D2">
        <w:t xml:space="preserve"> This framework can be adjusted for HCPs to include the following:</w:t>
      </w:r>
      <w:r w:rsidR="00381C72">
        <w:t xml:space="preserve"> </w:t>
      </w:r>
      <w:r w:rsidR="002339FC" w:rsidRPr="00381C72">
        <w:rPr>
          <w:b/>
          <w:bCs/>
        </w:rPr>
        <w:t>Promot</w:t>
      </w:r>
      <w:r w:rsidR="007E5139" w:rsidRPr="00381C72">
        <w:rPr>
          <w:b/>
          <w:bCs/>
        </w:rPr>
        <w:t>ion of</w:t>
      </w:r>
      <w:r w:rsidR="000E5D51" w:rsidRPr="00381C72">
        <w:rPr>
          <w:b/>
          <w:bCs/>
        </w:rPr>
        <w:t xml:space="preserve"> </w:t>
      </w:r>
      <w:r w:rsidR="00FD7D32" w:rsidRPr="00381C72">
        <w:rPr>
          <w:b/>
          <w:bCs/>
        </w:rPr>
        <w:t>S</w:t>
      </w:r>
      <w:r w:rsidR="002339FC" w:rsidRPr="00381C72">
        <w:rPr>
          <w:b/>
          <w:bCs/>
        </w:rPr>
        <w:t>elf-</w:t>
      </w:r>
      <w:r w:rsidR="00FD7D32" w:rsidRPr="00381C72">
        <w:rPr>
          <w:b/>
          <w:bCs/>
        </w:rPr>
        <w:t>C</w:t>
      </w:r>
      <w:r w:rsidR="002339FC" w:rsidRPr="00381C72">
        <w:rPr>
          <w:b/>
          <w:bCs/>
        </w:rPr>
        <w:t>are</w:t>
      </w:r>
      <w:r w:rsidR="00BD74A1">
        <w:t xml:space="preserve">; </w:t>
      </w:r>
      <w:r w:rsidR="00334E75" w:rsidRPr="00381C72">
        <w:rPr>
          <w:b/>
          <w:bCs/>
        </w:rPr>
        <w:t xml:space="preserve">Patient and Community </w:t>
      </w:r>
      <w:r w:rsidR="00BD74A1">
        <w:rPr>
          <w:b/>
          <w:bCs/>
        </w:rPr>
        <w:t>A</w:t>
      </w:r>
      <w:r w:rsidR="00334E75" w:rsidRPr="00381C72">
        <w:rPr>
          <w:b/>
          <w:bCs/>
        </w:rPr>
        <w:t>wareness</w:t>
      </w:r>
      <w:r w:rsidR="00334E75">
        <w:t xml:space="preserve"> as part of behavioural change and awareness, </w:t>
      </w:r>
      <w:r w:rsidR="00661E8E" w:rsidRPr="00270F70">
        <w:rPr>
          <w:b/>
          <w:bCs/>
        </w:rPr>
        <w:t>Ma</w:t>
      </w:r>
      <w:r w:rsidR="00270F70" w:rsidRPr="00270F70">
        <w:rPr>
          <w:b/>
          <w:bCs/>
        </w:rPr>
        <w:t xml:space="preserve">nagement of </w:t>
      </w:r>
      <w:r w:rsidR="00270F70">
        <w:rPr>
          <w:b/>
          <w:bCs/>
        </w:rPr>
        <w:t>O</w:t>
      </w:r>
      <w:r w:rsidR="00270F70" w:rsidRPr="00270F70">
        <w:rPr>
          <w:b/>
          <w:bCs/>
        </w:rPr>
        <w:t>ccupational exposure</w:t>
      </w:r>
      <w:r w:rsidR="00270F70">
        <w:t xml:space="preserve"> and </w:t>
      </w:r>
      <w:r w:rsidR="00915655" w:rsidRPr="00381C72">
        <w:rPr>
          <w:b/>
          <w:bCs/>
        </w:rPr>
        <w:t xml:space="preserve">Health </w:t>
      </w:r>
      <w:r w:rsidR="00381C72" w:rsidRPr="00381C72">
        <w:rPr>
          <w:b/>
          <w:bCs/>
        </w:rPr>
        <w:t>S</w:t>
      </w:r>
      <w:r w:rsidR="00915655" w:rsidRPr="00381C72">
        <w:rPr>
          <w:b/>
          <w:bCs/>
        </w:rPr>
        <w:t xml:space="preserve">ystem </w:t>
      </w:r>
      <w:r w:rsidR="00381C72" w:rsidRPr="00381C72">
        <w:rPr>
          <w:b/>
          <w:bCs/>
        </w:rPr>
        <w:t>P</w:t>
      </w:r>
      <w:r w:rsidR="00915655" w:rsidRPr="00381C72">
        <w:rPr>
          <w:b/>
          <w:bCs/>
        </w:rPr>
        <w:t>reparedness</w:t>
      </w:r>
      <w:r w:rsidR="007C196F">
        <w:t xml:space="preserve"> that includes support for interventions </w:t>
      </w:r>
      <w:r w:rsidR="00787B39">
        <w:t xml:space="preserve">at </w:t>
      </w:r>
      <w:r w:rsidR="00821682">
        <w:t>nature-based</w:t>
      </w:r>
      <w:r w:rsidR="00787B39">
        <w:t xml:space="preserve"> solutions and the built environment and </w:t>
      </w:r>
      <w:r w:rsidR="00787B39" w:rsidRPr="00381C72">
        <w:rPr>
          <w:b/>
          <w:bCs/>
        </w:rPr>
        <w:t xml:space="preserve">Climate and Health </w:t>
      </w:r>
      <w:r w:rsidR="00BD74A1">
        <w:rPr>
          <w:b/>
          <w:bCs/>
        </w:rPr>
        <w:t>A</w:t>
      </w:r>
      <w:r w:rsidR="001B5D73" w:rsidRPr="00381C72">
        <w:rPr>
          <w:b/>
          <w:bCs/>
        </w:rPr>
        <w:t xml:space="preserve">dvocacy and </w:t>
      </w:r>
      <w:r w:rsidR="00BD74A1">
        <w:rPr>
          <w:b/>
          <w:bCs/>
        </w:rPr>
        <w:t>P</w:t>
      </w:r>
      <w:r w:rsidR="001B5D73" w:rsidRPr="00381C72">
        <w:rPr>
          <w:b/>
          <w:bCs/>
        </w:rPr>
        <w:t xml:space="preserve">olicy </w:t>
      </w:r>
      <w:r w:rsidR="00BD74A1">
        <w:rPr>
          <w:b/>
          <w:bCs/>
        </w:rPr>
        <w:t>A</w:t>
      </w:r>
      <w:r w:rsidR="001B5D73" w:rsidRPr="00381C72">
        <w:rPr>
          <w:b/>
          <w:bCs/>
        </w:rPr>
        <w:t>dvancement</w:t>
      </w:r>
      <w:r w:rsidR="001B5D73">
        <w:t xml:space="preserve">; all embedded in </w:t>
      </w:r>
      <w:r w:rsidR="00381C72" w:rsidRPr="00381C72">
        <w:rPr>
          <w:b/>
          <w:bCs/>
        </w:rPr>
        <w:t>C</w:t>
      </w:r>
      <w:r w:rsidR="001B5D73" w:rsidRPr="00381C72">
        <w:rPr>
          <w:b/>
          <w:bCs/>
        </w:rPr>
        <w:t xml:space="preserve">apacity </w:t>
      </w:r>
      <w:r w:rsidR="00381C72" w:rsidRPr="00381C72">
        <w:rPr>
          <w:b/>
          <w:bCs/>
        </w:rPr>
        <w:t>B</w:t>
      </w:r>
      <w:r w:rsidR="001B5D73" w:rsidRPr="00381C72">
        <w:rPr>
          <w:b/>
          <w:bCs/>
        </w:rPr>
        <w:t xml:space="preserve">uilding and </w:t>
      </w:r>
      <w:r w:rsidR="00381C72" w:rsidRPr="00381C72">
        <w:rPr>
          <w:b/>
          <w:bCs/>
        </w:rPr>
        <w:t>R</w:t>
      </w:r>
      <w:r w:rsidR="001B5D73" w:rsidRPr="00381C72">
        <w:rPr>
          <w:b/>
          <w:bCs/>
        </w:rPr>
        <w:t>esearch</w:t>
      </w:r>
      <w:r w:rsidR="001B5D73">
        <w:t xml:space="preserve">. </w:t>
      </w:r>
    </w:p>
    <w:p w14:paraId="799A34EF" w14:textId="29CF80C3" w:rsidR="00270F70" w:rsidRPr="00270F70" w:rsidRDefault="00270F70">
      <w:pPr>
        <w:rPr>
          <w:i/>
          <w:iCs/>
          <w:sz w:val="20"/>
          <w:szCs w:val="20"/>
        </w:rPr>
      </w:pPr>
      <w:r w:rsidRPr="00270F70">
        <w:rPr>
          <w:i/>
          <w:iCs/>
          <w:sz w:val="20"/>
          <w:szCs w:val="20"/>
        </w:rPr>
        <w:t>Figure 1: Interventional framework for Healthcare Professionals</w:t>
      </w:r>
    </w:p>
    <w:p w14:paraId="725CA546" w14:textId="54A4F9B8" w:rsidR="00447FC8" w:rsidRDefault="00DD3C99">
      <w:r>
        <w:rPr>
          <w:noProof/>
        </w:rPr>
        <w:drawing>
          <wp:inline distT="0" distB="0" distL="0" distR="0" wp14:anchorId="580CFD2E" wp14:editId="28780C31">
            <wp:extent cx="5486400" cy="3200400"/>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0E13759" w14:textId="4196D4CD" w:rsidR="00747C4E" w:rsidRDefault="00270F70">
      <w:r>
        <w:t xml:space="preserve">                               Capacity Building and Research</w:t>
      </w:r>
    </w:p>
    <w:p w14:paraId="739683DE" w14:textId="77777777" w:rsidR="00270F70" w:rsidRDefault="00270F70"/>
    <w:p w14:paraId="7D083BF5" w14:textId="05DDFF9C" w:rsidR="00BC7D71" w:rsidRPr="00F70521" w:rsidRDefault="00830E48" w:rsidP="00BC7D71">
      <w:pPr>
        <w:pStyle w:val="ListParagraph"/>
        <w:numPr>
          <w:ilvl w:val="0"/>
          <w:numId w:val="2"/>
        </w:numPr>
        <w:rPr>
          <w:sz w:val="28"/>
          <w:szCs w:val="28"/>
        </w:rPr>
      </w:pPr>
      <w:r>
        <w:rPr>
          <w:sz w:val="28"/>
          <w:szCs w:val="28"/>
        </w:rPr>
        <w:t xml:space="preserve">Promotion of </w:t>
      </w:r>
      <w:r w:rsidR="00BC7D71" w:rsidRPr="00F70521">
        <w:rPr>
          <w:sz w:val="28"/>
          <w:szCs w:val="28"/>
        </w:rPr>
        <w:t>Self-Care</w:t>
      </w:r>
    </w:p>
    <w:p w14:paraId="3FF110C7" w14:textId="2908A342" w:rsidR="00BC7D71" w:rsidRDefault="00BC7D71" w:rsidP="00BC7D71">
      <w:r>
        <w:t>There is an increasing</w:t>
      </w:r>
      <w:r w:rsidR="00481C5C">
        <w:t xml:space="preserve"> </w:t>
      </w:r>
      <w:r>
        <w:t xml:space="preserve">need to preserve health care systems through the protection of </w:t>
      </w:r>
      <w:r w:rsidR="003136D9">
        <w:t>HCPs</w:t>
      </w:r>
      <w:r>
        <w:t xml:space="preserve"> from the direct impact of climate change</w:t>
      </w:r>
      <w:r w:rsidR="00B70CF9">
        <w:t xml:space="preserve"> on their health</w:t>
      </w:r>
      <w:r>
        <w:t>. There is</w:t>
      </w:r>
      <w:r w:rsidR="00C466E9">
        <w:t xml:space="preserve"> therefore</w:t>
      </w:r>
      <w:r>
        <w:t xml:space="preserve"> a need to</w:t>
      </w:r>
      <w:r w:rsidR="003F3615">
        <w:t xml:space="preserve"> educate </w:t>
      </w:r>
      <w:r w:rsidR="00A1228D">
        <w:t>HCPs</w:t>
      </w:r>
      <w:r w:rsidR="003F3615">
        <w:t xml:space="preserve"> on the impact of climate change on their </w:t>
      </w:r>
      <w:r w:rsidR="00503570">
        <w:t xml:space="preserve">physical and </w:t>
      </w:r>
      <w:r w:rsidR="007F367E">
        <w:t>mental</w:t>
      </w:r>
      <w:r w:rsidR="00503570">
        <w:t xml:space="preserve"> </w:t>
      </w:r>
      <w:r w:rsidR="003F3615">
        <w:t>well-being</w:t>
      </w:r>
      <w:r w:rsidR="00407C39">
        <w:t xml:space="preserve">. </w:t>
      </w:r>
      <w:r w:rsidR="00BE7EFD">
        <w:t>Examples of p</w:t>
      </w:r>
      <w:r w:rsidR="001E4086">
        <w:t>revention</w:t>
      </w:r>
      <w:r w:rsidR="00A46706">
        <w:t>- protection measures</w:t>
      </w:r>
      <w:r>
        <w:t xml:space="preserve"> include </w:t>
      </w:r>
      <w:r w:rsidR="00CD5DD0">
        <w:t xml:space="preserve">adequate hydration, </w:t>
      </w:r>
      <w:r>
        <w:t>rest</w:t>
      </w:r>
      <w:r w:rsidR="007F367E">
        <w:t xml:space="preserve"> between shifts</w:t>
      </w:r>
      <w:r>
        <w:t>, prevention</w:t>
      </w:r>
      <w:r w:rsidR="00676570">
        <w:t xml:space="preserve"> of NCDs</w:t>
      </w:r>
      <w:r w:rsidR="006711F5">
        <w:t xml:space="preserve"> through good nutrition and exercise</w:t>
      </w:r>
      <w:r>
        <w:t xml:space="preserve"> and </w:t>
      </w:r>
      <w:r w:rsidR="006711F5">
        <w:t xml:space="preserve">the </w:t>
      </w:r>
      <w:r>
        <w:t>management of</w:t>
      </w:r>
      <w:r w:rsidR="007F367E">
        <w:t xml:space="preserve"> existing </w:t>
      </w:r>
      <w:r w:rsidR="009814D3">
        <w:t>medical conditions</w:t>
      </w:r>
      <w:r>
        <w:t>.</w:t>
      </w:r>
      <w:r w:rsidR="009814D3">
        <w:t xml:space="preserve"> </w:t>
      </w:r>
      <w:r w:rsidR="001C4001">
        <w:t>Mental screening</w:t>
      </w:r>
      <w:r w:rsidR="00196A61">
        <w:t xml:space="preserve">, referral and management should be offered to </w:t>
      </w:r>
      <w:r w:rsidR="00240714">
        <w:t>HCPs</w:t>
      </w:r>
      <w:r w:rsidR="00196A61">
        <w:t xml:space="preserve"> working in adverse </w:t>
      </w:r>
      <w:r w:rsidR="00934CC5">
        <w:t>working environments.</w:t>
      </w:r>
      <w:r>
        <w:t xml:space="preserve"> </w:t>
      </w:r>
      <w:r w:rsidR="000719D1">
        <w:t xml:space="preserve">Early </w:t>
      </w:r>
      <w:r w:rsidR="00787563">
        <w:lastRenderedPageBreak/>
        <w:t>W</w:t>
      </w:r>
      <w:r w:rsidR="000719D1">
        <w:t xml:space="preserve">arning </w:t>
      </w:r>
      <w:r w:rsidR="00787563">
        <w:t>S</w:t>
      </w:r>
      <w:r w:rsidR="000719D1">
        <w:t>ystems</w:t>
      </w:r>
      <w:r w:rsidR="00CB2BEE">
        <w:t xml:space="preserve"> (EWS)</w:t>
      </w:r>
      <w:r w:rsidR="000719D1">
        <w:t xml:space="preserve"> and messaging </w:t>
      </w:r>
      <w:r w:rsidR="00240714">
        <w:t>targeted</w:t>
      </w:r>
      <w:r w:rsidR="000719D1">
        <w:t xml:space="preserve"> </w:t>
      </w:r>
      <w:r w:rsidR="00B12B64">
        <w:t xml:space="preserve">at </w:t>
      </w:r>
      <w:r w:rsidR="00240714">
        <w:t>vulnerable HCPs</w:t>
      </w:r>
      <w:r w:rsidR="00D61844">
        <w:t xml:space="preserve"> </w:t>
      </w:r>
      <w:r w:rsidR="00CB2BEE">
        <w:t xml:space="preserve">could </w:t>
      </w:r>
      <w:r w:rsidR="002F18FA">
        <w:t xml:space="preserve">be beneficial </w:t>
      </w:r>
      <w:r w:rsidR="00585C3F">
        <w:t>when for example</w:t>
      </w:r>
      <w:r w:rsidR="00D61844">
        <w:t xml:space="preserve"> temperature thresholds exceed the norm </w:t>
      </w:r>
      <w:r w:rsidR="002F18FA">
        <w:t xml:space="preserve">and </w:t>
      </w:r>
      <w:r w:rsidR="00D61844">
        <w:t xml:space="preserve">may assist in </w:t>
      </w:r>
      <w:r w:rsidR="00585C3F">
        <w:t xml:space="preserve">the </w:t>
      </w:r>
      <w:r w:rsidR="00B12B64">
        <w:t xml:space="preserve">anticipation and </w:t>
      </w:r>
      <w:r w:rsidR="0075473D">
        <w:t>adoption</w:t>
      </w:r>
      <w:r w:rsidR="00585C3F">
        <w:t xml:space="preserve"> of </w:t>
      </w:r>
      <w:r w:rsidR="0075473D">
        <w:t>the above measures</w:t>
      </w:r>
      <w:r w:rsidR="00CD00CC">
        <w:t>.</w:t>
      </w:r>
      <w:r w:rsidR="000719D1">
        <w:t xml:space="preserve"> </w:t>
      </w:r>
    </w:p>
    <w:p w14:paraId="46308236" w14:textId="77777777" w:rsidR="002F18FA" w:rsidRDefault="002F18FA" w:rsidP="00BC7D71"/>
    <w:p w14:paraId="78F18944" w14:textId="5D4EA2D5" w:rsidR="002F18FA" w:rsidRPr="00E13B29" w:rsidRDefault="002F18FA" w:rsidP="00E13B29">
      <w:pPr>
        <w:pStyle w:val="ListParagraph"/>
        <w:numPr>
          <w:ilvl w:val="0"/>
          <w:numId w:val="2"/>
        </w:numPr>
        <w:rPr>
          <w:sz w:val="28"/>
          <w:szCs w:val="28"/>
        </w:rPr>
      </w:pPr>
      <w:r w:rsidRPr="00E13B29">
        <w:rPr>
          <w:sz w:val="28"/>
          <w:szCs w:val="28"/>
        </w:rPr>
        <w:t xml:space="preserve"> </w:t>
      </w:r>
      <w:r w:rsidR="00035EB9" w:rsidRPr="00E13B29">
        <w:rPr>
          <w:sz w:val="28"/>
          <w:szCs w:val="28"/>
        </w:rPr>
        <w:t>Management of</w:t>
      </w:r>
      <w:r w:rsidRPr="00E13B29">
        <w:rPr>
          <w:sz w:val="28"/>
          <w:szCs w:val="28"/>
        </w:rPr>
        <w:t xml:space="preserve"> occupational exposure</w:t>
      </w:r>
    </w:p>
    <w:p w14:paraId="32CDB6CC" w14:textId="6FCA9A94" w:rsidR="00BC7D71" w:rsidRDefault="00BC7D71" w:rsidP="00BC7D71">
      <w:r>
        <w:t xml:space="preserve">There is a need to cushion </w:t>
      </w:r>
      <w:r w:rsidR="00240714">
        <w:t>HCPs</w:t>
      </w:r>
      <w:r>
        <w:t xml:space="preserve"> from excessive impacts of climate change</w:t>
      </w:r>
      <w:r w:rsidR="00240714">
        <w:t xml:space="preserve"> </w:t>
      </w:r>
      <w:r>
        <w:t xml:space="preserve">through rigorous occupational health policies that </w:t>
      </w:r>
      <w:r w:rsidR="00B82BBA">
        <w:t xml:space="preserve">consider </w:t>
      </w:r>
      <w:r>
        <w:t>the impact of climate change on infrastructure</w:t>
      </w:r>
      <w:r w:rsidR="00085D10">
        <w:t xml:space="preserve"> and</w:t>
      </w:r>
      <w:r>
        <w:t xml:space="preserve"> </w:t>
      </w:r>
      <w:r w:rsidR="00240714">
        <w:t>th</w:t>
      </w:r>
      <w:r w:rsidR="009A6C16">
        <w:t xml:space="preserve">us minimise </w:t>
      </w:r>
      <w:r>
        <w:t>exposure to climate</w:t>
      </w:r>
      <w:r w:rsidR="007B2A1F">
        <w:t xml:space="preserve"> related</w:t>
      </w:r>
      <w:r>
        <w:t xml:space="preserve"> hazards </w:t>
      </w:r>
      <w:r w:rsidR="00F23ED9">
        <w:t>with</w:t>
      </w:r>
      <w:r>
        <w:t xml:space="preserve">in the working environment. This can be achieved through </w:t>
      </w:r>
      <w:r w:rsidR="007B2A1F">
        <w:t xml:space="preserve">the </w:t>
      </w:r>
      <w:r>
        <w:t>adoption of</w:t>
      </w:r>
      <w:r w:rsidR="007B2A1F">
        <w:t xml:space="preserve"> </w:t>
      </w:r>
      <w:r>
        <w:t xml:space="preserve">mitigation interventions to minimise exposure </w:t>
      </w:r>
      <w:r w:rsidR="00085D10">
        <w:t xml:space="preserve">to </w:t>
      </w:r>
      <w:r w:rsidR="00E550AC">
        <w:t>excessive weather elements</w:t>
      </w:r>
      <w:r>
        <w:t>. Examples include</w:t>
      </w:r>
      <w:r w:rsidR="000E2B62">
        <w:t xml:space="preserve"> cool roofing</w:t>
      </w:r>
      <w:r w:rsidR="00F23ED9">
        <w:t xml:space="preserve"> of healthcare establishments,</w:t>
      </w:r>
      <w:r>
        <w:t xml:space="preserve"> </w:t>
      </w:r>
      <w:r w:rsidR="00F23ED9">
        <w:t>instalment</w:t>
      </w:r>
      <w:r>
        <w:t xml:space="preserve"> </w:t>
      </w:r>
      <w:r w:rsidR="00F23ED9">
        <w:t xml:space="preserve">of </w:t>
      </w:r>
      <w:r>
        <w:t>temperature monitors</w:t>
      </w:r>
      <w:r w:rsidR="009A6C16">
        <w:t xml:space="preserve">, </w:t>
      </w:r>
      <w:r>
        <w:t>cooling devices</w:t>
      </w:r>
      <w:r w:rsidR="00A36804">
        <w:t xml:space="preserve"> in </w:t>
      </w:r>
      <w:r w:rsidR="00107B1D">
        <w:t>facilities</w:t>
      </w:r>
      <w:r>
        <w:t>, placement of water tanks within the vicinity of working areas</w:t>
      </w:r>
      <w:r w:rsidR="00A36804">
        <w:t xml:space="preserve">. </w:t>
      </w:r>
      <w:r w:rsidR="009D3E85">
        <w:t xml:space="preserve">Adaptation interventions include for example advising </w:t>
      </w:r>
      <w:r w:rsidR="00072ADE">
        <w:t>c</w:t>
      </w:r>
      <w:r w:rsidR="00A36804" w:rsidRPr="00A36804">
        <w:t>ommunity health workers on the need for protective workwear such as hats and sunscreen during hot days</w:t>
      </w:r>
      <w:r w:rsidR="005F06CB">
        <w:t xml:space="preserve"> and the</w:t>
      </w:r>
      <w:r w:rsidR="00CB2BEE">
        <w:t xml:space="preserve"> screening and</w:t>
      </w:r>
      <w:r w:rsidR="005F06CB">
        <w:t xml:space="preserve"> placement of </w:t>
      </w:r>
      <w:r w:rsidR="005F06CB" w:rsidRPr="005F06CB">
        <w:t>HCPs at risk, e.g. those with obesity and NCDs in more climate-friendly working environments</w:t>
      </w:r>
      <w:r w:rsidR="00CB2BEE">
        <w:t xml:space="preserve"> if feasible</w:t>
      </w:r>
      <w:r w:rsidR="005F06CB" w:rsidRPr="005F06CB">
        <w:t>.</w:t>
      </w:r>
    </w:p>
    <w:p w14:paraId="4F6361E9" w14:textId="1A1B1A64" w:rsidR="002F18FA" w:rsidRPr="00E13B29" w:rsidRDefault="002F18FA" w:rsidP="002F18FA">
      <w:pPr>
        <w:pStyle w:val="ListParagraph"/>
        <w:numPr>
          <w:ilvl w:val="0"/>
          <w:numId w:val="2"/>
        </w:numPr>
        <w:rPr>
          <w:sz w:val="28"/>
          <w:szCs w:val="28"/>
        </w:rPr>
      </w:pPr>
      <w:r w:rsidRPr="00E13B29">
        <w:rPr>
          <w:sz w:val="28"/>
          <w:szCs w:val="28"/>
        </w:rPr>
        <w:t>Patient and Community Awareness</w:t>
      </w:r>
    </w:p>
    <w:p w14:paraId="32AFFE6A" w14:textId="03B52B60" w:rsidR="002F18FA" w:rsidRDefault="002F18FA" w:rsidP="002F18FA">
      <w:r>
        <w:t>H</w:t>
      </w:r>
      <w:r w:rsidR="007B3191">
        <w:t>ealthcare professionals</w:t>
      </w:r>
      <w:r>
        <w:t xml:space="preserve"> are at the coal</w:t>
      </w:r>
      <w:r w:rsidR="00E13B29">
        <w:t xml:space="preserve"> </w:t>
      </w:r>
      <w:r>
        <w:t>face of</w:t>
      </w:r>
      <w:r w:rsidR="00E13B29">
        <w:t xml:space="preserve"> service delivery</w:t>
      </w:r>
      <w:r>
        <w:t xml:space="preserve"> and are a trusted resource for patients and</w:t>
      </w:r>
      <w:r w:rsidR="007B3191">
        <w:t xml:space="preserve"> the</w:t>
      </w:r>
      <w:r>
        <w:t xml:space="preserve"> communit</w:t>
      </w:r>
      <w:r w:rsidR="007B3191">
        <w:t>y</w:t>
      </w:r>
      <w:r>
        <w:t>. HCPs are therefore well positioned to raise awareness on climate change and the impact on health. This can be done at various touch points including before and during consultation</w:t>
      </w:r>
      <w:r w:rsidR="001159A6">
        <w:t xml:space="preserve">, </w:t>
      </w:r>
      <w:r>
        <w:t xml:space="preserve">at household and </w:t>
      </w:r>
      <w:r w:rsidR="002B531C">
        <w:t xml:space="preserve">at </w:t>
      </w:r>
      <w:r>
        <w:t>community level</w:t>
      </w:r>
      <w:r w:rsidR="002B531C">
        <w:t>s</w:t>
      </w:r>
      <w:r>
        <w:t xml:space="preserve">, leveraging community healthcare workers. At facility level, patient targeted </w:t>
      </w:r>
      <w:r w:rsidR="00596852">
        <w:t>climate related health education materials</w:t>
      </w:r>
      <w:r>
        <w:t xml:space="preserve"> can be developed and displayed</w:t>
      </w:r>
      <w:r w:rsidR="00E841CF">
        <w:t xml:space="preserve">, and </w:t>
      </w:r>
      <w:r>
        <w:t>health promotion talks held in waiting areas. Patients most vulnerable to climate condition</w:t>
      </w:r>
      <w:r w:rsidR="00E841CF">
        <w:t>s</w:t>
      </w:r>
      <w:r>
        <w:t xml:space="preserve"> can be identified and adaptation interventions such as drinking water, rest, managing existing health conditions discussed. Care-packages should include the establishment of referral pathways within and outside of the health sector for patients at most risk of climate related </w:t>
      </w:r>
      <w:r w:rsidR="00E841CF">
        <w:t xml:space="preserve">adverse </w:t>
      </w:r>
      <w:r>
        <w:t xml:space="preserve">health events.  </w:t>
      </w:r>
    </w:p>
    <w:p w14:paraId="24BFE906" w14:textId="77777777" w:rsidR="002F18FA" w:rsidRDefault="002F18FA" w:rsidP="002F18FA"/>
    <w:p w14:paraId="715B4DB7" w14:textId="0F52BBE9" w:rsidR="002F18FA" w:rsidRPr="00E841CF" w:rsidRDefault="002F18FA" w:rsidP="00E841CF">
      <w:pPr>
        <w:pStyle w:val="ListParagraph"/>
        <w:numPr>
          <w:ilvl w:val="0"/>
          <w:numId w:val="2"/>
        </w:numPr>
        <w:rPr>
          <w:sz w:val="28"/>
          <w:szCs w:val="28"/>
        </w:rPr>
      </w:pPr>
      <w:r w:rsidRPr="00E841CF">
        <w:rPr>
          <w:sz w:val="28"/>
          <w:szCs w:val="28"/>
        </w:rPr>
        <w:t>Health Systems Preparedness</w:t>
      </w:r>
    </w:p>
    <w:p w14:paraId="56C14AB5" w14:textId="77777777" w:rsidR="002F18FA" w:rsidRDefault="002F18FA" w:rsidP="002F18FA">
      <w:r>
        <w:t>Healthcare professionals are well positioned to support health systems prepare for the direct impact of climate change. This can be done through disaster management and support for climate related adaptation and mitigation innovations within health systems.</w:t>
      </w:r>
    </w:p>
    <w:p w14:paraId="505BEAE1" w14:textId="77777777" w:rsidR="002F18FA" w:rsidRDefault="002F18FA" w:rsidP="002F18FA">
      <w:r>
        <w:t>4.1. Disaster Management</w:t>
      </w:r>
    </w:p>
    <w:p w14:paraId="714E8D81" w14:textId="3D249C10" w:rsidR="002F18FA" w:rsidRDefault="002F18FA" w:rsidP="002F18FA">
      <w:r>
        <w:t xml:space="preserve">Climate related disasters are becoming more frequent and can either directly impact health systems </w:t>
      </w:r>
      <w:r w:rsidR="00E841CF">
        <w:t>because of</w:t>
      </w:r>
      <w:r>
        <w:t xml:space="preserve"> infrastructural damage or indirectly due to referral of acute casualties for </w:t>
      </w:r>
      <w:r w:rsidR="00E841CF">
        <w:t>emergency</w:t>
      </w:r>
      <w:r w:rsidR="00EA6456">
        <w:t xml:space="preserve"> </w:t>
      </w:r>
      <w:r>
        <w:t xml:space="preserve">assistance. The recent flooding in KwaZulu Natal in South Africa is an example of such an event. Disaster management requires anticipation, planning and coordination of resources, execution, post-event evaluation and staff debriefing. In anticipation of a climate related health disaster, </w:t>
      </w:r>
      <w:r w:rsidR="00EA6456">
        <w:t>HCPs</w:t>
      </w:r>
      <w:r>
        <w:t xml:space="preserve"> can support </w:t>
      </w:r>
      <w:r w:rsidR="00EA6456">
        <w:t>facility-based</w:t>
      </w:r>
      <w:r>
        <w:t xml:space="preserve"> vulnerability assessments to determine if facilities are able to withstand the impact of a climate health </w:t>
      </w:r>
      <w:r w:rsidR="00EA6456">
        <w:t>disaster</w:t>
      </w:r>
      <w:r>
        <w:t xml:space="preserve">. To do this, </w:t>
      </w:r>
      <w:r w:rsidR="00EA6456">
        <w:t>HCPs</w:t>
      </w:r>
      <w:r>
        <w:t xml:space="preserve"> and </w:t>
      </w:r>
      <w:r w:rsidR="00EA6456">
        <w:t xml:space="preserve">other </w:t>
      </w:r>
      <w:r>
        <w:t>health authorities need to be aware of and align themselves with organizations</w:t>
      </w:r>
      <w:r w:rsidR="00EA6456">
        <w:t xml:space="preserve"> and tools</w:t>
      </w:r>
      <w:r>
        <w:t xml:space="preserve"> that build technical capacity for</w:t>
      </w:r>
      <w:r w:rsidR="00EA6456">
        <w:t xml:space="preserve"> vulnerability</w:t>
      </w:r>
      <w:r>
        <w:t xml:space="preserve"> assessments. For example, WHO Afro </w:t>
      </w:r>
      <w:proofErr w:type="spellStart"/>
      <w:r>
        <w:t>ClimHealth</w:t>
      </w:r>
      <w:proofErr w:type="spellEnd"/>
      <w:r>
        <w:t xml:space="preserve"> is a key resource to building </w:t>
      </w:r>
      <w:r w:rsidR="00EA6456">
        <w:t>in-</w:t>
      </w:r>
      <w:r>
        <w:t>countr</w:t>
      </w:r>
      <w:r w:rsidR="00EA6456">
        <w:t>y capacity</w:t>
      </w:r>
      <w:r>
        <w:t xml:space="preserve"> </w:t>
      </w:r>
      <w:r w:rsidR="00EA6456">
        <w:t xml:space="preserve">to </w:t>
      </w:r>
      <w:r w:rsidR="00EA6456">
        <w:lastRenderedPageBreak/>
        <w:t xml:space="preserve">conduct facility-based </w:t>
      </w:r>
      <w:r>
        <w:t xml:space="preserve">vulnerability assessments. Planning </w:t>
      </w:r>
      <w:r w:rsidR="00EA6456">
        <w:t xml:space="preserve">also </w:t>
      </w:r>
      <w:r>
        <w:t xml:space="preserve">includes </w:t>
      </w:r>
      <w:r w:rsidR="00EA6456">
        <w:t xml:space="preserve">development and </w:t>
      </w:r>
      <w:r>
        <w:t>training on climate related disaster management policies, procedures and treatment protocols</w:t>
      </w:r>
      <w:r w:rsidR="00EA6456">
        <w:t>,</w:t>
      </w:r>
      <w:r>
        <w:t xml:space="preserve"> and the allocation of resources. Execution includes triage during the event and referrals. Post event evaluation seeks to strengthen future responses while debriefing aims to build staff resilience to cope with events. </w:t>
      </w:r>
    </w:p>
    <w:p w14:paraId="6D9790E9" w14:textId="77777777" w:rsidR="002F18FA" w:rsidRDefault="002F18FA" w:rsidP="002F18FA">
      <w:r>
        <w:t>4.2) Health Systems Mitigation-Adaptation Innovations</w:t>
      </w:r>
    </w:p>
    <w:p w14:paraId="6A9F2F02" w14:textId="59CCF513" w:rsidR="002F18FA" w:rsidRDefault="002F18FA" w:rsidP="002F18FA">
      <w:r>
        <w:t xml:space="preserve">Healthcare professionals sensitised to climate change can play a key role towards supporting innovative adaptation-mitigation interventions such as indoor temperature monitoring, roll out and implementation of climate and health indicators as part of routine monitoring and evaluation, roll out of patient targeted </w:t>
      </w:r>
      <w:r w:rsidR="00036878">
        <w:t>EWS</w:t>
      </w:r>
      <w:r>
        <w:t xml:space="preserve"> and messaging including the implementation of adaptation interventions such as use of climate friendly fans, promotion of hydration etc. during care.</w:t>
      </w:r>
    </w:p>
    <w:p w14:paraId="77DB3D02" w14:textId="77777777" w:rsidR="002F18FA" w:rsidRDefault="002F18FA" w:rsidP="002F18FA"/>
    <w:p w14:paraId="2FB5C938" w14:textId="5B13FBCB" w:rsidR="00036878" w:rsidRPr="00036878" w:rsidRDefault="00036878" w:rsidP="002F18FA">
      <w:pPr>
        <w:pStyle w:val="ListParagraph"/>
        <w:numPr>
          <w:ilvl w:val="0"/>
          <w:numId w:val="2"/>
        </w:numPr>
        <w:rPr>
          <w:sz w:val="28"/>
          <w:szCs w:val="28"/>
        </w:rPr>
      </w:pPr>
      <w:r>
        <w:rPr>
          <w:sz w:val="28"/>
          <w:szCs w:val="28"/>
        </w:rPr>
        <w:t xml:space="preserve">Advocacy and </w:t>
      </w:r>
      <w:r w:rsidR="002F18FA" w:rsidRPr="00036878">
        <w:rPr>
          <w:sz w:val="28"/>
          <w:szCs w:val="28"/>
        </w:rPr>
        <w:t>Policy</w:t>
      </w:r>
      <w:r>
        <w:rPr>
          <w:sz w:val="28"/>
          <w:szCs w:val="28"/>
        </w:rPr>
        <w:t xml:space="preserve"> Advancement</w:t>
      </w:r>
      <w:r w:rsidR="002F18FA" w:rsidRPr="00036878">
        <w:rPr>
          <w:sz w:val="28"/>
          <w:szCs w:val="28"/>
        </w:rPr>
        <w:t xml:space="preserve"> </w:t>
      </w:r>
    </w:p>
    <w:p w14:paraId="0A6242D1" w14:textId="54E2E93D" w:rsidR="00036878" w:rsidRPr="00036878" w:rsidRDefault="00036878" w:rsidP="00036878">
      <w:r w:rsidRPr="00036878">
        <w:t>5.</w:t>
      </w:r>
      <w:r>
        <w:t>1</w:t>
      </w:r>
      <w:r w:rsidRPr="00036878">
        <w:t>) Advocacy and Cli</w:t>
      </w:r>
      <w:r>
        <w:t>mate Justice</w:t>
      </w:r>
    </w:p>
    <w:p w14:paraId="0268D28E" w14:textId="0FEC811C" w:rsidR="00036878" w:rsidRDefault="00036878" w:rsidP="002F18FA">
      <w:r w:rsidRPr="00036878">
        <w:t xml:space="preserve">Across the world, healthcare professionals are organizing themselves and are lobbying against the climate health crisis. Healthcare professionals are using their unique voice to lobby policymakers to prioritise interventions that mitigate the impact of climate change on the health. Advocacy group led by healthcare professional networks are on the increase. Unfortunately, most </w:t>
      </w:r>
      <w:proofErr w:type="gramStart"/>
      <w:r w:rsidRPr="00036878">
        <w:t>are located in</w:t>
      </w:r>
      <w:proofErr w:type="gramEnd"/>
      <w:r w:rsidRPr="00036878">
        <w:t xml:space="preserve"> developed countries. There is an urgent need for similar advocacy groups in LMICs to also promote climate justice for those disproportionately affected by the climate crisis. HCPs in LMICs should advocate for 1) Policymakers to heed the call for an urgent response; 2) A multisectoral call to action to halt or reverse the impact of climate on health; 3) The protection of the most vulnerable populations through evidenced based interventions; 4) Funding for investments in health systems to build resiliency</w:t>
      </w:r>
    </w:p>
    <w:p w14:paraId="7F21D6A6" w14:textId="77777777" w:rsidR="00036878" w:rsidRDefault="00036878" w:rsidP="002F18FA"/>
    <w:p w14:paraId="634AD3B1" w14:textId="21CEA714" w:rsidR="002F18FA" w:rsidRDefault="002F18FA" w:rsidP="002F18FA">
      <w:r>
        <w:t>5.</w:t>
      </w:r>
      <w:r w:rsidR="00036878">
        <w:t>2</w:t>
      </w:r>
      <w:r>
        <w:t xml:space="preserve">) Policy </w:t>
      </w:r>
      <w:r w:rsidR="00036878">
        <w:t>Advancement</w:t>
      </w:r>
    </w:p>
    <w:p w14:paraId="48A80CC2" w14:textId="5259BFBA" w:rsidR="002F18FA" w:rsidRDefault="002F18FA" w:rsidP="002F18FA">
      <w:r>
        <w:t xml:space="preserve">Healthcare professionals historically play a critical role in the development and implementation of national health policies, this should be the same for advancing climate and health policy. The role that HCPs are best positioned to play include </w:t>
      </w:r>
      <w:proofErr w:type="spellStart"/>
      <w:r>
        <w:t>i</w:t>
      </w:r>
      <w:proofErr w:type="spellEnd"/>
      <w:r>
        <w:t xml:space="preserve">) Generation of evidenced based climate and health scientific knowledge; ii) Technical support to policymakers and other health officials for the translation of science to policy; iii) Policy education and awareness to the broader community; iv) Policy implementation at sub-national levels; and v) Evaluation of impact, reach and the effectiveness of interventions to better refine policy. This is illustrated in Figure </w:t>
      </w:r>
      <w:r w:rsidR="00270F70">
        <w:t>2</w:t>
      </w:r>
      <w:r>
        <w:t xml:space="preserve"> below: </w:t>
      </w:r>
    </w:p>
    <w:p w14:paraId="238AFA10" w14:textId="188B8725" w:rsidR="003F2AC3" w:rsidRDefault="003F2AC3" w:rsidP="002F18FA"/>
    <w:p w14:paraId="3BCC42CD" w14:textId="25E49739" w:rsidR="00270F70" w:rsidRDefault="00270F70" w:rsidP="002F18FA"/>
    <w:p w14:paraId="4D8A3881" w14:textId="4AA67BB0" w:rsidR="00270F70" w:rsidRDefault="00270F70" w:rsidP="002F18FA"/>
    <w:p w14:paraId="6FE3EC12" w14:textId="77777777" w:rsidR="00270F70" w:rsidRDefault="00270F70" w:rsidP="002F18FA"/>
    <w:p w14:paraId="6D00C9C5" w14:textId="15E46647" w:rsidR="00270F70" w:rsidRDefault="00270F70" w:rsidP="002F18FA"/>
    <w:p w14:paraId="76346F75" w14:textId="77777777" w:rsidR="00270F70" w:rsidRDefault="00270F70" w:rsidP="002F18FA"/>
    <w:p w14:paraId="690A4892" w14:textId="5AF8FCFE" w:rsidR="00270F70" w:rsidRPr="00270F70" w:rsidRDefault="00270F70" w:rsidP="002F18FA">
      <w:pPr>
        <w:rPr>
          <w:i/>
          <w:iCs/>
          <w:sz w:val="20"/>
          <w:szCs w:val="20"/>
        </w:rPr>
      </w:pPr>
      <w:r w:rsidRPr="00270F70">
        <w:rPr>
          <w:i/>
          <w:iCs/>
          <w:sz w:val="20"/>
          <w:szCs w:val="20"/>
        </w:rPr>
        <w:lastRenderedPageBreak/>
        <w:t>Figure 2: Climate Health Policy Advancement</w:t>
      </w:r>
    </w:p>
    <w:p w14:paraId="3A3BB68A" w14:textId="704C2E0D" w:rsidR="003F2AC3" w:rsidRDefault="003F2AC3" w:rsidP="002F18FA">
      <w:r>
        <w:rPr>
          <w:noProof/>
        </w:rPr>
        <w:drawing>
          <wp:inline distT="0" distB="0" distL="0" distR="0" wp14:anchorId="358F9D03" wp14:editId="28E52276">
            <wp:extent cx="5486400" cy="3200400"/>
            <wp:effectExtent l="0" t="0" r="0" b="190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9CE441A" w14:textId="6BF6BFA3" w:rsidR="002F18FA" w:rsidRDefault="002F18FA" w:rsidP="00BC7D71">
      <w:r>
        <w:t xml:space="preserve">  </w:t>
      </w:r>
    </w:p>
    <w:p w14:paraId="1FEB0352" w14:textId="60C20AF6" w:rsidR="003428BC" w:rsidRPr="00F70521" w:rsidRDefault="0035594D" w:rsidP="003428BC">
      <w:pPr>
        <w:pStyle w:val="ListParagraph"/>
        <w:numPr>
          <w:ilvl w:val="0"/>
          <w:numId w:val="2"/>
        </w:numPr>
        <w:rPr>
          <w:sz w:val="28"/>
          <w:szCs w:val="28"/>
        </w:rPr>
      </w:pPr>
      <w:r w:rsidRPr="00F70521">
        <w:rPr>
          <w:sz w:val="28"/>
          <w:szCs w:val="28"/>
        </w:rPr>
        <w:t>Capacity Building</w:t>
      </w:r>
      <w:r w:rsidR="00D47985" w:rsidRPr="00F70521">
        <w:rPr>
          <w:sz w:val="28"/>
          <w:szCs w:val="28"/>
        </w:rPr>
        <w:t xml:space="preserve"> and Research</w:t>
      </w:r>
    </w:p>
    <w:p w14:paraId="6BB2DD81" w14:textId="4C89061B" w:rsidR="004457DA" w:rsidRDefault="00661E8E" w:rsidP="00D47985">
      <w:pPr>
        <w:ind w:left="720"/>
      </w:pPr>
      <w:r>
        <w:t>6</w:t>
      </w:r>
      <w:r w:rsidR="00D47985">
        <w:t xml:space="preserve">.1) </w:t>
      </w:r>
      <w:r w:rsidR="00036878">
        <w:t xml:space="preserve">Developing </w:t>
      </w:r>
      <w:r w:rsidR="0095339D">
        <w:t>CECH c</w:t>
      </w:r>
      <w:r w:rsidR="00CE1C8D">
        <w:t>ompeten</w:t>
      </w:r>
      <w:r w:rsidR="00DF0392">
        <w:t>t Healthcare Professionals</w:t>
      </w:r>
    </w:p>
    <w:p w14:paraId="3CB029C7" w14:textId="0FDF6F51" w:rsidR="00122791" w:rsidRDefault="005773C9" w:rsidP="00E04D00">
      <w:r>
        <w:t xml:space="preserve">To </w:t>
      </w:r>
      <w:r w:rsidR="00CE1C8D">
        <w:t xml:space="preserve">adequately </w:t>
      </w:r>
      <w:r>
        <w:t xml:space="preserve">respond to climate change, </w:t>
      </w:r>
      <w:r w:rsidR="004620B2">
        <w:t>HCPs</w:t>
      </w:r>
      <w:r w:rsidR="00C715F5">
        <w:t xml:space="preserve"> </w:t>
      </w:r>
      <w:r>
        <w:t xml:space="preserve">need to </w:t>
      </w:r>
      <w:r w:rsidR="00CE1C8D">
        <w:t>develop competen</w:t>
      </w:r>
      <w:r w:rsidR="00830E48">
        <w:t xml:space="preserve">cy </w:t>
      </w:r>
      <w:r w:rsidR="00CE1C8D">
        <w:t>in the field of climate change</w:t>
      </w:r>
      <w:r w:rsidR="002F4C01">
        <w:t xml:space="preserve"> and health</w:t>
      </w:r>
      <w:r w:rsidR="000D7F50">
        <w:fldChar w:fldCharType="begin"/>
      </w:r>
      <w:r w:rsidR="00ED66DB">
        <w:instrText xml:space="preserve"> ADDIN EN.CITE &lt;EndNote&gt;&lt;Cite&gt;&lt;Author&gt;Jagals&lt;/Author&gt;&lt;Year&gt;2021&lt;/Year&gt;&lt;RecNum&gt;199&lt;/RecNum&gt;&lt;DisplayText&gt;&lt;style face="superscript"&gt;14&lt;/style&gt;&lt;/DisplayText&gt;&lt;record&gt;&lt;rec-number&gt;199&lt;/rec-number&gt;&lt;foreign-keys&gt;&lt;key app="EN" db-id="2d0w2p2v5rva0ne0rw9p9ztpfadvf2vtz2zr" timestamp="1660651824"&gt;199&lt;/key&gt;&lt;/foreign-keys&gt;&lt;ref-type name="Journal Article"&gt;17&lt;/ref-type&gt;&lt;contributors&gt;&lt;authors&gt;&lt;author&gt;Jagals, Paul&lt;/author&gt;&lt;author&gt;Ebi, Kristie&lt;/author&gt;&lt;/authors&gt;&lt;/contributors&gt;&lt;titles&gt;&lt;title&gt;Core Competencies for Health Workers to Deal with Climate and Environmental Change&lt;/title&gt;&lt;secondary-title&gt;International Journal of Environmental Research and Public Health&lt;/secondary-title&gt;&lt;/titles&gt;&lt;periodical&gt;&lt;full-title&gt;International Journal of Environmental Research and Public Health&lt;/full-title&gt;&lt;/periodical&gt;&lt;pages&gt;3849&lt;/pages&gt;&lt;volume&gt;18&lt;/volume&gt;&lt;number&gt;8&lt;/number&gt;&lt;dates&gt;&lt;year&gt;2021&lt;/year&gt;&lt;/dates&gt;&lt;isbn&gt;1660-4601&lt;/isbn&gt;&lt;accession-num&gt;doi:10.3390/ijerph18083849&lt;/accession-num&gt;&lt;urls&gt;&lt;related-urls&gt;&lt;url&gt;https://www.mdpi.com/1660-4601/18/8/3849&lt;/url&gt;&lt;/related-urls&gt;&lt;/urls&gt;&lt;/record&gt;&lt;/Cite&gt;&lt;/EndNote&gt;</w:instrText>
      </w:r>
      <w:r w:rsidR="000D7F50">
        <w:fldChar w:fldCharType="separate"/>
      </w:r>
      <w:r w:rsidR="00ED66DB" w:rsidRPr="00ED66DB">
        <w:rPr>
          <w:noProof/>
          <w:vertAlign w:val="superscript"/>
        </w:rPr>
        <w:t>14</w:t>
      </w:r>
      <w:r w:rsidR="000D7F50">
        <w:fldChar w:fldCharType="end"/>
      </w:r>
      <w:r w:rsidR="002F4C01">
        <w:t xml:space="preserve">. </w:t>
      </w:r>
      <w:r w:rsidR="000D7F50">
        <w:t>A c</w:t>
      </w:r>
      <w:r w:rsidR="000324D0">
        <w:t xml:space="preserve">omprehensive competency framework </w:t>
      </w:r>
      <w:r w:rsidR="00C715F5">
        <w:t>that enables transition from novice to expert</w:t>
      </w:r>
      <w:r w:rsidR="000D7F50">
        <w:t xml:space="preserve"> </w:t>
      </w:r>
      <w:r w:rsidR="00BD4A41">
        <w:t xml:space="preserve">(see </w:t>
      </w:r>
      <w:r w:rsidR="00661E8E" w:rsidRPr="00661E8E">
        <w:rPr>
          <w:i/>
          <w:iCs/>
        </w:rPr>
        <w:t>F</w:t>
      </w:r>
      <w:r w:rsidR="00BD4A41" w:rsidRPr="00661E8E">
        <w:rPr>
          <w:i/>
          <w:iCs/>
        </w:rPr>
        <w:t xml:space="preserve">igure </w:t>
      </w:r>
      <w:r w:rsidR="00270F70">
        <w:rPr>
          <w:i/>
          <w:iCs/>
        </w:rPr>
        <w:t>3</w:t>
      </w:r>
      <w:r w:rsidR="00BD4A41">
        <w:t xml:space="preserve"> below), </w:t>
      </w:r>
      <w:r w:rsidR="000D7F50">
        <w:t>can guide the d</w:t>
      </w:r>
      <w:r w:rsidR="00BD4A41">
        <w:t>evelopment of such expertise. In this frame</w:t>
      </w:r>
      <w:r w:rsidR="0048482C">
        <w:t>work, competency is developed</w:t>
      </w:r>
      <w:r w:rsidR="00357D46">
        <w:t xml:space="preserve"> t</w:t>
      </w:r>
      <w:r w:rsidR="004B6102">
        <w:t xml:space="preserve">hrough </w:t>
      </w:r>
      <w:r w:rsidR="0048482C">
        <w:t>1) O</w:t>
      </w:r>
      <w:r w:rsidR="00577B62">
        <w:t xml:space="preserve">btaining </w:t>
      </w:r>
      <w:r w:rsidR="00577B62" w:rsidRPr="0048482C">
        <w:rPr>
          <w:b/>
          <w:bCs/>
        </w:rPr>
        <w:t>factual knowledge</w:t>
      </w:r>
      <w:r w:rsidR="00577B62">
        <w:t xml:space="preserve"> </w:t>
      </w:r>
      <w:r w:rsidR="0048482C">
        <w:t>on</w:t>
      </w:r>
      <w:r w:rsidR="00577B62">
        <w:t xml:space="preserve"> climate </w:t>
      </w:r>
      <w:r w:rsidR="0048482C">
        <w:t xml:space="preserve">change and health; </w:t>
      </w:r>
      <w:r w:rsidR="00577B62">
        <w:t xml:space="preserve">2) </w:t>
      </w:r>
      <w:r w:rsidR="0048482C" w:rsidRPr="0048482C">
        <w:rPr>
          <w:b/>
          <w:bCs/>
        </w:rPr>
        <w:t>A</w:t>
      </w:r>
      <w:r w:rsidR="00577B62" w:rsidRPr="0048482C">
        <w:rPr>
          <w:b/>
          <w:bCs/>
        </w:rPr>
        <w:t xml:space="preserve">pplying meaning </w:t>
      </w:r>
      <w:r w:rsidR="00604CCC" w:rsidRPr="0048482C">
        <w:rPr>
          <w:b/>
          <w:bCs/>
        </w:rPr>
        <w:t>and decision making</w:t>
      </w:r>
      <w:r w:rsidR="00604CCC">
        <w:t xml:space="preserve"> based on factual knowledge</w:t>
      </w:r>
      <w:r w:rsidR="0048482C">
        <w:t>;</w:t>
      </w:r>
      <w:r w:rsidR="00604CCC">
        <w:t xml:space="preserve"> and 3) </w:t>
      </w:r>
      <w:r w:rsidR="0048482C" w:rsidRPr="0048482C">
        <w:rPr>
          <w:b/>
          <w:bCs/>
        </w:rPr>
        <w:t>A</w:t>
      </w:r>
      <w:r w:rsidR="00604CCC" w:rsidRPr="0048482C">
        <w:rPr>
          <w:b/>
          <w:bCs/>
        </w:rPr>
        <w:t>cting</w:t>
      </w:r>
      <w:r w:rsidR="00604CCC">
        <w:t xml:space="preserve"> on that knowledge</w:t>
      </w:r>
      <w:r w:rsidR="00D777B2">
        <w:t xml:space="preserve"> – the ultimate level of competency</w:t>
      </w:r>
      <w:r w:rsidR="0020574B">
        <w:fldChar w:fldCharType="begin"/>
      </w:r>
      <w:r w:rsidR="00ED66DB">
        <w:instrText xml:space="preserve"> ADDIN EN.CITE &lt;EndNote&gt;&lt;Cite&gt;&lt;Author&gt;Jagals&lt;/Author&gt;&lt;Year&gt;2021&lt;/Year&gt;&lt;RecNum&gt;199&lt;/RecNum&gt;&lt;DisplayText&gt;&lt;style face="superscript"&gt;14&lt;/style&gt;&lt;/DisplayText&gt;&lt;record&gt;&lt;rec-number&gt;199&lt;/rec-number&gt;&lt;foreign-keys&gt;&lt;key app="EN" db-id="2d0w2p2v5rva0ne0rw9p9ztpfadvf2vtz2zr" timestamp="1660651824"&gt;199&lt;/key&gt;&lt;/foreign-keys&gt;&lt;ref-type name="Journal Article"&gt;17&lt;/ref-type&gt;&lt;contributors&gt;&lt;authors&gt;&lt;author&gt;Jagals, Paul&lt;/author&gt;&lt;author&gt;Ebi, Kristie&lt;/author&gt;&lt;/authors&gt;&lt;/contributors&gt;&lt;titles&gt;&lt;title&gt;Core Competencies for Health Workers to Deal with Climate and Environmental Change&lt;/title&gt;&lt;secondary-title&gt;International Journal of Environmental Research and Public Health&lt;/secondary-title&gt;&lt;/titles&gt;&lt;periodical&gt;&lt;full-title&gt;International Journal of Environmental Research and Public Health&lt;/full-title&gt;&lt;/periodical&gt;&lt;pages&gt;3849&lt;/pages&gt;&lt;volume&gt;18&lt;/volume&gt;&lt;number&gt;8&lt;/number&gt;&lt;dates&gt;&lt;year&gt;2021&lt;/year&gt;&lt;/dates&gt;&lt;isbn&gt;1660-4601&lt;/isbn&gt;&lt;accession-num&gt;doi:10.3390/ijerph18083849&lt;/accession-num&gt;&lt;urls&gt;&lt;related-urls&gt;&lt;url&gt;https://www.mdpi.com/1660-4601/18/8/3849&lt;/url&gt;&lt;/related-urls&gt;&lt;/urls&gt;&lt;/record&gt;&lt;/Cite&gt;&lt;/EndNote&gt;</w:instrText>
      </w:r>
      <w:r w:rsidR="0020574B">
        <w:fldChar w:fldCharType="separate"/>
      </w:r>
      <w:r w:rsidR="00ED66DB" w:rsidRPr="00ED66DB">
        <w:rPr>
          <w:noProof/>
          <w:vertAlign w:val="superscript"/>
        </w:rPr>
        <w:t>14</w:t>
      </w:r>
      <w:r w:rsidR="0020574B">
        <w:fldChar w:fldCharType="end"/>
      </w:r>
      <w:r w:rsidR="0020574B">
        <w:t>.</w:t>
      </w:r>
    </w:p>
    <w:p w14:paraId="2BAA61D5" w14:textId="77777777" w:rsidR="00D47985" w:rsidRDefault="00D47985" w:rsidP="00E04D00"/>
    <w:p w14:paraId="6C32427C" w14:textId="71F141A1" w:rsidR="00CE1C8D" w:rsidRPr="00D47985" w:rsidRDefault="0059308D" w:rsidP="00E04D00">
      <w:pPr>
        <w:rPr>
          <w:i/>
          <w:iCs/>
          <w:sz w:val="20"/>
          <w:szCs w:val="20"/>
        </w:rPr>
      </w:pPr>
      <w:r w:rsidRPr="00D47985">
        <w:rPr>
          <w:i/>
          <w:iCs/>
          <w:sz w:val="20"/>
          <w:szCs w:val="20"/>
        </w:rPr>
        <w:t xml:space="preserve">Figure </w:t>
      </w:r>
      <w:r w:rsidR="00270F70">
        <w:rPr>
          <w:i/>
          <w:iCs/>
          <w:sz w:val="20"/>
          <w:szCs w:val="20"/>
        </w:rPr>
        <w:t>3</w:t>
      </w:r>
      <w:r w:rsidRPr="00D47985">
        <w:rPr>
          <w:i/>
          <w:iCs/>
          <w:sz w:val="20"/>
          <w:szCs w:val="20"/>
        </w:rPr>
        <w:t>: The CECH Framework</w:t>
      </w:r>
    </w:p>
    <w:p w14:paraId="4213F4D1" w14:textId="3F4DA6FE" w:rsidR="00E04D00" w:rsidRDefault="00A06730" w:rsidP="00BD5DC7">
      <w:pPr>
        <w:jc w:val="center"/>
      </w:pPr>
      <w:r>
        <w:rPr>
          <w:noProof/>
        </w:rPr>
        <w:lastRenderedPageBreak/>
        <w:drawing>
          <wp:inline distT="0" distB="0" distL="0" distR="0" wp14:anchorId="210C4082" wp14:editId="148B12F4">
            <wp:extent cx="5156465" cy="313071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5156465" cy="3130711"/>
                    </a:xfrm>
                    <a:prstGeom prst="rect">
                      <a:avLst/>
                    </a:prstGeom>
                  </pic:spPr>
                </pic:pic>
              </a:graphicData>
            </a:graphic>
          </wp:inline>
        </w:drawing>
      </w:r>
    </w:p>
    <w:p w14:paraId="25F6F4D2" w14:textId="2EA96431" w:rsidR="00063786" w:rsidRPr="00D47985" w:rsidRDefault="00C94195" w:rsidP="00E04D00">
      <w:pPr>
        <w:rPr>
          <w:sz w:val="18"/>
          <w:szCs w:val="18"/>
        </w:rPr>
      </w:pPr>
      <w:r w:rsidRPr="00D47985">
        <w:rPr>
          <w:sz w:val="18"/>
          <w:szCs w:val="18"/>
        </w:rPr>
        <w:t xml:space="preserve">Source: </w:t>
      </w:r>
      <w:proofErr w:type="spellStart"/>
      <w:r w:rsidRPr="00D47985">
        <w:rPr>
          <w:sz w:val="18"/>
          <w:szCs w:val="18"/>
        </w:rPr>
        <w:t>Jagals</w:t>
      </w:r>
      <w:proofErr w:type="spellEnd"/>
      <w:r w:rsidRPr="00D47985">
        <w:rPr>
          <w:sz w:val="18"/>
          <w:szCs w:val="18"/>
        </w:rPr>
        <w:t xml:space="preserve"> et al</w:t>
      </w:r>
      <w:r w:rsidR="0059308D" w:rsidRPr="00D47985">
        <w:rPr>
          <w:sz w:val="18"/>
          <w:szCs w:val="18"/>
        </w:rPr>
        <w:fldChar w:fldCharType="begin"/>
      </w:r>
      <w:r w:rsidR="00ED66DB">
        <w:rPr>
          <w:sz w:val="18"/>
          <w:szCs w:val="18"/>
        </w:rPr>
        <w:instrText xml:space="preserve"> ADDIN EN.CITE &lt;EndNote&gt;&lt;Cite&gt;&lt;Author&gt;Jagals&lt;/Author&gt;&lt;Year&gt;2021&lt;/Year&gt;&lt;RecNum&gt;199&lt;/RecNum&gt;&lt;DisplayText&gt;&lt;style face="superscript"&gt;14&lt;/style&gt;&lt;/DisplayText&gt;&lt;record&gt;&lt;rec-number&gt;199&lt;/rec-number&gt;&lt;foreign-keys&gt;&lt;key app="EN" db-id="2d0w2p2v5rva0ne0rw9p9ztpfadvf2vtz2zr" timestamp="1660651824"&gt;199&lt;/key&gt;&lt;/foreign-keys&gt;&lt;ref-type name="Journal Article"&gt;17&lt;/ref-type&gt;&lt;contributors&gt;&lt;authors&gt;&lt;author&gt;Jagals, Paul&lt;/author&gt;&lt;author&gt;Ebi, Kristie&lt;/author&gt;&lt;/authors&gt;&lt;/contributors&gt;&lt;titles&gt;&lt;title&gt;Core Competencies for Health Workers to Deal with Climate and Environmental Change&lt;/title&gt;&lt;secondary-title&gt;International Journal of Environmental Research and Public Health&lt;/secondary-title&gt;&lt;/titles&gt;&lt;periodical&gt;&lt;full-title&gt;International Journal of Environmental Research and Public Health&lt;/full-title&gt;&lt;/periodical&gt;&lt;pages&gt;3849&lt;/pages&gt;&lt;volume&gt;18&lt;/volume&gt;&lt;number&gt;8&lt;/number&gt;&lt;dates&gt;&lt;year&gt;2021&lt;/year&gt;&lt;/dates&gt;&lt;isbn&gt;1660-4601&lt;/isbn&gt;&lt;accession-num&gt;doi:10.3390/ijerph18083849&lt;/accession-num&gt;&lt;urls&gt;&lt;related-urls&gt;&lt;url&gt;https://www.mdpi.com/1660-4601/18/8/3849&lt;/url&gt;&lt;/related-urls&gt;&lt;/urls&gt;&lt;/record&gt;&lt;/Cite&gt;&lt;/EndNote&gt;</w:instrText>
      </w:r>
      <w:r w:rsidR="0059308D" w:rsidRPr="00D47985">
        <w:rPr>
          <w:sz w:val="18"/>
          <w:szCs w:val="18"/>
        </w:rPr>
        <w:fldChar w:fldCharType="separate"/>
      </w:r>
      <w:r w:rsidR="00ED66DB" w:rsidRPr="00ED66DB">
        <w:rPr>
          <w:noProof/>
          <w:sz w:val="18"/>
          <w:szCs w:val="18"/>
          <w:vertAlign w:val="superscript"/>
        </w:rPr>
        <w:t>14</w:t>
      </w:r>
      <w:r w:rsidR="0059308D" w:rsidRPr="00D47985">
        <w:rPr>
          <w:sz w:val="18"/>
          <w:szCs w:val="18"/>
        </w:rPr>
        <w:fldChar w:fldCharType="end"/>
      </w:r>
    </w:p>
    <w:p w14:paraId="1B7FEB13" w14:textId="1772BC08" w:rsidR="003F7A2F" w:rsidRDefault="0020574B" w:rsidP="0020574B">
      <w:r>
        <w:t xml:space="preserve">Factual knowledge </w:t>
      </w:r>
      <w:r w:rsidR="00C94195">
        <w:t xml:space="preserve">on climate change and health </w:t>
      </w:r>
      <w:r>
        <w:t xml:space="preserve">can be achieved </w:t>
      </w:r>
      <w:r w:rsidR="00B65456">
        <w:t xml:space="preserve">formally </w:t>
      </w:r>
      <w:r>
        <w:t xml:space="preserve">through pre, post graduate training </w:t>
      </w:r>
      <w:r w:rsidR="00CF1E52">
        <w:t>a</w:t>
      </w:r>
      <w:r w:rsidR="00EE2168">
        <w:t>t</w:t>
      </w:r>
      <w:r w:rsidR="00DB6DFE">
        <w:t xml:space="preserve"> </w:t>
      </w:r>
      <w:r w:rsidR="00EE2168">
        <w:t>learning ins</w:t>
      </w:r>
      <w:r w:rsidR="00DB6DFE">
        <w:t>titutes</w:t>
      </w:r>
      <w:r w:rsidR="00B65456">
        <w:t xml:space="preserve"> and informally through self-learning</w:t>
      </w:r>
      <w:r w:rsidR="00C94195">
        <w:fldChar w:fldCharType="begin"/>
      </w:r>
      <w:r w:rsidR="00ED66DB">
        <w:instrText xml:space="preserve"> ADDIN EN.CITE &lt;EndNote&gt;&lt;Cite&gt;&lt;Author&gt;Jagals&lt;/Author&gt;&lt;Year&gt;2021&lt;/Year&gt;&lt;RecNum&gt;199&lt;/RecNum&gt;&lt;DisplayText&gt;&lt;style face="superscript"&gt;14&lt;/style&gt;&lt;/DisplayText&gt;&lt;record&gt;&lt;rec-number&gt;199&lt;/rec-number&gt;&lt;foreign-keys&gt;&lt;key app="EN" db-id="2d0w2p2v5rva0ne0rw9p9ztpfadvf2vtz2zr" timestamp="1660651824"&gt;199&lt;/key&gt;&lt;/foreign-keys&gt;&lt;ref-type name="Journal Article"&gt;17&lt;/ref-type&gt;&lt;contributors&gt;&lt;authors&gt;&lt;author&gt;Jagals, Paul&lt;/author&gt;&lt;author&gt;Ebi, Kristie&lt;/author&gt;&lt;/authors&gt;&lt;/contributors&gt;&lt;titles&gt;&lt;title&gt;Core Competencies for Health Workers to Deal with Climate and Environmental Change&lt;/title&gt;&lt;secondary-title&gt;International Journal of Environmental Research and Public Health&lt;/secondary-title&gt;&lt;/titles&gt;&lt;periodical&gt;&lt;full-title&gt;International Journal of Environmental Research and Public Health&lt;/full-title&gt;&lt;/periodical&gt;&lt;pages&gt;3849&lt;/pages&gt;&lt;volume&gt;18&lt;/volume&gt;&lt;number&gt;8&lt;/number&gt;&lt;dates&gt;&lt;year&gt;2021&lt;/year&gt;&lt;/dates&gt;&lt;isbn&gt;1660-4601&lt;/isbn&gt;&lt;accession-num&gt;doi:10.3390/ijerph18083849&lt;/accession-num&gt;&lt;urls&gt;&lt;related-urls&gt;&lt;url&gt;https://www.mdpi.com/1660-4601/18/8/3849&lt;/url&gt;&lt;/related-urls&gt;&lt;/urls&gt;&lt;/record&gt;&lt;/Cite&gt;&lt;/EndNote&gt;</w:instrText>
      </w:r>
      <w:r w:rsidR="00C94195">
        <w:fldChar w:fldCharType="separate"/>
      </w:r>
      <w:r w:rsidR="00ED66DB" w:rsidRPr="00ED66DB">
        <w:rPr>
          <w:noProof/>
          <w:vertAlign w:val="superscript"/>
        </w:rPr>
        <w:t>14</w:t>
      </w:r>
      <w:r w:rsidR="00C94195">
        <w:fldChar w:fldCharType="end"/>
      </w:r>
      <w:r w:rsidRPr="0020574B">
        <w:t xml:space="preserve">. </w:t>
      </w:r>
      <w:r w:rsidR="00595A25">
        <w:t>T</w:t>
      </w:r>
      <w:r w:rsidRPr="0020574B">
        <w:t>raining shoul</w:t>
      </w:r>
      <w:r w:rsidR="000008E9">
        <w:t xml:space="preserve">d </w:t>
      </w:r>
      <w:r w:rsidR="00B65456">
        <w:t xml:space="preserve">accommodate different levels of </w:t>
      </w:r>
      <w:r w:rsidRPr="0020574B">
        <w:t xml:space="preserve">healthcare </w:t>
      </w:r>
      <w:r w:rsidR="00B65456">
        <w:t>professionals</w:t>
      </w:r>
      <w:r w:rsidRPr="0020574B">
        <w:t xml:space="preserve"> </w:t>
      </w:r>
      <w:r w:rsidR="00595A25">
        <w:t>including</w:t>
      </w:r>
      <w:r w:rsidRPr="0020574B">
        <w:t xml:space="preserve"> community health workers</w:t>
      </w:r>
      <w:r w:rsidR="00595A25">
        <w:t>,</w:t>
      </w:r>
      <w:r w:rsidR="00DC1488">
        <w:t xml:space="preserve"> </w:t>
      </w:r>
      <w:r w:rsidR="00DB6DFE">
        <w:t>nurses</w:t>
      </w:r>
      <w:r w:rsidR="008D1982">
        <w:t>, doctors</w:t>
      </w:r>
      <w:r w:rsidRPr="0020574B">
        <w:t xml:space="preserve"> </w:t>
      </w:r>
      <w:r w:rsidR="00B65456">
        <w:t>and</w:t>
      </w:r>
      <w:r w:rsidRPr="0020574B">
        <w:t xml:space="preserve"> specialists</w:t>
      </w:r>
      <w:r w:rsidR="00B65456">
        <w:t xml:space="preserve"> and </w:t>
      </w:r>
      <w:r w:rsidR="002B6652">
        <w:t xml:space="preserve">delivered in different </w:t>
      </w:r>
      <w:r w:rsidR="00406810">
        <w:t xml:space="preserve">mediums and </w:t>
      </w:r>
      <w:r w:rsidR="002B6652">
        <w:t>method</w:t>
      </w:r>
      <w:r w:rsidR="00595A25">
        <w:t>ologies</w:t>
      </w:r>
      <w:r w:rsidRPr="0020574B">
        <w:t>.</w:t>
      </w:r>
      <w:r w:rsidR="005E6DD6">
        <w:t xml:space="preserve"> Curriculum for training should </w:t>
      </w:r>
      <w:r w:rsidR="00556B13">
        <w:t xml:space="preserve">adopt </w:t>
      </w:r>
      <w:r w:rsidR="00E30647">
        <w:t>non-traditional approaches</w:t>
      </w:r>
      <w:r w:rsidR="00556B13">
        <w:t xml:space="preserve"> </w:t>
      </w:r>
      <w:r w:rsidR="00D0219E">
        <w:t xml:space="preserve">and </w:t>
      </w:r>
      <w:r w:rsidR="008D1982">
        <w:t xml:space="preserve">include </w:t>
      </w:r>
      <w:r w:rsidR="009E7EAB">
        <w:t>trans</w:t>
      </w:r>
      <w:r w:rsidR="005E6DD6">
        <w:t>disciplinary sectors</w:t>
      </w:r>
      <w:r w:rsidR="009E7EAB">
        <w:t xml:space="preserve">, </w:t>
      </w:r>
      <w:r w:rsidR="00484E52">
        <w:t xml:space="preserve">linking climate and environmental </w:t>
      </w:r>
      <w:r w:rsidR="00020554">
        <w:t xml:space="preserve">data </w:t>
      </w:r>
      <w:r w:rsidR="00484E52">
        <w:t>to health</w:t>
      </w:r>
      <w:r w:rsidR="00443652">
        <w:t xml:space="preserve"> data</w:t>
      </w:r>
      <w:r w:rsidR="00484E52">
        <w:t xml:space="preserve">. </w:t>
      </w:r>
      <w:r w:rsidR="002E3DB9">
        <w:t xml:space="preserve">For instance, </w:t>
      </w:r>
      <w:r w:rsidR="002D027C">
        <w:t>healthcare professional</w:t>
      </w:r>
      <w:r w:rsidR="00072ADE">
        <w:t xml:space="preserve"> training curriculum</w:t>
      </w:r>
      <w:r w:rsidR="002D027C">
        <w:t xml:space="preserve"> </w:t>
      </w:r>
      <w:r w:rsidR="00072ADE">
        <w:t>c</w:t>
      </w:r>
      <w:r w:rsidR="002D027C">
        <w:t>ould</w:t>
      </w:r>
      <w:r w:rsidR="0077149C">
        <w:t xml:space="preserve"> include</w:t>
      </w:r>
      <w:r w:rsidR="002D027C">
        <w:t xml:space="preserve"> rotat</w:t>
      </w:r>
      <w:r w:rsidR="0077149C">
        <w:t>ion to</w:t>
      </w:r>
      <w:r w:rsidR="00364FB7">
        <w:t xml:space="preserve"> climatology and environmental health </w:t>
      </w:r>
      <w:r w:rsidR="002D027C">
        <w:t>d</w:t>
      </w:r>
      <w:r w:rsidR="00364FB7">
        <w:t>epartments</w:t>
      </w:r>
      <w:r w:rsidR="002D027C">
        <w:t xml:space="preserve"> and vice -versa</w:t>
      </w:r>
      <w:r w:rsidR="00E4563A">
        <w:t>,</w:t>
      </w:r>
      <w:r w:rsidR="002D027C">
        <w:t xml:space="preserve"> to </w:t>
      </w:r>
      <w:r w:rsidR="00E4563A">
        <w:t>promote</w:t>
      </w:r>
      <w:r w:rsidR="002D027C">
        <w:t xml:space="preserve"> transdisciplinary knowledge</w:t>
      </w:r>
      <w:r w:rsidR="00E4563A">
        <w:t xml:space="preserve"> </w:t>
      </w:r>
      <w:r w:rsidR="002D027C">
        <w:t>and</w:t>
      </w:r>
      <w:r w:rsidR="00F50FA4">
        <w:t xml:space="preserve"> </w:t>
      </w:r>
      <w:r w:rsidR="002D027C">
        <w:t xml:space="preserve">joint </w:t>
      </w:r>
      <w:r w:rsidR="005F245D">
        <w:t xml:space="preserve">collaborations on </w:t>
      </w:r>
      <w:r w:rsidR="00E51FAE">
        <w:t xml:space="preserve">adaptation-mitigation </w:t>
      </w:r>
      <w:r w:rsidR="005F245D">
        <w:t>interventions</w:t>
      </w:r>
      <w:r w:rsidR="00F50FA4">
        <w:t>.</w:t>
      </w:r>
    </w:p>
    <w:p w14:paraId="18662729" w14:textId="322F0A60" w:rsidR="00F50FA4" w:rsidRDefault="00E74757" w:rsidP="0020574B">
      <w:r>
        <w:t>T</w:t>
      </w:r>
      <w:r w:rsidR="00F50FA4" w:rsidRPr="00F50FA4">
        <w:t xml:space="preserve">here is a need to </w:t>
      </w:r>
      <w:r>
        <w:t xml:space="preserve">for healthcare professionals to </w:t>
      </w:r>
      <w:r w:rsidR="00F50FA4" w:rsidRPr="00F50FA4">
        <w:t xml:space="preserve">develop practical skills through the application of theory in </w:t>
      </w:r>
      <w:r>
        <w:t>real life</w:t>
      </w:r>
      <w:r w:rsidR="00F50FA4" w:rsidRPr="00F50FA4">
        <w:t xml:space="preserve"> settings. This can be achieved through the placement of healthcare professionals in </w:t>
      </w:r>
      <w:r w:rsidR="00481746">
        <w:t>clinics for</w:t>
      </w:r>
      <w:r w:rsidR="00F50FA4" w:rsidRPr="00F50FA4">
        <w:t xml:space="preserve"> the application of theory.</w:t>
      </w:r>
      <w:r w:rsidR="00D57127">
        <w:t xml:space="preserve"> Climate and health educational toolkits should be developed </w:t>
      </w:r>
      <w:r w:rsidR="001E67A7">
        <w:t xml:space="preserve">and distributed in healthcare facilities </w:t>
      </w:r>
      <w:r w:rsidR="00D57127">
        <w:t>to reinforce learning. T</w:t>
      </w:r>
      <w:r w:rsidR="00F50FA4" w:rsidRPr="00F50FA4">
        <w:t xml:space="preserve">here should be continuing medical education </w:t>
      </w:r>
      <w:r w:rsidR="001E67A7">
        <w:t xml:space="preserve">and ongoing assessment </w:t>
      </w:r>
      <w:r w:rsidR="00F50FA4" w:rsidRPr="00F50FA4">
        <w:t>for new and established healthcare professionals to ensure they remain acquainted and relevant in a rapidly evolving climate change w</w:t>
      </w:r>
      <w:r w:rsidR="00F3012D">
        <w:t>orld</w:t>
      </w:r>
      <w:r w:rsidR="00F50FA4" w:rsidRPr="00F50FA4">
        <w:t xml:space="preserve">. </w:t>
      </w:r>
    </w:p>
    <w:p w14:paraId="0907813D" w14:textId="2C30E5A7" w:rsidR="003F7A2F" w:rsidRDefault="00661E8E" w:rsidP="00D47985">
      <w:pPr>
        <w:ind w:left="720"/>
      </w:pPr>
      <w:r>
        <w:t>6</w:t>
      </w:r>
      <w:r w:rsidR="00D47985">
        <w:t xml:space="preserve">.2) </w:t>
      </w:r>
      <w:r w:rsidR="001E67A7">
        <w:t xml:space="preserve">Climate and Health </w:t>
      </w:r>
      <w:r w:rsidR="003F7A2F">
        <w:t>Research and Development</w:t>
      </w:r>
    </w:p>
    <w:p w14:paraId="35476EAB" w14:textId="123911EF" w:rsidR="00022F3D" w:rsidRDefault="00A140BC" w:rsidP="0020574B">
      <w:r>
        <w:t xml:space="preserve">A </w:t>
      </w:r>
      <w:r w:rsidR="003F7A2F">
        <w:t xml:space="preserve">Climate and health research </w:t>
      </w:r>
      <w:r>
        <w:t>agenda</w:t>
      </w:r>
      <w:r w:rsidR="003F7A2F">
        <w:t xml:space="preserve"> </w:t>
      </w:r>
      <w:r w:rsidR="007739C9">
        <w:t xml:space="preserve">should be </w:t>
      </w:r>
      <w:r>
        <w:t>incorporated</w:t>
      </w:r>
      <w:r w:rsidR="001E67A7" w:rsidRPr="001E67A7">
        <w:t xml:space="preserve"> as part of pre and post graduate</w:t>
      </w:r>
      <w:r w:rsidR="002846C3">
        <w:t xml:space="preserve"> curriculum</w:t>
      </w:r>
      <w:r w:rsidR="001E67A7">
        <w:t xml:space="preserve"> </w:t>
      </w:r>
      <w:r w:rsidR="007739C9">
        <w:t>in learning</w:t>
      </w:r>
      <w:r w:rsidR="00C869C5">
        <w:t xml:space="preserve"> </w:t>
      </w:r>
      <w:r w:rsidR="007739C9">
        <w:t>institutes</w:t>
      </w:r>
      <w:r w:rsidR="001E67A7">
        <w:t>.</w:t>
      </w:r>
      <w:r w:rsidR="007739C9">
        <w:t xml:space="preserve"> </w:t>
      </w:r>
      <w:r w:rsidR="00DE2BFD">
        <w:t xml:space="preserve">This </w:t>
      </w:r>
      <w:r w:rsidR="00DE2BFD" w:rsidRPr="00DE2BFD">
        <w:t xml:space="preserve">will help generate much needed contextual knowledge on climate change and health in LMICs. </w:t>
      </w:r>
      <w:r w:rsidR="00E30647">
        <w:t xml:space="preserve">Funding for climate change </w:t>
      </w:r>
      <w:r w:rsidR="00133590">
        <w:t xml:space="preserve">and health </w:t>
      </w:r>
      <w:r w:rsidR="00E30647">
        <w:t>research</w:t>
      </w:r>
      <w:r w:rsidR="00721194">
        <w:t xml:space="preserve"> should</w:t>
      </w:r>
      <w:r w:rsidR="00133590">
        <w:t xml:space="preserve"> prioritis</w:t>
      </w:r>
      <w:r w:rsidR="00721194">
        <w:t>e</w:t>
      </w:r>
      <w:r w:rsidR="00133590">
        <w:t xml:space="preserve"> </w:t>
      </w:r>
      <w:proofErr w:type="gramStart"/>
      <w:r w:rsidR="00EB31FB">
        <w:t>pre</w:t>
      </w:r>
      <w:proofErr w:type="gramEnd"/>
      <w:r w:rsidR="00EB31FB">
        <w:t xml:space="preserve"> and </w:t>
      </w:r>
      <w:r w:rsidR="00BC0B2E">
        <w:t>post-graduate</w:t>
      </w:r>
      <w:r w:rsidR="00721194">
        <w:t xml:space="preserve"> </w:t>
      </w:r>
      <w:r w:rsidR="00EB31FB">
        <w:t xml:space="preserve">students </w:t>
      </w:r>
      <w:r w:rsidR="00133590">
        <w:t xml:space="preserve">and early </w:t>
      </w:r>
      <w:r w:rsidR="0005518B">
        <w:t xml:space="preserve">career </w:t>
      </w:r>
      <w:r w:rsidR="00133590">
        <w:t xml:space="preserve">research </w:t>
      </w:r>
      <w:r w:rsidR="0005518B">
        <w:t>scientists based in LMICs</w:t>
      </w:r>
      <w:r w:rsidR="00EB31FB">
        <w:t>.</w:t>
      </w:r>
      <w:r w:rsidR="001E67A7">
        <w:t xml:space="preserve"> </w:t>
      </w:r>
    </w:p>
    <w:p w14:paraId="37816E47" w14:textId="7B707580" w:rsidR="00063786" w:rsidRDefault="00063786" w:rsidP="00E04D00"/>
    <w:p w14:paraId="1D0E7B11" w14:textId="14C2AE81" w:rsidR="00783B22" w:rsidRPr="00941C74" w:rsidRDefault="00941C74">
      <w:pPr>
        <w:rPr>
          <w:sz w:val="28"/>
          <w:szCs w:val="28"/>
        </w:rPr>
      </w:pPr>
      <w:r w:rsidRPr="00941C74">
        <w:rPr>
          <w:sz w:val="28"/>
          <w:szCs w:val="28"/>
        </w:rPr>
        <w:t>Conclusion</w:t>
      </w:r>
    </w:p>
    <w:p w14:paraId="44BA6D5C" w14:textId="675003D8" w:rsidR="00036878" w:rsidRDefault="00036878" w:rsidP="00036878">
      <w:r>
        <w:t>H</w:t>
      </w:r>
      <w:r w:rsidR="00941C74">
        <w:t>ealthcare professionals</w:t>
      </w:r>
      <w:r>
        <w:t xml:space="preserve"> are at the centre of health systems strengthening and should be equipped to respond to and mitigate the impact of climate change on themselves and the populations they serve. A comprehensive approach should be undertaken with interventions from </w:t>
      </w:r>
      <w:r w:rsidR="00941C74">
        <w:t xml:space="preserve">promotion of </w:t>
      </w:r>
      <w:r>
        <w:t>self-</w:t>
      </w:r>
      <w:r>
        <w:lastRenderedPageBreak/>
        <w:t xml:space="preserve">care through to </w:t>
      </w:r>
      <w:r w:rsidR="00941C74">
        <w:t xml:space="preserve">advocacy and </w:t>
      </w:r>
      <w:r>
        <w:t xml:space="preserve">policy </w:t>
      </w:r>
      <w:r w:rsidR="00941C74">
        <w:t>advancement</w:t>
      </w:r>
      <w:r>
        <w:t xml:space="preserve">. Capacity building, research and development </w:t>
      </w:r>
      <w:r w:rsidR="00941C74">
        <w:t>em</w:t>
      </w:r>
      <w:r w:rsidR="003F2AC3">
        <w:t>beds and enables</w:t>
      </w:r>
      <w:r>
        <w:t xml:space="preserve"> this response. This if implemented effectively, has the potential to reverse or even halt the worsening crisis and the burden on the most vulnerable, who are already under the care of HCPs.</w:t>
      </w:r>
    </w:p>
    <w:p w14:paraId="7BE92F4C" w14:textId="3BC87EC1" w:rsidR="00783B22" w:rsidRDefault="00783B22"/>
    <w:p w14:paraId="15B38D9B" w14:textId="244C1E78" w:rsidR="00783B22" w:rsidRDefault="00783B22"/>
    <w:p w14:paraId="1739AD0D" w14:textId="1AB07BD4" w:rsidR="00783B22" w:rsidRDefault="00783B22"/>
    <w:p w14:paraId="7F8B3F04" w14:textId="3A218307" w:rsidR="00783B22" w:rsidRDefault="00783B22"/>
    <w:p w14:paraId="32AC646F" w14:textId="1A95B557" w:rsidR="00F70521" w:rsidRDefault="00F70521"/>
    <w:p w14:paraId="7C5A9B3A" w14:textId="3B01EAFE" w:rsidR="00F70521" w:rsidRDefault="00F70521"/>
    <w:p w14:paraId="53A0F3E7" w14:textId="60B9D8C1" w:rsidR="00F70521" w:rsidRDefault="00F70521"/>
    <w:p w14:paraId="54BD5D45" w14:textId="7FB01540" w:rsidR="00F70521" w:rsidRDefault="00F70521"/>
    <w:p w14:paraId="212C3BC0" w14:textId="38FD0633" w:rsidR="00F70521" w:rsidRDefault="00F70521"/>
    <w:p w14:paraId="5DE39703" w14:textId="7F2528AD" w:rsidR="00F70521" w:rsidRDefault="00F70521"/>
    <w:p w14:paraId="4F9665D7" w14:textId="57CDBFA6" w:rsidR="00F70521" w:rsidRDefault="00F70521"/>
    <w:p w14:paraId="0B3E1548" w14:textId="67C313B1" w:rsidR="00F70521" w:rsidRDefault="00F70521"/>
    <w:p w14:paraId="41D75168" w14:textId="7C5AD007" w:rsidR="00F70521" w:rsidRDefault="00F70521"/>
    <w:p w14:paraId="42EBA729" w14:textId="6578AB3B" w:rsidR="00F70521" w:rsidRDefault="00F70521"/>
    <w:p w14:paraId="4070A04A" w14:textId="07929F78" w:rsidR="00F70521" w:rsidRDefault="00F70521"/>
    <w:p w14:paraId="1EFC8541" w14:textId="535FB9DC" w:rsidR="00661E8E" w:rsidRDefault="00661E8E"/>
    <w:p w14:paraId="1A6A0BDC" w14:textId="46860346" w:rsidR="00661E8E" w:rsidRDefault="00661E8E"/>
    <w:p w14:paraId="1E385DF0" w14:textId="73787AEE" w:rsidR="00661E8E" w:rsidRDefault="00661E8E"/>
    <w:p w14:paraId="7010E5E2" w14:textId="534FFED2" w:rsidR="00661E8E" w:rsidRDefault="00661E8E"/>
    <w:p w14:paraId="3EEF9189" w14:textId="07AF070B" w:rsidR="00661E8E" w:rsidRDefault="00661E8E"/>
    <w:p w14:paraId="60ADF567" w14:textId="0CAC6A68" w:rsidR="00661E8E" w:rsidRDefault="00661E8E"/>
    <w:p w14:paraId="4D7AC02B" w14:textId="792B07C9" w:rsidR="00661E8E" w:rsidRDefault="00661E8E"/>
    <w:p w14:paraId="02D6A5E1" w14:textId="7FA665F3" w:rsidR="00661E8E" w:rsidRDefault="00661E8E"/>
    <w:p w14:paraId="2DA22AD8" w14:textId="41526BEC" w:rsidR="00661E8E" w:rsidRDefault="00661E8E"/>
    <w:p w14:paraId="12031334" w14:textId="1B047CE5" w:rsidR="00661E8E" w:rsidRDefault="00661E8E"/>
    <w:p w14:paraId="16383037" w14:textId="77777777" w:rsidR="00661E8E" w:rsidRDefault="00661E8E"/>
    <w:p w14:paraId="2010CEFC" w14:textId="77777777" w:rsidR="00F70521" w:rsidRDefault="00F70521"/>
    <w:p w14:paraId="659E7678" w14:textId="0B33D0BC" w:rsidR="00783B22" w:rsidRDefault="00783B22"/>
    <w:p w14:paraId="5DDB686E" w14:textId="135189D6" w:rsidR="00783B22" w:rsidRDefault="00F70521">
      <w:r>
        <w:lastRenderedPageBreak/>
        <w:t>References</w:t>
      </w:r>
    </w:p>
    <w:p w14:paraId="70C9AC28" w14:textId="77777777" w:rsidR="0027470E" w:rsidRDefault="0027470E"/>
    <w:p w14:paraId="3A5BB1CC" w14:textId="7F97D4D3" w:rsidR="002F18FA" w:rsidRPr="002F18FA" w:rsidRDefault="0027470E" w:rsidP="002F18FA">
      <w:pPr>
        <w:pStyle w:val="EndNoteBibliography"/>
        <w:spacing w:after="0"/>
      </w:pPr>
      <w:r>
        <w:fldChar w:fldCharType="begin"/>
      </w:r>
      <w:r>
        <w:instrText xml:space="preserve"> ADDIN EN.REFLIST </w:instrText>
      </w:r>
      <w:r>
        <w:fldChar w:fldCharType="separate"/>
      </w:r>
      <w:r w:rsidR="002F18FA" w:rsidRPr="002F18FA">
        <w:t>1.</w:t>
      </w:r>
      <w:r w:rsidR="002F18FA" w:rsidRPr="002F18FA">
        <w:tab/>
        <w:t xml:space="preserve">IPCC. Climate Change 2022: Impacts, Adaptation and Vulnerability. 28 February 2022. </w:t>
      </w:r>
      <w:hyperlink r:id="rId21" w:history="1">
        <w:r w:rsidR="002F18FA" w:rsidRPr="002F18FA">
          <w:rPr>
            <w:rStyle w:val="Hyperlink"/>
          </w:rPr>
          <w:t>https://www.ipcc.ch/report/sixth-assessment-report-working-group-ii/</w:t>
        </w:r>
      </w:hyperlink>
      <w:r w:rsidR="002F18FA" w:rsidRPr="002F18FA">
        <w:t xml:space="preserve"> (accessed 10 August 2022).</w:t>
      </w:r>
    </w:p>
    <w:p w14:paraId="4E06E740" w14:textId="1C5B904C" w:rsidR="002F18FA" w:rsidRPr="002F18FA" w:rsidRDefault="002F18FA" w:rsidP="002F18FA">
      <w:pPr>
        <w:pStyle w:val="EndNoteBibliography"/>
        <w:spacing w:after="0"/>
      </w:pPr>
      <w:r w:rsidRPr="002F18FA">
        <w:t>2.</w:t>
      </w:r>
      <w:r w:rsidRPr="002F18FA">
        <w:tab/>
        <w:t xml:space="preserve">Africa WHOrof. Africa faces rising climate-linked health emergencies. 2022. </w:t>
      </w:r>
      <w:hyperlink r:id="rId22" w:history="1">
        <w:r w:rsidRPr="002F18FA">
          <w:rPr>
            <w:rStyle w:val="Hyperlink"/>
          </w:rPr>
          <w:t>https://www.afro.who.int/news/africa-faces-rising-climate-linked-health-emergencies</w:t>
        </w:r>
      </w:hyperlink>
      <w:r w:rsidRPr="002F18FA">
        <w:t xml:space="preserve"> (accessed 16082022 2022).</w:t>
      </w:r>
    </w:p>
    <w:p w14:paraId="490029E4" w14:textId="77777777" w:rsidR="002F18FA" w:rsidRPr="002F18FA" w:rsidRDefault="002F18FA" w:rsidP="002F18FA">
      <w:pPr>
        <w:pStyle w:val="EndNoteBibliography"/>
        <w:spacing w:after="0"/>
      </w:pPr>
      <w:r w:rsidRPr="002F18FA">
        <w:t>3.</w:t>
      </w:r>
      <w:r w:rsidRPr="002F18FA">
        <w:tab/>
        <w:t xml:space="preserve">Li L, Jiang C, Murtugudde R, Liang XZ, Sapkota A. Global Population Exposed to Extreme Events in the 150 Most Populated Cities of the World: Implications for Public Health. </w:t>
      </w:r>
      <w:r w:rsidRPr="002F18FA">
        <w:rPr>
          <w:i/>
        </w:rPr>
        <w:t>Int J Environ Res Public Health</w:t>
      </w:r>
      <w:r w:rsidRPr="002F18FA">
        <w:t xml:space="preserve"> 2021; </w:t>
      </w:r>
      <w:r w:rsidRPr="002F18FA">
        <w:rPr>
          <w:b/>
        </w:rPr>
        <w:t>18</w:t>
      </w:r>
      <w:r w:rsidRPr="002F18FA">
        <w:t xml:space="preserve">(3): </w:t>
      </w:r>
    </w:p>
    <w:p w14:paraId="47E8EAB3" w14:textId="77777777" w:rsidR="002F18FA" w:rsidRPr="002F18FA" w:rsidRDefault="002F18FA" w:rsidP="002F18FA">
      <w:pPr>
        <w:pStyle w:val="EndNoteBibliography"/>
        <w:spacing w:after="0"/>
      </w:pPr>
      <w:r w:rsidRPr="002F18FA">
        <w:t>4.</w:t>
      </w:r>
      <w:r w:rsidRPr="002F18FA">
        <w:tab/>
        <w:t xml:space="preserve">Ebi KL, Vanos J, Baldwin JW, et al. Extreme Weather and Climate Change: Population Health and Health System Implications. </w:t>
      </w:r>
      <w:r w:rsidRPr="002F18FA">
        <w:rPr>
          <w:i/>
        </w:rPr>
        <w:t>Annual review of public health</w:t>
      </w:r>
      <w:r w:rsidRPr="002F18FA">
        <w:t xml:space="preserve"> 2021; </w:t>
      </w:r>
      <w:r w:rsidRPr="002F18FA">
        <w:rPr>
          <w:b/>
        </w:rPr>
        <w:t>42</w:t>
      </w:r>
      <w:r w:rsidRPr="002F18FA">
        <w:t>: 293-315</w:t>
      </w:r>
    </w:p>
    <w:p w14:paraId="5B401DA6" w14:textId="77777777" w:rsidR="002F18FA" w:rsidRPr="002F18FA" w:rsidRDefault="002F18FA" w:rsidP="002F18FA">
      <w:pPr>
        <w:pStyle w:val="EndNoteBibliography"/>
        <w:spacing w:after="0"/>
      </w:pPr>
      <w:r w:rsidRPr="002F18FA">
        <w:t>5.</w:t>
      </w:r>
      <w:r w:rsidRPr="002F18FA">
        <w:tab/>
        <w:t xml:space="preserve">Rylander C, Odland J, Sandanger TM. Climate change and the potential effects on maternal and pregnancy outcomes: an assessment of the most vulnerable--the mother, fetus, and newborn child. </w:t>
      </w:r>
      <w:r w:rsidRPr="002F18FA">
        <w:rPr>
          <w:i/>
        </w:rPr>
        <w:t>Global health action</w:t>
      </w:r>
      <w:r w:rsidRPr="002F18FA">
        <w:t xml:space="preserve"> 2013; </w:t>
      </w:r>
      <w:r w:rsidRPr="002F18FA">
        <w:rPr>
          <w:b/>
        </w:rPr>
        <w:t>6</w:t>
      </w:r>
      <w:r w:rsidRPr="002F18FA">
        <w:t>: 19538</w:t>
      </w:r>
    </w:p>
    <w:p w14:paraId="4F4DA87E" w14:textId="77777777" w:rsidR="002F18FA" w:rsidRPr="002F18FA" w:rsidRDefault="002F18FA" w:rsidP="002F18FA">
      <w:pPr>
        <w:pStyle w:val="EndNoteBibliography"/>
        <w:spacing w:after="0"/>
      </w:pPr>
      <w:r w:rsidRPr="002F18FA">
        <w:t>6.</w:t>
      </w:r>
      <w:r w:rsidRPr="002F18FA">
        <w:tab/>
        <w:t xml:space="preserve">Basu R, Chen H, Li DK, Avalos LA. The impact of maternal factors on the association between temperature and preterm delivery. </w:t>
      </w:r>
      <w:r w:rsidRPr="002F18FA">
        <w:rPr>
          <w:i/>
        </w:rPr>
        <w:t>Environmental research</w:t>
      </w:r>
      <w:r w:rsidRPr="002F18FA">
        <w:t xml:space="preserve"> 2017; </w:t>
      </w:r>
      <w:r w:rsidRPr="002F18FA">
        <w:rPr>
          <w:b/>
        </w:rPr>
        <w:t>154</w:t>
      </w:r>
      <w:r w:rsidRPr="002F18FA">
        <w:t>: 109-14</w:t>
      </w:r>
    </w:p>
    <w:p w14:paraId="1E408400" w14:textId="77777777" w:rsidR="002F18FA" w:rsidRPr="002F18FA" w:rsidRDefault="002F18FA" w:rsidP="002F18FA">
      <w:pPr>
        <w:pStyle w:val="EndNoteBibliography"/>
        <w:spacing w:after="0"/>
      </w:pPr>
      <w:r w:rsidRPr="002F18FA">
        <w:t>7.</w:t>
      </w:r>
      <w:r w:rsidRPr="002F18FA">
        <w:tab/>
        <w:t xml:space="preserve">Chersich MF, Pham MD, Areal A, et al. Associations between high temperatures in pregnancy and risk of preterm birth, low birth weight, and stillbirths: systematic review and meta-analysis. </w:t>
      </w:r>
      <w:r w:rsidRPr="002F18FA">
        <w:rPr>
          <w:i/>
        </w:rPr>
        <w:t>BMJ</w:t>
      </w:r>
      <w:r w:rsidRPr="002F18FA">
        <w:t xml:space="preserve"> 2020; </w:t>
      </w:r>
      <w:r w:rsidRPr="002F18FA">
        <w:rPr>
          <w:b/>
        </w:rPr>
        <w:t>371</w:t>
      </w:r>
      <w:r w:rsidRPr="002F18FA">
        <w:t>: m3811</w:t>
      </w:r>
    </w:p>
    <w:p w14:paraId="50A37745" w14:textId="77777777" w:rsidR="002F18FA" w:rsidRPr="002F18FA" w:rsidRDefault="002F18FA" w:rsidP="002F18FA">
      <w:pPr>
        <w:pStyle w:val="EndNoteBibliography"/>
        <w:spacing w:after="0"/>
      </w:pPr>
      <w:r w:rsidRPr="002F18FA">
        <w:t>8.</w:t>
      </w:r>
      <w:r w:rsidRPr="002F18FA">
        <w:tab/>
        <w:t>OFFICE IL, HARSDORFF M, MOUS. WORKING ON A WARMER PLANET; THE IMPACT OF HEAT STRESS ON LABOUR PRODUCTIVITY AND DECENT WORK: RESEARCH DEPARTMENT; 2019.</w:t>
      </w:r>
    </w:p>
    <w:p w14:paraId="5135F909" w14:textId="77777777" w:rsidR="002F18FA" w:rsidRPr="002F18FA" w:rsidRDefault="002F18FA" w:rsidP="002F18FA">
      <w:pPr>
        <w:pStyle w:val="EndNoteBibliography"/>
        <w:spacing w:after="0"/>
      </w:pPr>
      <w:r w:rsidRPr="002F18FA">
        <w:t>9.</w:t>
      </w:r>
      <w:r w:rsidRPr="002F18FA">
        <w:tab/>
        <w:t xml:space="preserve">Greibe Andersen J, Karekezi C, Ali Z, Yonga G, Kallestrup P, Kraef C. Perspectives of Local Community Leaders, Health Care Workers, Volunteers, Policy Makers and Academia on Climate Change Related Health Risks in Mukuru Informal Settlement in Nairobi, Kenya-A Qualitative Study. </w:t>
      </w:r>
      <w:r w:rsidRPr="002F18FA">
        <w:rPr>
          <w:i/>
        </w:rPr>
        <w:t>Int J Environ Res Public Health</w:t>
      </w:r>
      <w:r w:rsidRPr="002F18FA">
        <w:t xml:space="preserve"> 2021; </w:t>
      </w:r>
      <w:r w:rsidRPr="002F18FA">
        <w:rPr>
          <w:b/>
        </w:rPr>
        <w:t>18</w:t>
      </w:r>
      <w:r w:rsidRPr="002F18FA">
        <w:t xml:space="preserve">(22): </w:t>
      </w:r>
    </w:p>
    <w:p w14:paraId="6FC768D2" w14:textId="68F21D34" w:rsidR="002F18FA" w:rsidRPr="002F18FA" w:rsidRDefault="002F18FA" w:rsidP="002F18FA">
      <w:pPr>
        <w:pStyle w:val="EndNoteBibliography"/>
        <w:spacing w:after="0"/>
      </w:pPr>
      <w:r w:rsidRPr="002F18FA">
        <w:t>10.</w:t>
      </w:r>
      <w:r w:rsidRPr="002F18FA">
        <w:tab/>
        <w:t xml:space="preserve">CDC. Climate Change and Extreme Heat -what you can do to prepare. 2019. </w:t>
      </w:r>
      <w:hyperlink r:id="rId23" w:history="1">
        <w:r w:rsidRPr="002F18FA">
          <w:rPr>
            <w:rStyle w:val="Hyperlink"/>
          </w:rPr>
          <w:t>https://www.epa.gov/sites/default/files/2016-10/documents/extreme-heat-guidebook.pdf</w:t>
        </w:r>
      </w:hyperlink>
      <w:r w:rsidRPr="002F18FA">
        <w:t xml:space="preserve"> (accessed 16082022 2022).</w:t>
      </w:r>
    </w:p>
    <w:p w14:paraId="0F416E2B" w14:textId="237C022F" w:rsidR="002F18FA" w:rsidRPr="002F18FA" w:rsidRDefault="002F18FA" w:rsidP="002F18FA">
      <w:pPr>
        <w:pStyle w:val="EndNoteBibliography"/>
        <w:spacing w:after="0"/>
      </w:pPr>
      <w:r w:rsidRPr="002F18FA">
        <w:t>11.</w:t>
      </w:r>
      <w:r w:rsidRPr="002F18FA">
        <w:tab/>
        <w:t xml:space="preserve">Lawrance E, Thompson R, Fontana G, Jennings N. The impact of climate change on mental health and emotional wellbeing: current evidence and implications for policy and practice. </w:t>
      </w:r>
      <w:r w:rsidRPr="002F18FA">
        <w:rPr>
          <w:i/>
        </w:rPr>
        <w:t xml:space="preserve">Avalable at: </w:t>
      </w:r>
      <w:hyperlink r:id="rId24" w:history="1">
        <w:r w:rsidRPr="002F18FA">
          <w:rPr>
            <w:rStyle w:val="Hyperlink"/>
            <w:i/>
          </w:rPr>
          <w:t>https://www</w:t>
        </w:r>
      </w:hyperlink>
      <w:r w:rsidRPr="002F18FA">
        <w:rPr>
          <w:i/>
        </w:rPr>
        <w:t xml:space="preserve"> imperial ac uk/grantham/publications/all-publications/the-impact-of-climate-change-on-mentalhealth-and-emotional-wellbeing-current-evidence-and-implications-for-policy-and-practice php</w:t>
      </w:r>
      <w:r w:rsidRPr="002F18FA">
        <w:t xml:space="preserve"> 2021: </w:t>
      </w:r>
    </w:p>
    <w:p w14:paraId="35C77DFB" w14:textId="77777777" w:rsidR="002F18FA" w:rsidRPr="002F18FA" w:rsidRDefault="002F18FA" w:rsidP="002F18FA">
      <w:pPr>
        <w:pStyle w:val="EndNoteBibliography"/>
        <w:spacing w:after="0"/>
      </w:pPr>
      <w:r w:rsidRPr="002F18FA">
        <w:t>12.</w:t>
      </w:r>
      <w:r w:rsidRPr="002F18FA">
        <w:tab/>
        <w:t xml:space="preserve">Sheffield PE, Durante KT, Rahona E, Zarcadoolas C. Emerging roles of health care providers to mitigate climate change impacts: a perspective from East Harlem, New York. </w:t>
      </w:r>
      <w:r w:rsidRPr="002F18FA">
        <w:rPr>
          <w:i/>
        </w:rPr>
        <w:t>Health and human rights</w:t>
      </w:r>
      <w:r w:rsidRPr="002F18FA">
        <w:t xml:space="preserve"> 2014; </w:t>
      </w:r>
      <w:r w:rsidRPr="002F18FA">
        <w:rPr>
          <w:b/>
        </w:rPr>
        <w:t>16</w:t>
      </w:r>
      <w:r w:rsidRPr="002F18FA">
        <w:t>(1): 113-21</w:t>
      </w:r>
    </w:p>
    <w:p w14:paraId="3C4ACB1F" w14:textId="77777777" w:rsidR="002F18FA" w:rsidRPr="002F18FA" w:rsidRDefault="002F18FA" w:rsidP="002F18FA">
      <w:pPr>
        <w:pStyle w:val="EndNoteBibliography"/>
        <w:spacing w:after="0"/>
      </w:pPr>
      <w:r w:rsidRPr="002F18FA">
        <w:t>13.</w:t>
      </w:r>
      <w:r w:rsidRPr="002F18FA">
        <w:tab/>
        <w:t xml:space="preserve">Patz JA, Epstein PR, Burke TA, Balbus JM. Global Climate Change and Emerging Infectious Diseases. </w:t>
      </w:r>
      <w:r w:rsidRPr="002F18FA">
        <w:rPr>
          <w:i/>
        </w:rPr>
        <w:t>Jama</w:t>
      </w:r>
      <w:r w:rsidRPr="002F18FA">
        <w:t xml:space="preserve"> 1996; </w:t>
      </w:r>
      <w:r w:rsidRPr="002F18FA">
        <w:rPr>
          <w:b/>
        </w:rPr>
        <w:t>275</w:t>
      </w:r>
      <w:r w:rsidRPr="002F18FA">
        <w:t>(3): 217-23</w:t>
      </w:r>
    </w:p>
    <w:p w14:paraId="7A08439D" w14:textId="77777777" w:rsidR="002F18FA" w:rsidRPr="002F18FA" w:rsidRDefault="002F18FA" w:rsidP="002F18FA">
      <w:pPr>
        <w:pStyle w:val="EndNoteBibliography"/>
        <w:spacing w:after="0"/>
      </w:pPr>
      <w:r w:rsidRPr="002F18FA">
        <w:t>14.</w:t>
      </w:r>
      <w:r w:rsidRPr="002F18FA">
        <w:tab/>
        <w:t xml:space="preserve">Jagals P, Ebi K. Core Competencies for Health Workers to Deal with Climate and Environmental Change. </w:t>
      </w:r>
      <w:r w:rsidRPr="002F18FA">
        <w:rPr>
          <w:i/>
        </w:rPr>
        <w:t>International Journal of Environmental Research and Public Health</w:t>
      </w:r>
      <w:r w:rsidRPr="002F18FA">
        <w:t xml:space="preserve"> 2021; </w:t>
      </w:r>
      <w:r w:rsidRPr="002F18FA">
        <w:rPr>
          <w:b/>
        </w:rPr>
        <w:t>18</w:t>
      </w:r>
      <w:r w:rsidRPr="002F18FA">
        <w:t>(8): 3849</w:t>
      </w:r>
    </w:p>
    <w:p w14:paraId="099FA23B" w14:textId="77777777" w:rsidR="002F18FA" w:rsidRPr="002F18FA" w:rsidRDefault="002F18FA" w:rsidP="002F18FA">
      <w:pPr>
        <w:pStyle w:val="EndNoteBibliography"/>
      </w:pPr>
      <w:r w:rsidRPr="002F18FA">
        <w:t>15.</w:t>
      </w:r>
      <w:r w:rsidRPr="002F18FA">
        <w:tab/>
        <w:t xml:space="preserve">Dupraz J, Burnand B. Role of Health Professionals Regarding the Impact of Climate Change on Health—An Exploratory Review. </w:t>
      </w:r>
      <w:r w:rsidRPr="002F18FA">
        <w:rPr>
          <w:i/>
        </w:rPr>
        <w:t>International Journal of Environmental Research and Public Health</w:t>
      </w:r>
      <w:r w:rsidRPr="002F18FA">
        <w:t xml:space="preserve"> 2021; </w:t>
      </w:r>
      <w:r w:rsidRPr="002F18FA">
        <w:rPr>
          <w:b/>
        </w:rPr>
        <w:t>18</w:t>
      </w:r>
      <w:r w:rsidRPr="002F18FA">
        <w:t>(6): 3222</w:t>
      </w:r>
    </w:p>
    <w:p w14:paraId="200CDE2F" w14:textId="486FF1E4" w:rsidR="00F87BFC" w:rsidRDefault="0027470E">
      <w:r>
        <w:fldChar w:fldCharType="end"/>
      </w:r>
    </w:p>
    <w:sectPr w:rsidR="00F87BF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raig Parker" w:date="2022-08-23T16:48:00Z" w:initials="CP">
    <w:p w14:paraId="6F836380" w14:textId="77777777" w:rsidR="0066051A" w:rsidRDefault="0066051A" w:rsidP="002C3D44">
      <w:pPr>
        <w:pStyle w:val="CommentText"/>
      </w:pPr>
      <w:r>
        <w:rPr>
          <w:rStyle w:val="CommentReference"/>
        </w:rPr>
        <w:annotationRef/>
      </w:r>
      <w:r>
        <w:t>Have?</w:t>
      </w:r>
    </w:p>
  </w:comment>
  <w:comment w:id="2" w:author="Craig Parker" w:date="2022-08-23T16:53:00Z" w:initials="CP">
    <w:p w14:paraId="6FC3A84B" w14:textId="77777777" w:rsidR="0066051A" w:rsidRDefault="0066051A" w:rsidP="00062FBC">
      <w:pPr>
        <w:pStyle w:val="CommentText"/>
      </w:pPr>
      <w:r>
        <w:rPr>
          <w:rStyle w:val="CommentReference"/>
        </w:rPr>
        <w:annotationRef/>
      </w:r>
      <w:r>
        <w:t>Are?</w:t>
      </w:r>
    </w:p>
  </w:comment>
  <w:comment w:id="10" w:author="Craig Parker" w:date="2022-08-23T16:54:00Z" w:initials="CP">
    <w:p w14:paraId="1F53AF36" w14:textId="77777777" w:rsidR="003D6559" w:rsidRDefault="003D6559" w:rsidP="004D66CD">
      <w:pPr>
        <w:pStyle w:val="CommentText"/>
      </w:pPr>
      <w:r>
        <w:rPr>
          <w:rStyle w:val="CommentReference"/>
        </w:rPr>
        <w:annotationRef/>
      </w:r>
      <w:r>
        <w:t>I wonder if you should lead with this paragraph?</w:t>
      </w:r>
    </w:p>
  </w:comment>
  <w:comment w:id="11" w:author="Craig Parker" w:date="2022-08-23T16:55:00Z" w:initials="CP">
    <w:p w14:paraId="39158271" w14:textId="77777777" w:rsidR="003D6559" w:rsidRDefault="003D6559" w:rsidP="00B10065">
      <w:pPr>
        <w:pStyle w:val="CommentText"/>
      </w:pPr>
      <w:r>
        <w:rPr>
          <w:rStyle w:val="CommentReference"/>
        </w:rPr>
        <w:annotationRef/>
      </w:r>
      <w:r>
        <w:t>I mean it seem this is the crux of the paper so does it make sense for you to bring this up as the first sentence. A thought.</w:t>
      </w:r>
    </w:p>
  </w:comment>
  <w:comment w:id="12" w:author="Craig Parker" w:date="2022-08-23T16:56:00Z" w:initials="CP">
    <w:p w14:paraId="53F5DABF" w14:textId="77777777" w:rsidR="003D6559" w:rsidRDefault="003D6559" w:rsidP="008D0919">
      <w:pPr>
        <w:pStyle w:val="CommentText"/>
      </w:pPr>
      <w:r>
        <w:rPr>
          <w:rStyle w:val="CommentReference"/>
        </w:rPr>
        <w:annotationRef/>
      </w:r>
      <w:r>
        <w:t>Reword I think.</w:t>
      </w:r>
    </w:p>
  </w:comment>
  <w:comment w:id="14" w:author="Craig Parker" w:date="2022-08-23T16:57:00Z" w:initials="CP">
    <w:p w14:paraId="70CED038" w14:textId="77777777" w:rsidR="003D6559" w:rsidRDefault="003D6559" w:rsidP="005E6AAA">
      <w:pPr>
        <w:pStyle w:val="CommentText"/>
      </w:pPr>
      <w:r>
        <w:rPr>
          <w:rStyle w:val="CommentReference"/>
        </w:rPr>
        <w:annotationRef/>
      </w:r>
      <w:r>
        <w:t>With a broader set of stakeholders outside the healthcare industry.</w:t>
      </w:r>
    </w:p>
  </w:comment>
  <w:comment w:id="15" w:author="Craig Parker" w:date="2022-08-23T16:58:00Z" w:initials="CP">
    <w:p w14:paraId="26F2FCB8" w14:textId="77777777" w:rsidR="008A5BA6" w:rsidRDefault="008A5BA6" w:rsidP="00916173">
      <w:pPr>
        <w:pStyle w:val="CommentText"/>
      </w:pPr>
      <w:r>
        <w:rPr>
          <w:rStyle w:val="CommentReference"/>
        </w:rPr>
        <w:annotationRef/>
      </w:r>
      <w:r>
        <w:t>Are there any references for this?</w:t>
      </w:r>
    </w:p>
  </w:comment>
  <w:comment w:id="16" w:author="Craig Parker" w:date="2022-08-23T17:02:00Z" w:initials="CP">
    <w:p w14:paraId="181C25AA" w14:textId="77777777" w:rsidR="008A5BA6" w:rsidRDefault="008A5BA6" w:rsidP="00214F14">
      <w:pPr>
        <w:pStyle w:val="CommentText"/>
      </w:pPr>
      <w:r>
        <w:rPr>
          <w:rStyle w:val="CommentReference"/>
        </w:rPr>
        <w:annotationRef/>
      </w:r>
      <w:r>
        <w:t>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836380" w15:done="0"/>
  <w15:commentEx w15:paraId="6FC3A84B" w15:done="0"/>
  <w15:commentEx w15:paraId="1F53AF36" w15:done="0"/>
  <w15:commentEx w15:paraId="39158271" w15:paraIdParent="1F53AF36" w15:done="0"/>
  <w15:commentEx w15:paraId="53F5DABF" w15:done="0"/>
  <w15:commentEx w15:paraId="70CED038" w15:done="0"/>
  <w15:commentEx w15:paraId="26F2FCB8" w15:done="0"/>
  <w15:commentEx w15:paraId="181C25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F834A" w16cex:dateUtc="2022-08-23T14:48:00Z"/>
  <w16cex:commentExtensible w16cex:durableId="26AF846D" w16cex:dateUtc="2022-08-23T14:53:00Z"/>
  <w16cex:commentExtensible w16cex:durableId="26AF84BB" w16cex:dateUtc="2022-08-23T14:54:00Z"/>
  <w16cex:commentExtensible w16cex:durableId="26AF84F7" w16cex:dateUtc="2022-08-23T14:55:00Z"/>
  <w16cex:commentExtensible w16cex:durableId="26AF854D" w16cex:dateUtc="2022-08-23T14:56:00Z"/>
  <w16cex:commentExtensible w16cex:durableId="26AF858F" w16cex:dateUtc="2022-08-23T14:57:00Z"/>
  <w16cex:commentExtensible w16cex:durableId="26AF85C5" w16cex:dateUtc="2022-08-23T14:58:00Z"/>
  <w16cex:commentExtensible w16cex:durableId="26AF8689" w16cex:dateUtc="2022-08-23T15: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836380" w16cid:durableId="26AF834A"/>
  <w16cid:commentId w16cid:paraId="6FC3A84B" w16cid:durableId="26AF846D"/>
  <w16cid:commentId w16cid:paraId="1F53AF36" w16cid:durableId="26AF84BB"/>
  <w16cid:commentId w16cid:paraId="39158271" w16cid:durableId="26AF84F7"/>
  <w16cid:commentId w16cid:paraId="53F5DABF" w16cid:durableId="26AF854D"/>
  <w16cid:commentId w16cid:paraId="70CED038" w16cid:durableId="26AF858F"/>
  <w16cid:commentId w16cid:paraId="26F2FCB8" w16cid:durableId="26AF85C5"/>
  <w16cid:commentId w16cid:paraId="181C25AA" w16cid:durableId="26AF86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915F3"/>
    <w:multiLevelType w:val="hybridMultilevel"/>
    <w:tmpl w:val="9A30BB78"/>
    <w:lvl w:ilvl="0" w:tplc="5BB6ECE4">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59723352"/>
    <w:multiLevelType w:val="hybridMultilevel"/>
    <w:tmpl w:val="C41E4494"/>
    <w:lvl w:ilvl="0" w:tplc="1F8817C8">
      <w:start w:val="1"/>
      <w:numFmt w:val="decimal"/>
      <w:lvlText w:val="%1)"/>
      <w:lvlJc w:val="left"/>
      <w:pPr>
        <w:ind w:left="644"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168717204">
    <w:abstractNumId w:val="0"/>
  </w:num>
  <w:num w:numId="2" w16cid:durableId="168809901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Parker">
    <w15:presenceInfo w15:providerId="AD" w15:userId="S::cparker@wrhi.ac.za::19165e5f-e0a1-47d4-a6ad-d22b768482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Lance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d0w2p2v5rva0ne0rw9p9ztpfadvf2vtz2zr&quot;&gt;My EndNote Library&lt;record-ids&gt;&lt;item&gt;181&lt;/item&gt;&lt;item&gt;182&lt;/item&gt;&lt;item&gt;185&lt;/item&gt;&lt;item&gt;190&lt;/item&gt;&lt;item&gt;191&lt;/item&gt;&lt;item&gt;194&lt;/item&gt;&lt;item&gt;195&lt;/item&gt;&lt;item&gt;197&lt;/item&gt;&lt;item&gt;198&lt;/item&gt;&lt;item&gt;199&lt;/item&gt;&lt;item&gt;200&lt;/item&gt;&lt;item&gt;201&lt;/item&gt;&lt;item&gt;202&lt;/item&gt;&lt;item&gt;203&lt;/item&gt;&lt;item&gt;204&lt;/item&gt;&lt;/record-ids&gt;&lt;/item&gt;&lt;/Libraries&gt;"/>
  </w:docVars>
  <w:rsids>
    <w:rsidRoot w:val="007046DC"/>
    <w:rsid w:val="000008E9"/>
    <w:rsid w:val="000018C8"/>
    <w:rsid w:val="00001E7C"/>
    <w:rsid w:val="00002007"/>
    <w:rsid w:val="00002668"/>
    <w:rsid w:val="000051F9"/>
    <w:rsid w:val="00005291"/>
    <w:rsid w:val="0000546B"/>
    <w:rsid w:val="00007367"/>
    <w:rsid w:val="000141CB"/>
    <w:rsid w:val="00014BD8"/>
    <w:rsid w:val="000150EC"/>
    <w:rsid w:val="00020554"/>
    <w:rsid w:val="0002080A"/>
    <w:rsid w:val="000214DA"/>
    <w:rsid w:val="00022F3D"/>
    <w:rsid w:val="000242A4"/>
    <w:rsid w:val="00030249"/>
    <w:rsid w:val="00032484"/>
    <w:rsid w:val="000324D0"/>
    <w:rsid w:val="000339D7"/>
    <w:rsid w:val="00035E84"/>
    <w:rsid w:val="00035EB9"/>
    <w:rsid w:val="00036878"/>
    <w:rsid w:val="000401E7"/>
    <w:rsid w:val="00041269"/>
    <w:rsid w:val="000421C7"/>
    <w:rsid w:val="00042474"/>
    <w:rsid w:val="00042F3C"/>
    <w:rsid w:val="0005067F"/>
    <w:rsid w:val="0005392E"/>
    <w:rsid w:val="0005518B"/>
    <w:rsid w:val="0005604A"/>
    <w:rsid w:val="00060E41"/>
    <w:rsid w:val="00062959"/>
    <w:rsid w:val="00063760"/>
    <w:rsid w:val="00063786"/>
    <w:rsid w:val="00063DAA"/>
    <w:rsid w:val="00065287"/>
    <w:rsid w:val="00067D64"/>
    <w:rsid w:val="00071440"/>
    <w:rsid w:val="000719D1"/>
    <w:rsid w:val="00072ADE"/>
    <w:rsid w:val="0008575D"/>
    <w:rsid w:val="00085D10"/>
    <w:rsid w:val="00090823"/>
    <w:rsid w:val="00090974"/>
    <w:rsid w:val="00090C6A"/>
    <w:rsid w:val="00090E89"/>
    <w:rsid w:val="000921B9"/>
    <w:rsid w:val="00092AC2"/>
    <w:rsid w:val="00096A69"/>
    <w:rsid w:val="00097759"/>
    <w:rsid w:val="000A02FD"/>
    <w:rsid w:val="000A1D20"/>
    <w:rsid w:val="000A451D"/>
    <w:rsid w:val="000A5973"/>
    <w:rsid w:val="000B0923"/>
    <w:rsid w:val="000B0C38"/>
    <w:rsid w:val="000B140F"/>
    <w:rsid w:val="000B30C4"/>
    <w:rsid w:val="000B51A5"/>
    <w:rsid w:val="000B62E2"/>
    <w:rsid w:val="000B68C1"/>
    <w:rsid w:val="000B76E3"/>
    <w:rsid w:val="000C3E75"/>
    <w:rsid w:val="000C4F21"/>
    <w:rsid w:val="000C79AE"/>
    <w:rsid w:val="000C7BE3"/>
    <w:rsid w:val="000D7F50"/>
    <w:rsid w:val="000E2B62"/>
    <w:rsid w:val="000E4DB6"/>
    <w:rsid w:val="000E5D51"/>
    <w:rsid w:val="000F0057"/>
    <w:rsid w:val="000F2895"/>
    <w:rsid w:val="000F607C"/>
    <w:rsid w:val="000F7D1A"/>
    <w:rsid w:val="00105966"/>
    <w:rsid w:val="00107535"/>
    <w:rsid w:val="00107B1D"/>
    <w:rsid w:val="00110ADE"/>
    <w:rsid w:val="0011350A"/>
    <w:rsid w:val="001151DB"/>
    <w:rsid w:val="001159A6"/>
    <w:rsid w:val="0011660E"/>
    <w:rsid w:val="00120E54"/>
    <w:rsid w:val="00121199"/>
    <w:rsid w:val="001211BA"/>
    <w:rsid w:val="00121F6D"/>
    <w:rsid w:val="00122791"/>
    <w:rsid w:val="0012338F"/>
    <w:rsid w:val="001245C2"/>
    <w:rsid w:val="00125BAC"/>
    <w:rsid w:val="00132717"/>
    <w:rsid w:val="0013276C"/>
    <w:rsid w:val="00133590"/>
    <w:rsid w:val="00140832"/>
    <w:rsid w:val="00150D10"/>
    <w:rsid w:val="00152CC1"/>
    <w:rsid w:val="0015569A"/>
    <w:rsid w:val="0015730C"/>
    <w:rsid w:val="00160207"/>
    <w:rsid w:val="00160BD2"/>
    <w:rsid w:val="001665C8"/>
    <w:rsid w:val="00167FB7"/>
    <w:rsid w:val="00171A63"/>
    <w:rsid w:val="001737F8"/>
    <w:rsid w:val="001832E9"/>
    <w:rsid w:val="00183DAD"/>
    <w:rsid w:val="00184768"/>
    <w:rsid w:val="0018725D"/>
    <w:rsid w:val="0019058F"/>
    <w:rsid w:val="0019083A"/>
    <w:rsid w:val="0019091B"/>
    <w:rsid w:val="00190E99"/>
    <w:rsid w:val="00193233"/>
    <w:rsid w:val="00196A61"/>
    <w:rsid w:val="001A2F6F"/>
    <w:rsid w:val="001A5585"/>
    <w:rsid w:val="001A586C"/>
    <w:rsid w:val="001A6AD3"/>
    <w:rsid w:val="001B1EC5"/>
    <w:rsid w:val="001B3C4D"/>
    <w:rsid w:val="001B3DE4"/>
    <w:rsid w:val="001B5D73"/>
    <w:rsid w:val="001B709A"/>
    <w:rsid w:val="001C0D0C"/>
    <w:rsid w:val="001C20D6"/>
    <w:rsid w:val="001C237D"/>
    <w:rsid w:val="001C4001"/>
    <w:rsid w:val="001C5752"/>
    <w:rsid w:val="001C5CC9"/>
    <w:rsid w:val="001C6A76"/>
    <w:rsid w:val="001C706B"/>
    <w:rsid w:val="001D2B4D"/>
    <w:rsid w:val="001D358E"/>
    <w:rsid w:val="001D63C9"/>
    <w:rsid w:val="001D780E"/>
    <w:rsid w:val="001E0150"/>
    <w:rsid w:val="001E117C"/>
    <w:rsid w:val="001E246D"/>
    <w:rsid w:val="001E3617"/>
    <w:rsid w:val="001E4086"/>
    <w:rsid w:val="001E42E9"/>
    <w:rsid w:val="001E67A7"/>
    <w:rsid w:val="001F068D"/>
    <w:rsid w:val="001F6215"/>
    <w:rsid w:val="001F7FEC"/>
    <w:rsid w:val="00202A8E"/>
    <w:rsid w:val="00204AC1"/>
    <w:rsid w:val="0020574B"/>
    <w:rsid w:val="002070BA"/>
    <w:rsid w:val="00210DB6"/>
    <w:rsid w:val="00213F97"/>
    <w:rsid w:val="002155B2"/>
    <w:rsid w:val="0022222A"/>
    <w:rsid w:val="002228F8"/>
    <w:rsid w:val="0022539D"/>
    <w:rsid w:val="00225C5D"/>
    <w:rsid w:val="00226697"/>
    <w:rsid w:val="00227343"/>
    <w:rsid w:val="002339FC"/>
    <w:rsid w:val="0023504F"/>
    <w:rsid w:val="00236642"/>
    <w:rsid w:val="00240714"/>
    <w:rsid w:val="00242A54"/>
    <w:rsid w:val="00242A7E"/>
    <w:rsid w:val="002453F1"/>
    <w:rsid w:val="00250DBB"/>
    <w:rsid w:val="00251090"/>
    <w:rsid w:val="0026118E"/>
    <w:rsid w:val="0026145B"/>
    <w:rsid w:val="002622DB"/>
    <w:rsid w:val="00266212"/>
    <w:rsid w:val="00266974"/>
    <w:rsid w:val="002676CC"/>
    <w:rsid w:val="00267EE5"/>
    <w:rsid w:val="002700D4"/>
    <w:rsid w:val="00270F70"/>
    <w:rsid w:val="00271918"/>
    <w:rsid w:val="00272F95"/>
    <w:rsid w:val="0027446F"/>
    <w:rsid w:val="0027470E"/>
    <w:rsid w:val="00277BFE"/>
    <w:rsid w:val="002814E8"/>
    <w:rsid w:val="002835CE"/>
    <w:rsid w:val="0028469D"/>
    <w:rsid w:val="002846C3"/>
    <w:rsid w:val="00284A60"/>
    <w:rsid w:val="00286F70"/>
    <w:rsid w:val="00292320"/>
    <w:rsid w:val="002960F4"/>
    <w:rsid w:val="002A53C0"/>
    <w:rsid w:val="002A7533"/>
    <w:rsid w:val="002A7CC1"/>
    <w:rsid w:val="002A7D3A"/>
    <w:rsid w:val="002B2ECD"/>
    <w:rsid w:val="002B33FE"/>
    <w:rsid w:val="002B531C"/>
    <w:rsid w:val="002B64C5"/>
    <w:rsid w:val="002B6652"/>
    <w:rsid w:val="002C2F0C"/>
    <w:rsid w:val="002C52F1"/>
    <w:rsid w:val="002C5F5A"/>
    <w:rsid w:val="002D027C"/>
    <w:rsid w:val="002D0767"/>
    <w:rsid w:val="002D1790"/>
    <w:rsid w:val="002D2034"/>
    <w:rsid w:val="002D6D10"/>
    <w:rsid w:val="002E3DB9"/>
    <w:rsid w:val="002E3FC5"/>
    <w:rsid w:val="002E4CB8"/>
    <w:rsid w:val="002E5CC1"/>
    <w:rsid w:val="002F18FA"/>
    <w:rsid w:val="002F2D3E"/>
    <w:rsid w:val="002F3687"/>
    <w:rsid w:val="002F4C01"/>
    <w:rsid w:val="002F5610"/>
    <w:rsid w:val="00300BB8"/>
    <w:rsid w:val="00304810"/>
    <w:rsid w:val="00305AE5"/>
    <w:rsid w:val="0030674E"/>
    <w:rsid w:val="0030795E"/>
    <w:rsid w:val="00310B1B"/>
    <w:rsid w:val="003136D9"/>
    <w:rsid w:val="00315D1A"/>
    <w:rsid w:val="003178F5"/>
    <w:rsid w:val="00317F43"/>
    <w:rsid w:val="00323B5E"/>
    <w:rsid w:val="00332E18"/>
    <w:rsid w:val="00334E75"/>
    <w:rsid w:val="003359CE"/>
    <w:rsid w:val="00335EE3"/>
    <w:rsid w:val="00337B8D"/>
    <w:rsid w:val="003406CE"/>
    <w:rsid w:val="003428BC"/>
    <w:rsid w:val="00343200"/>
    <w:rsid w:val="00344159"/>
    <w:rsid w:val="003457F7"/>
    <w:rsid w:val="0035594D"/>
    <w:rsid w:val="00357D46"/>
    <w:rsid w:val="00364FB7"/>
    <w:rsid w:val="00371E37"/>
    <w:rsid w:val="003727AC"/>
    <w:rsid w:val="00377E32"/>
    <w:rsid w:val="00381C72"/>
    <w:rsid w:val="00383973"/>
    <w:rsid w:val="00384BF2"/>
    <w:rsid w:val="00387D4D"/>
    <w:rsid w:val="00395EA5"/>
    <w:rsid w:val="00397C4A"/>
    <w:rsid w:val="003A4D5C"/>
    <w:rsid w:val="003B3251"/>
    <w:rsid w:val="003B7824"/>
    <w:rsid w:val="003C10E0"/>
    <w:rsid w:val="003C13C5"/>
    <w:rsid w:val="003C3D0B"/>
    <w:rsid w:val="003C5F20"/>
    <w:rsid w:val="003C715B"/>
    <w:rsid w:val="003C76FD"/>
    <w:rsid w:val="003D3E1A"/>
    <w:rsid w:val="003D6559"/>
    <w:rsid w:val="003D75E6"/>
    <w:rsid w:val="003E1444"/>
    <w:rsid w:val="003E1A64"/>
    <w:rsid w:val="003E7B86"/>
    <w:rsid w:val="003F0264"/>
    <w:rsid w:val="003F08ED"/>
    <w:rsid w:val="003F2723"/>
    <w:rsid w:val="003F2AC3"/>
    <w:rsid w:val="003F2C59"/>
    <w:rsid w:val="003F3615"/>
    <w:rsid w:val="003F6133"/>
    <w:rsid w:val="003F7A2F"/>
    <w:rsid w:val="00401228"/>
    <w:rsid w:val="0040249E"/>
    <w:rsid w:val="004025FF"/>
    <w:rsid w:val="00406810"/>
    <w:rsid w:val="00407C39"/>
    <w:rsid w:val="00411587"/>
    <w:rsid w:val="004166E2"/>
    <w:rsid w:val="00416ADB"/>
    <w:rsid w:val="0041764B"/>
    <w:rsid w:val="00425634"/>
    <w:rsid w:val="00425E82"/>
    <w:rsid w:val="004301B3"/>
    <w:rsid w:val="0043437F"/>
    <w:rsid w:val="00435222"/>
    <w:rsid w:val="004419A0"/>
    <w:rsid w:val="00442C92"/>
    <w:rsid w:val="004432DC"/>
    <w:rsid w:val="00443652"/>
    <w:rsid w:val="004457DA"/>
    <w:rsid w:val="00447FC8"/>
    <w:rsid w:val="0045123D"/>
    <w:rsid w:val="004554D9"/>
    <w:rsid w:val="00455798"/>
    <w:rsid w:val="004620B2"/>
    <w:rsid w:val="004626A4"/>
    <w:rsid w:val="00463582"/>
    <w:rsid w:val="00470670"/>
    <w:rsid w:val="00471505"/>
    <w:rsid w:val="0047341D"/>
    <w:rsid w:val="004742C2"/>
    <w:rsid w:val="00475F31"/>
    <w:rsid w:val="00476019"/>
    <w:rsid w:val="00480847"/>
    <w:rsid w:val="00481746"/>
    <w:rsid w:val="00481C5C"/>
    <w:rsid w:val="0048482C"/>
    <w:rsid w:val="00484E52"/>
    <w:rsid w:val="004868C5"/>
    <w:rsid w:val="00491936"/>
    <w:rsid w:val="00492011"/>
    <w:rsid w:val="004B55A3"/>
    <w:rsid w:val="004B6102"/>
    <w:rsid w:val="004B7052"/>
    <w:rsid w:val="004B7374"/>
    <w:rsid w:val="004C3340"/>
    <w:rsid w:val="004C6A72"/>
    <w:rsid w:val="004C7275"/>
    <w:rsid w:val="004C77D9"/>
    <w:rsid w:val="004D1557"/>
    <w:rsid w:val="004D4854"/>
    <w:rsid w:val="004D5BD0"/>
    <w:rsid w:val="004D5C69"/>
    <w:rsid w:val="004D6371"/>
    <w:rsid w:val="004E196E"/>
    <w:rsid w:val="004E339D"/>
    <w:rsid w:val="004E53B2"/>
    <w:rsid w:val="004E6333"/>
    <w:rsid w:val="004E7656"/>
    <w:rsid w:val="004E773C"/>
    <w:rsid w:val="004F254D"/>
    <w:rsid w:val="00502298"/>
    <w:rsid w:val="00503570"/>
    <w:rsid w:val="0050560F"/>
    <w:rsid w:val="00505BE4"/>
    <w:rsid w:val="005060EA"/>
    <w:rsid w:val="005120E2"/>
    <w:rsid w:val="00514305"/>
    <w:rsid w:val="00514955"/>
    <w:rsid w:val="005149F1"/>
    <w:rsid w:val="00515A42"/>
    <w:rsid w:val="0051795D"/>
    <w:rsid w:val="0052208D"/>
    <w:rsid w:val="0052245F"/>
    <w:rsid w:val="00523D59"/>
    <w:rsid w:val="00532860"/>
    <w:rsid w:val="00533282"/>
    <w:rsid w:val="00533800"/>
    <w:rsid w:val="00535172"/>
    <w:rsid w:val="0053734F"/>
    <w:rsid w:val="00537673"/>
    <w:rsid w:val="00537ED4"/>
    <w:rsid w:val="00543722"/>
    <w:rsid w:val="00543A8E"/>
    <w:rsid w:val="00550819"/>
    <w:rsid w:val="00550EFE"/>
    <w:rsid w:val="00552B4D"/>
    <w:rsid w:val="00556B13"/>
    <w:rsid w:val="00564AC7"/>
    <w:rsid w:val="005677EF"/>
    <w:rsid w:val="005737C7"/>
    <w:rsid w:val="00577133"/>
    <w:rsid w:val="005773C9"/>
    <w:rsid w:val="00577B62"/>
    <w:rsid w:val="005820CC"/>
    <w:rsid w:val="00582212"/>
    <w:rsid w:val="005834E1"/>
    <w:rsid w:val="00583C87"/>
    <w:rsid w:val="00585C3F"/>
    <w:rsid w:val="005873C5"/>
    <w:rsid w:val="0059123B"/>
    <w:rsid w:val="0059308D"/>
    <w:rsid w:val="005934C9"/>
    <w:rsid w:val="005940BF"/>
    <w:rsid w:val="00595A25"/>
    <w:rsid w:val="00595FEB"/>
    <w:rsid w:val="00596852"/>
    <w:rsid w:val="005A0DF4"/>
    <w:rsid w:val="005A13F1"/>
    <w:rsid w:val="005A168E"/>
    <w:rsid w:val="005A26E5"/>
    <w:rsid w:val="005A36E5"/>
    <w:rsid w:val="005A72BB"/>
    <w:rsid w:val="005B0DF2"/>
    <w:rsid w:val="005B5CD3"/>
    <w:rsid w:val="005C0F70"/>
    <w:rsid w:val="005C1B92"/>
    <w:rsid w:val="005C2EEB"/>
    <w:rsid w:val="005C5AF9"/>
    <w:rsid w:val="005C71B4"/>
    <w:rsid w:val="005E21D6"/>
    <w:rsid w:val="005E6DD6"/>
    <w:rsid w:val="005F06CB"/>
    <w:rsid w:val="005F245D"/>
    <w:rsid w:val="005F289D"/>
    <w:rsid w:val="005F6897"/>
    <w:rsid w:val="00603162"/>
    <w:rsid w:val="00603758"/>
    <w:rsid w:val="00604CCC"/>
    <w:rsid w:val="0061051F"/>
    <w:rsid w:val="006126C7"/>
    <w:rsid w:val="0061316D"/>
    <w:rsid w:val="006159A2"/>
    <w:rsid w:val="00620BCD"/>
    <w:rsid w:val="00620C80"/>
    <w:rsid w:val="00625212"/>
    <w:rsid w:val="00625F30"/>
    <w:rsid w:val="00627127"/>
    <w:rsid w:val="00627A19"/>
    <w:rsid w:val="006338A0"/>
    <w:rsid w:val="00640BCA"/>
    <w:rsid w:val="006478D2"/>
    <w:rsid w:val="0065263D"/>
    <w:rsid w:val="00656EE6"/>
    <w:rsid w:val="00657F77"/>
    <w:rsid w:val="0066051A"/>
    <w:rsid w:val="00661E8E"/>
    <w:rsid w:val="00663EC7"/>
    <w:rsid w:val="00664824"/>
    <w:rsid w:val="006661AD"/>
    <w:rsid w:val="00667660"/>
    <w:rsid w:val="006711F5"/>
    <w:rsid w:val="00674987"/>
    <w:rsid w:val="00674D0E"/>
    <w:rsid w:val="00676570"/>
    <w:rsid w:val="00677418"/>
    <w:rsid w:val="006855A9"/>
    <w:rsid w:val="006872C6"/>
    <w:rsid w:val="0069038C"/>
    <w:rsid w:val="00693B5E"/>
    <w:rsid w:val="0069470F"/>
    <w:rsid w:val="00696DA6"/>
    <w:rsid w:val="006A0484"/>
    <w:rsid w:val="006A0FE1"/>
    <w:rsid w:val="006A1671"/>
    <w:rsid w:val="006A7458"/>
    <w:rsid w:val="006B1870"/>
    <w:rsid w:val="006B2A57"/>
    <w:rsid w:val="006B5DFB"/>
    <w:rsid w:val="006B6B8D"/>
    <w:rsid w:val="006B77B4"/>
    <w:rsid w:val="006C0376"/>
    <w:rsid w:val="006C0D30"/>
    <w:rsid w:val="006C71B7"/>
    <w:rsid w:val="006D42A3"/>
    <w:rsid w:val="006D6608"/>
    <w:rsid w:val="006E191E"/>
    <w:rsid w:val="006E1E53"/>
    <w:rsid w:val="006E1FCE"/>
    <w:rsid w:val="006F0A0C"/>
    <w:rsid w:val="006F2093"/>
    <w:rsid w:val="006F238C"/>
    <w:rsid w:val="006F25FA"/>
    <w:rsid w:val="006F2B3E"/>
    <w:rsid w:val="006F3BB3"/>
    <w:rsid w:val="006F5A7D"/>
    <w:rsid w:val="007046DC"/>
    <w:rsid w:val="00707BC3"/>
    <w:rsid w:val="00707C05"/>
    <w:rsid w:val="00711F18"/>
    <w:rsid w:val="00713A19"/>
    <w:rsid w:val="00716728"/>
    <w:rsid w:val="00721194"/>
    <w:rsid w:val="00725763"/>
    <w:rsid w:val="0072595F"/>
    <w:rsid w:val="0072761F"/>
    <w:rsid w:val="00727EBD"/>
    <w:rsid w:val="00731AB6"/>
    <w:rsid w:val="007349DF"/>
    <w:rsid w:val="0073501D"/>
    <w:rsid w:val="00736711"/>
    <w:rsid w:val="00740378"/>
    <w:rsid w:val="007439D2"/>
    <w:rsid w:val="00746446"/>
    <w:rsid w:val="00747C4E"/>
    <w:rsid w:val="00752BE7"/>
    <w:rsid w:val="0075473D"/>
    <w:rsid w:val="00754E7E"/>
    <w:rsid w:val="00755ADD"/>
    <w:rsid w:val="00757090"/>
    <w:rsid w:val="007601CB"/>
    <w:rsid w:val="00763CE5"/>
    <w:rsid w:val="00766462"/>
    <w:rsid w:val="00767DBE"/>
    <w:rsid w:val="00771011"/>
    <w:rsid w:val="00771278"/>
    <w:rsid w:val="0077149C"/>
    <w:rsid w:val="007739C9"/>
    <w:rsid w:val="0077460A"/>
    <w:rsid w:val="00774EC3"/>
    <w:rsid w:val="00775283"/>
    <w:rsid w:val="007809F2"/>
    <w:rsid w:val="00781EC1"/>
    <w:rsid w:val="00783B22"/>
    <w:rsid w:val="00785897"/>
    <w:rsid w:val="00787563"/>
    <w:rsid w:val="00787B39"/>
    <w:rsid w:val="00794B85"/>
    <w:rsid w:val="007959D1"/>
    <w:rsid w:val="00796431"/>
    <w:rsid w:val="00796904"/>
    <w:rsid w:val="007973E6"/>
    <w:rsid w:val="007A03D1"/>
    <w:rsid w:val="007A20C4"/>
    <w:rsid w:val="007A2976"/>
    <w:rsid w:val="007A5AD8"/>
    <w:rsid w:val="007B1AA8"/>
    <w:rsid w:val="007B2A1F"/>
    <w:rsid w:val="007B3191"/>
    <w:rsid w:val="007B6961"/>
    <w:rsid w:val="007C196F"/>
    <w:rsid w:val="007C363F"/>
    <w:rsid w:val="007C48AD"/>
    <w:rsid w:val="007D0A8C"/>
    <w:rsid w:val="007D4286"/>
    <w:rsid w:val="007D65FE"/>
    <w:rsid w:val="007D73C7"/>
    <w:rsid w:val="007D769C"/>
    <w:rsid w:val="007D7F16"/>
    <w:rsid w:val="007E06DB"/>
    <w:rsid w:val="007E1EC9"/>
    <w:rsid w:val="007E2A97"/>
    <w:rsid w:val="007E342D"/>
    <w:rsid w:val="007E5139"/>
    <w:rsid w:val="007F0C9E"/>
    <w:rsid w:val="007F0FAA"/>
    <w:rsid w:val="007F11FF"/>
    <w:rsid w:val="007F367E"/>
    <w:rsid w:val="007F734A"/>
    <w:rsid w:val="008008AC"/>
    <w:rsid w:val="00801697"/>
    <w:rsid w:val="008040E0"/>
    <w:rsid w:val="00805334"/>
    <w:rsid w:val="008100FF"/>
    <w:rsid w:val="00811571"/>
    <w:rsid w:val="00821682"/>
    <w:rsid w:val="00823F23"/>
    <w:rsid w:val="00825682"/>
    <w:rsid w:val="00826E91"/>
    <w:rsid w:val="00830C33"/>
    <w:rsid w:val="00830E48"/>
    <w:rsid w:val="0083284F"/>
    <w:rsid w:val="00834E20"/>
    <w:rsid w:val="00837F41"/>
    <w:rsid w:val="00844C77"/>
    <w:rsid w:val="00855090"/>
    <w:rsid w:val="008637C5"/>
    <w:rsid w:val="008659B8"/>
    <w:rsid w:val="00866C6B"/>
    <w:rsid w:val="008677AC"/>
    <w:rsid w:val="00871E01"/>
    <w:rsid w:val="008775C0"/>
    <w:rsid w:val="00883D2B"/>
    <w:rsid w:val="00887465"/>
    <w:rsid w:val="00894C63"/>
    <w:rsid w:val="0089594A"/>
    <w:rsid w:val="008A0D72"/>
    <w:rsid w:val="008A5404"/>
    <w:rsid w:val="008A5BA6"/>
    <w:rsid w:val="008B6671"/>
    <w:rsid w:val="008C341C"/>
    <w:rsid w:val="008C4630"/>
    <w:rsid w:val="008D04E8"/>
    <w:rsid w:val="008D1982"/>
    <w:rsid w:val="008D39FA"/>
    <w:rsid w:val="008D44CA"/>
    <w:rsid w:val="008D5497"/>
    <w:rsid w:val="008E00C8"/>
    <w:rsid w:val="008E04DA"/>
    <w:rsid w:val="008E416D"/>
    <w:rsid w:val="008E42A5"/>
    <w:rsid w:val="008E6E8C"/>
    <w:rsid w:val="008E7E38"/>
    <w:rsid w:val="008F01A8"/>
    <w:rsid w:val="008F1940"/>
    <w:rsid w:val="008F5534"/>
    <w:rsid w:val="008F777E"/>
    <w:rsid w:val="009018E0"/>
    <w:rsid w:val="009079DB"/>
    <w:rsid w:val="009109E7"/>
    <w:rsid w:val="009119B8"/>
    <w:rsid w:val="009122ED"/>
    <w:rsid w:val="009155ED"/>
    <w:rsid w:val="00915655"/>
    <w:rsid w:val="00924958"/>
    <w:rsid w:val="00926B20"/>
    <w:rsid w:val="00933177"/>
    <w:rsid w:val="00934CA7"/>
    <w:rsid w:val="00934CC5"/>
    <w:rsid w:val="00935941"/>
    <w:rsid w:val="00941C74"/>
    <w:rsid w:val="009450EF"/>
    <w:rsid w:val="00951E07"/>
    <w:rsid w:val="00952B6C"/>
    <w:rsid w:val="0095339D"/>
    <w:rsid w:val="009575AC"/>
    <w:rsid w:val="009575FE"/>
    <w:rsid w:val="0096431C"/>
    <w:rsid w:val="00964671"/>
    <w:rsid w:val="0097453E"/>
    <w:rsid w:val="00975305"/>
    <w:rsid w:val="009814D3"/>
    <w:rsid w:val="0099153E"/>
    <w:rsid w:val="00992611"/>
    <w:rsid w:val="009949D4"/>
    <w:rsid w:val="009965AA"/>
    <w:rsid w:val="00996915"/>
    <w:rsid w:val="00997BF0"/>
    <w:rsid w:val="009A3EBC"/>
    <w:rsid w:val="009A5949"/>
    <w:rsid w:val="009A5EC2"/>
    <w:rsid w:val="009A6C16"/>
    <w:rsid w:val="009A71CC"/>
    <w:rsid w:val="009B3799"/>
    <w:rsid w:val="009B48E1"/>
    <w:rsid w:val="009B5874"/>
    <w:rsid w:val="009B6F34"/>
    <w:rsid w:val="009C3C04"/>
    <w:rsid w:val="009D3E85"/>
    <w:rsid w:val="009D4FE1"/>
    <w:rsid w:val="009D7AA9"/>
    <w:rsid w:val="009E35E2"/>
    <w:rsid w:val="009E4461"/>
    <w:rsid w:val="009E454B"/>
    <w:rsid w:val="009E7294"/>
    <w:rsid w:val="009E7EAB"/>
    <w:rsid w:val="009F57AF"/>
    <w:rsid w:val="009F5FB6"/>
    <w:rsid w:val="009F6360"/>
    <w:rsid w:val="00A00CB2"/>
    <w:rsid w:val="00A01450"/>
    <w:rsid w:val="00A03BF0"/>
    <w:rsid w:val="00A04785"/>
    <w:rsid w:val="00A04FAF"/>
    <w:rsid w:val="00A06730"/>
    <w:rsid w:val="00A0747E"/>
    <w:rsid w:val="00A11DE3"/>
    <w:rsid w:val="00A1228D"/>
    <w:rsid w:val="00A125AF"/>
    <w:rsid w:val="00A140BC"/>
    <w:rsid w:val="00A156BD"/>
    <w:rsid w:val="00A16534"/>
    <w:rsid w:val="00A249B4"/>
    <w:rsid w:val="00A26234"/>
    <w:rsid w:val="00A30DBA"/>
    <w:rsid w:val="00A352A5"/>
    <w:rsid w:val="00A36804"/>
    <w:rsid w:val="00A4284A"/>
    <w:rsid w:val="00A4294B"/>
    <w:rsid w:val="00A43399"/>
    <w:rsid w:val="00A447C0"/>
    <w:rsid w:val="00A4629B"/>
    <w:rsid w:val="00A46706"/>
    <w:rsid w:val="00A46AF4"/>
    <w:rsid w:val="00A479A8"/>
    <w:rsid w:val="00A50ABE"/>
    <w:rsid w:val="00A51C8F"/>
    <w:rsid w:val="00A52273"/>
    <w:rsid w:val="00A6167C"/>
    <w:rsid w:val="00A648C2"/>
    <w:rsid w:val="00A66FA2"/>
    <w:rsid w:val="00A6740B"/>
    <w:rsid w:val="00A71D8E"/>
    <w:rsid w:val="00A77EEA"/>
    <w:rsid w:val="00A81DAC"/>
    <w:rsid w:val="00A82118"/>
    <w:rsid w:val="00A82593"/>
    <w:rsid w:val="00A8371C"/>
    <w:rsid w:val="00A83CD3"/>
    <w:rsid w:val="00A870DB"/>
    <w:rsid w:val="00A87B72"/>
    <w:rsid w:val="00A91111"/>
    <w:rsid w:val="00A973B7"/>
    <w:rsid w:val="00A97FCB"/>
    <w:rsid w:val="00AA1B7A"/>
    <w:rsid w:val="00AA2197"/>
    <w:rsid w:val="00AA3724"/>
    <w:rsid w:val="00AA7490"/>
    <w:rsid w:val="00AB17B8"/>
    <w:rsid w:val="00AC0546"/>
    <w:rsid w:val="00AD03FF"/>
    <w:rsid w:val="00AD16C7"/>
    <w:rsid w:val="00AD2E29"/>
    <w:rsid w:val="00AE1403"/>
    <w:rsid w:val="00AE17EA"/>
    <w:rsid w:val="00AE45CC"/>
    <w:rsid w:val="00AF0E63"/>
    <w:rsid w:val="00AF1D53"/>
    <w:rsid w:val="00AF26D9"/>
    <w:rsid w:val="00AF2837"/>
    <w:rsid w:val="00AF3DD6"/>
    <w:rsid w:val="00AF4921"/>
    <w:rsid w:val="00AF6D04"/>
    <w:rsid w:val="00B06D24"/>
    <w:rsid w:val="00B10C47"/>
    <w:rsid w:val="00B11BD7"/>
    <w:rsid w:val="00B12B64"/>
    <w:rsid w:val="00B166AA"/>
    <w:rsid w:val="00B16883"/>
    <w:rsid w:val="00B1726A"/>
    <w:rsid w:val="00B17C80"/>
    <w:rsid w:val="00B20E1A"/>
    <w:rsid w:val="00B231DC"/>
    <w:rsid w:val="00B242BB"/>
    <w:rsid w:val="00B26886"/>
    <w:rsid w:val="00B32A46"/>
    <w:rsid w:val="00B33D88"/>
    <w:rsid w:val="00B35CE5"/>
    <w:rsid w:val="00B36519"/>
    <w:rsid w:val="00B366ED"/>
    <w:rsid w:val="00B37F81"/>
    <w:rsid w:val="00B40000"/>
    <w:rsid w:val="00B43100"/>
    <w:rsid w:val="00B526A7"/>
    <w:rsid w:val="00B530F6"/>
    <w:rsid w:val="00B55B69"/>
    <w:rsid w:val="00B55F7D"/>
    <w:rsid w:val="00B577BA"/>
    <w:rsid w:val="00B6394A"/>
    <w:rsid w:val="00B65456"/>
    <w:rsid w:val="00B654BE"/>
    <w:rsid w:val="00B667E2"/>
    <w:rsid w:val="00B667EB"/>
    <w:rsid w:val="00B67DC2"/>
    <w:rsid w:val="00B70CF9"/>
    <w:rsid w:val="00B81CCD"/>
    <w:rsid w:val="00B82BBA"/>
    <w:rsid w:val="00B85DBE"/>
    <w:rsid w:val="00B86456"/>
    <w:rsid w:val="00B86979"/>
    <w:rsid w:val="00B908EE"/>
    <w:rsid w:val="00B928FA"/>
    <w:rsid w:val="00B95D32"/>
    <w:rsid w:val="00B97A8C"/>
    <w:rsid w:val="00BA603C"/>
    <w:rsid w:val="00BB0C59"/>
    <w:rsid w:val="00BB2E96"/>
    <w:rsid w:val="00BB3586"/>
    <w:rsid w:val="00BB4B74"/>
    <w:rsid w:val="00BB5574"/>
    <w:rsid w:val="00BC0B2E"/>
    <w:rsid w:val="00BC2428"/>
    <w:rsid w:val="00BC50EC"/>
    <w:rsid w:val="00BC5955"/>
    <w:rsid w:val="00BC7D71"/>
    <w:rsid w:val="00BD4A41"/>
    <w:rsid w:val="00BD566E"/>
    <w:rsid w:val="00BD5DC7"/>
    <w:rsid w:val="00BD74A1"/>
    <w:rsid w:val="00BE26A1"/>
    <w:rsid w:val="00BE6F7F"/>
    <w:rsid w:val="00BE7EFD"/>
    <w:rsid w:val="00BF1421"/>
    <w:rsid w:val="00BF32EB"/>
    <w:rsid w:val="00C01CBD"/>
    <w:rsid w:val="00C02794"/>
    <w:rsid w:val="00C10C67"/>
    <w:rsid w:val="00C14E7B"/>
    <w:rsid w:val="00C156E7"/>
    <w:rsid w:val="00C2133A"/>
    <w:rsid w:val="00C237AE"/>
    <w:rsid w:val="00C24A6F"/>
    <w:rsid w:val="00C2533B"/>
    <w:rsid w:val="00C25669"/>
    <w:rsid w:val="00C37B18"/>
    <w:rsid w:val="00C415B6"/>
    <w:rsid w:val="00C4427E"/>
    <w:rsid w:val="00C4585A"/>
    <w:rsid w:val="00C461A5"/>
    <w:rsid w:val="00C466E9"/>
    <w:rsid w:val="00C46BB9"/>
    <w:rsid w:val="00C477A7"/>
    <w:rsid w:val="00C51177"/>
    <w:rsid w:val="00C51975"/>
    <w:rsid w:val="00C52ADC"/>
    <w:rsid w:val="00C542F5"/>
    <w:rsid w:val="00C5642E"/>
    <w:rsid w:val="00C60823"/>
    <w:rsid w:val="00C6190C"/>
    <w:rsid w:val="00C625F2"/>
    <w:rsid w:val="00C634FF"/>
    <w:rsid w:val="00C679CE"/>
    <w:rsid w:val="00C7119A"/>
    <w:rsid w:val="00C715F5"/>
    <w:rsid w:val="00C718CA"/>
    <w:rsid w:val="00C729AA"/>
    <w:rsid w:val="00C755F6"/>
    <w:rsid w:val="00C81257"/>
    <w:rsid w:val="00C81ABD"/>
    <w:rsid w:val="00C82BB4"/>
    <w:rsid w:val="00C85A4C"/>
    <w:rsid w:val="00C868A4"/>
    <w:rsid w:val="00C869C5"/>
    <w:rsid w:val="00C9060B"/>
    <w:rsid w:val="00C94195"/>
    <w:rsid w:val="00C96001"/>
    <w:rsid w:val="00C97A95"/>
    <w:rsid w:val="00CA06D4"/>
    <w:rsid w:val="00CA2A8A"/>
    <w:rsid w:val="00CA79C7"/>
    <w:rsid w:val="00CB2BEE"/>
    <w:rsid w:val="00CB3C7C"/>
    <w:rsid w:val="00CB4CF1"/>
    <w:rsid w:val="00CB557E"/>
    <w:rsid w:val="00CB5FF3"/>
    <w:rsid w:val="00CB6E24"/>
    <w:rsid w:val="00CC2843"/>
    <w:rsid w:val="00CC6137"/>
    <w:rsid w:val="00CD00CC"/>
    <w:rsid w:val="00CD10E2"/>
    <w:rsid w:val="00CD2DF9"/>
    <w:rsid w:val="00CD5DD0"/>
    <w:rsid w:val="00CD6025"/>
    <w:rsid w:val="00CD7817"/>
    <w:rsid w:val="00CE0983"/>
    <w:rsid w:val="00CE1C8D"/>
    <w:rsid w:val="00CE1CAE"/>
    <w:rsid w:val="00CE2336"/>
    <w:rsid w:val="00CE2A8D"/>
    <w:rsid w:val="00CE3034"/>
    <w:rsid w:val="00CF058B"/>
    <w:rsid w:val="00CF1E52"/>
    <w:rsid w:val="00CF2DD8"/>
    <w:rsid w:val="00CF69C0"/>
    <w:rsid w:val="00D00019"/>
    <w:rsid w:val="00D0219E"/>
    <w:rsid w:val="00D02A95"/>
    <w:rsid w:val="00D05903"/>
    <w:rsid w:val="00D05B8A"/>
    <w:rsid w:val="00D1391E"/>
    <w:rsid w:val="00D15238"/>
    <w:rsid w:val="00D16BD2"/>
    <w:rsid w:val="00D30A7B"/>
    <w:rsid w:val="00D359C7"/>
    <w:rsid w:val="00D35D48"/>
    <w:rsid w:val="00D42BC8"/>
    <w:rsid w:val="00D43C7C"/>
    <w:rsid w:val="00D47985"/>
    <w:rsid w:val="00D47BCB"/>
    <w:rsid w:val="00D505D6"/>
    <w:rsid w:val="00D52C3C"/>
    <w:rsid w:val="00D56AE6"/>
    <w:rsid w:val="00D57127"/>
    <w:rsid w:val="00D61844"/>
    <w:rsid w:val="00D653F7"/>
    <w:rsid w:val="00D72240"/>
    <w:rsid w:val="00D7269A"/>
    <w:rsid w:val="00D75E65"/>
    <w:rsid w:val="00D777B2"/>
    <w:rsid w:val="00D80305"/>
    <w:rsid w:val="00D81563"/>
    <w:rsid w:val="00D82A6B"/>
    <w:rsid w:val="00D82A96"/>
    <w:rsid w:val="00D92414"/>
    <w:rsid w:val="00D925C8"/>
    <w:rsid w:val="00D94935"/>
    <w:rsid w:val="00D9576C"/>
    <w:rsid w:val="00D963A0"/>
    <w:rsid w:val="00DA6031"/>
    <w:rsid w:val="00DA7D48"/>
    <w:rsid w:val="00DB3522"/>
    <w:rsid w:val="00DB6DFE"/>
    <w:rsid w:val="00DC0A16"/>
    <w:rsid w:val="00DC1488"/>
    <w:rsid w:val="00DC1DE9"/>
    <w:rsid w:val="00DD1104"/>
    <w:rsid w:val="00DD15E5"/>
    <w:rsid w:val="00DD3C99"/>
    <w:rsid w:val="00DD4D18"/>
    <w:rsid w:val="00DD5EE4"/>
    <w:rsid w:val="00DD6E90"/>
    <w:rsid w:val="00DE0A81"/>
    <w:rsid w:val="00DE1179"/>
    <w:rsid w:val="00DE2BFD"/>
    <w:rsid w:val="00DE3561"/>
    <w:rsid w:val="00DE3E4D"/>
    <w:rsid w:val="00DE6C3E"/>
    <w:rsid w:val="00DF0392"/>
    <w:rsid w:val="00DF08B1"/>
    <w:rsid w:val="00DF11CE"/>
    <w:rsid w:val="00DF1E7A"/>
    <w:rsid w:val="00DF2781"/>
    <w:rsid w:val="00E04D00"/>
    <w:rsid w:val="00E06BB6"/>
    <w:rsid w:val="00E110BE"/>
    <w:rsid w:val="00E11FF1"/>
    <w:rsid w:val="00E13B29"/>
    <w:rsid w:val="00E20E22"/>
    <w:rsid w:val="00E260E4"/>
    <w:rsid w:val="00E261B3"/>
    <w:rsid w:val="00E30504"/>
    <w:rsid w:val="00E30647"/>
    <w:rsid w:val="00E33960"/>
    <w:rsid w:val="00E35CDA"/>
    <w:rsid w:val="00E35FD5"/>
    <w:rsid w:val="00E363BD"/>
    <w:rsid w:val="00E40140"/>
    <w:rsid w:val="00E416B4"/>
    <w:rsid w:val="00E42547"/>
    <w:rsid w:val="00E42643"/>
    <w:rsid w:val="00E42E06"/>
    <w:rsid w:val="00E4563A"/>
    <w:rsid w:val="00E51FAE"/>
    <w:rsid w:val="00E550AC"/>
    <w:rsid w:val="00E56EBF"/>
    <w:rsid w:val="00E57925"/>
    <w:rsid w:val="00E60A6D"/>
    <w:rsid w:val="00E61864"/>
    <w:rsid w:val="00E63138"/>
    <w:rsid w:val="00E6314F"/>
    <w:rsid w:val="00E65E8B"/>
    <w:rsid w:val="00E74757"/>
    <w:rsid w:val="00E76CBF"/>
    <w:rsid w:val="00E83655"/>
    <w:rsid w:val="00E83A8C"/>
    <w:rsid w:val="00E83E66"/>
    <w:rsid w:val="00E841CF"/>
    <w:rsid w:val="00E8474D"/>
    <w:rsid w:val="00E90392"/>
    <w:rsid w:val="00E91B5B"/>
    <w:rsid w:val="00E941BF"/>
    <w:rsid w:val="00E9510D"/>
    <w:rsid w:val="00EA07F1"/>
    <w:rsid w:val="00EA2E9A"/>
    <w:rsid w:val="00EA2F49"/>
    <w:rsid w:val="00EA47DE"/>
    <w:rsid w:val="00EA4A86"/>
    <w:rsid w:val="00EA6456"/>
    <w:rsid w:val="00EA646D"/>
    <w:rsid w:val="00EA6C22"/>
    <w:rsid w:val="00EB0537"/>
    <w:rsid w:val="00EB115B"/>
    <w:rsid w:val="00EB31FB"/>
    <w:rsid w:val="00ED00D8"/>
    <w:rsid w:val="00ED0B51"/>
    <w:rsid w:val="00ED66DB"/>
    <w:rsid w:val="00ED7279"/>
    <w:rsid w:val="00ED7DC8"/>
    <w:rsid w:val="00EE17F9"/>
    <w:rsid w:val="00EE2168"/>
    <w:rsid w:val="00EE78B5"/>
    <w:rsid w:val="00EF2622"/>
    <w:rsid w:val="00EF3587"/>
    <w:rsid w:val="00EF4D17"/>
    <w:rsid w:val="00EF5111"/>
    <w:rsid w:val="00F0561C"/>
    <w:rsid w:val="00F072EA"/>
    <w:rsid w:val="00F0771F"/>
    <w:rsid w:val="00F07738"/>
    <w:rsid w:val="00F1178E"/>
    <w:rsid w:val="00F11CFA"/>
    <w:rsid w:val="00F138C1"/>
    <w:rsid w:val="00F23ED9"/>
    <w:rsid w:val="00F25590"/>
    <w:rsid w:val="00F26F5A"/>
    <w:rsid w:val="00F3012D"/>
    <w:rsid w:val="00F346EC"/>
    <w:rsid w:val="00F34CA6"/>
    <w:rsid w:val="00F35C31"/>
    <w:rsid w:val="00F36F0C"/>
    <w:rsid w:val="00F45C43"/>
    <w:rsid w:val="00F46B12"/>
    <w:rsid w:val="00F4704E"/>
    <w:rsid w:val="00F50FA4"/>
    <w:rsid w:val="00F52EDD"/>
    <w:rsid w:val="00F57174"/>
    <w:rsid w:val="00F57ADE"/>
    <w:rsid w:val="00F64D8B"/>
    <w:rsid w:val="00F65325"/>
    <w:rsid w:val="00F659E9"/>
    <w:rsid w:val="00F70521"/>
    <w:rsid w:val="00F70E8E"/>
    <w:rsid w:val="00F76550"/>
    <w:rsid w:val="00F771DC"/>
    <w:rsid w:val="00F77E4C"/>
    <w:rsid w:val="00F77F9F"/>
    <w:rsid w:val="00F816D4"/>
    <w:rsid w:val="00F81D7D"/>
    <w:rsid w:val="00F87BFC"/>
    <w:rsid w:val="00F90FC2"/>
    <w:rsid w:val="00F926C1"/>
    <w:rsid w:val="00F97431"/>
    <w:rsid w:val="00F9779C"/>
    <w:rsid w:val="00F97C0B"/>
    <w:rsid w:val="00FA169C"/>
    <w:rsid w:val="00FA4C55"/>
    <w:rsid w:val="00FA5BBA"/>
    <w:rsid w:val="00FB2B69"/>
    <w:rsid w:val="00FB3049"/>
    <w:rsid w:val="00FB53E9"/>
    <w:rsid w:val="00FB6154"/>
    <w:rsid w:val="00FC0D78"/>
    <w:rsid w:val="00FC493C"/>
    <w:rsid w:val="00FC6DC7"/>
    <w:rsid w:val="00FD1D95"/>
    <w:rsid w:val="00FD1F4F"/>
    <w:rsid w:val="00FD4894"/>
    <w:rsid w:val="00FD64E6"/>
    <w:rsid w:val="00FD7D32"/>
    <w:rsid w:val="00FE029B"/>
    <w:rsid w:val="00FE1469"/>
    <w:rsid w:val="00FE47E9"/>
    <w:rsid w:val="00FE4C40"/>
    <w:rsid w:val="00FE7E7E"/>
    <w:rsid w:val="00FF514D"/>
    <w:rsid w:val="00FF69C7"/>
    <w:rsid w:val="00FF774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CB2FD"/>
  <w15:chartTrackingRefBased/>
  <w15:docId w15:val="{B0C9B674-C8E8-4D7A-ABA7-EC7CDD347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7470E"/>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7470E"/>
    <w:rPr>
      <w:rFonts w:ascii="Calibri" w:hAnsi="Calibri" w:cs="Calibri"/>
      <w:noProof/>
      <w:lang w:val="en-US"/>
    </w:rPr>
  </w:style>
  <w:style w:type="paragraph" w:customStyle="1" w:styleId="EndNoteBibliography">
    <w:name w:val="EndNote Bibliography"/>
    <w:basedOn w:val="Normal"/>
    <w:link w:val="EndNoteBibliographyChar"/>
    <w:rsid w:val="0027470E"/>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27470E"/>
    <w:rPr>
      <w:rFonts w:ascii="Calibri" w:hAnsi="Calibri" w:cs="Calibri"/>
      <w:noProof/>
      <w:lang w:val="en-US"/>
    </w:rPr>
  </w:style>
  <w:style w:type="character" w:styleId="Hyperlink">
    <w:name w:val="Hyperlink"/>
    <w:basedOn w:val="DefaultParagraphFont"/>
    <w:uiPriority w:val="99"/>
    <w:unhideWhenUsed/>
    <w:rsid w:val="0027470E"/>
    <w:rPr>
      <w:color w:val="0563C1" w:themeColor="hyperlink"/>
      <w:u w:val="single"/>
    </w:rPr>
  </w:style>
  <w:style w:type="character" w:styleId="UnresolvedMention">
    <w:name w:val="Unresolved Mention"/>
    <w:basedOn w:val="DefaultParagraphFont"/>
    <w:uiPriority w:val="99"/>
    <w:semiHidden/>
    <w:unhideWhenUsed/>
    <w:rsid w:val="0027470E"/>
    <w:rPr>
      <w:color w:val="605E5C"/>
      <w:shd w:val="clear" w:color="auto" w:fill="E1DFDD"/>
    </w:rPr>
  </w:style>
  <w:style w:type="paragraph" w:styleId="ListParagraph">
    <w:name w:val="List Paragraph"/>
    <w:basedOn w:val="Normal"/>
    <w:uiPriority w:val="34"/>
    <w:qFormat/>
    <w:rsid w:val="00343200"/>
    <w:pPr>
      <w:ind w:left="720"/>
      <w:contextualSpacing/>
    </w:pPr>
  </w:style>
  <w:style w:type="character" w:styleId="CommentReference">
    <w:name w:val="annotation reference"/>
    <w:basedOn w:val="DefaultParagraphFont"/>
    <w:uiPriority w:val="99"/>
    <w:semiHidden/>
    <w:unhideWhenUsed/>
    <w:rsid w:val="0066051A"/>
    <w:rPr>
      <w:sz w:val="16"/>
      <w:szCs w:val="16"/>
    </w:rPr>
  </w:style>
  <w:style w:type="paragraph" w:styleId="CommentText">
    <w:name w:val="annotation text"/>
    <w:basedOn w:val="Normal"/>
    <w:link w:val="CommentTextChar"/>
    <w:uiPriority w:val="99"/>
    <w:unhideWhenUsed/>
    <w:rsid w:val="0066051A"/>
    <w:pPr>
      <w:spacing w:line="240" w:lineRule="auto"/>
    </w:pPr>
    <w:rPr>
      <w:sz w:val="20"/>
      <w:szCs w:val="20"/>
    </w:rPr>
  </w:style>
  <w:style w:type="character" w:customStyle="1" w:styleId="CommentTextChar">
    <w:name w:val="Comment Text Char"/>
    <w:basedOn w:val="DefaultParagraphFont"/>
    <w:link w:val="CommentText"/>
    <w:uiPriority w:val="99"/>
    <w:rsid w:val="0066051A"/>
    <w:rPr>
      <w:sz w:val="20"/>
      <w:szCs w:val="20"/>
    </w:rPr>
  </w:style>
  <w:style w:type="paragraph" w:styleId="CommentSubject">
    <w:name w:val="annotation subject"/>
    <w:basedOn w:val="CommentText"/>
    <w:next w:val="CommentText"/>
    <w:link w:val="CommentSubjectChar"/>
    <w:uiPriority w:val="99"/>
    <w:semiHidden/>
    <w:unhideWhenUsed/>
    <w:rsid w:val="0066051A"/>
    <w:rPr>
      <w:b/>
      <w:bCs/>
    </w:rPr>
  </w:style>
  <w:style w:type="character" w:customStyle="1" w:styleId="CommentSubjectChar">
    <w:name w:val="Comment Subject Char"/>
    <w:basedOn w:val="CommentTextChar"/>
    <w:link w:val="CommentSubject"/>
    <w:uiPriority w:val="99"/>
    <w:semiHidden/>
    <w:rsid w:val="0066051A"/>
    <w:rPr>
      <w:b/>
      <w:bCs/>
      <w:sz w:val="20"/>
      <w:szCs w:val="20"/>
    </w:rPr>
  </w:style>
  <w:style w:type="paragraph" w:styleId="Revision">
    <w:name w:val="Revision"/>
    <w:hidden/>
    <w:uiPriority w:val="99"/>
    <w:semiHidden/>
    <w:rsid w:val="006605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89219">
      <w:bodyDiv w:val="1"/>
      <w:marLeft w:val="0"/>
      <w:marRight w:val="0"/>
      <w:marTop w:val="0"/>
      <w:marBottom w:val="0"/>
      <w:divBdr>
        <w:top w:val="none" w:sz="0" w:space="0" w:color="auto"/>
        <w:left w:val="none" w:sz="0" w:space="0" w:color="auto"/>
        <w:bottom w:val="none" w:sz="0" w:space="0" w:color="auto"/>
        <w:right w:val="none" w:sz="0" w:space="0" w:color="auto"/>
      </w:divBdr>
    </w:div>
    <w:div w:id="636646369">
      <w:bodyDiv w:val="1"/>
      <w:marLeft w:val="0"/>
      <w:marRight w:val="0"/>
      <w:marTop w:val="0"/>
      <w:marBottom w:val="0"/>
      <w:divBdr>
        <w:top w:val="none" w:sz="0" w:space="0" w:color="auto"/>
        <w:left w:val="none" w:sz="0" w:space="0" w:color="auto"/>
        <w:bottom w:val="none" w:sz="0" w:space="0" w:color="auto"/>
        <w:right w:val="none" w:sz="0" w:space="0" w:color="auto"/>
      </w:divBdr>
      <w:divsChild>
        <w:div w:id="764032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ipcc.ch/report/sixth-assessment-report-working-group-ii/" TargetMode="External"/><Relationship Id="rId7" Type="http://schemas.microsoft.com/office/2011/relationships/commentsExtended" Target="commentsExtended.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diagramLayout" Target="diagrams/layout1.xml"/><Relationship Id="rId24" Type="http://schemas.openxmlformats.org/officeDocument/2006/relationships/hyperlink" Target="https://www" TargetMode="Externa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hyperlink" Target="https://www.epa.gov/sites/default/files/2016-10/documents/extreme-heat-guidebook.pdf" TargetMode="Externa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07/relationships/diagramDrawing" Target="diagrams/drawing1.xml"/><Relationship Id="rId22" Type="http://schemas.openxmlformats.org/officeDocument/2006/relationships/hyperlink" Target="https://www.afro.who.int/news/africa-faces-rising-climate-linked-health-emergencies"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AFA89F-F7B1-4B4B-B084-C50D2BCBC3FA}" type="doc">
      <dgm:prSet loTypeId="urn:microsoft.com/office/officeart/2005/8/layout/target1" loCatId="relationship" qsTypeId="urn:microsoft.com/office/officeart/2005/8/quickstyle/simple1" qsCatId="simple" csTypeId="urn:microsoft.com/office/officeart/2005/8/colors/colorful5" csCatId="colorful" phldr="1"/>
      <dgm:spPr/>
    </dgm:pt>
    <dgm:pt modelId="{3C384285-6EAE-483D-8E44-D882A1868F84}">
      <dgm:prSet phldrT="[Text]"/>
      <dgm:spPr/>
      <dgm:t>
        <a:bodyPr/>
        <a:lstStyle/>
        <a:p>
          <a:r>
            <a:rPr lang="en-ZA"/>
            <a:t>Promotion of Self Care</a:t>
          </a:r>
        </a:p>
      </dgm:t>
    </dgm:pt>
    <dgm:pt modelId="{A5FC511D-CED3-4262-BEB3-35E30CE587BA}" type="parTrans" cxnId="{1B6D99C9-A8D0-4186-9003-EAF4942B552B}">
      <dgm:prSet/>
      <dgm:spPr/>
      <dgm:t>
        <a:bodyPr/>
        <a:lstStyle/>
        <a:p>
          <a:endParaRPr lang="en-ZA"/>
        </a:p>
      </dgm:t>
    </dgm:pt>
    <dgm:pt modelId="{C76389B6-E5FA-4AD3-B31B-E87BAA7416BF}" type="sibTrans" cxnId="{1B6D99C9-A8D0-4186-9003-EAF4942B552B}">
      <dgm:prSet/>
      <dgm:spPr/>
      <dgm:t>
        <a:bodyPr/>
        <a:lstStyle/>
        <a:p>
          <a:endParaRPr lang="en-ZA"/>
        </a:p>
      </dgm:t>
    </dgm:pt>
    <dgm:pt modelId="{73F9BED9-1825-46DF-8429-9208D3FFAAB2}">
      <dgm:prSet phldrT="[Text]"/>
      <dgm:spPr/>
      <dgm:t>
        <a:bodyPr/>
        <a:lstStyle/>
        <a:p>
          <a:r>
            <a:rPr lang="en-ZA"/>
            <a:t>Health Systems Preparedness</a:t>
          </a:r>
        </a:p>
      </dgm:t>
    </dgm:pt>
    <dgm:pt modelId="{7BA801E2-9BC2-4C8B-A9DE-48ED18C9B6F9}" type="parTrans" cxnId="{33023E5F-884A-48F8-ADD4-8AF6AADB8A49}">
      <dgm:prSet/>
      <dgm:spPr/>
      <dgm:t>
        <a:bodyPr/>
        <a:lstStyle/>
        <a:p>
          <a:endParaRPr lang="en-ZA"/>
        </a:p>
      </dgm:t>
    </dgm:pt>
    <dgm:pt modelId="{1B4E673F-931E-46E2-8C1C-50A7AC155001}" type="sibTrans" cxnId="{33023E5F-884A-48F8-ADD4-8AF6AADB8A49}">
      <dgm:prSet/>
      <dgm:spPr/>
      <dgm:t>
        <a:bodyPr/>
        <a:lstStyle/>
        <a:p>
          <a:endParaRPr lang="en-ZA"/>
        </a:p>
      </dgm:t>
    </dgm:pt>
    <dgm:pt modelId="{6E1D81F2-3FF5-4CAC-9764-04168185ED1B}">
      <dgm:prSet phldrT="[Text]"/>
      <dgm:spPr/>
      <dgm:t>
        <a:bodyPr/>
        <a:lstStyle/>
        <a:p>
          <a:r>
            <a:rPr lang="en-ZA"/>
            <a:t>Climate and Health Advocacy and Policy Advancement</a:t>
          </a:r>
        </a:p>
      </dgm:t>
    </dgm:pt>
    <dgm:pt modelId="{97D25434-4CF6-4434-865C-F86B06F45AC6}" type="parTrans" cxnId="{7C85A99F-0386-41E9-B83B-70CF5C4F0038}">
      <dgm:prSet/>
      <dgm:spPr/>
      <dgm:t>
        <a:bodyPr/>
        <a:lstStyle/>
        <a:p>
          <a:endParaRPr lang="en-ZA"/>
        </a:p>
      </dgm:t>
    </dgm:pt>
    <dgm:pt modelId="{A3FC240D-2F4F-4A5C-8F6A-46671ECD4723}" type="sibTrans" cxnId="{7C85A99F-0386-41E9-B83B-70CF5C4F0038}">
      <dgm:prSet/>
      <dgm:spPr/>
      <dgm:t>
        <a:bodyPr/>
        <a:lstStyle/>
        <a:p>
          <a:endParaRPr lang="en-ZA"/>
        </a:p>
      </dgm:t>
    </dgm:pt>
    <dgm:pt modelId="{58FC43AF-33A4-452C-883C-0035F3B07442}">
      <dgm:prSet/>
      <dgm:spPr/>
      <dgm:t>
        <a:bodyPr/>
        <a:lstStyle/>
        <a:p>
          <a:r>
            <a:rPr lang="en-ZA"/>
            <a:t>Patient and Community Awareness</a:t>
          </a:r>
        </a:p>
      </dgm:t>
    </dgm:pt>
    <dgm:pt modelId="{EA9DA347-AB56-4B0D-B539-94A9BC7C9AD2}" type="sibTrans" cxnId="{D3520121-24BE-4DDE-8058-455D0455E749}">
      <dgm:prSet/>
      <dgm:spPr/>
      <dgm:t>
        <a:bodyPr/>
        <a:lstStyle/>
        <a:p>
          <a:endParaRPr lang="en-ZA"/>
        </a:p>
      </dgm:t>
    </dgm:pt>
    <dgm:pt modelId="{D8FBFC8E-CE67-437D-AA63-D981295C7892}" type="parTrans" cxnId="{D3520121-24BE-4DDE-8058-455D0455E749}">
      <dgm:prSet/>
      <dgm:spPr/>
      <dgm:t>
        <a:bodyPr/>
        <a:lstStyle/>
        <a:p>
          <a:endParaRPr lang="en-ZA"/>
        </a:p>
      </dgm:t>
    </dgm:pt>
    <dgm:pt modelId="{BA348348-0CAB-4B4E-BAE7-6C470A39EAD2}">
      <dgm:prSet/>
      <dgm:spPr/>
      <dgm:t>
        <a:bodyPr/>
        <a:lstStyle/>
        <a:p>
          <a:r>
            <a:rPr lang="en-ZA">
              <a:solidFill>
                <a:sysClr val="windowText" lastClr="000000"/>
              </a:solidFill>
            </a:rPr>
            <a:t>Management of occupational exposure</a:t>
          </a:r>
        </a:p>
      </dgm:t>
    </dgm:pt>
    <dgm:pt modelId="{6990D43D-F3A4-48BC-8197-38CDACEFDA4F}" type="sibTrans" cxnId="{0CEFD6BE-0BEC-473F-96C2-F7FCAD626068}">
      <dgm:prSet/>
      <dgm:spPr/>
      <dgm:t>
        <a:bodyPr/>
        <a:lstStyle/>
        <a:p>
          <a:endParaRPr lang="en-ZA"/>
        </a:p>
      </dgm:t>
    </dgm:pt>
    <dgm:pt modelId="{79356E8E-8B40-417C-A9A4-72C6C4C74677}" type="parTrans" cxnId="{0CEFD6BE-0BEC-473F-96C2-F7FCAD626068}">
      <dgm:prSet/>
      <dgm:spPr/>
      <dgm:t>
        <a:bodyPr/>
        <a:lstStyle/>
        <a:p>
          <a:endParaRPr lang="en-ZA"/>
        </a:p>
      </dgm:t>
    </dgm:pt>
    <dgm:pt modelId="{2474D4A4-75B0-44DE-B048-F6F622DDB134}" type="pres">
      <dgm:prSet presAssocID="{E3AFA89F-F7B1-4B4B-B084-C50D2BCBC3FA}" presName="composite" presStyleCnt="0">
        <dgm:presLayoutVars>
          <dgm:chMax val="5"/>
          <dgm:dir/>
          <dgm:resizeHandles val="exact"/>
        </dgm:presLayoutVars>
      </dgm:prSet>
      <dgm:spPr/>
    </dgm:pt>
    <dgm:pt modelId="{3E21F1C6-4507-4C10-AED7-6F1A95C2F712}" type="pres">
      <dgm:prSet presAssocID="{3C384285-6EAE-483D-8E44-D882A1868F84}" presName="circle1" presStyleLbl="lnNode1" presStyleIdx="0" presStyleCnt="5"/>
      <dgm:spPr/>
    </dgm:pt>
    <dgm:pt modelId="{5814A507-2960-4B50-96CA-A718A2FF8160}" type="pres">
      <dgm:prSet presAssocID="{3C384285-6EAE-483D-8E44-D882A1868F84}" presName="text1" presStyleLbl="revTx" presStyleIdx="0" presStyleCnt="5">
        <dgm:presLayoutVars>
          <dgm:bulletEnabled val="1"/>
        </dgm:presLayoutVars>
      </dgm:prSet>
      <dgm:spPr/>
    </dgm:pt>
    <dgm:pt modelId="{8C4AA1EF-BB4B-4F5D-A56E-981166F99221}" type="pres">
      <dgm:prSet presAssocID="{3C384285-6EAE-483D-8E44-D882A1868F84}" presName="line1" presStyleLbl="callout" presStyleIdx="0" presStyleCnt="10"/>
      <dgm:spPr/>
    </dgm:pt>
    <dgm:pt modelId="{46B37963-77B2-49B5-AE7F-F6125A9D90C0}" type="pres">
      <dgm:prSet presAssocID="{3C384285-6EAE-483D-8E44-D882A1868F84}" presName="d1" presStyleLbl="callout" presStyleIdx="1" presStyleCnt="10"/>
      <dgm:spPr/>
    </dgm:pt>
    <dgm:pt modelId="{7D2EF3BC-9BD0-4388-BAC5-AF1DF7C1A0AC}" type="pres">
      <dgm:prSet presAssocID="{BA348348-0CAB-4B4E-BAE7-6C470A39EAD2}" presName="circle2" presStyleLbl="lnNode1" presStyleIdx="1" presStyleCnt="5"/>
      <dgm:spPr/>
    </dgm:pt>
    <dgm:pt modelId="{1F1A3CA4-A51D-4081-B8FC-458CBC047212}" type="pres">
      <dgm:prSet presAssocID="{BA348348-0CAB-4B4E-BAE7-6C470A39EAD2}" presName="text2" presStyleLbl="revTx" presStyleIdx="1" presStyleCnt="5">
        <dgm:presLayoutVars>
          <dgm:bulletEnabled val="1"/>
        </dgm:presLayoutVars>
      </dgm:prSet>
      <dgm:spPr/>
    </dgm:pt>
    <dgm:pt modelId="{DBFEA39D-6CB3-46B3-ABB4-F358B7868545}" type="pres">
      <dgm:prSet presAssocID="{BA348348-0CAB-4B4E-BAE7-6C470A39EAD2}" presName="line2" presStyleLbl="callout" presStyleIdx="2" presStyleCnt="10"/>
      <dgm:spPr/>
    </dgm:pt>
    <dgm:pt modelId="{852993C2-78C8-4114-BA78-8C641243F587}" type="pres">
      <dgm:prSet presAssocID="{BA348348-0CAB-4B4E-BAE7-6C470A39EAD2}" presName="d2" presStyleLbl="callout" presStyleIdx="3" presStyleCnt="10"/>
      <dgm:spPr/>
    </dgm:pt>
    <dgm:pt modelId="{6B218F71-A51F-4311-AED0-23DA7D2D67CB}" type="pres">
      <dgm:prSet presAssocID="{58FC43AF-33A4-452C-883C-0035F3B07442}" presName="circle3" presStyleLbl="lnNode1" presStyleIdx="2" presStyleCnt="5"/>
      <dgm:spPr/>
    </dgm:pt>
    <dgm:pt modelId="{0C8106E6-7648-4FDC-A05E-5FB6D13DCB30}" type="pres">
      <dgm:prSet presAssocID="{58FC43AF-33A4-452C-883C-0035F3B07442}" presName="text3" presStyleLbl="revTx" presStyleIdx="2" presStyleCnt="5">
        <dgm:presLayoutVars>
          <dgm:bulletEnabled val="1"/>
        </dgm:presLayoutVars>
      </dgm:prSet>
      <dgm:spPr/>
    </dgm:pt>
    <dgm:pt modelId="{ACB5EF03-0DB6-4096-AD4F-5E3CB0D8AC92}" type="pres">
      <dgm:prSet presAssocID="{58FC43AF-33A4-452C-883C-0035F3B07442}" presName="line3" presStyleLbl="callout" presStyleIdx="4" presStyleCnt="10"/>
      <dgm:spPr/>
    </dgm:pt>
    <dgm:pt modelId="{7484333B-C6AE-47C0-8CFB-0C3FD0D228EF}" type="pres">
      <dgm:prSet presAssocID="{58FC43AF-33A4-452C-883C-0035F3B07442}" presName="d3" presStyleLbl="callout" presStyleIdx="5" presStyleCnt="10"/>
      <dgm:spPr/>
    </dgm:pt>
    <dgm:pt modelId="{59B8673C-6076-4625-BB3A-ECD7A9E256A5}" type="pres">
      <dgm:prSet presAssocID="{73F9BED9-1825-46DF-8429-9208D3FFAAB2}" presName="circle4" presStyleLbl="lnNode1" presStyleIdx="3" presStyleCnt="5"/>
      <dgm:spPr/>
    </dgm:pt>
    <dgm:pt modelId="{8E5CBDF5-08D2-4CA9-B6D8-A3C1E4E6F4F8}" type="pres">
      <dgm:prSet presAssocID="{73F9BED9-1825-46DF-8429-9208D3FFAAB2}" presName="text4" presStyleLbl="revTx" presStyleIdx="3" presStyleCnt="5">
        <dgm:presLayoutVars>
          <dgm:bulletEnabled val="1"/>
        </dgm:presLayoutVars>
      </dgm:prSet>
      <dgm:spPr/>
    </dgm:pt>
    <dgm:pt modelId="{4CA3F94F-13CB-4475-B0FF-331D4C7A0866}" type="pres">
      <dgm:prSet presAssocID="{73F9BED9-1825-46DF-8429-9208D3FFAAB2}" presName="line4" presStyleLbl="callout" presStyleIdx="6" presStyleCnt="10"/>
      <dgm:spPr/>
    </dgm:pt>
    <dgm:pt modelId="{8AB979F0-A155-43C3-9868-152150EE52CD}" type="pres">
      <dgm:prSet presAssocID="{73F9BED9-1825-46DF-8429-9208D3FFAAB2}" presName="d4" presStyleLbl="callout" presStyleIdx="7" presStyleCnt="10"/>
      <dgm:spPr/>
    </dgm:pt>
    <dgm:pt modelId="{0BE38B65-E4CF-4B46-B009-16D436F56337}" type="pres">
      <dgm:prSet presAssocID="{6E1D81F2-3FF5-4CAC-9764-04168185ED1B}" presName="circle5" presStyleLbl="lnNode1" presStyleIdx="4" presStyleCnt="5"/>
      <dgm:spPr/>
    </dgm:pt>
    <dgm:pt modelId="{78C60C54-5845-47E4-8E79-F155A4FAA33F}" type="pres">
      <dgm:prSet presAssocID="{6E1D81F2-3FF5-4CAC-9764-04168185ED1B}" presName="text5" presStyleLbl="revTx" presStyleIdx="4" presStyleCnt="5">
        <dgm:presLayoutVars>
          <dgm:bulletEnabled val="1"/>
        </dgm:presLayoutVars>
      </dgm:prSet>
      <dgm:spPr/>
    </dgm:pt>
    <dgm:pt modelId="{2FFC4008-3F33-4B66-8EFE-78EA3B5B9BC0}" type="pres">
      <dgm:prSet presAssocID="{6E1D81F2-3FF5-4CAC-9764-04168185ED1B}" presName="line5" presStyleLbl="callout" presStyleIdx="8" presStyleCnt="10"/>
      <dgm:spPr/>
    </dgm:pt>
    <dgm:pt modelId="{CDC30588-4264-4682-BBB4-7637FD12E635}" type="pres">
      <dgm:prSet presAssocID="{6E1D81F2-3FF5-4CAC-9764-04168185ED1B}" presName="d5" presStyleLbl="callout" presStyleIdx="9" presStyleCnt="10"/>
      <dgm:spPr/>
    </dgm:pt>
  </dgm:ptLst>
  <dgm:cxnLst>
    <dgm:cxn modelId="{DAE6FA1E-D506-4C8A-A63F-EDBACA374054}" type="presOf" srcId="{58FC43AF-33A4-452C-883C-0035F3B07442}" destId="{0C8106E6-7648-4FDC-A05E-5FB6D13DCB30}" srcOrd="0" destOrd="0" presId="urn:microsoft.com/office/officeart/2005/8/layout/target1"/>
    <dgm:cxn modelId="{36220520-B679-47D9-8BF2-67C8589EC701}" type="presOf" srcId="{73F9BED9-1825-46DF-8429-9208D3FFAAB2}" destId="{8E5CBDF5-08D2-4CA9-B6D8-A3C1E4E6F4F8}" srcOrd="0" destOrd="0" presId="urn:microsoft.com/office/officeart/2005/8/layout/target1"/>
    <dgm:cxn modelId="{D3520121-24BE-4DDE-8058-455D0455E749}" srcId="{E3AFA89F-F7B1-4B4B-B084-C50D2BCBC3FA}" destId="{58FC43AF-33A4-452C-883C-0035F3B07442}" srcOrd="2" destOrd="0" parTransId="{D8FBFC8E-CE67-437D-AA63-D981295C7892}" sibTransId="{EA9DA347-AB56-4B0D-B539-94A9BC7C9AD2}"/>
    <dgm:cxn modelId="{8BF09928-18FD-489F-87AB-6B58D2DF71B5}" type="presOf" srcId="{E3AFA89F-F7B1-4B4B-B084-C50D2BCBC3FA}" destId="{2474D4A4-75B0-44DE-B048-F6F622DDB134}" srcOrd="0" destOrd="0" presId="urn:microsoft.com/office/officeart/2005/8/layout/target1"/>
    <dgm:cxn modelId="{33023E5F-884A-48F8-ADD4-8AF6AADB8A49}" srcId="{E3AFA89F-F7B1-4B4B-B084-C50D2BCBC3FA}" destId="{73F9BED9-1825-46DF-8429-9208D3FFAAB2}" srcOrd="3" destOrd="0" parTransId="{7BA801E2-9BC2-4C8B-A9DE-48ED18C9B6F9}" sibTransId="{1B4E673F-931E-46E2-8C1C-50A7AC155001}"/>
    <dgm:cxn modelId="{2E685D62-3243-4141-B7F2-2700F51DB68A}" type="presOf" srcId="{6E1D81F2-3FF5-4CAC-9764-04168185ED1B}" destId="{78C60C54-5845-47E4-8E79-F155A4FAA33F}" srcOrd="0" destOrd="0" presId="urn:microsoft.com/office/officeart/2005/8/layout/target1"/>
    <dgm:cxn modelId="{B303F44A-822A-4B01-BF9B-300D5EDE98AA}" type="presOf" srcId="{3C384285-6EAE-483D-8E44-D882A1868F84}" destId="{5814A507-2960-4B50-96CA-A718A2FF8160}" srcOrd="0" destOrd="0" presId="urn:microsoft.com/office/officeart/2005/8/layout/target1"/>
    <dgm:cxn modelId="{7C85A99F-0386-41E9-B83B-70CF5C4F0038}" srcId="{E3AFA89F-F7B1-4B4B-B084-C50D2BCBC3FA}" destId="{6E1D81F2-3FF5-4CAC-9764-04168185ED1B}" srcOrd="4" destOrd="0" parTransId="{97D25434-4CF6-4434-865C-F86B06F45AC6}" sibTransId="{A3FC240D-2F4F-4A5C-8F6A-46671ECD4723}"/>
    <dgm:cxn modelId="{0CEFD6BE-0BEC-473F-96C2-F7FCAD626068}" srcId="{E3AFA89F-F7B1-4B4B-B084-C50D2BCBC3FA}" destId="{BA348348-0CAB-4B4E-BAE7-6C470A39EAD2}" srcOrd="1" destOrd="0" parTransId="{79356E8E-8B40-417C-A9A4-72C6C4C74677}" sibTransId="{6990D43D-F3A4-48BC-8197-38CDACEFDA4F}"/>
    <dgm:cxn modelId="{1B6D99C9-A8D0-4186-9003-EAF4942B552B}" srcId="{E3AFA89F-F7B1-4B4B-B084-C50D2BCBC3FA}" destId="{3C384285-6EAE-483D-8E44-D882A1868F84}" srcOrd="0" destOrd="0" parTransId="{A5FC511D-CED3-4262-BEB3-35E30CE587BA}" sibTransId="{C76389B6-E5FA-4AD3-B31B-E87BAA7416BF}"/>
    <dgm:cxn modelId="{7C47BEE2-CF05-4BB7-AAA3-159C45813969}" type="presOf" srcId="{BA348348-0CAB-4B4E-BAE7-6C470A39EAD2}" destId="{1F1A3CA4-A51D-4081-B8FC-458CBC047212}" srcOrd="0" destOrd="0" presId="urn:microsoft.com/office/officeart/2005/8/layout/target1"/>
    <dgm:cxn modelId="{E7600BD7-5950-4DA1-A146-3B25A6F1840D}" type="presParOf" srcId="{2474D4A4-75B0-44DE-B048-F6F622DDB134}" destId="{3E21F1C6-4507-4C10-AED7-6F1A95C2F712}" srcOrd="0" destOrd="0" presId="urn:microsoft.com/office/officeart/2005/8/layout/target1"/>
    <dgm:cxn modelId="{0E6377A6-A4E7-4701-825D-3B84529DEC3D}" type="presParOf" srcId="{2474D4A4-75B0-44DE-B048-F6F622DDB134}" destId="{5814A507-2960-4B50-96CA-A718A2FF8160}" srcOrd="1" destOrd="0" presId="urn:microsoft.com/office/officeart/2005/8/layout/target1"/>
    <dgm:cxn modelId="{E1F9CF19-5534-4ACA-A2FC-72623918C478}" type="presParOf" srcId="{2474D4A4-75B0-44DE-B048-F6F622DDB134}" destId="{8C4AA1EF-BB4B-4F5D-A56E-981166F99221}" srcOrd="2" destOrd="0" presId="urn:microsoft.com/office/officeart/2005/8/layout/target1"/>
    <dgm:cxn modelId="{126DD1B0-89B3-4291-8772-F6D6272F124E}" type="presParOf" srcId="{2474D4A4-75B0-44DE-B048-F6F622DDB134}" destId="{46B37963-77B2-49B5-AE7F-F6125A9D90C0}" srcOrd="3" destOrd="0" presId="urn:microsoft.com/office/officeart/2005/8/layout/target1"/>
    <dgm:cxn modelId="{3469E2E4-396A-4FCB-9E23-EB94CA282076}" type="presParOf" srcId="{2474D4A4-75B0-44DE-B048-F6F622DDB134}" destId="{7D2EF3BC-9BD0-4388-BAC5-AF1DF7C1A0AC}" srcOrd="4" destOrd="0" presId="urn:microsoft.com/office/officeart/2005/8/layout/target1"/>
    <dgm:cxn modelId="{6C986F00-3858-40A6-9061-40ABC206A189}" type="presParOf" srcId="{2474D4A4-75B0-44DE-B048-F6F622DDB134}" destId="{1F1A3CA4-A51D-4081-B8FC-458CBC047212}" srcOrd="5" destOrd="0" presId="urn:microsoft.com/office/officeart/2005/8/layout/target1"/>
    <dgm:cxn modelId="{15898898-69A7-4698-AAAB-2DC2329F6840}" type="presParOf" srcId="{2474D4A4-75B0-44DE-B048-F6F622DDB134}" destId="{DBFEA39D-6CB3-46B3-ABB4-F358B7868545}" srcOrd="6" destOrd="0" presId="urn:microsoft.com/office/officeart/2005/8/layout/target1"/>
    <dgm:cxn modelId="{58F0ED6A-A875-4A84-A40B-5858AB93F1DF}" type="presParOf" srcId="{2474D4A4-75B0-44DE-B048-F6F622DDB134}" destId="{852993C2-78C8-4114-BA78-8C641243F587}" srcOrd="7" destOrd="0" presId="urn:microsoft.com/office/officeart/2005/8/layout/target1"/>
    <dgm:cxn modelId="{D18A3216-9D80-4207-A683-2091D34597D7}" type="presParOf" srcId="{2474D4A4-75B0-44DE-B048-F6F622DDB134}" destId="{6B218F71-A51F-4311-AED0-23DA7D2D67CB}" srcOrd="8" destOrd="0" presId="urn:microsoft.com/office/officeart/2005/8/layout/target1"/>
    <dgm:cxn modelId="{E8AB9A13-5AB6-467D-A7AC-8AEBE620E53B}" type="presParOf" srcId="{2474D4A4-75B0-44DE-B048-F6F622DDB134}" destId="{0C8106E6-7648-4FDC-A05E-5FB6D13DCB30}" srcOrd="9" destOrd="0" presId="urn:microsoft.com/office/officeart/2005/8/layout/target1"/>
    <dgm:cxn modelId="{BBB78547-128A-4082-B8F1-4DA0314D1809}" type="presParOf" srcId="{2474D4A4-75B0-44DE-B048-F6F622DDB134}" destId="{ACB5EF03-0DB6-4096-AD4F-5E3CB0D8AC92}" srcOrd="10" destOrd="0" presId="urn:microsoft.com/office/officeart/2005/8/layout/target1"/>
    <dgm:cxn modelId="{E8AEEAA8-F612-4C69-B3EB-3C06EF958CD8}" type="presParOf" srcId="{2474D4A4-75B0-44DE-B048-F6F622DDB134}" destId="{7484333B-C6AE-47C0-8CFB-0C3FD0D228EF}" srcOrd="11" destOrd="0" presId="urn:microsoft.com/office/officeart/2005/8/layout/target1"/>
    <dgm:cxn modelId="{99A80AAC-1613-4C86-8E0A-7217C3E02757}" type="presParOf" srcId="{2474D4A4-75B0-44DE-B048-F6F622DDB134}" destId="{59B8673C-6076-4625-BB3A-ECD7A9E256A5}" srcOrd="12" destOrd="0" presId="urn:microsoft.com/office/officeart/2005/8/layout/target1"/>
    <dgm:cxn modelId="{702D464A-95F1-4AE6-B2A2-4A6BCE83202E}" type="presParOf" srcId="{2474D4A4-75B0-44DE-B048-F6F622DDB134}" destId="{8E5CBDF5-08D2-4CA9-B6D8-A3C1E4E6F4F8}" srcOrd="13" destOrd="0" presId="urn:microsoft.com/office/officeart/2005/8/layout/target1"/>
    <dgm:cxn modelId="{0061D869-60D2-4054-BA45-76E50B5204D1}" type="presParOf" srcId="{2474D4A4-75B0-44DE-B048-F6F622DDB134}" destId="{4CA3F94F-13CB-4475-B0FF-331D4C7A0866}" srcOrd="14" destOrd="0" presId="urn:microsoft.com/office/officeart/2005/8/layout/target1"/>
    <dgm:cxn modelId="{6311ADCD-31DB-4760-A1F7-6B07142FF024}" type="presParOf" srcId="{2474D4A4-75B0-44DE-B048-F6F622DDB134}" destId="{8AB979F0-A155-43C3-9868-152150EE52CD}" srcOrd="15" destOrd="0" presId="urn:microsoft.com/office/officeart/2005/8/layout/target1"/>
    <dgm:cxn modelId="{F37DDE39-6FB1-4B66-89A2-BAD4EA4D05D4}" type="presParOf" srcId="{2474D4A4-75B0-44DE-B048-F6F622DDB134}" destId="{0BE38B65-E4CF-4B46-B009-16D436F56337}" srcOrd="16" destOrd="0" presId="urn:microsoft.com/office/officeart/2005/8/layout/target1"/>
    <dgm:cxn modelId="{48BFC18B-279C-4027-A7FB-84382A78A733}" type="presParOf" srcId="{2474D4A4-75B0-44DE-B048-F6F622DDB134}" destId="{78C60C54-5845-47E4-8E79-F155A4FAA33F}" srcOrd="17" destOrd="0" presId="urn:microsoft.com/office/officeart/2005/8/layout/target1"/>
    <dgm:cxn modelId="{05112733-A66D-4495-885F-0FC809F8D43A}" type="presParOf" srcId="{2474D4A4-75B0-44DE-B048-F6F622DDB134}" destId="{2FFC4008-3F33-4B66-8EFE-78EA3B5B9BC0}" srcOrd="18" destOrd="0" presId="urn:microsoft.com/office/officeart/2005/8/layout/target1"/>
    <dgm:cxn modelId="{8AD6AAFD-5FD6-4350-8E9D-148BB726506A}" type="presParOf" srcId="{2474D4A4-75B0-44DE-B048-F6F622DDB134}" destId="{CDC30588-4264-4682-BBB4-7637FD12E635}" srcOrd="19" destOrd="0" presId="urn:microsoft.com/office/officeart/2005/8/layout/targe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0AE8151-0E16-45FE-85C4-85E3EA27B0DE}" type="doc">
      <dgm:prSet loTypeId="urn:microsoft.com/office/officeart/2011/layout/HexagonRadial" loCatId="cycle" qsTypeId="urn:microsoft.com/office/officeart/2005/8/quickstyle/simple1" qsCatId="simple" csTypeId="urn:microsoft.com/office/officeart/2005/8/colors/accent1_2" csCatId="accent1" phldr="1"/>
      <dgm:spPr/>
      <dgm:t>
        <a:bodyPr/>
        <a:lstStyle/>
        <a:p>
          <a:endParaRPr lang="en-ZA"/>
        </a:p>
      </dgm:t>
    </dgm:pt>
    <dgm:pt modelId="{725EA881-7548-4897-AA5E-118162764B11}">
      <dgm:prSet phldrT="[Text]"/>
      <dgm:spPr/>
      <dgm:t>
        <a:bodyPr/>
        <a:lstStyle/>
        <a:p>
          <a:r>
            <a:rPr lang="en-ZA"/>
            <a:t>Policy Advancement</a:t>
          </a:r>
        </a:p>
      </dgm:t>
    </dgm:pt>
    <dgm:pt modelId="{A35E01DE-B488-4BF3-AB7B-46CECB2CC243}" type="parTrans" cxnId="{520D7EC8-24B4-44EB-A38A-6548956E2C5C}">
      <dgm:prSet/>
      <dgm:spPr/>
      <dgm:t>
        <a:bodyPr/>
        <a:lstStyle/>
        <a:p>
          <a:endParaRPr lang="en-ZA"/>
        </a:p>
      </dgm:t>
    </dgm:pt>
    <dgm:pt modelId="{26CB3309-A608-4D5D-904F-251437D2AA02}" type="sibTrans" cxnId="{520D7EC8-24B4-44EB-A38A-6548956E2C5C}">
      <dgm:prSet/>
      <dgm:spPr/>
      <dgm:t>
        <a:bodyPr/>
        <a:lstStyle/>
        <a:p>
          <a:endParaRPr lang="en-ZA"/>
        </a:p>
      </dgm:t>
    </dgm:pt>
    <dgm:pt modelId="{FE058AEF-5832-489A-937C-69D7371C6491}">
      <dgm:prSet phldrT="[Text]"/>
      <dgm:spPr/>
      <dgm:t>
        <a:bodyPr/>
        <a:lstStyle/>
        <a:p>
          <a:r>
            <a:rPr lang="en-ZA"/>
            <a:t>Generation of evidenced based climate and Health information</a:t>
          </a:r>
        </a:p>
      </dgm:t>
    </dgm:pt>
    <dgm:pt modelId="{8403A4D8-0D7F-4878-9019-B3AFDC66C6B1}" type="parTrans" cxnId="{BABCF897-9658-435C-9132-AEEAC077C350}">
      <dgm:prSet/>
      <dgm:spPr/>
      <dgm:t>
        <a:bodyPr/>
        <a:lstStyle/>
        <a:p>
          <a:endParaRPr lang="en-ZA"/>
        </a:p>
      </dgm:t>
    </dgm:pt>
    <dgm:pt modelId="{BA46C44F-5874-4401-9563-644B8B938A78}" type="sibTrans" cxnId="{BABCF897-9658-435C-9132-AEEAC077C350}">
      <dgm:prSet/>
      <dgm:spPr/>
      <dgm:t>
        <a:bodyPr/>
        <a:lstStyle/>
        <a:p>
          <a:endParaRPr lang="en-ZA"/>
        </a:p>
      </dgm:t>
    </dgm:pt>
    <dgm:pt modelId="{660018AC-3C37-457A-BC33-5E339A3F4360}">
      <dgm:prSet phldrT="[Text]"/>
      <dgm:spPr/>
      <dgm:t>
        <a:bodyPr/>
        <a:lstStyle/>
        <a:p>
          <a:r>
            <a:rPr lang="en-ZA"/>
            <a:t>Policy education and awareness</a:t>
          </a:r>
        </a:p>
      </dgm:t>
    </dgm:pt>
    <dgm:pt modelId="{46EE1A4F-40F2-48CE-9387-55488222E58C}" type="parTrans" cxnId="{A381E00C-6201-4ABE-88D3-E1BE6DBC060D}">
      <dgm:prSet/>
      <dgm:spPr/>
      <dgm:t>
        <a:bodyPr/>
        <a:lstStyle/>
        <a:p>
          <a:endParaRPr lang="en-ZA"/>
        </a:p>
      </dgm:t>
    </dgm:pt>
    <dgm:pt modelId="{C1F2C4A5-C62B-4DAC-9632-E963B5451B79}" type="sibTrans" cxnId="{A381E00C-6201-4ABE-88D3-E1BE6DBC060D}">
      <dgm:prSet/>
      <dgm:spPr/>
      <dgm:t>
        <a:bodyPr/>
        <a:lstStyle/>
        <a:p>
          <a:endParaRPr lang="en-ZA"/>
        </a:p>
      </dgm:t>
    </dgm:pt>
    <dgm:pt modelId="{742AF72A-9096-44C3-A082-5E734E324E83}">
      <dgm:prSet phldrT="[Text]"/>
      <dgm:spPr/>
      <dgm:t>
        <a:bodyPr/>
        <a:lstStyle/>
        <a:p>
          <a:r>
            <a:rPr lang="en-ZA"/>
            <a:t>Evaluation</a:t>
          </a:r>
        </a:p>
      </dgm:t>
    </dgm:pt>
    <dgm:pt modelId="{CBAE2C55-9155-4525-B675-C3698FA716CC}" type="parTrans" cxnId="{41D44C8C-136E-4841-AC26-47F114DB707D}">
      <dgm:prSet/>
      <dgm:spPr/>
      <dgm:t>
        <a:bodyPr/>
        <a:lstStyle/>
        <a:p>
          <a:endParaRPr lang="en-ZA"/>
        </a:p>
      </dgm:t>
    </dgm:pt>
    <dgm:pt modelId="{463A2990-9AF5-4B39-99F5-6729B1E331E2}" type="sibTrans" cxnId="{41D44C8C-136E-4841-AC26-47F114DB707D}">
      <dgm:prSet/>
      <dgm:spPr/>
      <dgm:t>
        <a:bodyPr/>
        <a:lstStyle/>
        <a:p>
          <a:endParaRPr lang="en-ZA"/>
        </a:p>
      </dgm:t>
    </dgm:pt>
    <dgm:pt modelId="{867F9234-9336-47F3-8AC5-7950B8AE9516}">
      <dgm:prSet phldrT="[Text]"/>
      <dgm:spPr/>
      <dgm:t>
        <a:bodyPr/>
        <a:lstStyle/>
        <a:p>
          <a:r>
            <a:rPr lang="en-ZA"/>
            <a:t>Policy Refinement</a:t>
          </a:r>
        </a:p>
      </dgm:t>
    </dgm:pt>
    <dgm:pt modelId="{3A50348B-ABE7-4065-A45C-84A3476EF203}" type="parTrans" cxnId="{9CAEC3A1-CD54-4022-B4D7-0E9AF51B1E1B}">
      <dgm:prSet/>
      <dgm:spPr/>
      <dgm:t>
        <a:bodyPr/>
        <a:lstStyle/>
        <a:p>
          <a:endParaRPr lang="en-ZA"/>
        </a:p>
      </dgm:t>
    </dgm:pt>
    <dgm:pt modelId="{93E360E9-EC48-461D-8BDB-188AA41F9EC8}" type="sibTrans" cxnId="{9CAEC3A1-CD54-4022-B4D7-0E9AF51B1E1B}">
      <dgm:prSet/>
      <dgm:spPr/>
      <dgm:t>
        <a:bodyPr/>
        <a:lstStyle/>
        <a:p>
          <a:endParaRPr lang="en-ZA"/>
        </a:p>
      </dgm:t>
    </dgm:pt>
    <dgm:pt modelId="{4C3897F1-16AE-4427-8574-E32AA942CEAC}">
      <dgm:prSet phldrT="[Text]"/>
      <dgm:spPr/>
      <dgm:t>
        <a:bodyPr/>
        <a:lstStyle/>
        <a:p>
          <a:r>
            <a:rPr lang="en-ZA"/>
            <a:t>Policy Implementation</a:t>
          </a:r>
        </a:p>
      </dgm:t>
    </dgm:pt>
    <dgm:pt modelId="{3682809E-FE28-4A05-A8A3-89E2526DA772}" type="parTrans" cxnId="{AE04D672-FB39-44C6-9181-65257F65BEB9}">
      <dgm:prSet/>
      <dgm:spPr/>
      <dgm:t>
        <a:bodyPr/>
        <a:lstStyle/>
        <a:p>
          <a:endParaRPr lang="en-ZA"/>
        </a:p>
      </dgm:t>
    </dgm:pt>
    <dgm:pt modelId="{528DBBB8-BACC-4449-B152-AD2B532A8BCE}" type="sibTrans" cxnId="{AE04D672-FB39-44C6-9181-65257F65BEB9}">
      <dgm:prSet/>
      <dgm:spPr/>
      <dgm:t>
        <a:bodyPr/>
        <a:lstStyle/>
        <a:p>
          <a:endParaRPr lang="en-ZA"/>
        </a:p>
      </dgm:t>
    </dgm:pt>
    <dgm:pt modelId="{A77763FC-2A01-4452-B458-084F5F105BB5}">
      <dgm:prSet phldrT="[Text]"/>
      <dgm:spPr/>
      <dgm:t>
        <a:bodyPr/>
        <a:lstStyle/>
        <a:p>
          <a:r>
            <a:rPr lang="en-ZA"/>
            <a:t>Translation of policy to science</a:t>
          </a:r>
        </a:p>
      </dgm:t>
    </dgm:pt>
    <dgm:pt modelId="{7C337B91-5D5A-4A20-BA86-32C38C7F2250}" type="parTrans" cxnId="{126FA242-F372-4760-9345-F6F2B8D1D8A4}">
      <dgm:prSet/>
      <dgm:spPr/>
      <dgm:t>
        <a:bodyPr/>
        <a:lstStyle/>
        <a:p>
          <a:endParaRPr lang="en-ZA"/>
        </a:p>
      </dgm:t>
    </dgm:pt>
    <dgm:pt modelId="{AA5E9DFF-37DE-4E99-800D-8EE5136808F8}" type="sibTrans" cxnId="{126FA242-F372-4760-9345-F6F2B8D1D8A4}">
      <dgm:prSet/>
      <dgm:spPr/>
      <dgm:t>
        <a:bodyPr/>
        <a:lstStyle/>
        <a:p>
          <a:endParaRPr lang="en-ZA"/>
        </a:p>
      </dgm:t>
    </dgm:pt>
    <dgm:pt modelId="{EDBFC730-6A41-4288-B042-C020079AD65D}" type="pres">
      <dgm:prSet presAssocID="{20AE8151-0E16-45FE-85C4-85E3EA27B0DE}" presName="Name0" presStyleCnt="0">
        <dgm:presLayoutVars>
          <dgm:chMax val="1"/>
          <dgm:chPref val="1"/>
          <dgm:dir/>
          <dgm:animOne val="branch"/>
          <dgm:animLvl val="lvl"/>
        </dgm:presLayoutVars>
      </dgm:prSet>
      <dgm:spPr/>
    </dgm:pt>
    <dgm:pt modelId="{0037514E-475F-4DFB-8C9C-B04ACACC96EF}" type="pres">
      <dgm:prSet presAssocID="{725EA881-7548-4897-AA5E-118162764B11}" presName="Parent" presStyleLbl="node0" presStyleIdx="0" presStyleCnt="1">
        <dgm:presLayoutVars>
          <dgm:chMax val="6"/>
          <dgm:chPref val="6"/>
        </dgm:presLayoutVars>
      </dgm:prSet>
      <dgm:spPr/>
    </dgm:pt>
    <dgm:pt modelId="{DEC6D1E6-1582-4D1E-8BC9-1F2F4D245528}" type="pres">
      <dgm:prSet presAssocID="{FE058AEF-5832-489A-937C-69D7371C6491}" presName="Accent1" presStyleCnt="0"/>
      <dgm:spPr/>
    </dgm:pt>
    <dgm:pt modelId="{0F34F0E1-DFE6-4B17-A68B-7F99041FF02B}" type="pres">
      <dgm:prSet presAssocID="{FE058AEF-5832-489A-937C-69D7371C6491}" presName="Accent" presStyleLbl="bgShp" presStyleIdx="0" presStyleCnt="6"/>
      <dgm:spPr/>
    </dgm:pt>
    <dgm:pt modelId="{81077C95-BEC7-4336-8A3C-20EEA758F0E3}" type="pres">
      <dgm:prSet presAssocID="{FE058AEF-5832-489A-937C-69D7371C6491}" presName="Child1" presStyleLbl="node1" presStyleIdx="0" presStyleCnt="6">
        <dgm:presLayoutVars>
          <dgm:chMax val="0"/>
          <dgm:chPref val="0"/>
          <dgm:bulletEnabled val="1"/>
        </dgm:presLayoutVars>
      </dgm:prSet>
      <dgm:spPr/>
    </dgm:pt>
    <dgm:pt modelId="{BF419AE5-1374-4CA5-AA19-22DB5B28F563}" type="pres">
      <dgm:prSet presAssocID="{660018AC-3C37-457A-BC33-5E339A3F4360}" presName="Accent2" presStyleCnt="0"/>
      <dgm:spPr/>
    </dgm:pt>
    <dgm:pt modelId="{9B7F60BC-52CB-49F3-B110-7478CFF63F32}" type="pres">
      <dgm:prSet presAssocID="{660018AC-3C37-457A-BC33-5E339A3F4360}" presName="Accent" presStyleLbl="bgShp" presStyleIdx="1" presStyleCnt="6"/>
      <dgm:spPr/>
    </dgm:pt>
    <dgm:pt modelId="{22FD43CF-5C51-4D5C-8A3B-131873ED0F69}" type="pres">
      <dgm:prSet presAssocID="{660018AC-3C37-457A-BC33-5E339A3F4360}" presName="Child2" presStyleLbl="node1" presStyleIdx="1" presStyleCnt="6">
        <dgm:presLayoutVars>
          <dgm:chMax val="0"/>
          <dgm:chPref val="0"/>
          <dgm:bulletEnabled val="1"/>
        </dgm:presLayoutVars>
      </dgm:prSet>
      <dgm:spPr/>
    </dgm:pt>
    <dgm:pt modelId="{008FE766-9CEE-467B-92CD-F62833E1D738}" type="pres">
      <dgm:prSet presAssocID="{742AF72A-9096-44C3-A082-5E734E324E83}" presName="Accent3" presStyleCnt="0"/>
      <dgm:spPr/>
    </dgm:pt>
    <dgm:pt modelId="{C37414F9-3324-474A-90A1-B930F597E9D3}" type="pres">
      <dgm:prSet presAssocID="{742AF72A-9096-44C3-A082-5E734E324E83}" presName="Accent" presStyleLbl="bgShp" presStyleIdx="2" presStyleCnt="6"/>
      <dgm:spPr/>
    </dgm:pt>
    <dgm:pt modelId="{EFB591DC-DBC9-432D-8823-9A00A7E4E982}" type="pres">
      <dgm:prSet presAssocID="{742AF72A-9096-44C3-A082-5E734E324E83}" presName="Child3" presStyleLbl="node1" presStyleIdx="2" presStyleCnt="6">
        <dgm:presLayoutVars>
          <dgm:chMax val="0"/>
          <dgm:chPref val="0"/>
          <dgm:bulletEnabled val="1"/>
        </dgm:presLayoutVars>
      </dgm:prSet>
      <dgm:spPr/>
    </dgm:pt>
    <dgm:pt modelId="{19554D97-6EC8-41CA-AB7A-259979B27B94}" type="pres">
      <dgm:prSet presAssocID="{867F9234-9336-47F3-8AC5-7950B8AE9516}" presName="Accent4" presStyleCnt="0"/>
      <dgm:spPr/>
    </dgm:pt>
    <dgm:pt modelId="{9ED3507B-5FDF-46FD-AB8A-030433845703}" type="pres">
      <dgm:prSet presAssocID="{867F9234-9336-47F3-8AC5-7950B8AE9516}" presName="Accent" presStyleLbl="bgShp" presStyleIdx="3" presStyleCnt="6"/>
      <dgm:spPr/>
    </dgm:pt>
    <dgm:pt modelId="{D9858A33-5A46-4D86-A63E-57723133AD06}" type="pres">
      <dgm:prSet presAssocID="{867F9234-9336-47F3-8AC5-7950B8AE9516}" presName="Child4" presStyleLbl="node1" presStyleIdx="3" presStyleCnt="6">
        <dgm:presLayoutVars>
          <dgm:chMax val="0"/>
          <dgm:chPref val="0"/>
          <dgm:bulletEnabled val="1"/>
        </dgm:presLayoutVars>
      </dgm:prSet>
      <dgm:spPr/>
    </dgm:pt>
    <dgm:pt modelId="{2621AE2D-8540-41CC-97BF-8E5ACAA88CDA}" type="pres">
      <dgm:prSet presAssocID="{4C3897F1-16AE-4427-8574-E32AA942CEAC}" presName="Accent5" presStyleCnt="0"/>
      <dgm:spPr/>
    </dgm:pt>
    <dgm:pt modelId="{110B4E0E-8074-4AC1-9B0B-9EBE1A91A42A}" type="pres">
      <dgm:prSet presAssocID="{4C3897F1-16AE-4427-8574-E32AA942CEAC}" presName="Accent" presStyleLbl="bgShp" presStyleIdx="4" presStyleCnt="6"/>
      <dgm:spPr/>
    </dgm:pt>
    <dgm:pt modelId="{469BBE6B-9D85-4274-B4DC-FE84F634E8A8}" type="pres">
      <dgm:prSet presAssocID="{4C3897F1-16AE-4427-8574-E32AA942CEAC}" presName="Child5" presStyleLbl="node1" presStyleIdx="4" presStyleCnt="6">
        <dgm:presLayoutVars>
          <dgm:chMax val="0"/>
          <dgm:chPref val="0"/>
          <dgm:bulletEnabled val="1"/>
        </dgm:presLayoutVars>
      </dgm:prSet>
      <dgm:spPr/>
    </dgm:pt>
    <dgm:pt modelId="{012CCFD5-E73B-4922-82B3-3A32958A4730}" type="pres">
      <dgm:prSet presAssocID="{A77763FC-2A01-4452-B458-084F5F105BB5}" presName="Accent6" presStyleCnt="0"/>
      <dgm:spPr/>
    </dgm:pt>
    <dgm:pt modelId="{3A136B14-EE12-4CEF-94FD-E41490F9B64F}" type="pres">
      <dgm:prSet presAssocID="{A77763FC-2A01-4452-B458-084F5F105BB5}" presName="Accent" presStyleLbl="bgShp" presStyleIdx="5" presStyleCnt="6"/>
      <dgm:spPr/>
    </dgm:pt>
    <dgm:pt modelId="{E96B3076-2B0A-46B5-8266-EBA241D719B6}" type="pres">
      <dgm:prSet presAssocID="{A77763FC-2A01-4452-B458-084F5F105BB5}" presName="Child6" presStyleLbl="node1" presStyleIdx="5" presStyleCnt="6">
        <dgm:presLayoutVars>
          <dgm:chMax val="0"/>
          <dgm:chPref val="0"/>
          <dgm:bulletEnabled val="1"/>
        </dgm:presLayoutVars>
      </dgm:prSet>
      <dgm:spPr/>
    </dgm:pt>
  </dgm:ptLst>
  <dgm:cxnLst>
    <dgm:cxn modelId="{A381E00C-6201-4ABE-88D3-E1BE6DBC060D}" srcId="{725EA881-7548-4897-AA5E-118162764B11}" destId="{660018AC-3C37-457A-BC33-5E339A3F4360}" srcOrd="1" destOrd="0" parTransId="{46EE1A4F-40F2-48CE-9387-55488222E58C}" sibTransId="{C1F2C4A5-C62B-4DAC-9632-E963B5451B79}"/>
    <dgm:cxn modelId="{AE125923-E3A2-4457-9F7E-5F1874D8C5B4}" type="presOf" srcId="{742AF72A-9096-44C3-A082-5E734E324E83}" destId="{EFB591DC-DBC9-432D-8823-9A00A7E4E982}" srcOrd="0" destOrd="0" presId="urn:microsoft.com/office/officeart/2011/layout/HexagonRadial"/>
    <dgm:cxn modelId="{6FE4B55C-8AFD-42B3-97F8-7F0ACF779243}" type="presOf" srcId="{FE058AEF-5832-489A-937C-69D7371C6491}" destId="{81077C95-BEC7-4336-8A3C-20EEA758F0E3}" srcOrd="0" destOrd="0" presId="urn:microsoft.com/office/officeart/2011/layout/HexagonRadial"/>
    <dgm:cxn modelId="{126FA242-F372-4760-9345-F6F2B8D1D8A4}" srcId="{725EA881-7548-4897-AA5E-118162764B11}" destId="{A77763FC-2A01-4452-B458-084F5F105BB5}" srcOrd="5" destOrd="0" parTransId="{7C337B91-5D5A-4A20-BA86-32C38C7F2250}" sibTransId="{AA5E9DFF-37DE-4E99-800D-8EE5136808F8}"/>
    <dgm:cxn modelId="{7CE4EB69-F94D-4DB2-B3B3-5733F4B22EB8}" type="presOf" srcId="{725EA881-7548-4897-AA5E-118162764B11}" destId="{0037514E-475F-4DFB-8C9C-B04ACACC96EF}" srcOrd="0" destOrd="0" presId="urn:microsoft.com/office/officeart/2011/layout/HexagonRadial"/>
    <dgm:cxn modelId="{AE04D672-FB39-44C6-9181-65257F65BEB9}" srcId="{725EA881-7548-4897-AA5E-118162764B11}" destId="{4C3897F1-16AE-4427-8574-E32AA942CEAC}" srcOrd="4" destOrd="0" parTransId="{3682809E-FE28-4A05-A8A3-89E2526DA772}" sibTransId="{528DBBB8-BACC-4449-B152-AD2B532A8BCE}"/>
    <dgm:cxn modelId="{05608977-E9A3-49BD-A07B-698154892CC7}" type="presOf" srcId="{867F9234-9336-47F3-8AC5-7950B8AE9516}" destId="{D9858A33-5A46-4D86-A63E-57723133AD06}" srcOrd="0" destOrd="0" presId="urn:microsoft.com/office/officeart/2011/layout/HexagonRadial"/>
    <dgm:cxn modelId="{3CE5C97F-2957-4398-B2AD-E370668E7E9F}" type="presOf" srcId="{A77763FC-2A01-4452-B458-084F5F105BB5}" destId="{E96B3076-2B0A-46B5-8266-EBA241D719B6}" srcOrd="0" destOrd="0" presId="urn:microsoft.com/office/officeart/2011/layout/HexagonRadial"/>
    <dgm:cxn modelId="{41D44C8C-136E-4841-AC26-47F114DB707D}" srcId="{725EA881-7548-4897-AA5E-118162764B11}" destId="{742AF72A-9096-44C3-A082-5E734E324E83}" srcOrd="2" destOrd="0" parTransId="{CBAE2C55-9155-4525-B675-C3698FA716CC}" sibTransId="{463A2990-9AF5-4B39-99F5-6729B1E331E2}"/>
    <dgm:cxn modelId="{BABCF897-9658-435C-9132-AEEAC077C350}" srcId="{725EA881-7548-4897-AA5E-118162764B11}" destId="{FE058AEF-5832-489A-937C-69D7371C6491}" srcOrd="0" destOrd="0" parTransId="{8403A4D8-0D7F-4878-9019-B3AFDC66C6B1}" sibTransId="{BA46C44F-5874-4401-9563-644B8B938A78}"/>
    <dgm:cxn modelId="{9CAEC3A1-CD54-4022-B4D7-0E9AF51B1E1B}" srcId="{725EA881-7548-4897-AA5E-118162764B11}" destId="{867F9234-9336-47F3-8AC5-7950B8AE9516}" srcOrd="3" destOrd="0" parTransId="{3A50348B-ABE7-4065-A45C-84A3476EF203}" sibTransId="{93E360E9-EC48-461D-8BDB-188AA41F9EC8}"/>
    <dgm:cxn modelId="{72216FA8-A494-4793-969D-29A720C128E1}" type="presOf" srcId="{4C3897F1-16AE-4427-8574-E32AA942CEAC}" destId="{469BBE6B-9D85-4274-B4DC-FE84F634E8A8}" srcOrd="0" destOrd="0" presId="urn:microsoft.com/office/officeart/2011/layout/HexagonRadial"/>
    <dgm:cxn modelId="{3DBE0EBB-1CC7-4FB2-AD68-33845DFD174A}" type="presOf" srcId="{20AE8151-0E16-45FE-85C4-85E3EA27B0DE}" destId="{EDBFC730-6A41-4288-B042-C020079AD65D}" srcOrd="0" destOrd="0" presId="urn:microsoft.com/office/officeart/2011/layout/HexagonRadial"/>
    <dgm:cxn modelId="{520D7EC8-24B4-44EB-A38A-6548956E2C5C}" srcId="{20AE8151-0E16-45FE-85C4-85E3EA27B0DE}" destId="{725EA881-7548-4897-AA5E-118162764B11}" srcOrd="0" destOrd="0" parTransId="{A35E01DE-B488-4BF3-AB7B-46CECB2CC243}" sibTransId="{26CB3309-A608-4D5D-904F-251437D2AA02}"/>
    <dgm:cxn modelId="{671EAFED-6B62-4A8D-8B70-F226CEA7CFCA}" type="presOf" srcId="{660018AC-3C37-457A-BC33-5E339A3F4360}" destId="{22FD43CF-5C51-4D5C-8A3B-131873ED0F69}" srcOrd="0" destOrd="0" presId="urn:microsoft.com/office/officeart/2011/layout/HexagonRadial"/>
    <dgm:cxn modelId="{528F47AF-4316-4723-85D2-B8408AB6EB25}" type="presParOf" srcId="{EDBFC730-6A41-4288-B042-C020079AD65D}" destId="{0037514E-475F-4DFB-8C9C-B04ACACC96EF}" srcOrd="0" destOrd="0" presId="urn:microsoft.com/office/officeart/2011/layout/HexagonRadial"/>
    <dgm:cxn modelId="{E1E983DE-788B-4070-8691-DB89F7B7A19C}" type="presParOf" srcId="{EDBFC730-6A41-4288-B042-C020079AD65D}" destId="{DEC6D1E6-1582-4D1E-8BC9-1F2F4D245528}" srcOrd="1" destOrd="0" presId="urn:microsoft.com/office/officeart/2011/layout/HexagonRadial"/>
    <dgm:cxn modelId="{FDE30F0D-6B35-4569-9644-674C8F781C28}" type="presParOf" srcId="{DEC6D1E6-1582-4D1E-8BC9-1F2F4D245528}" destId="{0F34F0E1-DFE6-4B17-A68B-7F99041FF02B}" srcOrd="0" destOrd="0" presId="urn:microsoft.com/office/officeart/2011/layout/HexagonRadial"/>
    <dgm:cxn modelId="{7D798980-45D8-4288-8770-18568223553B}" type="presParOf" srcId="{EDBFC730-6A41-4288-B042-C020079AD65D}" destId="{81077C95-BEC7-4336-8A3C-20EEA758F0E3}" srcOrd="2" destOrd="0" presId="urn:microsoft.com/office/officeart/2011/layout/HexagonRadial"/>
    <dgm:cxn modelId="{2934D67E-E358-4E27-8412-4E9E9206BB80}" type="presParOf" srcId="{EDBFC730-6A41-4288-B042-C020079AD65D}" destId="{BF419AE5-1374-4CA5-AA19-22DB5B28F563}" srcOrd="3" destOrd="0" presId="urn:microsoft.com/office/officeart/2011/layout/HexagonRadial"/>
    <dgm:cxn modelId="{42F67F59-3CB4-4EC2-B2A3-B5D029DA9640}" type="presParOf" srcId="{BF419AE5-1374-4CA5-AA19-22DB5B28F563}" destId="{9B7F60BC-52CB-49F3-B110-7478CFF63F32}" srcOrd="0" destOrd="0" presId="urn:microsoft.com/office/officeart/2011/layout/HexagonRadial"/>
    <dgm:cxn modelId="{005B2B9E-8B1E-41C2-9A58-E18DF38478DC}" type="presParOf" srcId="{EDBFC730-6A41-4288-B042-C020079AD65D}" destId="{22FD43CF-5C51-4D5C-8A3B-131873ED0F69}" srcOrd="4" destOrd="0" presId="urn:microsoft.com/office/officeart/2011/layout/HexagonRadial"/>
    <dgm:cxn modelId="{39B9670A-E583-4487-A03B-3FAEBDDD5F5F}" type="presParOf" srcId="{EDBFC730-6A41-4288-B042-C020079AD65D}" destId="{008FE766-9CEE-467B-92CD-F62833E1D738}" srcOrd="5" destOrd="0" presId="urn:microsoft.com/office/officeart/2011/layout/HexagonRadial"/>
    <dgm:cxn modelId="{1668D6C6-187A-41FF-9906-061D23007726}" type="presParOf" srcId="{008FE766-9CEE-467B-92CD-F62833E1D738}" destId="{C37414F9-3324-474A-90A1-B930F597E9D3}" srcOrd="0" destOrd="0" presId="urn:microsoft.com/office/officeart/2011/layout/HexagonRadial"/>
    <dgm:cxn modelId="{98F3A446-518B-416B-A9E5-1F66D22E2667}" type="presParOf" srcId="{EDBFC730-6A41-4288-B042-C020079AD65D}" destId="{EFB591DC-DBC9-432D-8823-9A00A7E4E982}" srcOrd="6" destOrd="0" presId="urn:microsoft.com/office/officeart/2011/layout/HexagonRadial"/>
    <dgm:cxn modelId="{27C83C6E-50B8-4AF0-B7B9-40F5408773D8}" type="presParOf" srcId="{EDBFC730-6A41-4288-B042-C020079AD65D}" destId="{19554D97-6EC8-41CA-AB7A-259979B27B94}" srcOrd="7" destOrd="0" presId="urn:microsoft.com/office/officeart/2011/layout/HexagonRadial"/>
    <dgm:cxn modelId="{7397B490-A26D-4580-8C59-DACBDC2CA118}" type="presParOf" srcId="{19554D97-6EC8-41CA-AB7A-259979B27B94}" destId="{9ED3507B-5FDF-46FD-AB8A-030433845703}" srcOrd="0" destOrd="0" presId="urn:microsoft.com/office/officeart/2011/layout/HexagonRadial"/>
    <dgm:cxn modelId="{4FCCD6C8-F058-49E3-B554-EFAE75242D63}" type="presParOf" srcId="{EDBFC730-6A41-4288-B042-C020079AD65D}" destId="{D9858A33-5A46-4D86-A63E-57723133AD06}" srcOrd="8" destOrd="0" presId="urn:microsoft.com/office/officeart/2011/layout/HexagonRadial"/>
    <dgm:cxn modelId="{0149B9C7-3FCF-4B1B-8778-CCA7B4AD3307}" type="presParOf" srcId="{EDBFC730-6A41-4288-B042-C020079AD65D}" destId="{2621AE2D-8540-41CC-97BF-8E5ACAA88CDA}" srcOrd="9" destOrd="0" presId="urn:microsoft.com/office/officeart/2011/layout/HexagonRadial"/>
    <dgm:cxn modelId="{30146451-3AEA-464F-99B2-2ECC4FB98CD7}" type="presParOf" srcId="{2621AE2D-8540-41CC-97BF-8E5ACAA88CDA}" destId="{110B4E0E-8074-4AC1-9B0B-9EBE1A91A42A}" srcOrd="0" destOrd="0" presId="urn:microsoft.com/office/officeart/2011/layout/HexagonRadial"/>
    <dgm:cxn modelId="{849337ED-6FE6-479C-B3B4-1B552C3F17A4}" type="presParOf" srcId="{EDBFC730-6A41-4288-B042-C020079AD65D}" destId="{469BBE6B-9D85-4274-B4DC-FE84F634E8A8}" srcOrd="10" destOrd="0" presId="urn:microsoft.com/office/officeart/2011/layout/HexagonRadial"/>
    <dgm:cxn modelId="{FAF4B143-4AD3-4306-A101-D9D2C6B94466}" type="presParOf" srcId="{EDBFC730-6A41-4288-B042-C020079AD65D}" destId="{012CCFD5-E73B-4922-82B3-3A32958A4730}" srcOrd="11" destOrd="0" presId="urn:microsoft.com/office/officeart/2011/layout/HexagonRadial"/>
    <dgm:cxn modelId="{10FB5BBA-843F-49B5-942C-C460B64BB9E8}" type="presParOf" srcId="{012CCFD5-E73B-4922-82B3-3A32958A4730}" destId="{3A136B14-EE12-4CEF-94FD-E41490F9B64F}" srcOrd="0" destOrd="0" presId="urn:microsoft.com/office/officeart/2011/layout/HexagonRadial"/>
    <dgm:cxn modelId="{C2580840-3A8D-4E35-B601-7035E130FF19}" type="presParOf" srcId="{EDBFC730-6A41-4288-B042-C020079AD65D}" destId="{E96B3076-2B0A-46B5-8266-EBA241D719B6}" srcOrd="12" destOrd="0" presId="urn:microsoft.com/office/officeart/2011/layout/HexagonRadial"/>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E38B65-E4CF-4B46-B009-16D436F56337}">
      <dsp:nvSpPr>
        <dsp:cNvPr id="0" name=""/>
        <dsp:cNvSpPr/>
      </dsp:nvSpPr>
      <dsp:spPr>
        <a:xfrm>
          <a:off x="742950" y="698007"/>
          <a:ext cx="2400300" cy="2400300"/>
        </a:xfrm>
        <a:prstGeom prst="ellipse">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9B8673C-6076-4625-BB3A-ECD7A9E256A5}">
      <dsp:nvSpPr>
        <dsp:cNvPr id="0" name=""/>
        <dsp:cNvSpPr/>
      </dsp:nvSpPr>
      <dsp:spPr>
        <a:xfrm>
          <a:off x="1009583" y="964640"/>
          <a:ext cx="1867033" cy="1867033"/>
        </a:xfrm>
        <a:prstGeom prst="ellipse">
          <a:avLst/>
        </a:prstGeom>
        <a:solidFill>
          <a:schemeClr val="accent5">
            <a:hueOff val="-5068907"/>
            <a:satOff val="-13064"/>
            <a:lumOff val="-88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B218F71-A51F-4311-AED0-23DA7D2D67CB}">
      <dsp:nvSpPr>
        <dsp:cNvPr id="0" name=""/>
        <dsp:cNvSpPr/>
      </dsp:nvSpPr>
      <dsp:spPr>
        <a:xfrm>
          <a:off x="1276216" y="1231273"/>
          <a:ext cx="1333766" cy="1333766"/>
        </a:xfrm>
        <a:prstGeom prst="ellipse">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D2EF3BC-9BD0-4388-BAC5-AF1DF7C1A0AC}">
      <dsp:nvSpPr>
        <dsp:cNvPr id="0" name=""/>
        <dsp:cNvSpPr/>
      </dsp:nvSpPr>
      <dsp:spPr>
        <a:xfrm>
          <a:off x="1543050" y="1498107"/>
          <a:ext cx="800100" cy="800100"/>
        </a:xfrm>
        <a:prstGeom prst="ellipse">
          <a:avLst/>
        </a:prstGeom>
        <a:solidFill>
          <a:schemeClr val="accent5">
            <a:hueOff val="-1689636"/>
            <a:satOff val="-4355"/>
            <a:lumOff val="-29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E21F1C6-4507-4C10-AED7-6F1A95C2F712}">
      <dsp:nvSpPr>
        <dsp:cNvPr id="0" name=""/>
        <dsp:cNvSpPr/>
      </dsp:nvSpPr>
      <dsp:spPr>
        <a:xfrm>
          <a:off x="1809683" y="1764740"/>
          <a:ext cx="266833" cy="266833"/>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814A507-2960-4B50-96CA-A718A2FF8160}">
      <dsp:nvSpPr>
        <dsp:cNvPr id="0" name=""/>
        <dsp:cNvSpPr/>
      </dsp:nvSpPr>
      <dsp:spPr>
        <a:xfrm>
          <a:off x="3543300" y="102092"/>
          <a:ext cx="1200150" cy="4237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11430" rIns="11430" bIns="11430" numCol="1" spcCol="1270" anchor="ctr" anchorCtr="0">
          <a:noAutofit/>
        </a:bodyPr>
        <a:lstStyle/>
        <a:p>
          <a:pPr marL="0" lvl="0" indent="0" algn="l" defTabSz="400050">
            <a:lnSpc>
              <a:spcPct val="90000"/>
            </a:lnSpc>
            <a:spcBef>
              <a:spcPct val="0"/>
            </a:spcBef>
            <a:spcAft>
              <a:spcPct val="35000"/>
            </a:spcAft>
            <a:buNone/>
          </a:pPr>
          <a:r>
            <a:rPr lang="en-ZA" sz="900" kern="1200"/>
            <a:t>Promotion of Self Care</a:t>
          </a:r>
        </a:p>
      </dsp:txBody>
      <dsp:txXfrm>
        <a:off x="3543300" y="102092"/>
        <a:ext cx="1200150" cy="423732"/>
      </dsp:txXfrm>
    </dsp:sp>
    <dsp:sp modelId="{8C4AA1EF-BB4B-4F5D-A56E-981166F99221}">
      <dsp:nvSpPr>
        <dsp:cNvPr id="0" name=""/>
        <dsp:cNvSpPr/>
      </dsp:nvSpPr>
      <dsp:spPr>
        <a:xfrm>
          <a:off x="3243262" y="313959"/>
          <a:ext cx="300037" cy="0"/>
        </a:xfrm>
        <a:prstGeom prst="line">
          <a:avLst/>
        </a:prstGeom>
        <a:solidFill>
          <a:schemeClr val="accent5">
            <a:hueOff val="0"/>
            <a:satOff val="0"/>
            <a:lumOff val="0"/>
            <a:alphaOff val="0"/>
          </a:schemeClr>
        </a:solidFill>
        <a:ln w="12700" cap="flat" cmpd="sng" algn="ctr">
          <a:solidFill>
            <a:schemeClr val="accent5">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6B37963-77B2-49B5-AE7F-F6125A9D90C0}">
      <dsp:nvSpPr>
        <dsp:cNvPr id="0" name=""/>
        <dsp:cNvSpPr/>
      </dsp:nvSpPr>
      <dsp:spPr>
        <a:xfrm rot="5400000">
          <a:off x="1800082" y="456977"/>
          <a:ext cx="1584198" cy="1298162"/>
        </a:xfrm>
        <a:prstGeom prst="line">
          <a:avLst/>
        </a:prstGeom>
        <a:solidFill>
          <a:schemeClr val="accent5">
            <a:hueOff val="0"/>
            <a:satOff val="0"/>
            <a:lumOff val="0"/>
            <a:alphaOff val="0"/>
          </a:schemeClr>
        </a:solidFill>
        <a:ln w="12700" cap="flat" cmpd="sng" algn="ctr">
          <a:solidFill>
            <a:schemeClr val="accent5">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F1A3CA4-A51D-4081-B8FC-458CBC047212}">
      <dsp:nvSpPr>
        <dsp:cNvPr id="0" name=""/>
        <dsp:cNvSpPr/>
      </dsp:nvSpPr>
      <dsp:spPr>
        <a:xfrm>
          <a:off x="3543300" y="550148"/>
          <a:ext cx="1200150" cy="4237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11430" rIns="11430" bIns="11430" numCol="1" spcCol="1270" anchor="ctr" anchorCtr="0">
          <a:noAutofit/>
        </a:bodyPr>
        <a:lstStyle/>
        <a:p>
          <a:pPr marL="0" lvl="0" indent="0" algn="l" defTabSz="400050">
            <a:lnSpc>
              <a:spcPct val="90000"/>
            </a:lnSpc>
            <a:spcBef>
              <a:spcPct val="0"/>
            </a:spcBef>
            <a:spcAft>
              <a:spcPct val="35000"/>
            </a:spcAft>
            <a:buNone/>
          </a:pPr>
          <a:r>
            <a:rPr lang="en-ZA" sz="900" kern="1200">
              <a:solidFill>
                <a:sysClr val="windowText" lastClr="000000"/>
              </a:solidFill>
            </a:rPr>
            <a:t>Management of occupational exposure</a:t>
          </a:r>
        </a:p>
      </dsp:txBody>
      <dsp:txXfrm>
        <a:off x="3543300" y="550148"/>
        <a:ext cx="1200150" cy="423732"/>
      </dsp:txXfrm>
    </dsp:sp>
    <dsp:sp modelId="{DBFEA39D-6CB3-46B3-ABB4-F358B7868545}">
      <dsp:nvSpPr>
        <dsp:cNvPr id="0" name=""/>
        <dsp:cNvSpPr/>
      </dsp:nvSpPr>
      <dsp:spPr>
        <a:xfrm>
          <a:off x="3243262" y="762015"/>
          <a:ext cx="300037" cy="0"/>
        </a:xfrm>
        <a:prstGeom prst="line">
          <a:avLst/>
        </a:prstGeom>
        <a:solidFill>
          <a:schemeClr val="accent5">
            <a:hueOff val="0"/>
            <a:satOff val="0"/>
            <a:lumOff val="0"/>
            <a:alphaOff val="0"/>
          </a:schemeClr>
        </a:solidFill>
        <a:ln w="12700" cap="flat" cmpd="sng" algn="ctr">
          <a:solidFill>
            <a:schemeClr val="accent5">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52993C2-78C8-4114-BA78-8C641243F587}">
      <dsp:nvSpPr>
        <dsp:cNvPr id="0" name=""/>
        <dsp:cNvSpPr/>
      </dsp:nvSpPr>
      <dsp:spPr>
        <a:xfrm rot="5400000">
          <a:off x="2032871" y="870988"/>
          <a:ext cx="1319044" cy="1100137"/>
        </a:xfrm>
        <a:prstGeom prst="line">
          <a:avLst/>
        </a:prstGeom>
        <a:solidFill>
          <a:schemeClr val="accent5">
            <a:hueOff val="0"/>
            <a:satOff val="0"/>
            <a:lumOff val="0"/>
            <a:alphaOff val="0"/>
          </a:schemeClr>
        </a:solidFill>
        <a:ln w="12700" cap="flat" cmpd="sng" algn="ctr">
          <a:solidFill>
            <a:schemeClr val="accent5">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C8106E6-7648-4FDC-A05E-5FB6D13DCB30}">
      <dsp:nvSpPr>
        <dsp:cNvPr id="0" name=""/>
        <dsp:cNvSpPr/>
      </dsp:nvSpPr>
      <dsp:spPr>
        <a:xfrm>
          <a:off x="3543300" y="998204"/>
          <a:ext cx="1200150" cy="4237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11430" rIns="11430" bIns="11430" numCol="1" spcCol="1270" anchor="ctr" anchorCtr="0">
          <a:noAutofit/>
        </a:bodyPr>
        <a:lstStyle/>
        <a:p>
          <a:pPr marL="0" lvl="0" indent="0" algn="l" defTabSz="400050">
            <a:lnSpc>
              <a:spcPct val="90000"/>
            </a:lnSpc>
            <a:spcBef>
              <a:spcPct val="0"/>
            </a:spcBef>
            <a:spcAft>
              <a:spcPct val="35000"/>
            </a:spcAft>
            <a:buNone/>
          </a:pPr>
          <a:r>
            <a:rPr lang="en-ZA" sz="900" kern="1200"/>
            <a:t>Patient and Community Awareness</a:t>
          </a:r>
        </a:p>
      </dsp:txBody>
      <dsp:txXfrm>
        <a:off x="3543300" y="998204"/>
        <a:ext cx="1200150" cy="423732"/>
      </dsp:txXfrm>
    </dsp:sp>
    <dsp:sp modelId="{ACB5EF03-0DB6-4096-AD4F-5E3CB0D8AC92}">
      <dsp:nvSpPr>
        <dsp:cNvPr id="0" name=""/>
        <dsp:cNvSpPr/>
      </dsp:nvSpPr>
      <dsp:spPr>
        <a:xfrm>
          <a:off x="3243262" y="1210071"/>
          <a:ext cx="300037" cy="0"/>
        </a:xfrm>
        <a:prstGeom prst="line">
          <a:avLst/>
        </a:prstGeom>
        <a:solidFill>
          <a:schemeClr val="accent5">
            <a:hueOff val="0"/>
            <a:satOff val="0"/>
            <a:lumOff val="0"/>
            <a:alphaOff val="0"/>
          </a:schemeClr>
        </a:solidFill>
        <a:ln w="12700" cap="flat" cmpd="sng" algn="ctr">
          <a:solidFill>
            <a:schemeClr val="accent5">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484333B-C6AE-47C0-8CFB-0C3FD0D228EF}">
      <dsp:nvSpPr>
        <dsp:cNvPr id="0" name=""/>
        <dsp:cNvSpPr/>
      </dsp:nvSpPr>
      <dsp:spPr>
        <a:xfrm rot="5400000">
          <a:off x="2261139" y="1268078"/>
          <a:ext cx="1040130" cy="924115"/>
        </a:xfrm>
        <a:prstGeom prst="line">
          <a:avLst/>
        </a:prstGeom>
        <a:solidFill>
          <a:schemeClr val="accent5">
            <a:hueOff val="0"/>
            <a:satOff val="0"/>
            <a:lumOff val="0"/>
            <a:alphaOff val="0"/>
          </a:schemeClr>
        </a:solidFill>
        <a:ln w="12700" cap="flat" cmpd="sng" algn="ctr">
          <a:solidFill>
            <a:schemeClr val="accent5">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E5CBDF5-08D2-4CA9-B6D8-A3C1E4E6F4F8}">
      <dsp:nvSpPr>
        <dsp:cNvPr id="0" name=""/>
        <dsp:cNvSpPr/>
      </dsp:nvSpPr>
      <dsp:spPr>
        <a:xfrm>
          <a:off x="3543300" y="1436659"/>
          <a:ext cx="1200150" cy="4237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11430" rIns="11430" bIns="11430" numCol="1" spcCol="1270" anchor="ctr" anchorCtr="0">
          <a:noAutofit/>
        </a:bodyPr>
        <a:lstStyle/>
        <a:p>
          <a:pPr marL="0" lvl="0" indent="0" algn="l" defTabSz="400050">
            <a:lnSpc>
              <a:spcPct val="90000"/>
            </a:lnSpc>
            <a:spcBef>
              <a:spcPct val="0"/>
            </a:spcBef>
            <a:spcAft>
              <a:spcPct val="35000"/>
            </a:spcAft>
            <a:buNone/>
          </a:pPr>
          <a:r>
            <a:rPr lang="en-ZA" sz="900" kern="1200"/>
            <a:t>Health Systems Preparedness</a:t>
          </a:r>
        </a:p>
      </dsp:txBody>
      <dsp:txXfrm>
        <a:off x="3543300" y="1436659"/>
        <a:ext cx="1200150" cy="423732"/>
      </dsp:txXfrm>
    </dsp:sp>
    <dsp:sp modelId="{4CA3F94F-13CB-4475-B0FF-331D4C7A0866}">
      <dsp:nvSpPr>
        <dsp:cNvPr id="0" name=""/>
        <dsp:cNvSpPr/>
      </dsp:nvSpPr>
      <dsp:spPr>
        <a:xfrm>
          <a:off x="3243262" y="1648526"/>
          <a:ext cx="300037" cy="0"/>
        </a:xfrm>
        <a:prstGeom prst="line">
          <a:avLst/>
        </a:prstGeom>
        <a:solidFill>
          <a:schemeClr val="accent5">
            <a:hueOff val="0"/>
            <a:satOff val="0"/>
            <a:lumOff val="0"/>
            <a:alphaOff val="0"/>
          </a:schemeClr>
        </a:solidFill>
        <a:ln w="12700" cap="flat" cmpd="sng" algn="ctr">
          <a:solidFill>
            <a:schemeClr val="accent5">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AB979F0-A155-43C3-9868-152150EE52CD}">
      <dsp:nvSpPr>
        <dsp:cNvPr id="0" name=""/>
        <dsp:cNvSpPr/>
      </dsp:nvSpPr>
      <dsp:spPr>
        <a:xfrm rot="5400000">
          <a:off x="2488368" y="1687330"/>
          <a:ext cx="793699" cy="716089"/>
        </a:xfrm>
        <a:prstGeom prst="line">
          <a:avLst/>
        </a:prstGeom>
        <a:solidFill>
          <a:schemeClr val="accent5">
            <a:hueOff val="0"/>
            <a:satOff val="0"/>
            <a:lumOff val="0"/>
            <a:alphaOff val="0"/>
          </a:schemeClr>
        </a:solidFill>
        <a:ln w="12700" cap="flat" cmpd="sng" algn="ctr">
          <a:solidFill>
            <a:schemeClr val="accent5">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8C60C54-5845-47E4-8E79-F155A4FAA33F}">
      <dsp:nvSpPr>
        <dsp:cNvPr id="0" name=""/>
        <dsp:cNvSpPr/>
      </dsp:nvSpPr>
      <dsp:spPr>
        <a:xfrm>
          <a:off x="3543300" y="1862312"/>
          <a:ext cx="1200150" cy="4237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11430" rIns="11430" bIns="11430" numCol="1" spcCol="1270" anchor="ctr" anchorCtr="0">
          <a:noAutofit/>
        </a:bodyPr>
        <a:lstStyle/>
        <a:p>
          <a:pPr marL="0" lvl="0" indent="0" algn="l" defTabSz="400050">
            <a:lnSpc>
              <a:spcPct val="90000"/>
            </a:lnSpc>
            <a:spcBef>
              <a:spcPct val="0"/>
            </a:spcBef>
            <a:spcAft>
              <a:spcPct val="35000"/>
            </a:spcAft>
            <a:buNone/>
          </a:pPr>
          <a:r>
            <a:rPr lang="en-ZA" sz="900" kern="1200"/>
            <a:t>Climate and Health Advocacy and Policy Advancement</a:t>
          </a:r>
        </a:p>
      </dsp:txBody>
      <dsp:txXfrm>
        <a:off x="3543300" y="1862312"/>
        <a:ext cx="1200150" cy="423732"/>
      </dsp:txXfrm>
    </dsp:sp>
    <dsp:sp modelId="{2FFC4008-3F33-4B66-8EFE-78EA3B5B9BC0}">
      <dsp:nvSpPr>
        <dsp:cNvPr id="0" name=""/>
        <dsp:cNvSpPr/>
      </dsp:nvSpPr>
      <dsp:spPr>
        <a:xfrm>
          <a:off x="3243262" y="2074179"/>
          <a:ext cx="300037" cy="0"/>
        </a:xfrm>
        <a:prstGeom prst="line">
          <a:avLst/>
        </a:prstGeom>
        <a:solidFill>
          <a:schemeClr val="accent5">
            <a:hueOff val="0"/>
            <a:satOff val="0"/>
            <a:lumOff val="0"/>
            <a:alphaOff val="0"/>
          </a:schemeClr>
        </a:solidFill>
        <a:ln w="12700" cap="flat" cmpd="sng" algn="ctr">
          <a:solidFill>
            <a:schemeClr val="accent5">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DC30588-4264-4682-BBB4-7637FD12E635}">
      <dsp:nvSpPr>
        <dsp:cNvPr id="0" name=""/>
        <dsp:cNvSpPr/>
      </dsp:nvSpPr>
      <dsp:spPr>
        <a:xfrm rot="5400000">
          <a:off x="2703195" y="2094181"/>
          <a:ext cx="560070" cy="520065"/>
        </a:xfrm>
        <a:prstGeom prst="line">
          <a:avLst/>
        </a:prstGeom>
        <a:solidFill>
          <a:schemeClr val="accent5">
            <a:hueOff val="0"/>
            <a:satOff val="0"/>
            <a:lumOff val="0"/>
            <a:alphaOff val="0"/>
          </a:schemeClr>
        </a:solidFill>
        <a:ln w="12700" cap="flat" cmpd="sng" algn="ctr">
          <a:solidFill>
            <a:schemeClr val="accent5">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37514E-475F-4DFB-8C9C-B04ACACC96EF}">
      <dsp:nvSpPr>
        <dsp:cNvPr id="0" name=""/>
        <dsp:cNvSpPr/>
      </dsp:nvSpPr>
      <dsp:spPr>
        <a:xfrm>
          <a:off x="2086903" y="1032449"/>
          <a:ext cx="1312287" cy="1135181"/>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ZA" sz="800" kern="1200"/>
            <a:t>Policy Advancement</a:t>
          </a:r>
        </a:p>
      </dsp:txBody>
      <dsp:txXfrm>
        <a:off x="2304367" y="1220564"/>
        <a:ext cx="877359" cy="758951"/>
      </dsp:txXfrm>
    </dsp:sp>
    <dsp:sp modelId="{9B7F60BC-52CB-49F3-B110-7478CFF63F32}">
      <dsp:nvSpPr>
        <dsp:cNvPr id="0" name=""/>
        <dsp:cNvSpPr/>
      </dsp:nvSpPr>
      <dsp:spPr>
        <a:xfrm>
          <a:off x="2908647" y="489341"/>
          <a:ext cx="495122" cy="426613"/>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1077C95-BEC7-4336-8A3C-20EEA758F0E3}">
      <dsp:nvSpPr>
        <dsp:cNvPr id="0" name=""/>
        <dsp:cNvSpPr/>
      </dsp:nvSpPr>
      <dsp:spPr>
        <a:xfrm>
          <a:off x="2207784" y="0"/>
          <a:ext cx="1075410" cy="930356"/>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ZA" sz="800" kern="1200"/>
            <a:t>Generation of evidenced based climate and Health information</a:t>
          </a:r>
        </a:p>
      </dsp:txBody>
      <dsp:txXfrm>
        <a:off x="2386002" y="154180"/>
        <a:ext cx="718974" cy="621996"/>
      </dsp:txXfrm>
    </dsp:sp>
    <dsp:sp modelId="{C37414F9-3324-474A-90A1-B930F597E9D3}">
      <dsp:nvSpPr>
        <dsp:cNvPr id="0" name=""/>
        <dsp:cNvSpPr/>
      </dsp:nvSpPr>
      <dsp:spPr>
        <a:xfrm>
          <a:off x="3486493" y="1286880"/>
          <a:ext cx="495122" cy="426613"/>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2FD43CF-5C51-4D5C-8A3B-131873ED0F69}">
      <dsp:nvSpPr>
        <dsp:cNvPr id="0" name=""/>
        <dsp:cNvSpPr/>
      </dsp:nvSpPr>
      <dsp:spPr>
        <a:xfrm>
          <a:off x="3194060" y="572231"/>
          <a:ext cx="1075410" cy="930356"/>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ZA" sz="800" kern="1200"/>
            <a:t>Policy education and awareness</a:t>
          </a:r>
        </a:p>
      </dsp:txBody>
      <dsp:txXfrm>
        <a:off x="3372278" y="726411"/>
        <a:ext cx="718974" cy="621996"/>
      </dsp:txXfrm>
    </dsp:sp>
    <dsp:sp modelId="{9ED3507B-5FDF-46FD-AB8A-030433845703}">
      <dsp:nvSpPr>
        <dsp:cNvPr id="0" name=""/>
        <dsp:cNvSpPr/>
      </dsp:nvSpPr>
      <dsp:spPr>
        <a:xfrm>
          <a:off x="3085084" y="2187153"/>
          <a:ext cx="495122" cy="426613"/>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FB591DC-DBC9-432D-8823-9A00A7E4E982}">
      <dsp:nvSpPr>
        <dsp:cNvPr id="0" name=""/>
        <dsp:cNvSpPr/>
      </dsp:nvSpPr>
      <dsp:spPr>
        <a:xfrm>
          <a:off x="3194060" y="1697172"/>
          <a:ext cx="1075410" cy="930356"/>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ZA" sz="800" kern="1200"/>
            <a:t>Evaluation</a:t>
          </a:r>
        </a:p>
      </dsp:txBody>
      <dsp:txXfrm>
        <a:off x="3372278" y="1851352"/>
        <a:ext cx="718974" cy="621996"/>
      </dsp:txXfrm>
    </dsp:sp>
    <dsp:sp modelId="{110B4E0E-8074-4AC1-9B0B-9EBE1A91A42A}">
      <dsp:nvSpPr>
        <dsp:cNvPr id="0" name=""/>
        <dsp:cNvSpPr/>
      </dsp:nvSpPr>
      <dsp:spPr>
        <a:xfrm>
          <a:off x="2089345" y="2280605"/>
          <a:ext cx="495122" cy="426613"/>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9858A33-5A46-4D86-A63E-57723133AD06}">
      <dsp:nvSpPr>
        <dsp:cNvPr id="0" name=""/>
        <dsp:cNvSpPr/>
      </dsp:nvSpPr>
      <dsp:spPr>
        <a:xfrm>
          <a:off x="2207784" y="2270043"/>
          <a:ext cx="1075410" cy="930356"/>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ZA" sz="800" kern="1200"/>
            <a:t>Policy Refinement</a:t>
          </a:r>
        </a:p>
      </dsp:txBody>
      <dsp:txXfrm>
        <a:off x="2386002" y="2424223"/>
        <a:ext cx="718974" cy="621996"/>
      </dsp:txXfrm>
    </dsp:sp>
    <dsp:sp modelId="{3A136B14-EE12-4CEF-94FD-E41490F9B64F}">
      <dsp:nvSpPr>
        <dsp:cNvPr id="0" name=""/>
        <dsp:cNvSpPr/>
      </dsp:nvSpPr>
      <dsp:spPr>
        <a:xfrm>
          <a:off x="1502036" y="1483385"/>
          <a:ext cx="495122" cy="426613"/>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69BBE6B-9D85-4274-B4DC-FE84F634E8A8}">
      <dsp:nvSpPr>
        <dsp:cNvPr id="0" name=""/>
        <dsp:cNvSpPr/>
      </dsp:nvSpPr>
      <dsp:spPr>
        <a:xfrm>
          <a:off x="1216929" y="1697812"/>
          <a:ext cx="1075410" cy="930356"/>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ZA" sz="800" kern="1200"/>
            <a:t>Policy Implementation</a:t>
          </a:r>
        </a:p>
      </dsp:txBody>
      <dsp:txXfrm>
        <a:off x="1395147" y="1851992"/>
        <a:ext cx="718974" cy="621996"/>
      </dsp:txXfrm>
    </dsp:sp>
    <dsp:sp modelId="{E96B3076-2B0A-46B5-8266-EBA241D719B6}">
      <dsp:nvSpPr>
        <dsp:cNvPr id="0" name=""/>
        <dsp:cNvSpPr/>
      </dsp:nvSpPr>
      <dsp:spPr>
        <a:xfrm>
          <a:off x="1216929" y="570951"/>
          <a:ext cx="1075410" cy="930356"/>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ZA" sz="800" kern="1200"/>
            <a:t>Translation of policy to science</a:t>
          </a:r>
        </a:p>
      </dsp:txBody>
      <dsp:txXfrm>
        <a:off x="1395147" y="725131"/>
        <a:ext cx="718974" cy="621996"/>
      </dsp:txXfrm>
    </dsp:sp>
  </dsp:spTree>
</dsp:drawing>
</file>

<file path=word/diagrams/layout1.xml><?xml version="1.0" encoding="utf-8"?>
<dgm:layoutDef xmlns:dgm="http://schemas.openxmlformats.org/drawingml/2006/diagram" xmlns:a="http://schemas.openxmlformats.org/drawingml/2006/main" uniqueId="urn:microsoft.com/office/officeart/2005/8/layout/target1">
  <dgm:title val=""/>
  <dgm:desc val=""/>
  <dgm:catLst>
    <dgm:cat type="relationship" pri="25000"/>
    <dgm:cat type="convert" pri="2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resizeHandles val="exact"/>
    </dgm:varLst>
    <dgm:alg type="composite">
      <dgm:param type="ar" val="1.25"/>
    </dgm:alg>
    <dgm:shape xmlns:r="http://schemas.openxmlformats.org/officeDocument/2006/relationships" r:blip="">
      <dgm:adjLst/>
    </dgm:shape>
    <dgm:presOf/>
    <dgm:choose name="Name0">
      <dgm:if name="Name1" func="var" arg="dir" op="equ" val="norm">
        <dgm:choose name="Name2">
          <dgm:if name="Name3" axis="ch" ptType="node" func="cnt" op="equ" val="0">
            <dgm:constrLst/>
          </dgm:if>
          <dgm:if name="Name4"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r" for="ch" forName="line1" refType="l" refFor="ch" refForName="text1"/>
              <dgm:constr type="h" for="ch" forName="line1"/>
              <dgm:constr type="l" for="ch" forName="d1" refType="w" fact="0.3"/>
              <dgm:constr type="b" for="ch" forName="d1" refType="h" fact="0.625"/>
              <dgm:constr type="w" for="ch" forName="d1" refType="w" fact="0.32475"/>
              <dgm:constr type="h" for="ch" forName="d1" refType="h" fact="0.469"/>
            </dgm:constrLst>
          </dgm:if>
          <dgm:if name="Name5"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312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44325"/>
              <dgm:constr type="b" for="ch" forName="d2" refType="h" fact="0.7975"/>
              <dgm:constr type="w" for="ch" forName="d2" refType="w" fact="0.1815"/>
              <dgm:constr type="h" for="ch" forName="d2" refType="h" fact="0.3283"/>
            </dgm:constrLst>
          </dgm:if>
          <dgm:if name="Name6"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2187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2187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86"/>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7175"/>
              <dgm:constr type="b" for="ch" forName="d3" refType="h" fact="0.83375"/>
              <dgm:constr type="w" for="ch" forName="d3" refType="w" fact="0.1527"/>
              <dgm:constr type="h" for="ch" forName="d3" refType="h" fact="0.287"/>
            </dgm:constrLst>
          </dgm:if>
          <dgm:if name="Name7"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7938"/>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29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7938"/>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662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25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r" for="ch" forName="text4" refType="w"/>
              <dgm:constr type="t" for="ch" forName="text4" refType="b" refFor="ch" refForName="text3"/>
              <dgm:constr type="l" for="ch" forName="line4" refType="w" fact="0.625"/>
              <dgm:constr type="ctrY" for="ch" forName="line4" refType="ctrY" refFor="ch" refForName="text4"/>
              <dgm:constr type="w" for="ch" forName="line4" refType="w" fact="0.075"/>
              <dgm:constr type="h" for="ch" forName="line4"/>
              <dgm:constr type="l" for="ch" forName="d4" refType="w" fact="0.48525"/>
              <dgm:constr type="b" for="ch" forName="d4" refType="h" fact="0.85594"/>
              <dgm:constr type="w" for="ch" forName="d4" refType="w" fact="0.1394"/>
              <dgm:constr type="h" for="ch" forName="d4" refType="h" fact="0.2282"/>
            </dgm:constrLst>
          </dgm:if>
          <dgm:if name="Name8"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324"/>
              <dgm:constr type="r" for="ch" forName="text1" refType="w"/>
              <dgm:constr type="ctrY" for="ch" forName="text1" refType="h" fact="0.13"/>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324"/>
              <dgm:constr type="r" for="ch" forName="text2" refType="w"/>
              <dgm:constr type="ctrY" for="ch" forName="text2" refType="h" fact="0.27"/>
              <dgm:constr type="l" for="ch" forName="line2" refType="w" fact="0.625"/>
              <dgm:constr type="ctrY" for="ch" forName="line2" refType="ctrY" refFor="ch" refForName="text2"/>
              <dgm:constr type="w" for="ch" forName="line2" refType="w" fact="0.075"/>
              <dgm:constr type="h" for="ch" forName="line2"/>
              <dgm:constr type="l" for="ch" forName="d2" refType="w" fact="0.3498"/>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r" for="ch" forName="text3" refType="w"/>
              <dgm:constr type="ctrY" for="ch" forName="text3" refType="h" fact="0.41"/>
              <dgm:constr type="l" for="ch" forName="line3" refType="w" fact="0.625"/>
              <dgm:constr type="ctrY" for="ch" forName="line3" refType="ctrY" refFor="ch" refForName="text3"/>
              <dgm:constr type="w" for="ch" forName="line3" refType="w" fact="0.075"/>
              <dgm:constr type="h" for="ch" forName="line3"/>
              <dgm:constr type="l" for="ch" forName="d3" refType="w" fact="0.394"/>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r" for="ch" forName="text4" refType="w"/>
              <dgm:constr type="ctrY" for="ch" forName="text4" refType="h" fact="0.547"/>
              <dgm:constr type="l" for="ch" forName="line4" refType="w" fact="0.625"/>
              <dgm:constr type="ctrY" for="ch" forName="line4" refType="ctrY" refFor="ch" refForName="text4"/>
              <dgm:constr type="w" for="ch" forName="line4" refType="w" fact="0.075"/>
              <dgm:constr type="h" for="ch" forName="line4"/>
              <dgm:constr type="l" for="ch" forName="d4" refType="w" fact="0.446"/>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r" for="ch" forName="text5" refType="w"/>
              <dgm:constr type="ctrY" for="ch" forName="text5" refType="h" fact="0.68"/>
              <dgm:constr type="l" for="ch" forName="line5" refType="w" fact="0.625"/>
              <dgm:constr type="ctrY" for="ch" forName="line5" refType="ctrY" refFor="ch" refForName="text5"/>
              <dgm:constr type="w" for="ch" forName="line5" refType="w" fact="0.075"/>
              <dgm:constr type="h" for="ch" forName="line5"/>
              <dgm:constr type="l" for="ch" forName="d5" refType="w" fact="0.495"/>
              <dgm:constr type="b" for="ch" forName="d5" refType="h" fact="0.855"/>
              <dgm:constr type="w" for="ch" forName="d5" refType="w" fact="0.13"/>
              <dgm:constr type="h" for="ch" forName="d5" refType="h" fact="0.175"/>
            </dgm:constrLst>
          </dgm:if>
          <dgm:else name="Name9"/>
        </dgm:choose>
      </dgm:if>
      <dgm:else name="Name10">
        <dgm:choose name="Name11">
          <dgm:if name="Name12" axis="ch" ptType="node" func="cnt" op="equ" val="0">
            <dgm:constrLst/>
          </dgm:if>
          <dgm:if name="Name13"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Lst>
          </dgm:if>
          <dgm:if name="Name14"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312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55675"/>
              <dgm:constr type="b" for="ch" forName="d2" refType="h" fact="0.7975"/>
              <dgm:constr type="w" for="ch" forName="d2" refType="w" fact="0.1815"/>
              <dgm:constr type="h" for="ch" forName="d2" refType="h" fact="0.3283"/>
            </dgm:constrLst>
          </dgm:if>
          <dgm:if name="Name15"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2187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2187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14"/>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2825"/>
              <dgm:constr type="b" for="ch" forName="d3" refType="h" fact="0.83375"/>
              <dgm:constr type="w" for="ch" forName="d3" refType="w" fact="0.1527"/>
              <dgm:constr type="h" for="ch" forName="d3" refType="h" fact="0.287"/>
            </dgm:constrLst>
          </dgm:if>
          <dgm:if name="Name16"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7938"/>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0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7938"/>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337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74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l" for="ch" forName="text4"/>
              <dgm:constr type="t" for="ch" forName="text4" refType="b" refFor="ch" refForName="text3"/>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1475"/>
              <dgm:constr type="b" for="ch" forName="d4" refType="h" fact="0.85594"/>
              <dgm:constr type="w" for="ch" forName="d4" refType="w" fact="0.1394"/>
              <dgm:constr type="h" for="ch" forName="d4" refType="h" fact="0.2282"/>
            </dgm:constrLst>
          </dgm:if>
          <dgm:if name="Name17"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324"/>
              <dgm:constr type="l" for="ch" forName="text1"/>
              <dgm:constr type="ctrY" for="ch" forName="text1" refType="h" fact="0.13"/>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324"/>
              <dgm:constr type="l" for="ch" forName="text2"/>
              <dgm:constr type="ctrY" for="ch" forName="text2" refType="h" fact="0.27"/>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502"/>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l" for="ch" forName="text3"/>
              <dgm:constr type="ctrY" for="ch" forName="text3" refType="h" fact="0.41"/>
              <dgm:constr type="l" for="ch" forName="line3" refType="r" refFor="ch" refForName="text3"/>
              <dgm:constr type="ctrY" for="ch" forName="line3" refType="ctrY" refFor="ch" refForName="text3"/>
              <dgm:constr type="r" for="ch" forName="line3" refType="w" fact="0.375"/>
              <dgm:constr type="h" for="ch" forName="line3"/>
              <dgm:constr type="r" for="ch" forName="d3" refType="w" fact="0.606"/>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l" for="ch" forName="text4"/>
              <dgm:constr type="ctrY" for="ch" forName="text4" refType="h" fact="0.547"/>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54"/>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l" for="ch" forName="text5"/>
              <dgm:constr type="ctrY" for="ch" forName="text5" refType="h" fact="0.68"/>
              <dgm:constr type="l" for="ch" forName="line5" refType="r" refFor="ch" refForName="text5"/>
              <dgm:constr type="ctrY" for="ch" forName="line5" refType="ctrY" refFor="ch" refForName="text5"/>
              <dgm:constr type="r" for="ch" forName="line5" refType="w" fact="0.375"/>
              <dgm:constr type="h" for="ch" forName="line5"/>
              <dgm:constr type="r" for="ch" forName="d5" refType="w" fact="0.505"/>
              <dgm:constr type="b" for="ch" forName="d5" refType="h" fact="0.855"/>
              <dgm:constr type="w" for="ch" forName="d5" refType="w" fact="0.13"/>
              <dgm:constr type="h" for="ch" forName="d5" refType="h" fact="0.175"/>
            </dgm:constrLst>
          </dgm:if>
          <dgm:else name="Name18"/>
        </dgm:choose>
      </dgm:else>
    </dgm:choose>
    <dgm:ruleLst/>
    <dgm:forEach name="Name19" axis="ch" ptType="node" cnt="1">
      <dgm:layoutNode name="circle1" styleLbl="lnNode1">
        <dgm:alg type="sp"/>
        <dgm:shape xmlns:r="http://schemas.openxmlformats.org/officeDocument/2006/relationships" type="ellipse" r:blip="">
          <dgm:adjLst/>
        </dgm:shape>
        <dgm:presOf/>
        <dgm:constrLst/>
        <dgm:ruleLst/>
      </dgm:layoutNode>
      <dgm:layoutNode name="text1" styleLbl="revTx">
        <dgm:varLst>
          <dgm:bulletEnabled val="1"/>
        </dgm:varLst>
        <dgm:choose name="Name20">
          <dgm:if name="Name21" func="var" arg="dir" op="equ" val="norm">
            <dgm:choose name="Name22">
              <dgm:if name="Name23" axis="root des" ptType="all node" func="maxDepth" op="gt" val="1">
                <dgm:alg type="tx">
                  <dgm:param type="parTxLTRAlign" val="l"/>
                  <dgm:param type="parTxRTLAlign" val="r"/>
                </dgm:alg>
              </dgm:if>
              <dgm:else name="Name24">
                <dgm:alg type="tx">
                  <dgm:param type="parTxLTRAlign" val="l"/>
                  <dgm:param type="parTxRTLAlign" val="l"/>
                </dgm:alg>
              </dgm:else>
            </dgm:choose>
          </dgm:if>
          <dgm:else name="Name25">
            <dgm:choose name="Name26">
              <dgm:if name="Name27" axis="root des" ptType="all node" func="maxDepth" op="gt" val="1">
                <dgm:alg type="tx">
                  <dgm:param type="parTxLTRAlign" val="l"/>
                  <dgm:param type="parTxRTLAlign" val="r"/>
                </dgm:alg>
              </dgm:if>
              <dgm:else name="Name28">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29">
          <dgm:if name="Name30" func="var" arg="dir" op="equ" val="norm">
            <dgm:constrLst>
              <dgm:constr type="tMarg" refType="primFontSz" fact="0.1"/>
              <dgm:constr type="bMarg" refType="primFontSz" fact="0.1"/>
              <dgm:constr type="rMarg" refType="primFontSz" fact="0.1"/>
            </dgm:constrLst>
          </dgm:if>
          <dgm:else name="Name31">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1" styleLbl="callout">
        <dgm:alg type="sp"/>
        <dgm:shape xmlns:r="http://schemas.openxmlformats.org/officeDocument/2006/relationships" type="line" r:blip="">
          <dgm:adjLst/>
        </dgm:shape>
        <dgm:presOf/>
        <dgm:constrLst/>
        <dgm:ruleLst/>
      </dgm:layoutNode>
      <dgm:layoutNode name="d1" styleLbl="callout">
        <dgm:alg type="sp"/>
        <dgm:choose name="Name32">
          <dgm:if name="Name33" func="var" arg="dir" op="equ" val="norm">
            <dgm:shape xmlns:r="http://schemas.openxmlformats.org/officeDocument/2006/relationships" rot="90" type="line" r:blip="">
              <dgm:adjLst/>
            </dgm:shape>
          </dgm:if>
          <dgm:else name="Name34">
            <dgm:shape xmlns:r="http://schemas.openxmlformats.org/officeDocument/2006/relationships" rot="180" type="line" r:blip="">
              <dgm:adjLst/>
            </dgm:shape>
          </dgm:else>
        </dgm:choose>
        <dgm:presOf/>
        <dgm:constrLst/>
        <dgm:ruleLst/>
      </dgm:layoutNode>
    </dgm:forEach>
    <dgm:forEach name="Name35" axis="ch" ptType="node" st="2" cnt="1">
      <dgm:layoutNode name="circle2" styleLbl="lnNode1">
        <dgm:alg type="sp"/>
        <dgm:shape xmlns:r="http://schemas.openxmlformats.org/officeDocument/2006/relationships" type="ellipse" r:blip="" zOrderOff="-5">
          <dgm:adjLst/>
        </dgm:shape>
        <dgm:presOf/>
        <dgm:constrLst/>
        <dgm:ruleLst/>
      </dgm:layoutNode>
      <dgm:layoutNode name="text2" styleLbl="revTx">
        <dgm:varLst>
          <dgm:bulletEnabled val="1"/>
        </dgm:varLst>
        <dgm:choose name="Name36">
          <dgm:if name="Name37" func="var" arg="dir" op="equ" val="norm">
            <dgm:choose name="Name38">
              <dgm:if name="Name39" axis="root des" ptType="all node" func="maxDepth" op="gt" val="1">
                <dgm:alg type="tx">
                  <dgm:param type="parTxLTRAlign" val="l"/>
                  <dgm:param type="parTxRTLAlign" val="r"/>
                </dgm:alg>
              </dgm:if>
              <dgm:else name="Name40">
                <dgm:alg type="tx">
                  <dgm:param type="parTxLTRAlign" val="l"/>
                  <dgm:param type="parTxRTLAlign" val="l"/>
                </dgm:alg>
              </dgm:else>
            </dgm:choose>
          </dgm:if>
          <dgm:else name="Name41">
            <dgm:choose name="Name42">
              <dgm:if name="Name43" axis="root des" ptType="all node" func="maxDepth" op="gt" val="1">
                <dgm:alg type="tx">
                  <dgm:param type="parTxLTRAlign" val="l"/>
                  <dgm:param type="parTxRTLAlign" val="r"/>
                </dgm:alg>
              </dgm:if>
              <dgm:else name="Name44">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45">
          <dgm:if name="Name46" func="var" arg="dir" op="equ" val="norm">
            <dgm:constrLst>
              <dgm:constr type="tMarg" refType="primFontSz" fact="0.1"/>
              <dgm:constr type="bMarg" refType="primFontSz" fact="0.1"/>
              <dgm:constr type="rMarg" refType="primFontSz" fact="0.1"/>
            </dgm:constrLst>
          </dgm:if>
          <dgm:else name="Name47">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2" styleLbl="callout">
        <dgm:alg type="sp"/>
        <dgm:shape xmlns:r="http://schemas.openxmlformats.org/officeDocument/2006/relationships" type="line" r:blip="">
          <dgm:adjLst/>
        </dgm:shape>
        <dgm:presOf/>
        <dgm:constrLst/>
        <dgm:ruleLst/>
      </dgm:layoutNode>
      <dgm:layoutNode name="d2" styleLbl="callout">
        <dgm:alg type="sp"/>
        <dgm:choose name="Name48">
          <dgm:if name="Name49" func="var" arg="dir" op="equ" val="norm">
            <dgm:shape xmlns:r="http://schemas.openxmlformats.org/officeDocument/2006/relationships" rot="90" type="line" r:blip="">
              <dgm:adjLst/>
            </dgm:shape>
          </dgm:if>
          <dgm:else name="Name50">
            <dgm:shape xmlns:r="http://schemas.openxmlformats.org/officeDocument/2006/relationships" rot="180" type="line" r:blip="">
              <dgm:adjLst/>
            </dgm:shape>
          </dgm:else>
        </dgm:choose>
        <dgm:presOf/>
        <dgm:constrLst/>
        <dgm:ruleLst/>
      </dgm:layoutNode>
    </dgm:forEach>
    <dgm:forEach name="Name51" axis="ch" ptType="node" st="3" cnt="1">
      <dgm:layoutNode name="circle3" styleLbl="lnNode1">
        <dgm:alg type="sp"/>
        <dgm:shape xmlns:r="http://schemas.openxmlformats.org/officeDocument/2006/relationships" type="ellipse" r:blip="" zOrderOff="-10">
          <dgm:adjLst/>
        </dgm:shape>
        <dgm:presOf/>
        <dgm:constrLst/>
        <dgm:ruleLst/>
      </dgm:layoutNode>
      <dgm:layoutNode name="text3" styleLbl="revTx">
        <dgm:varLst>
          <dgm:bulletEnabled val="1"/>
        </dgm:varLst>
        <dgm:choose name="Name52">
          <dgm:if name="Name53" func="var" arg="dir" op="equ" val="norm">
            <dgm:choose name="Name54">
              <dgm:if name="Name55" axis="root des" ptType="all node" func="maxDepth" op="gt" val="1">
                <dgm:alg type="tx">
                  <dgm:param type="parTxLTRAlign" val="l"/>
                  <dgm:param type="parTxRTLAlign" val="r"/>
                </dgm:alg>
              </dgm:if>
              <dgm:else name="Name56">
                <dgm:alg type="tx">
                  <dgm:param type="parTxLTRAlign" val="l"/>
                  <dgm:param type="parTxRTLAlign" val="l"/>
                </dgm:alg>
              </dgm:else>
            </dgm:choose>
          </dgm:if>
          <dgm:else name="Name57">
            <dgm:choose name="Name58">
              <dgm:if name="Name59" axis="root des" ptType="all node" func="maxDepth" op="gt" val="1">
                <dgm:alg type="tx">
                  <dgm:param type="parTxLTRAlign" val="l"/>
                  <dgm:param type="parTxRTLAlign" val="r"/>
                </dgm:alg>
              </dgm:if>
              <dgm:else name="Name60">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61">
          <dgm:if name="Name62" func="var" arg="dir" op="equ" val="norm">
            <dgm:constrLst>
              <dgm:constr type="tMarg" refType="primFontSz" fact="0.1"/>
              <dgm:constr type="bMarg" refType="primFontSz" fact="0.1"/>
              <dgm:constr type="rMarg" refType="primFontSz" fact="0.1"/>
            </dgm:constrLst>
          </dgm:if>
          <dgm:else name="Name63">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3" styleLbl="callout">
        <dgm:alg type="sp"/>
        <dgm:shape xmlns:r="http://schemas.openxmlformats.org/officeDocument/2006/relationships" type="line" r:blip="">
          <dgm:adjLst/>
        </dgm:shape>
        <dgm:presOf/>
        <dgm:constrLst/>
        <dgm:ruleLst/>
      </dgm:layoutNode>
      <dgm:layoutNode name="d3" styleLbl="callout">
        <dgm:alg type="sp"/>
        <dgm:choose name="Name64">
          <dgm:if name="Name65" func="var" arg="dir" op="equ" val="norm">
            <dgm:shape xmlns:r="http://schemas.openxmlformats.org/officeDocument/2006/relationships" rot="90" type="line" r:blip="">
              <dgm:adjLst/>
            </dgm:shape>
          </dgm:if>
          <dgm:else name="Name66">
            <dgm:shape xmlns:r="http://schemas.openxmlformats.org/officeDocument/2006/relationships" rot="180" type="line" r:blip="">
              <dgm:adjLst/>
            </dgm:shape>
          </dgm:else>
        </dgm:choose>
        <dgm:presOf/>
        <dgm:constrLst/>
        <dgm:ruleLst/>
      </dgm:layoutNode>
    </dgm:forEach>
    <dgm:forEach name="Name67" axis="ch" ptType="node" st="4" cnt="1">
      <dgm:layoutNode name="circle4" styleLbl="lnNode1">
        <dgm:alg type="sp"/>
        <dgm:shape xmlns:r="http://schemas.openxmlformats.org/officeDocument/2006/relationships" type="ellipse" r:blip="" zOrderOff="-15">
          <dgm:adjLst/>
        </dgm:shape>
        <dgm:presOf/>
        <dgm:constrLst/>
        <dgm:ruleLst/>
      </dgm:layoutNode>
      <dgm:layoutNode name="text4" styleLbl="revTx">
        <dgm:varLst>
          <dgm:bulletEnabled val="1"/>
        </dgm:varLst>
        <dgm:choose name="Name68">
          <dgm:if name="Name69" func="var" arg="dir" op="equ" val="norm">
            <dgm:choose name="Name70">
              <dgm:if name="Name71" axis="root des" ptType="all node" func="maxDepth" op="gt" val="1">
                <dgm:alg type="tx">
                  <dgm:param type="parTxLTRAlign" val="l"/>
                  <dgm:param type="parTxRTLAlign" val="r"/>
                </dgm:alg>
              </dgm:if>
              <dgm:else name="Name72">
                <dgm:alg type="tx">
                  <dgm:param type="parTxLTRAlign" val="l"/>
                  <dgm:param type="parTxRTLAlign" val="l"/>
                </dgm:alg>
              </dgm:else>
            </dgm:choose>
          </dgm:if>
          <dgm:else name="Name73">
            <dgm:choose name="Name74">
              <dgm:if name="Name75" axis="root des" ptType="all node" func="maxDepth" op="gt" val="1">
                <dgm:alg type="tx">
                  <dgm:param type="parTxLTRAlign" val="l"/>
                  <dgm:param type="parTxRTLAlign" val="r"/>
                </dgm:alg>
              </dgm:if>
              <dgm:else name="Name76">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77">
          <dgm:if name="Name78" func="var" arg="dir" op="equ" val="norm">
            <dgm:constrLst>
              <dgm:constr type="tMarg" refType="primFontSz" fact="0.1"/>
              <dgm:constr type="bMarg" refType="primFontSz" fact="0.1"/>
              <dgm:constr type="rMarg" refType="primFontSz" fact="0.1"/>
            </dgm:constrLst>
          </dgm:if>
          <dgm:else name="Name79">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4" styleLbl="callout">
        <dgm:alg type="sp"/>
        <dgm:shape xmlns:r="http://schemas.openxmlformats.org/officeDocument/2006/relationships" type="line" r:blip="">
          <dgm:adjLst/>
        </dgm:shape>
        <dgm:presOf/>
        <dgm:constrLst/>
        <dgm:ruleLst/>
      </dgm:layoutNode>
      <dgm:layoutNode name="d4" styleLbl="callout">
        <dgm:alg type="sp"/>
        <dgm:choose name="Name80">
          <dgm:if name="Name81" func="var" arg="dir" op="equ" val="norm">
            <dgm:shape xmlns:r="http://schemas.openxmlformats.org/officeDocument/2006/relationships" rot="90" type="line" r:blip="">
              <dgm:adjLst/>
            </dgm:shape>
          </dgm:if>
          <dgm:else name="Name82">
            <dgm:shape xmlns:r="http://schemas.openxmlformats.org/officeDocument/2006/relationships" rot="180" type="line" r:blip="">
              <dgm:adjLst/>
            </dgm:shape>
          </dgm:else>
        </dgm:choose>
        <dgm:presOf/>
        <dgm:constrLst/>
        <dgm:ruleLst/>
      </dgm:layoutNode>
    </dgm:forEach>
    <dgm:forEach name="Name83" axis="ch" ptType="node" st="5" cnt="1">
      <dgm:layoutNode name="circle5" styleLbl="lnNode1">
        <dgm:alg type="sp"/>
        <dgm:shape xmlns:r="http://schemas.openxmlformats.org/officeDocument/2006/relationships" type="ellipse" r:blip="" zOrderOff="-20">
          <dgm:adjLst/>
        </dgm:shape>
        <dgm:presOf/>
        <dgm:constrLst/>
        <dgm:ruleLst/>
      </dgm:layoutNode>
      <dgm:layoutNode name="text5" styleLbl="revTx">
        <dgm:varLst>
          <dgm:bulletEnabled val="1"/>
        </dgm:varLst>
        <dgm:choose name="Name84">
          <dgm:if name="Name85" func="var" arg="dir" op="equ" val="norm">
            <dgm:choose name="Name86">
              <dgm:if name="Name87" axis="root des" ptType="all node" func="maxDepth" op="gt" val="1">
                <dgm:alg type="tx">
                  <dgm:param type="parTxLTRAlign" val="l"/>
                  <dgm:param type="parTxRTLAlign" val="r"/>
                </dgm:alg>
              </dgm:if>
              <dgm:else name="Name88">
                <dgm:alg type="tx">
                  <dgm:param type="parTxLTRAlign" val="l"/>
                  <dgm:param type="parTxRTLAlign" val="l"/>
                </dgm:alg>
              </dgm:else>
            </dgm:choose>
          </dgm:if>
          <dgm:else name="Name89">
            <dgm:choose name="Name90">
              <dgm:if name="Name91" axis="root des" ptType="all node" func="maxDepth" op="gt" val="1">
                <dgm:alg type="tx">
                  <dgm:param type="parTxLTRAlign" val="l"/>
                  <dgm:param type="parTxRTLAlign" val="r"/>
                </dgm:alg>
              </dgm:if>
              <dgm:else name="Name92">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tMarg" refType="primFontSz" fact="0.1"/>
              <dgm:constr type="bMarg" refType="primFontSz" fact="0.1"/>
              <dgm:constr type="rMarg" refType="primFontSz" fact="0.1"/>
            </dgm:constrLst>
          </dgm:if>
          <dgm:else name="Name95">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5" styleLbl="callout">
        <dgm:alg type="sp"/>
        <dgm:shape xmlns:r="http://schemas.openxmlformats.org/officeDocument/2006/relationships" type="line" r:blip="">
          <dgm:adjLst/>
        </dgm:shape>
        <dgm:presOf/>
        <dgm:constrLst/>
        <dgm:ruleLst/>
      </dgm:layoutNode>
      <dgm:layoutNode name="d5" styleLbl="callout">
        <dgm:alg type="sp"/>
        <dgm:choose name="Name96">
          <dgm:if name="Name97" func="var" arg="dir" op="equ" val="norm">
            <dgm:shape xmlns:r="http://schemas.openxmlformats.org/officeDocument/2006/relationships" rot="90" type="line" r:blip="">
              <dgm:adjLst/>
            </dgm:shape>
          </dgm:if>
          <dgm:else name="Name98">
            <dgm:shape xmlns:r="http://schemas.openxmlformats.org/officeDocument/2006/relationships" rot="180" type="line" r:blip="">
              <dgm:adjLst/>
            </dgm:shape>
          </dgm:else>
        </dgm:choose>
        <dgm:presOf/>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04325-A820-436F-9CDB-6C468ABD3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6221</Words>
  <Characters>35462</Characters>
  <Application>Microsoft Office Word</Application>
  <DocSecurity>4</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Maimela</dc:creator>
  <cp:keywords/>
  <dc:description/>
  <cp:lastModifiedBy>Craig Parker</cp:lastModifiedBy>
  <cp:revision>2</cp:revision>
  <dcterms:created xsi:type="dcterms:W3CDTF">2022-08-23T15:03:00Z</dcterms:created>
  <dcterms:modified xsi:type="dcterms:W3CDTF">2022-08-23T15:03:00Z</dcterms:modified>
</cp:coreProperties>
</file>