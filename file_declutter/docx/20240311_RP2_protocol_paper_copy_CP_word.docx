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8B8661" w14:textId="77777777" w:rsidR="006B3A4F" w:rsidRPr="00D41A42" w:rsidRDefault="006B3A4F">
      <w:pPr>
        <w:pStyle w:val="Heading1"/>
        <w:numPr>
          <w:ilvl w:val="0"/>
          <w:numId w:val="0"/>
        </w:numPr>
        <w:ind w:left="720"/>
        <w:pPrChange w:id="2" w:author="Craig Parker" w:date="2024-02-23T12:07:00Z">
          <w:pPr>
            <w:pStyle w:val="Heading1"/>
          </w:pPr>
        </w:pPrChange>
      </w:pPr>
      <w:bookmarkStart w:id="3" w:name="_Hlk160996965"/>
      <w:r>
        <w:t xml:space="preserve">Title: </w:t>
      </w:r>
      <w:r w:rsidRPr="00D41A42">
        <w:t>Leveraging data science and machine learning for urban climate adaptation in Africa: a</w:t>
      </w:r>
      <w:r>
        <w:t xml:space="preserve"> HE</w:t>
      </w:r>
      <w:r w:rsidRPr="00A3534B">
        <w:rPr>
          <w:vertAlign w:val="superscript"/>
        </w:rPr>
        <w:t>2</w:t>
      </w:r>
      <w:r>
        <w:t>AT CENTER STUDY</w:t>
      </w:r>
      <w:r w:rsidRPr="00D41A42">
        <w:t xml:space="preserve"> protocol</w:t>
      </w:r>
    </w:p>
    <w:p w14:paraId="372DBB95" w14:textId="25BE9BF7" w:rsidR="003028E7" w:rsidRDefault="003028E7" w:rsidP="003028E7">
      <w:pPr>
        <w:spacing w:before="280" w:after="280" w:line="240" w:lineRule="auto"/>
      </w:pPr>
      <w:r>
        <w:t>Authors: Christopher Jack</w:t>
      </w:r>
      <w:r>
        <w:rPr>
          <w:vertAlign w:val="superscript"/>
        </w:rPr>
        <w:t>1*</w:t>
      </w:r>
      <w:r>
        <w:t>, Craig Parker</w:t>
      </w:r>
      <w:r>
        <w:rPr>
          <w:vertAlign w:val="superscript"/>
        </w:rPr>
        <w:t>2*</w:t>
      </w:r>
      <w:r>
        <w:t>, Yao Etienne Kouakou</w:t>
      </w:r>
      <w:r>
        <w:rPr>
          <w:vertAlign w:val="superscript"/>
        </w:rPr>
        <w:t>3,4</w:t>
      </w:r>
      <w:r>
        <w:t>, Bonnie R. Joubert</w:t>
      </w:r>
      <w:r>
        <w:rPr>
          <w:vertAlign w:val="superscript"/>
        </w:rPr>
        <w:t>5</w:t>
      </w:r>
      <w:r>
        <w:t>, Kimberly A. McAllister</w:t>
      </w:r>
      <w:r>
        <w:rPr>
          <w:vertAlign w:val="superscript"/>
        </w:rPr>
        <w:t>5</w:t>
      </w:r>
      <w:r>
        <w:t>, Maliha Ilias</w:t>
      </w:r>
      <w:r>
        <w:rPr>
          <w:vertAlign w:val="superscript"/>
        </w:rPr>
        <w:t>6</w:t>
      </w:r>
      <w:r>
        <w:t>, Gloria Maimela</w:t>
      </w:r>
      <w:r>
        <w:rPr>
          <w:vertAlign w:val="superscript"/>
        </w:rPr>
        <w:t>2</w:t>
      </w:r>
      <w:r>
        <w:t>, Matthew Francis Chersich</w:t>
      </w:r>
      <w:r>
        <w:rPr>
          <w:vertAlign w:val="superscript"/>
        </w:rPr>
        <w:t>2</w:t>
      </w:r>
      <w:r>
        <w:t>, Sibusisiwe Makhanya</w:t>
      </w:r>
      <w:r>
        <w:rPr>
          <w:vertAlign w:val="superscript"/>
        </w:rPr>
        <w:t>7</w:t>
      </w:r>
      <w:r>
        <w:t>, Stanley Luchters</w:t>
      </w:r>
      <w:r>
        <w:rPr>
          <w:vertAlign w:val="superscript"/>
        </w:rPr>
        <w:t>8,1</w:t>
      </w:r>
      <w:r w:rsidR="000E76C5">
        <w:rPr>
          <w:vertAlign w:val="superscript"/>
        </w:rPr>
        <w:t>0</w:t>
      </w:r>
      <w:r>
        <w:t>, Prestige Tatenda Makanga</w:t>
      </w:r>
      <w:r>
        <w:rPr>
          <w:vertAlign w:val="superscript"/>
        </w:rPr>
        <w:t>8,1</w:t>
      </w:r>
      <w:r w:rsidR="000E76C5">
        <w:rPr>
          <w:vertAlign w:val="superscript"/>
        </w:rPr>
        <w:t>1</w:t>
      </w:r>
      <w:r>
        <w:t>, Etienne Vos</w:t>
      </w:r>
      <w:r>
        <w:rPr>
          <w:vertAlign w:val="superscript"/>
        </w:rPr>
        <w:t>7</w:t>
      </w:r>
      <w:r>
        <w:t xml:space="preserve"> Kristie Ebi</w:t>
      </w:r>
      <w:r>
        <w:rPr>
          <w:vertAlign w:val="superscript"/>
        </w:rPr>
        <w:t>9</w:t>
      </w:r>
      <w:r>
        <w:t>, Brama Kone</w:t>
      </w:r>
      <w:r>
        <w:rPr>
          <w:vertAlign w:val="superscript"/>
        </w:rPr>
        <w:t>3</w:t>
      </w:r>
      <w:r>
        <w:t>,</w:t>
      </w:r>
      <w:r w:rsidR="00485A99">
        <w:t xml:space="preserve"> Akbar Waljee</w:t>
      </w:r>
      <w:r w:rsidR="00A664D0" w:rsidRPr="00D958BB">
        <w:rPr>
          <w:vertAlign w:val="superscript"/>
        </w:rPr>
        <w:t>12</w:t>
      </w:r>
      <w:r w:rsidR="00485A99">
        <w:t>,</w:t>
      </w:r>
      <w:r>
        <w:t xml:space="preserve"> </w:t>
      </w:r>
      <w:proofErr w:type="spellStart"/>
      <w:r>
        <w:t>Gueladio</w:t>
      </w:r>
      <w:proofErr w:type="spellEnd"/>
      <w:r>
        <w:t xml:space="preserve"> Cisse</w:t>
      </w:r>
      <w:r>
        <w:rPr>
          <w:vertAlign w:val="superscript"/>
        </w:rPr>
        <w:t xml:space="preserve">3 </w:t>
      </w:r>
      <w:r>
        <w:t>on behalf of the HE</w:t>
      </w:r>
      <w:r w:rsidRPr="00D958BB">
        <w:rPr>
          <w:vertAlign w:val="superscript"/>
        </w:rPr>
        <w:t>2</w:t>
      </w:r>
      <w:r>
        <w:t xml:space="preserve">AT </w:t>
      </w:r>
      <w:proofErr w:type="spellStart"/>
      <w:r>
        <w:t>Center</w:t>
      </w:r>
      <w:proofErr w:type="spellEnd"/>
      <w:r>
        <w:br/>
        <w:t xml:space="preserve">*Equal first authors  </w:t>
      </w:r>
    </w:p>
    <w:p w14:paraId="70820A75" w14:textId="1385FB7C" w:rsidR="003028E7" w:rsidRDefault="003028E7" w:rsidP="003028E7">
      <w:pPr>
        <w:spacing w:before="280" w:after="280" w:line="240" w:lineRule="auto"/>
      </w:pPr>
      <w:r>
        <w:t>HE</w:t>
      </w:r>
      <w:r>
        <w:rPr>
          <w:vertAlign w:val="superscript"/>
        </w:rPr>
        <w:t>2</w:t>
      </w:r>
      <w:r>
        <w:t xml:space="preserve">AT </w:t>
      </w:r>
      <w:proofErr w:type="spellStart"/>
      <w:r>
        <w:t>Center</w:t>
      </w:r>
      <w:proofErr w:type="spellEnd"/>
      <w:r>
        <w:t xml:space="preserve"> Group (alphabetical): Abdoulaye Tall, Adja Ferdinand Vanga, Christopher Jack, Craig Mahlasi, Iba Dieudonné Dely, James Mashiyane, Lisa van Aardenne, Madina Doumbia,</w:t>
      </w:r>
      <w:r w:rsidR="00390A5B">
        <w:t xml:space="preserve"> Nicholas Brink,</w:t>
      </w:r>
      <w:r>
        <w:t xml:space="preserve"> Pierre Kloppers, Piotr Wolski, Sibusisiwe Makhanya, Tamara Govindasamy, Toby Kurien</w:t>
      </w:r>
    </w:p>
    <w:p w14:paraId="47D827B5" w14:textId="77777777" w:rsidR="003028E7" w:rsidRDefault="003028E7" w:rsidP="003028E7">
      <w:pPr>
        <w:spacing w:before="280" w:after="280" w:line="240" w:lineRule="auto"/>
      </w:pPr>
      <w:r>
        <w:t>Author Affiliations:</w:t>
      </w:r>
    </w:p>
    <w:p w14:paraId="4A7838AC" w14:textId="77777777" w:rsidR="003028E7" w:rsidRDefault="003028E7" w:rsidP="003028E7">
      <w:pPr>
        <w:pStyle w:val="NoSpacing"/>
        <w:numPr>
          <w:ilvl w:val="0"/>
          <w:numId w:val="28"/>
        </w:numPr>
      </w:pPr>
      <w:r>
        <w:t>Climate System Analysis Group, University of Cape Town</w:t>
      </w:r>
    </w:p>
    <w:p w14:paraId="01230A3C" w14:textId="77777777" w:rsidR="003028E7" w:rsidRDefault="003028E7" w:rsidP="003028E7">
      <w:pPr>
        <w:pStyle w:val="NoSpacing"/>
        <w:numPr>
          <w:ilvl w:val="0"/>
          <w:numId w:val="28"/>
        </w:numPr>
      </w:pPr>
      <w:r>
        <w:t>Wits RHI, University of the Witwatersrand, Johannesburg, South Africa</w:t>
      </w:r>
    </w:p>
    <w:p w14:paraId="384C5AEB" w14:textId="77777777" w:rsidR="003028E7" w:rsidRDefault="003028E7" w:rsidP="003028E7">
      <w:pPr>
        <w:pStyle w:val="NoSpacing"/>
        <w:numPr>
          <w:ilvl w:val="0"/>
          <w:numId w:val="28"/>
        </w:numPr>
      </w:pPr>
      <w:r>
        <w:t xml:space="preserve">University </w:t>
      </w:r>
      <w:proofErr w:type="spellStart"/>
      <w:r>
        <w:t>Peleforo</w:t>
      </w:r>
      <w:proofErr w:type="spellEnd"/>
      <w:r>
        <w:t xml:space="preserve"> Gon Coulibaly, </w:t>
      </w:r>
      <w:proofErr w:type="spellStart"/>
      <w:r>
        <w:t>Korhogo</w:t>
      </w:r>
      <w:proofErr w:type="spellEnd"/>
      <w:r>
        <w:t>, Côte d</w:t>
      </w:r>
      <w:r>
        <w:rPr>
          <w:lang w:val="en-US"/>
        </w:rPr>
        <w:t>’</w:t>
      </w:r>
      <w:r>
        <w:t>Ivoire</w:t>
      </w:r>
    </w:p>
    <w:p w14:paraId="6448A8E9" w14:textId="77777777" w:rsidR="003028E7" w:rsidRPr="00A05FB2" w:rsidRDefault="003028E7" w:rsidP="003028E7">
      <w:pPr>
        <w:pStyle w:val="NoSpacing"/>
        <w:numPr>
          <w:ilvl w:val="0"/>
          <w:numId w:val="28"/>
        </w:numPr>
        <w:rPr>
          <w:lang w:val="it-IT"/>
        </w:rPr>
      </w:pPr>
      <w:r w:rsidRPr="00A05FB2">
        <w:rPr>
          <w:lang w:val="it-IT"/>
        </w:rPr>
        <w:t>Centre Suisse de Recherches Scientifique, Côte d’Ivoire</w:t>
      </w:r>
    </w:p>
    <w:p w14:paraId="5284D925" w14:textId="77777777" w:rsidR="003028E7" w:rsidRDefault="003028E7" w:rsidP="003028E7">
      <w:pPr>
        <w:pStyle w:val="NoSpacing"/>
        <w:numPr>
          <w:ilvl w:val="0"/>
          <w:numId w:val="28"/>
        </w:numPr>
      </w:pPr>
      <w:r>
        <w:t xml:space="preserve">National Institute of Environmental Health Sciences, National Institutes of Health, </w:t>
      </w:r>
      <w:r w:rsidRPr="00E953A8">
        <w:rPr>
          <w:rFonts w:eastAsia="Times New Roman" w:cstheme="minorHAnsi"/>
        </w:rPr>
        <w:t>Department of Health and Human Services,</w:t>
      </w:r>
      <w:r w:rsidRPr="7D9FB0D1">
        <w:rPr>
          <w:rFonts w:ascii="Arial" w:eastAsia="Times New Roman" w:hAnsi="Arial"/>
        </w:rPr>
        <w:t xml:space="preserve"> </w:t>
      </w:r>
      <w:r>
        <w:t>Durham, North Carolina, United States of America</w:t>
      </w:r>
    </w:p>
    <w:p w14:paraId="4D8B4CDD" w14:textId="357FC8A1" w:rsidR="003028E7" w:rsidRDefault="003028E7" w:rsidP="003028E7">
      <w:pPr>
        <w:pStyle w:val="NoSpacing"/>
        <w:numPr>
          <w:ilvl w:val="0"/>
          <w:numId w:val="28"/>
        </w:numPr>
      </w:pPr>
      <w:r>
        <w:t xml:space="preserve">National Heart Lung and Blood Institute, National Institutes of Health, </w:t>
      </w:r>
      <w:r w:rsidRPr="00E953A8">
        <w:rPr>
          <w:rFonts w:eastAsia="Times New Roman" w:cstheme="minorHAnsi"/>
        </w:rPr>
        <w:t>Department of Health and Human Services,</w:t>
      </w:r>
      <w:r w:rsidRPr="7D9FB0D1">
        <w:rPr>
          <w:rFonts w:ascii="Arial" w:eastAsia="Times New Roman" w:hAnsi="Arial"/>
        </w:rPr>
        <w:t xml:space="preserve"> </w:t>
      </w:r>
      <w:r>
        <w:t>Bethesda, Maryland, United States of America</w:t>
      </w:r>
    </w:p>
    <w:p w14:paraId="74108DC1" w14:textId="77777777" w:rsidR="003028E7" w:rsidRDefault="003028E7" w:rsidP="003028E7">
      <w:pPr>
        <w:pStyle w:val="NoSpacing"/>
        <w:numPr>
          <w:ilvl w:val="0"/>
          <w:numId w:val="28"/>
        </w:numPr>
      </w:pPr>
      <w:r>
        <w:t>IBM Research Africa, Johannesburg</w:t>
      </w:r>
    </w:p>
    <w:p w14:paraId="3A1B0C4A" w14:textId="77777777" w:rsidR="003028E7" w:rsidRDefault="003028E7" w:rsidP="003028E7">
      <w:pPr>
        <w:pStyle w:val="NoSpacing"/>
        <w:numPr>
          <w:ilvl w:val="0"/>
          <w:numId w:val="28"/>
        </w:numPr>
      </w:pPr>
      <w:r>
        <w:t>Centre for Sexual Health and HIV &amp; AIDS Research (</w:t>
      </w:r>
      <w:proofErr w:type="spellStart"/>
      <w:r>
        <w:t>CeSHHAR</w:t>
      </w:r>
      <w:proofErr w:type="spellEnd"/>
      <w:r>
        <w:t>), Zimbabwe</w:t>
      </w:r>
    </w:p>
    <w:p w14:paraId="0C455EDD" w14:textId="15CAF813" w:rsidR="003028E7" w:rsidRDefault="003028E7" w:rsidP="00390A5B">
      <w:pPr>
        <w:pStyle w:val="NoSpacing"/>
        <w:numPr>
          <w:ilvl w:val="0"/>
          <w:numId w:val="28"/>
        </w:numPr>
      </w:pPr>
      <w:r>
        <w:t>The University of Washington, Seattle</w:t>
      </w:r>
      <w:r w:rsidR="007B3107">
        <w:t>, United States of America</w:t>
      </w:r>
    </w:p>
    <w:p w14:paraId="5C550459" w14:textId="77777777" w:rsidR="003028E7" w:rsidRDefault="003028E7" w:rsidP="003028E7">
      <w:pPr>
        <w:pStyle w:val="ListParagraph"/>
        <w:numPr>
          <w:ilvl w:val="0"/>
          <w:numId w:val="28"/>
        </w:numPr>
      </w:pPr>
      <w:r>
        <w:t>Liverpool School of Tropical Medicine, Liverpool, UK; Department of Public Health and Primary Care, Ghent University, Belgium</w:t>
      </w:r>
    </w:p>
    <w:p w14:paraId="4494AFC9" w14:textId="37181B0E" w:rsidR="003028E7" w:rsidRDefault="003028E7" w:rsidP="003028E7">
      <w:pPr>
        <w:pStyle w:val="ListParagraph"/>
        <w:numPr>
          <w:ilvl w:val="0"/>
          <w:numId w:val="28"/>
        </w:numPr>
      </w:pPr>
      <w:r>
        <w:t xml:space="preserve">Surveying and Geomatics </w:t>
      </w:r>
      <w:r w:rsidR="00FA1887">
        <w:t>Department</w:t>
      </w:r>
      <w:r>
        <w:t>, Midlands State University, Gweru, Zimbabwe</w:t>
      </w:r>
    </w:p>
    <w:p w14:paraId="4FEB8153" w14:textId="49B6A18D" w:rsidR="00485A99" w:rsidRDefault="00485A99" w:rsidP="003028E7">
      <w:pPr>
        <w:pStyle w:val="ListParagraph"/>
        <w:numPr>
          <w:ilvl w:val="0"/>
          <w:numId w:val="28"/>
        </w:numPr>
      </w:pPr>
      <w:r w:rsidRPr="00485A99">
        <w:t>Learning Health Sciences, Department of Internal Medicine, Gastroenterology &amp; Hepatology, University of Michigan Medical School, Ann Arbor, Michigan, United States of America</w:t>
      </w:r>
    </w:p>
    <w:p w14:paraId="1CB19A34" w14:textId="692C761A" w:rsidR="00485A99" w:rsidRDefault="00485A99" w:rsidP="00D958BB">
      <w:r>
        <w:t xml:space="preserve"> </w:t>
      </w:r>
    </w:p>
    <w:p w14:paraId="1A2414D8" w14:textId="45E8B474" w:rsidR="00491C1C" w:rsidRDefault="00491C1C" w:rsidP="00491C1C">
      <w:pPr>
        <w:spacing w:before="280" w:after="280" w:line="240" w:lineRule="auto"/>
      </w:pPr>
      <w:r>
        <w:t xml:space="preserve">Correspondence to Dr Christopher Jack, </w:t>
      </w:r>
      <w:hyperlink r:id="rId12" w:history="1">
        <w:r w:rsidR="00E50051" w:rsidRPr="00023EC4">
          <w:rPr>
            <w:rStyle w:val="Hyperlink"/>
          </w:rPr>
          <w:t>cjack@csag.uct.ac.za</w:t>
        </w:r>
      </w:hyperlink>
    </w:p>
    <w:p w14:paraId="2E282777" w14:textId="77777777" w:rsidR="00E50051" w:rsidRDefault="00E50051" w:rsidP="00491C1C">
      <w:pPr>
        <w:spacing w:before="280" w:after="280" w:line="240" w:lineRule="auto"/>
      </w:pPr>
    </w:p>
    <w:p w14:paraId="3EE6CF43" w14:textId="469B5711" w:rsidR="003028E7" w:rsidRDefault="00491C1C" w:rsidP="00491C1C">
      <w:pPr>
        <w:spacing w:before="280" w:after="280" w:line="240" w:lineRule="auto"/>
      </w:pPr>
      <w:r>
        <w:t>(Word count:</w:t>
      </w:r>
      <w:r w:rsidR="001272B0">
        <w:t xml:space="preserve"> </w:t>
      </w:r>
      <w:ins w:id="4" w:author="Craig Parker" w:date="2024-03-11T09:37:00Z">
        <w:r w:rsidR="00A8386C">
          <w:t>4</w:t>
        </w:r>
      </w:ins>
      <w:ins w:id="5" w:author="Craig Parker" w:date="2024-03-11T12:48:00Z">
        <w:r w:rsidR="00E475AF">
          <w:t>050</w:t>
        </w:r>
      </w:ins>
      <w:del w:id="6" w:author="Craig Parker" w:date="2024-03-11T09:37:00Z">
        <w:r w:rsidR="001272B0" w:rsidDel="00A8386C">
          <w:delText>5165</w:delText>
        </w:r>
      </w:del>
      <w:r>
        <w:t xml:space="preserve"> )</w:t>
      </w:r>
    </w:p>
    <w:p w14:paraId="45BCA00F" w14:textId="77777777" w:rsidR="002205B1" w:rsidRDefault="002205B1">
      <w:pPr>
        <w:rPr>
          <w:rFonts w:ascii="Calibri" w:eastAsia="Calibri" w:hAnsi="Calibri" w:cs="Calibri"/>
        </w:rPr>
      </w:pPr>
    </w:p>
    <w:p w14:paraId="6BBA20D7" w14:textId="77777777" w:rsidR="00924B46" w:rsidRDefault="00924B46">
      <w:pPr>
        <w:rPr>
          <w:rFonts w:ascii="Calibri" w:eastAsia="Calibri" w:hAnsi="Calibri" w:cs="Calibri"/>
        </w:rPr>
      </w:pPr>
    </w:p>
    <w:p w14:paraId="0B49521C" w14:textId="77777777" w:rsidR="00924B46" w:rsidRDefault="00924B46">
      <w:pPr>
        <w:rPr>
          <w:rFonts w:ascii="Calibri" w:eastAsia="Calibri" w:hAnsi="Calibri" w:cs="Calibri"/>
        </w:rPr>
      </w:pPr>
    </w:p>
    <w:p w14:paraId="20CC492C" w14:textId="77777777" w:rsidR="00924B46" w:rsidRDefault="00924B46">
      <w:pPr>
        <w:rPr>
          <w:rFonts w:ascii="Calibri" w:eastAsia="Calibri" w:hAnsi="Calibri" w:cs="Calibri"/>
        </w:rPr>
      </w:pPr>
    </w:p>
    <w:p w14:paraId="5CAEB570" w14:textId="66738A32" w:rsidR="0079451A" w:rsidRDefault="0079451A">
      <w:pPr>
        <w:rPr>
          <w:rFonts w:ascii="Calibri" w:eastAsia="Calibri" w:hAnsi="Calibri" w:cs="Calibri"/>
        </w:rPr>
      </w:pPr>
      <w:r>
        <w:rPr>
          <w:rFonts w:ascii="Calibri" w:eastAsia="Calibri" w:hAnsi="Calibri" w:cs="Calibri"/>
        </w:rPr>
        <w:lastRenderedPageBreak/>
        <w:br w:type="page"/>
      </w:r>
    </w:p>
    <w:p w14:paraId="79898DC8" w14:textId="77777777" w:rsidR="00924B46" w:rsidRDefault="00924B46">
      <w:pPr>
        <w:rPr>
          <w:rFonts w:ascii="Calibri" w:eastAsia="Calibri" w:hAnsi="Calibri" w:cs="Calibri"/>
        </w:rPr>
      </w:pPr>
    </w:p>
    <w:p w14:paraId="1218EB53" w14:textId="77777777" w:rsidR="002205B1" w:rsidRDefault="002205B1">
      <w:pPr>
        <w:spacing w:after="0" w:line="240" w:lineRule="auto"/>
      </w:pPr>
    </w:p>
    <w:p w14:paraId="512D0058" w14:textId="38034A96" w:rsidR="00461C3E" w:rsidRPr="00906DF2" w:rsidRDefault="00461C3E" w:rsidP="00906DF2">
      <w:pPr>
        <w:rPr>
          <w:rFonts w:asciiTheme="majorHAnsi" w:eastAsiaTheme="majorEastAsia" w:hAnsiTheme="majorHAnsi" w:cstheme="majorBidi"/>
          <w:caps/>
          <w:sz w:val="28"/>
          <w:szCs w:val="28"/>
        </w:rPr>
      </w:pPr>
      <w:r w:rsidRPr="00461C3E">
        <w:t>ABSTRACT</w:t>
      </w:r>
    </w:p>
    <w:p w14:paraId="342C072F" w14:textId="77777777" w:rsidR="001F6DCF" w:rsidRPr="001F6DCF" w:rsidRDefault="001F6DCF" w:rsidP="00C83422"/>
    <w:p w14:paraId="01FA9A74" w14:textId="31B7EDD0" w:rsidR="00AA1976" w:rsidRPr="00AA1976" w:rsidRDefault="00AA1976" w:rsidP="00C83422">
      <w:r w:rsidRPr="00C83422">
        <w:rPr>
          <w:b/>
          <w:bCs/>
        </w:rPr>
        <w:t>Introduction:</w:t>
      </w:r>
      <w:r w:rsidRPr="00AA1976">
        <w:t xml:space="preserve"> African cities, particularly Abidjan and Johannesburg, face challenges of rapid urban growth, informality, and strained health services, compounded by increasing temperatures due to climate change. This study aims to understand the complexities of heat-related health impacts in these cities. The objectives are: 1) mapping intra-urban heat </w:t>
      </w:r>
      <w:r w:rsidR="004763D4">
        <w:t>risk</w:t>
      </w:r>
      <w:r w:rsidRPr="00AA1976">
        <w:t xml:space="preserve"> and exposure using health, socio</w:t>
      </w:r>
      <w:ins w:id="7" w:author="Craig Parker" w:date="2024-03-11T12:19:00Z">
        <w:r w:rsidR="00A42806">
          <w:t>-</w:t>
        </w:r>
      </w:ins>
      <w:del w:id="8" w:author="Craig Parker" w:date="2024-03-11T12:07:00Z">
        <w:r w:rsidRPr="00AA1976" w:rsidDel="003F68BA">
          <w:delText>-</w:delText>
        </w:r>
      </w:del>
      <w:r w:rsidRPr="00AA1976">
        <w:t xml:space="preserve">economic, geospatial climate, and satellite imagery data; 2) creating a stratified heat-health outcome forecast model to predict adverse health outcomes; and 3) establishing an Early Warning System for timely heatwave alerts. The </w:t>
      </w:r>
      <w:proofErr w:type="gramStart"/>
      <w:r w:rsidRPr="00AA1976">
        <w:t>ultimate goal</w:t>
      </w:r>
      <w:proofErr w:type="gramEnd"/>
      <w:r w:rsidRPr="00AA1976">
        <w:t xml:space="preserve"> is to foster climate-resilient </w:t>
      </w:r>
      <w:r w:rsidR="00322C71">
        <w:t>African cities</w:t>
      </w:r>
      <w:r w:rsidRPr="00AA1976">
        <w:t xml:space="preserve">, protecting </w:t>
      </w:r>
      <w:r w:rsidR="00A876E5" w:rsidRPr="00DD71C5">
        <w:rPr>
          <w:lang w:val="en-GB"/>
        </w:rPr>
        <w:t>disproportionately affected</w:t>
      </w:r>
      <w:r w:rsidRPr="00AA1976">
        <w:t xml:space="preserve"> populations from heat hazards.</w:t>
      </w:r>
    </w:p>
    <w:p w14:paraId="624379FA" w14:textId="782B1435" w:rsidR="00AA1976" w:rsidRPr="00AA1976" w:rsidRDefault="00AA1976" w:rsidP="00C83422">
      <w:r w:rsidRPr="00C83422">
        <w:rPr>
          <w:b/>
          <w:bCs/>
        </w:rPr>
        <w:t>Methods and Analysis:</w:t>
      </w:r>
      <w:r w:rsidRPr="00AA1976">
        <w:t xml:space="preserve"> The </w:t>
      </w:r>
      <w:r w:rsidR="008726AF">
        <w:t>research will acquire</w:t>
      </w:r>
      <w:r w:rsidRPr="00AA1976">
        <w:t xml:space="preserve"> health-related datasets from eligible adult clinical trials or cohort studies conducted in Johannesburg and Abidjan between 2000 and 2022</w:t>
      </w:r>
      <w:r w:rsidR="00E1326C">
        <w:t xml:space="preserve">. </w:t>
      </w:r>
      <w:r w:rsidR="00680F42" w:rsidRPr="00A05FB2">
        <w:t>Additional data</w:t>
      </w:r>
      <w:r w:rsidR="0076423D" w:rsidRPr="0076423D">
        <w:t xml:space="preserve"> will be collected, including socio</w:t>
      </w:r>
      <w:ins w:id="9" w:author="Craig Parker" w:date="2024-03-11T12:19:00Z">
        <w:r w:rsidR="00A42806">
          <w:t>-</w:t>
        </w:r>
      </w:ins>
      <w:del w:id="10" w:author="Craig Parker" w:date="2024-03-11T12:07:00Z">
        <w:r w:rsidR="0076423D" w:rsidRPr="0076423D" w:rsidDel="003F68BA">
          <w:delText>-</w:delText>
        </w:r>
      </w:del>
      <w:r w:rsidR="0076423D" w:rsidRPr="0076423D">
        <w:t>economic, geospatial climate datasets and satellite imagery</w:t>
      </w:r>
      <w:r w:rsidR="00680F42" w:rsidRPr="00A05FB2">
        <w:t>. These resources will aid in mapping heat hazards and quantifying heat-health exposure, the extent of elevated risk, and morbidity</w:t>
      </w:r>
      <w:r w:rsidRPr="00AA1976">
        <w:t>. Outcomes will be determined using advanced data analysis methods, including statistical evaluation, machine learning, and deep-learning techniques.</w:t>
      </w:r>
    </w:p>
    <w:p w14:paraId="37366508" w14:textId="2EDFAFC2" w:rsidR="00AA1976" w:rsidRPr="00AA1976" w:rsidRDefault="00AA1976" w:rsidP="00C83422">
      <w:r w:rsidRPr="00C83422">
        <w:rPr>
          <w:b/>
          <w:bCs/>
        </w:rPr>
        <w:t>Ethics and Dissemination:</w:t>
      </w:r>
      <w:r w:rsidRPr="00AA1976">
        <w:t xml:space="preserve"> The study, approved by the Wits Human Research Ethics Committee (reference no: 220606), adheres to relevant guidelines and legislation. Data management will follow approved procedures. Results will be disseminated through workshops,</w:t>
      </w:r>
      <w:r w:rsidR="00007FD3">
        <w:t xml:space="preserve"> community</w:t>
      </w:r>
      <w:r w:rsidRPr="00AA1976">
        <w:t xml:space="preserve"> forums, conferences, and publications. Data deposition and curation plans will be established in line with ethical and safety considerations.</w:t>
      </w:r>
    </w:p>
    <w:p w14:paraId="60FE6DFB" w14:textId="0B7FC7B0" w:rsidR="004F44C5" w:rsidRPr="00461C3E" w:rsidRDefault="00AA1976" w:rsidP="00C83422">
      <w:r w:rsidRPr="00AA1976">
        <w:t xml:space="preserve">(Word count: </w:t>
      </w:r>
      <w:proofErr w:type="gramStart"/>
      <w:r w:rsidR="00E633B0">
        <w:t>22</w:t>
      </w:r>
      <w:r w:rsidR="00E1326C">
        <w:t>8</w:t>
      </w:r>
      <w:r w:rsidRPr="00AA1976" w:rsidDel="008B5EBA">
        <w:t xml:space="preserve"> </w:t>
      </w:r>
      <w:r>
        <w:t>)</w:t>
      </w:r>
      <w:proofErr w:type="gramEnd"/>
    </w:p>
    <w:p w14:paraId="42F38DC3" w14:textId="401C66CE" w:rsidR="002205B1" w:rsidRDefault="00461C3E" w:rsidP="00C83422">
      <w:pPr>
        <w:spacing w:before="280" w:after="280" w:line="240" w:lineRule="auto"/>
      </w:pPr>
      <w:r w:rsidRPr="00D41A42">
        <w:rPr>
          <w:b/>
          <w:bCs/>
        </w:rPr>
        <w:t>Keywords:</w:t>
      </w:r>
      <w:r w:rsidRPr="00461C3E">
        <w:t xml:space="preserve"> urban, heat, </w:t>
      </w:r>
      <w:r w:rsidR="00BB302A">
        <w:t>heatwaves</w:t>
      </w:r>
      <w:r w:rsidR="005E7F81">
        <w:t xml:space="preserve">, </w:t>
      </w:r>
      <w:r w:rsidRPr="00461C3E">
        <w:t xml:space="preserve">health, </w:t>
      </w:r>
      <w:r w:rsidR="001C1406">
        <w:t>E</w:t>
      </w:r>
      <w:r w:rsidRPr="00461C3E">
        <w:t xml:space="preserve">arly </w:t>
      </w:r>
      <w:r w:rsidR="001C1406">
        <w:t>W</w:t>
      </w:r>
      <w:r w:rsidRPr="00461C3E">
        <w:t xml:space="preserve">arning </w:t>
      </w:r>
      <w:r w:rsidR="001C1406">
        <w:t>S</w:t>
      </w:r>
      <w:r w:rsidRPr="00461C3E">
        <w:t xml:space="preserve">ystems, intra-urban, </w:t>
      </w:r>
      <w:proofErr w:type="gramStart"/>
      <w:r w:rsidRPr="00461C3E">
        <w:t>socio-economics</w:t>
      </w:r>
      <w:proofErr w:type="gramEnd"/>
      <w:r w:rsidRPr="00461C3E">
        <w:t xml:space="preserve"> and environment, exposure mapping, hazard mapping, heat-related health impacts, African cities, data science and machine learning</w:t>
      </w:r>
      <w:r w:rsidR="009708A8">
        <w:t>, temperature</w:t>
      </w:r>
    </w:p>
    <w:p w14:paraId="111BDA81" w14:textId="77777777" w:rsidR="000A3958" w:rsidRDefault="000A3958">
      <w:pPr>
        <w:rPr>
          <w:rFonts w:ascii="Calibri" w:eastAsia="Calibri" w:hAnsi="Calibri" w:cs="Calibri"/>
          <w:caps/>
          <w:sz w:val="24"/>
          <w:szCs w:val="24"/>
        </w:rPr>
      </w:pPr>
      <w:r>
        <w:rPr>
          <w:rFonts w:ascii="Calibri" w:eastAsia="Calibri" w:hAnsi="Calibri" w:cs="Calibri"/>
          <w:sz w:val="24"/>
          <w:szCs w:val="24"/>
        </w:rPr>
        <w:br w:type="page"/>
      </w:r>
    </w:p>
    <w:p w14:paraId="472F8A15" w14:textId="77777777" w:rsidR="00D801FC" w:rsidRDefault="00D801FC" w:rsidP="00D958BB"/>
    <w:p w14:paraId="414BBDCB" w14:textId="6E2702A5" w:rsidR="00D801FC" w:rsidRPr="005C1A0F" w:rsidRDefault="004A631F" w:rsidP="00D958BB">
      <w:r w:rsidRPr="005C1A0F">
        <w:t>Article S</w:t>
      </w:r>
      <w:r w:rsidR="00E93E97" w:rsidRPr="005C1A0F">
        <w:t>ummary</w:t>
      </w:r>
    </w:p>
    <w:p w14:paraId="14924995" w14:textId="05D11628" w:rsidR="002205B1" w:rsidRPr="00CE236C" w:rsidRDefault="008B2DB9" w:rsidP="00D958BB">
      <w:r w:rsidRPr="00CE236C">
        <w:t>The strengths and limitations of this study</w:t>
      </w:r>
    </w:p>
    <w:p w14:paraId="09E7B69F" w14:textId="77777777" w:rsidR="00B27925" w:rsidRDefault="00B27925" w:rsidP="00677978"/>
    <w:p w14:paraId="730B99A0" w14:textId="151243F6" w:rsidR="00677978" w:rsidRPr="00677978" w:rsidRDefault="00677978" w:rsidP="00677978">
      <w:r w:rsidRPr="00677978">
        <w:t>Strengths</w:t>
      </w:r>
      <w:ins w:id="11" w:author="Craig Parker" w:date="2024-02-23T15:46:00Z">
        <w:r w:rsidR="009B74FF">
          <w:t xml:space="preserve"> and Limi</w:t>
        </w:r>
        <w:r w:rsidR="003D6F4B">
          <w:t>tations</w:t>
        </w:r>
      </w:ins>
      <w:del w:id="12" w:author="Craig Parker" w:date="2024-02-23T15:46:00Z">
        <w:r w:rsidRPr="00677978" w:rsidDel="009B74FF">
          <w:delText>:</w:delText>
        </w:r>
      </w:del>
    </w:p>
    <w:p w14:paraId="7B2D17E3" w14:textId="27B338AE" w:rsidR="009B74FF" w:rsidRPr="009B74FF" w:rsidRDefault="009B74FF" w:rsidP="009B74FF">
      <w:pPr>
        <w:numPr>
          <w:ilvl w:val="0"/>
          <w:numId w:val="38"/>
        </w:numPr>
        <w:rPr>
          <w:ins w:id="13" w:author="Craig Parker" w:date="2024-02-23T15:46:00Z"/>
        </w:rPr>
      </w:pPr>
      <w:ins w:id="14" w:author="Craig Parker" w:date="2024-02-23T15:46:00Z">
        <w:r w:rsidRPr="009B74FF">
          <w:t>Employs comprehensive data collection from clinical, socio</w:t>
        </w:r>
      </w:ins>
      <w:ins w:id="15" w:author="Craig Parker" w:date="2024-03-11T12:19:00Z">
        <w:r w:rsidR="00A42806">
          <w:t>-</w:t>
        </w:r>
      </w:ins>
      <w:ins w:id="16" w:author="Craig Parker" w:date="2024-02-23T15:46:00Z">
        <w:r w:rsidRPr="009B74FF">
          <w:t>economic, and remote sensing sources, ensuring a multidimensional analysis of urban heat exposure.</w:t>
        </w:r>
      </w:ins>
    </w:p>
    <w:p w14:paraId="0BFA4A51" w14:textId="05299D16" w:rsidR="009B74FF" w:rsidRPr="009B74FF" w:rsidRDefault="009B74FF" w:rsidP="009B74FF">
      <w:pPr>
        <w:numPr>
          <w:ilvl w:val="0"/>
          <w:numId w:val="38"/>
        </w:numPr>
        <w:rPr>
          <w:ins w:id="17" w:author="Craig Parker" w:date="2024-02-23T15:46:00Z"/>
        </w:rPr>
      </w:pPr>
      <w:ins w:id="18" w:author="Craig Parker" w:date="2024-02-23T15:46:00Z">
        <w:r w:rsidRPr="009B74FF">
          <w:t xml:space="preserve">Leverages state-of-the-art machine learning techniques for predictive </w:t>
        </w:r>
        <w:r w:rsidR="003D6F4B">
          <w:t>modelling</w:t>
        </w:r>
        <w:r w:rsidRPr="009B74FF">
          <w:t xml:space="preserve"> of heat-health outcomes, advancing the field of environmental health research.</w:t>
        </w:r>
      </w:ins>
    </w:p>
    <w:p w14:paraId="1C01B9CE" w14:textId="08C2FC0C" w:rsidR="009B74FF" w:rsidRPr="009B74FF" w:rsidRDefault="00D61527" w:rsidP="009B74FF">
      <w:pPr>
        <w:numPr>
          <w:ilvl w:val="0"/>
          <w:numId w:val="38"/>
        </w:numPr>
        <w:rPr>
          <w:ins w:id="19" w:author="Craig Parker" w:date="2024-02-23T15:46:00Z"/>
        </w:rPr>
      </w:pPr>
      <w:ins w:id="20" w:author="Craig Parker" w:date="2024-03-11T12:17:00Z">
        <w:r>
          <w:t>A c</w:t>
        </w:r>
      </w:ins>
      <w:ins w:id="21" w:author="Craig Parker" w:date="2024-02-23T15:46:00Z">
        <w:r w:rsidR="009B74FF" w:rsidRPr="009B74FF">
          <w:t>ross-disciplinary approach enriches the interpretation of data, linking climate science with public health implications.</w:t>
        </w:r>
      </w:ins>
    </w:p>
    <w:p w14:paraId="0941C60B" w14:textId="18619B54" w:rsidR="009B74FF" w:rsidRPr="009B74FF" w:rsidRDefault="009B74FF" w:rsidP="009B74FF">
      <w:pPr>
        <w:numPr>
          <w:ilvl w:val="0"/>
          <w:numId w:val="38"/>
        </w:numPr>
        <w:rPr>
          <w:ins w:id="22" w:author="Craig Parker" w:date="2024-02-23T15:46:00Z"/>
        </w:rPr>
      </w:pPr>
      <w:ins w:id="23" w:author="Craig Parker" w:date="2024-02-23T15:46:00Z">
        <w:r w:rsidRPr="009B74FF">
          <w:t xml:space="preserve">Risk of sampling bias due to secondary data </w:t>
        </w:r>
        <w:r w:rsidR="003D6F4B">
          <w:t>utilisation</w:t>
        </w:r>
        <w:r w:rsidRPr="009B74FF">
          <w:t>, which may influence the representativeness of findings.</w:t>
        </w:r>
      </w:ins>
    </w:p>
    <w:p w14:paraId="3B573BEF" w14:textId="77777777" w:rsidR="009B74FF" w:rsidRPr="009B74FF" w:rsidRDefault="009B74FF" w:rsidP="009B74FF">
      <w:pPr>
        <w:numPr>
          <w:ilvl w:val="0"/>
          <w:numId w:val="38"/>
        </w:numPr>
        <w:rPr>
          <w:ins w:id="24" w:author="Craig Parker" w:date="2024-02-23T15:46:00Z"/>
        </w:rPr>
      </w:pPr>
      <w:ins w:id="25" w:author="Craig Parker" w:date="2024-02-23T15:46:00Z">
        <w:r w:rsidRPr="009B74FF">
          <w:t>The spatial resolution of datasets, particularly those capturing microclimatic urban variations, could limit the granularity of exposure assessments.</w:t>
        </w:r>
      </w:ins>
    </w:p>
    <w:p w14:paraId="46E48E5E" w14:textId="52302550" w:rsidR="00AB263C" w:rsidRPr="00677978" w:rsidDel="009B74FF" w:rsidRDefault="003F1552" w:rsidP="00677978">
      <w:pPr>
        <w:numPr>
          <w:ilvl w:val="0"/>
          <w:numId w:val="22"/>
        </w:numPr>
        <w:rPr>
          <w:del w:id="26" w:author="Craig Parker" w:date="2024-02-23T15:46:00Z"/>
        </w:rPr>
      </w:pPr>
      <w:del w:id="27" w:author="Craig Parker" w:date="2024-02-23T15:46:00Z">
        <w:r w:rsidRPr="003F1552" w:rsidDel="009B74FF">
          <w:delText xml:space="preserve">Comprehensive and Diverse Data: The study's strength lies in its ability to amalgamate </w:delText>
        </w:r>
        <w:r w:rsidR="00497C9C" w:rsidDel="009B74FF">
          <w:delText>various</w:delText>
        </w:r>
        <w:r w:rsidRPr="003F1552" w:rsidDel="009B74FF">
          <w:delText xml:space="preserve"> data sources from two major African cities. This includes data from </w:delText>
        </w:r>
        <w:r w:rsidR="00497C9C" w:rsidDel="009B74FF">
          <w:delText>randomised</w:delText>
        </w:r>
        <w:r w:rsidRPr="003F1552" w:rsidDel="009B74FF">
          <w:delText xml:space="preserve"> controlled trials, cohort studies, socio-economic and census data, remote sensing data, </w:delText>
        </w:r>
        <w:r w:rsidR="00497C9C" w:rsidDel="009B74FF">
          <w:delText>geospatial</w:delText>
        </w:r>
        <w:r w:rsidRPr="003F1552" w:rsidDel="009B74FF">
          <w:delText xml:space="preserve"> data, and observed and simulated climate data. </w:delText>
        </w:r>
      </w:del>
    </w:p>
    <w:p w14:paraId="7D9233D5" w14:textId="04F0B33E" w:rsidR="00677978" w:rsidRPr="00677978" w:rsidDel="009B74FF" w:rsidRDefault="00EA1CCE" w:rsidP="00677978">
      <w:pPr>
        <w:numPr>
          <w:ilvl w:val="0"/>
          <w:numId w:val="22"/>
        </w:numPr>
        <w:rPr>
          <w:del w:id="28" w:author="Craig Parker" w:date="2024-02-23T15:46:00Z"/>
        </w:rPr>
      </w:pPr>
      <w:del w:id="29" w:author="Craig Parker" w:date="2024-02-23T15:46:00Z">
        <w:r w:rsidDel="009B74FF">
          <w:delText xml:space="preserve">Utilization of cutting-edge machine learning techniques: The study will implement recent advances in machine learning and analytics, </w:delText>
        </w:r>
        <w:r w:rsidR="00682003" w:rsidDel="009B74FF">
          <w:delText>including</w:delText>
        </w:r>
        <w:r w:rsidDel="009B74FF">
          <w:delText xml:space="preserve"> quantile regression forests and </w:delText>
        </w:r>
        <w:r w:rsidR="00E35012" w:rsidDel="009B74FF">
          <w:delText>various</w:delText>
        </w:r>
        <w:r w:rsidDel="009B74FF">
          <w:delText xml:space="preserve"> time-series models, </w:delText>
        </w:r>
        <w:r w:rsidR="0083620D" w:rsidDel="009B74FF">
          <w:delText>as well as</w:delText>
        </w:r>
        <w:r w:rsidDel="009B74FF">
          <w:delText xml:space="preserve"> gated recurrent unit models (GRU), long short</w:delText>
        </w:r>
        <w:r w:rsidR="00E35012" w:rsidDel="009B74FF">
          <w:delText>-</w:delText>
        </w:r>
        <w:r w:rsidDel="009B74FF">
          <w:delText>term memory (LSTM), and attention networks.</w:delText>
        </w:r>
      </w:del>
    </w:p>
    <w:p w14:paraId="6CDB6278" w14:textId="7C2752A3" w:rsidR="00677978" w:rsidRPr="00677978" w:rsidDel="009B74FF" w:rsidRDefault="00B629EA" w:rsidP="00677978">
      <w:pPr>
        <w:numPr>
          <w:ilvl w:val="0"/>
          <w:numId w:val="22"/>
        </w:numPr>
        <w:rPr>
          <w:del w:id="30" w:author="Craig Parker" w:date="2024-02-23T15:46:00Z"/>
        </w:rPr>
      </w:pPr>
      <w:del w:id="31" w:author="Craig Parker" w:date="2024-02-23T15:46:00Z">
        <w:r w:rsidDel="009B74FF">
          <w:delText>Inter-</w:delText>
        </w:r>
        <w:r w:rsidR="00305A88" w:rsidDel="009B74FF">
          <w:delText xml:space="preserve">disciplinary team and approach: </w:delText>
        </w:r>
        <w:r w:rsidR="000A6318" w:rsidDel="009B74FF">
          <w:delText>The study will include e</w:delText>
        </w:r>
        <w:r w:rsidR="00305A88" w:rsidDel="009B74FF">
          <w:delText xml:space="preserve">xperts from </w:delText>
        </w:r>
        <w:r w:rsidR="00BA550B" w:rsidDel="009B74FF">
          <w:delText xml:space="preserve">multiple </w:delText>
        </w:r>
        <w:r w:rsidR="00305A88" w:rsidDel="009B74FF">
          <w:delText>fields, including climate science,</w:delText>
        </w:r>
        <w:r w:rsidR="000D6DD9" w:rsidDel="009B74FF">
          <w:delText xml:space="preserve"> </w:delText>
        </w:r>
        <w:r w:rsidR="00BE52CC" w:rsidDel="009B74FF">
          <w:delText>geospatial</w:delText>
        </w:r>
        <w:r w:rsidR="000D6DD9" w:rsidDel="009B74FF">
          <w:delText xml:space="preserve"> science,</w:delText>
        </w:r>
        <w:r w:rsidR="00305A88" w:rsidDel="009B74FF">
          <w:delText xml:space="preserve"> data science, public health, </w:delText>
        </w:r>
        <w:r w:rsidR="00BA550B" w:rsidDel="009B74FF">
          <w:delText xml:space="preserve">clinical medicine, </w:delText>
        </w:r>
        <w:r w:rsidR="00305A88" w:rsidDel="009B74FF">
          <w:delText>epidemiology,</w:delText>
        </w:r>
        <w:r w:rsidR="00BE52CC" w:rsidDel="009B74FF">
          <w:delText xml:space="preserve"> social science</w:delText>
        </w:r>
        <w:r w:rsidR="00305A88" w:rsidDel="009B74FF">
          <w:delText xml:space="preserve"> and environmental epidemiology,</w:delText>
        </w:r>
        <w:r w:rsidR="00D9301C" w:rsidDel="009B74FF">
          <w:delText xml:space="preserve"> </w:delText>
        </w:r>
        <w:r w:rsidR="00305A88" w:rsidDel="009B74FF">
          <w:delText>ensuring a comprehensive and holistic approach.</w:delText>
        </w:r>
      </w:del>
    </w:p>
    <w:p w14:paraId="375D8B9B" w14:textId="370D6D07" w:rsidR="00677978" w:rsidRPr="00677978" w:rsidDel="009B74FF" w:rsidRDefault="00677978" w:rsidP="00677978">
      <w:pPr>
        <w:rPr>
          <w:del w:id="32" w:author="Craig Parker" w:date="2024-02-23T15:46:00Z"/>
        </w:rPr>
      </w:pPr>
      <w:del w:id="33" w:author="Craig Parker" w:date="2024-02-23T15:46:00Z">
        <w:r w:rsidRPr="00677978" w:rsidDel="009B74FF">
          <w:delText>Limitations:</w:delText>
        </w:r>
      </w:del>
    </w:p>
    <w:p w14:paraId="080E3B1B" w14:textId="7632BA0E" w:rsidR="002F22EB" w:rsidRPr="002F22EB" w:rsidDel="009B74FF" w:rsidRDefault="002F22EB" w:rsidP="00C83422">
      <w:pPr>
        <w:pStyle w:val="ListParagraph"/>
        <w:numPr>
          <w:ilvl w:val="0"/>
          <w:numId w:val="23"/>
        </w:numPr>
        <w:rPr>
          <w:del w:id="34" w:author="Craig Parker" w:date="2024-02-23T15:46:00Z"/>
        </w:rPr>
      </w:pPr>
      <w:del w:id="35" w:author="Craig Parker" w:date="2024-02-23T15:46:00Z">
        <w:r w:rsidRPr="002F22EB" w:rsidDel="009B74FF">
          <w:delText>Representativeness and Potential Bias: There is a risk of bias in sampling across different population groups and subgroups when relying on proxy or secondary data. The research strategy includes measures such as using population density estimates to rectify potential shortcomings in spatial representation and biases within demographic subgroups.</w:delText>
        </w:r>
      </w:del>
    </w:p>
    <w:p w14:paraId="0FB564CA" w14:textId="6BDD6010" w:rsidR="00677978" w:rsidRPr="00677978" w:rsidDel="009B74FF" w:rsidRDefault="00105034" w:rsidP="00677978">
      <w:pPr>
        <w:numPr>
          <w:ilvl w:val="0"/>
          <w:numId w:val="23"/>
        </w:numPr>
        <w:rPr>
          <w:del w:id="36" w:author="Craig Parker" w:date="2024-02-23T15:46:00Z"/>
        </w:rPr>
      </w:pPr>
      <w:del w:id="37" w:author="Craig Parker" w:date="2024-02-23T15:46:00Z">
        <w:r w:rsidDel="009B74FF">
          <w:delText xml:space="preserve">Data collection from multiple sources: Finding, obtaining permission to use, and acquiring data from multiple sources can be difficult. Streamlining data transfer and </w:delText>
        </w:r>
        <w:r w:rsidR="00497C9C" w:rsidDel="009B74FF">
          <w:delText>harmonising</w:delText>
        </w:r>
        <w:r w:rsidDel="009B74FF">
          <w:delText xml:space="preserve"> variables and metadata across multiple datasets collected under different protocols may </w:delText>
        </w:r>
        <w:r w:rsidR="006A608E" w:rsidDel="009B74FF">
          <w:delText xml:space="preserve">limit the </w:delText>
        </w:r>
        <w:r w:rsidDel="009B74FF">
          <w:delText>coverage of variables</w:delText>
        </w:r>
        <w:r w:rsidR="006A608E" w:rsidDel="009B74FF">
          <w:delText xml:space="preserve"> or </w:delText>
        </w:r>
        <w:r w:rsidDel="009B74FF">
          <w:delText>parameters of interest.</w:delText>
        </w:r>
        <w:r w:rsidR="006A608E" w:rsidDel="009B74FF">
          <w:delText xml:space="preserve"> </w:delText>
        </w:r>
        <w:r w:rsidR="000045A8" w:rsidDel="009B74FF">
          <w:delText xml:space="preserve">Data may not be available </w:delText>
        </w:r>
        <w:r w:rsidR="00C15BAC" w:rsidRPr="00C15BAC" w:rsidDel="009B74FF">
          <w:delText>to geolocate participants’ housing in all studies accurately</w:delText>
        </w:r>
        <w:r w:rsidR="000045A8" w:rsidDel="009B74FF">
          <w:delText xml:space="preserve">. </w:delText>
        </w:r>
      </w:del>
    </w:p>
    <w:p w14:paraId="2E57E22B" w14:textId="77777777" w:rsidR="00526E89" w:rsidRDefault="00526E89" w:rsidP="00526E89"/>
    <w:p w14:paraId="4B25AD9F" w14:textId="77777777" w:rsidR="002205B1" w:rsidRDefault="008B2DB9">
      <w:pPr>
        <w:pStyle w:val="Heading1"/>
        <w:rPr>
          <w:sz w:val="24"/>
          <w:szCs w:val="24"/>
        </w:rPr>
      </w:pPr>
      <w:r>
        <w:lastRenderedPageBreak/>
        <w:br w:type="page" w:clear="all"/>
      </w:r>
    </w:p>
    <w:p w14:paraId="7F8293C9" w14:textId="76EF1480" w:rsidR="002205B1" w:rsidRDefault="008B2DB9">
      <w:pPr>
        <w:pStyle w:val="Heading1"/>
        <w:numPr>
          <w:ilvl w:val="0"/>
          <w:numId w:val="66"/>
        </w:numPr>
        <w:rPr>
          <w:ins w:id="38" w:author="Craig Parker" w:date="2024-03-04T16:26:00Z"/>
        </w:rPr>
        <w:pPrChange w:id="39" w:author="Craig Parker" w:date="2024-03-05T09:38:00Z">
          <w:pPr>
            <w:pStyle w:val="Heading1"/>
            <w:numPr>
              <w:numId w:val="0"/>
            </w:numPr>
            <w:ind w:left="0" w:firstLine="0"/>
          </w:pPr>
        </w:pPrChange>
      </w:pPr>
      <w:r w:rsidRPr="009C43EC">
        <w:lastRenderedPageBreak/>
        <w:t>Introduction</w:t>
      </w:r>
    </w:p>
    <w:p w14:paraId="747D3959" w14:textId="77777777" w:rsidR="00807AE9" w:rsidRDefault="00807AE9" w:rsidP="00807AE9">
      <w:pPr>
        <w:rPr>
          <w:ins w:id="40" w:author="Craig Parker" w:date="2024-03-04T16:26:00Z"/>
        </w:rPr>
      </w:pPr>
    </w:p>
    <w:p w14:paraId="42DC770D" w14:textId="2CCEFD66" w:rsidR="00DF64CC" w:rsidRPr="00DF64CC" w:rsidRDefault="00DF64CC" w:rsidP="00DF64CC">
      <w:pPr>
        <w:rPr>
          <w:ins w:id="41" w:author="Craig Parker" w:date="2024-03-06T21:19:00Z"/>
        </w:rPr>
      </w:pPr>
      <w:ins w:id="42" w:author="Craig Parker" w:date="2024-03-06T21:19:00Z">
        <w:r w:rsidRPr="00DF64CC">
          <w:t>The HE</w:t>
        </w:r>
        <w:r w:rsidRPr="00DF64CC">
          <w:rPr>
            <w:vertAlign w:val="superscript"/>
            <w:rPrChange w:id="43" w:author="Craig Parker" w:date="2024-03-06T21:23:00Z">
              <w:rPr/>
            </w:rPrChange>
          </w:rPr>
          <w:t>2</w:t>
        </w:r>
        <w:r w:rsidRPr="00DF64CC">
          <w:t xml:space="preserve">AT </w:t>
        </w:r>
        <w:proofErr w:type="spellStart"/>
        <w:r w:rsidRPr="00DF64CC">
          <w:t>Center</w:t>
        </w:r>
        <w:proofErr w:type="spellEnd"/>
        <w:r w:rsidRPr="00DF64CC">
          <w:t xml:space="preserve"> (</w:t>
        </w:r>
        <w:proofErr w:type="spellStart"/>
        <w:r w:rsidRPr="00DF64CC">
          <w:t>HEat</w:t>
        </w:r>
        <w:proofErr w:type="spellEnd"/>
        <w:r w:rsidRPr="00DF64CC">
          <w:t xml:space="preserve"> and </w:t>
        </w:r>
        <w:proofErr w:type="spellStart"/>
        <w:r w:rsidRPr="00DF64CC">
          <w:t>HEalth</w:t>
        </w:r>
        <w:proofErr w:type="spellEnd"/>
        <w:r w:rsidRPr="00DF64CC">
          <w:t xml:space="preserve"> African Transdisciplinary </w:t>
        </w:r>
        <w:proofErr w:type="spellStart"/>
        <w:r w:rsidRPr="00DF64CC">
          <w:t>Center</w:t>
        </w:r>
        <w:proofErr w:type="spellEnd"/>
        <w:r w:rsidRPr="00DF64CC">
          <w:t>), a consortium spanning South Africa, Côte d</w:t>
        </w:r>
      </w:ins>
      <w:ins w:id="44" w:author="Craig Parker" w:date="2024-03-11T12:08:00Z">
        <w:r w:rsidR="00E178EB">
          <w:t>'</w:t>
        </w:r>
      </w:ins>
      <w:ins w:id="45" w:author="Craig Parker" w:date="2024-03-06T21:19:00Z">
        <w:r w:rsidRPr="00DF64CC">
          <w:t xml:space="preserve">Ivoire, Zimbabwe, and the United States, embodies global collaboration. Funded through the United States NIH </w:t>
        </w:r>
      </w:ins>
      <w:ins w:id="46" w:author="Craig Parker" w:date="2024-03-11T12:08:00Z">
        <w:r w:rsidR="00E178EB">
          <w:t>"</w:t>
        </w:r>
      </w:ins>
      <w:ins w:id="47" w:author="Craig Parker" w:date="2024-03-06T21:19:00Z">
        <w:r w:rsidRPr="00DF64CC">
          <w:t>Harnessing Data Science for Health Discovery and Innovation in Africa</w:t>
        </w:r>
      </w:ins>
      <w:ins w:id="48" w:author="Craig Parker" w:date="2024-03-11T12:08:00Z">
        <w:r w:rsidR="00E178EB">
          <w:t>"</w:t>
        </w:r>
      </w:ins>
      <w:ins w:id="49" w:author="Craig Parker" w:date="2024-03-06T21:19:00Z">
        <w:r w:rsidRPr="00DF64CC">
          <w:t xml:space="preserve"> (DS-I Africa) program, the </w:t>
        </w:r>
        <w:proofErr w:type="spellStart"/>
        <w:r w:rsidRPr="00DF64CC">
          <w:t>Center</w:t>
        </w:r>
        <w:proofErr w:type="spellEnd"/>
        <w:r w:rsidRPr="00DF64CC">
          <w:t xml:space="preserve"> amalgamates diverse expertise in pursuit of comprehensive urban climate resilience strategies</w:t>
        </w:r>
      </w:ins>
      <w:r w:rsidR="006D6FE5">
        <w:fldChar w:fldCharType="begin"/>
      </w:r>
      <w:r w:rsidR="006D6FE5">
        <w:instrText xml:space="preserve"> ADDIN EN.CITE &lt;EndNote&gt;&lt;Cite&gt;&lt;RecNum&gt;554&lt;/RecNum&gt;&lt;DisplayText&gt;[1]&lt;/DisplayText&gt;&lt;record&gt;&lt;rec-number&gt;554&lt;/rec-number&gt;&lt;foreign-keys&gt;&lt;key app="EN" db-id="5szwxp0er2sa0tevxamvt5a9wdes925002ws" timestamp="1684151177"&gt;554&lt;/key&gt;&lt;/foreign-keys&gt;&lt;ref-type name="Journal Article"&gt;17&lt;/ref-type&gt;&lt;contributors&gt;&lt;/contributors&gt;&lt;titles&gt;&lt;title&gt; Harnessing Data Science for Health Discovery and Innovation in Africa (DS-I Africa). Retrieved from https://commonfund.nih.gov/AfricaData&lt;/title&gt;&lt;/titles&gt;&lt;dates&gt;&lt;/dates&gt;&lt;urls&gt;&lt;/urls&gt;&lt;/record&gt;&lt;/Cite&gt;&lt;/EndNote&gt;</w:instrText>
      </w:r>
      <w:r w:rsidR="006D6FE5">
        <w:fldChar w:fldCharType="separate"/>
      </w:r>
      <w:r w:rsidR="006D6FE5">
        <w:rPr>
          <w:noProof/>
        </w:rPr>
        <w:t>[1]</w:t>
      </w:r>
      <w:r w:rsidR="006D6FE5">
        <w:fldChar w:fldCharType="end"/>
      </w:r>
      <w:ins w:id="50" w:author="Craig Parker" w:date="2024-03-06T21:19:00Z">
        <w:r w:rsidRPr="00DF64CC">
          <w:t>.</w:t>
        </w:r>
      </w:ins>
    </w:p>
    <w:p w14:paraId="1ED01008" w14:textId="32075C70" w:rsidR="00DF64CC" w:rsidRPr="00DF64CC" w:rsidRDefault="00DF64CC" w:rsidP="00DF64CC">
      <w:pPr>
        <w:rPr>
          <w:ins w:id="51" w:author="Craig Parker" w:date="2024-03-06T21:19:00Z"/>
        </w:rPr>
      </w:pPr>
      <w:ins w:id="52" w:author="Craig Parker" w:date="2024-03-06T21:19:00Z">
        <w:r w:rsidRPr="00DF64CC">
          <w:t xml:space="preserve">Within the HE²AT </w:t>
        </w:r>
        <w:proofErr w:type="spellStart"/>
        <w:r w:rsidRPr="00DF64CC">
          <w:t>Center</w:t>
        </w:r>
        <w:proofErr w:type="spellEnd"/>
        <w:r w:rsidRPr="00DF64CC">
          <w:t xml:space="preserve">, this study emerges as a Research Project (RP) dedicated to </w:t>
        </w:r>
      </w:ins>
      <w:ins w:id="53" w:author="Craig Parker" w:date="2024-03-09T10:40:00Z">
        <w:r w:rsidR="006D6FE5">
          <w:t>unravelling</w:t>
        </w:r>
      </w:ins>
      <w:ins w:id="54" w:author="Craig Parker" w:date="2024-03-06T21:19:00Z">
        <w:r w:rsidRPr="00DF64CC">
          <w:t xml:space="preserve"> the intricate </w:t>
        </w:r>
      </w:ins>
      <w:ins w:id="55" w:author="Craig Parker" w:date="2024-03-09T10:40:00Z">
        <w:r w:rsidR="006D6FE5">
          <w:t>relationships</w:t>
        </w:r>
      </w:ins>
      <w:ins w:id="56" w:author="Craig Parker" w:date="2024-03-06T21:19:00Z">
        <w:r w:rsidRPr="00DF64CC">
          <w:t xml:space="preserve"> of urban spaces </w:t>
        </w:r>
      </w:ins>
      <w:ins w:id="57" w:author="Craig Parker" w:date="2024-03-09T10:40:00Z">
        <w:r w:rsidR="006D6FE5">
          <w:t>to</w:t>
        </w:r>
      </w:ins>
      <w:ins w:id="58" w:author="Craig Parker" w:date="2024-03-06T21:19:00Z">
        <w:r w:rsidRPr="00DF64CC">
          <w:t xml:space="preserve"> heat-health impacts, </w:t>
        </w:r>
      </w:ins>
      <w:ins w:id="59" w:author="Craig Parker" w:date="2024-03-09T10:41:00Z">
        <w:r w:rsidR="006D6FE5">
          <w:t>emphasising</w:t>
        </w:r>
      </w:ins>
      <w:ins w:id="60" w:author="Craig Parker" w:date="2024-03-06T21:19:00Z">
        <w:r w:rsidRPr="00DF64CC">
          <w:t xml:space="preserve"> the need for nuanced responses. It highlights the disproportionate risks borne by residents of impoverished areas, the elderly, those with pre-existing health conditions, children, outdoor workers, and inhabitants of densely populated or informal settlements—groups for whom the urban heat island effect is a daily lived reality</w:t>
        </w:r>
      </w:ins>
      <w:r w:rsidR="006D6FE5">
        <w:fldChar w:fldCharType="begin">
          <w:fldData xml:space="preserve">PEVuZE5vdGU+PENpdGU+PEF1dGhvcj5Kb2huc29uPC9BdXRob3I+PFllYXI+MjAwOTwvWWVhcj48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</w:fldData>
        </w:fldChar>
      </w:r>
      <w:r w:rsidR="00DE1C5B">
        <w:instrText xml:space="preserve"> ADDIN EN.CITE </w:instrText>
      </w:r>
      <w:r w:rsidR="00DE1C5B">
        <w:fldChar w:fldCharType="begin">
          <w:fldData xml:space="preserve">PEVuZE5vdGU+PENpdGU+PEF1dGhvcj5Kb2huc29uPC9BdXRob3I+PFllYXI+MjAwOTwvWWVhcj48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</w:fldData>
        </w:fldChar>
      </w:r>
      <w:r w:rsidR="00DE1C5B">
        <w:instrText xml:space="preserve"> ADDIN EN.CITE.DATA </w:instrText>
      </w:r>
      <w:r w:rsidR="00DE1C5B">
        <w:fldChar w:fldCharType="end"/>
      </w:r>
      <w:r w:rsidR="006D6FE5">
        <w:fldChar w:fldCharType="separate"/>
      </w:r>
      <w:r w:rsidR="00DE1C5B">
        <w:rPr>
          <w:noProof/>
        </w:rPr>
        <w:t>[2-4]</w:t>
      </w:r>
      <w:r w:rsidR="006D6FE5">
        <w:fldChar w:fldCharType="end"/>
      </w:r>
      <w:ins w:id="61" w:author="Craig Parker" w:date="2024-03-06T21:19:00Z">
        <w:r w:rsidRPr="00DF64CC">
          <w:t>.</w:t>
        </w:r>
      </w:ins>
    </w:p>
    <w:p w14:paraId="2F03CDD6" w14:textId="219235C4" w:rsidR="00DF64CC" w:rsidRDefault="00DF64CC" w:rsidP="00DF64CC">
      <w:pPr>
        <w:rPr>
          <w:ins w:id="62" w:author="Craig Parker" w:date="2024-03-06T21:21:00Z"/>
        </w:rPr>
      </w:pPr>
      <w:ins w:id="63" w:author="Craig Parker" w:date="2024-03-06T21:19:00Z">
        <w:r w:rsidRPr="00DF64CC">
          <w:t xml:space="preserve">Research on heat-related health risks in Africa, including seminal works in Abidjan and Johannesburg, reveals a critical need for </w:t>
        </w:r>
      </w:ins>
      <w:ins w:id="64" w:author="Craig Parker" w:date="2024-03-10T21:24:00Z">
        <w:r w:rsidR="00B65128">
          <w:t>localised</w:t>
        </w:r>
      </w:ins>
      <w:ins w:id="65" w:author="Craig Parker" w:date="2024-03-06T21:19:00Z">
        <w:r w:rsidRPr="00DF64CC">
          <w:t xml:space="preserve"> interventions. Studies by Ncongwane et al. (2021), Pasquini et al. (2020), and Wright et al. (2019) have laid the groundwork, e</w:t>
        </w:r>
      </w:ins>
      <w:ins w:id="66" w:author="Craig Parker" w:date="2024-03-11T11:49:00Z">
        <w:r w:rsidR="00DA6768">
          <w:t>xplaining</w:t>
        </w:r>
      </w:ins>
      <w:ins w:id="67" w:author="Craig Parker" w:date="2024-03-06T21:19:00Z">
        <w:r w:rsidRPr="00DF64CC">
          <w:t xml:space="preserve"> the socio</w:t>
        </w:r>
      </w:ins>
      <w:ins w:id="68" w:author="Craig Parker" w:date="2024-03-11T12:19:00Z">
        <w:r w:rsidR="00A42806">
          <w:t>-</w:t>
        </w:r>
      </w:ins>
      <w:ins w:id="69" w:author="Craig Parker" w:date="2024-03-06T21:19:00Z">
        <w:r w:rsidRPr="00DF64CC">
          <w:t>economic and infrastructural factors that exacerbate heat-health vulnerabilities</w:t>
        </w:r>
      </w:ins>
      <w:r w:rsidR="006F12BE">
        <w:fldChar w:fldCharType="begin">
          <w:fldData xml:space="preserve">PEVuZE5vdGU+PENpdGU+PEF1dGhvcj5OY29uZ3dhbmU8L0F1dGhvcj48WWVhcj4yMDIxPC9ZZWFy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</w:fldData>
        </w:fldChar>
      </w:r>
      <w:r w:rsidR="006F12BE">
        <w:instrText xml:space="preserve"> ADDIN EN.CITE </w:instrText>
      </w:r>
      <w:r w:rsidR="006F12BE">
        <w:fldChar w:fldCharType="begin">
          <w:fldData xml:space="preserve">PEVuZE5vdGU+PENpdGU+PEF1dGhvcj5OY29uZ3dhbmU8L0F1dGhvcj48WWVhcj4yMDIxPC9ZZWFy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</w:fldData>
        </w:fldChar>
      </w:r>
      <w:r w:rsidR="006F12BE">
        <w:instrText xml:space="preserve"> ADDIN EN.CITE.DATA </w:instrText>
      </w:r>
      <w:r w:rsidR="006F12BE">
        <w:fldChar w:fldCharType="end"/>
      </w:r>
      <w:r w:rsidR="006F12BE">
        <w:fldChar w:fldCharType="separate"/>
      </w:r>
      <w:r w:rsidR="006F12BE">
        <w:rPr>
          <w:noProof/>
        </w:rPr>
        <w:t>[5-7]</w:t>
      </w:r>
      <w:r w:rsidR="006F12BE">
        <w:fldChar w:fldCharType="end"/>
      </w:r>
      <w:ins w:id="70" w:author="Craig Parker" w:date="2024-03-06T21:19:00Z">
        <w:r w:rsidRPr="00DF64CC">
          <w:t xml:space="preserve">. </w:t>
        </w:r>
      </w:ins>
    </w:p>
    <w:p w14:paraId="6A7E7695" w14:textId="01D9A385" w:rsidR="00DF64CC" w:rsidRPr="00DF64CC" w:rsidRDefault="00DF64CC" w:rsidP="00DF64CC">
      <w:pPr>
        <w:rPr>
          <w:ins w:id="71" w:author="Craig Parker" w:date="2024-03-06T21:21:00Z"/>
        </w:rPr>
      </w:pPr>
      <w:ins w:id="72" w:author="Craig Parker" w:date="2024-03-06T21:21:00Z">
        <w:r w:rsidRPr="00DF64CC">
          <w:t xml:space="preserve">Enhanced nighttime heatwaves over African urban clusters, as investigated by Eghosa </w:t>
        </w:r>
        <w:proofErr w:type="spellStart"/>
        <w:r w:rsidRPr="00DF64CC">
          <w:t>Igun</w:t>
        </w:r>
        <w:proofErr w:type="spellEnd"/>
        <w:r w:rsidRPr="00DF64CC">
          <w:t xml:space="preserve"> et al. (2022), underline the growing threat of heatwaves exacerbated by urban heat island effects </w:t>
        </w:r>
      </w:ins>
      <w:r w:rsidR="006F12BE">
        <w:fldChar w:fldCharType="begin"/>
      </w:r>
      <w:r w:rsidR="006F12BE">
        <w:instrText xml:space="preserve"> ADDIN EN.CITE &lt;EndNote&gt;&lt;Cite&gt;&lt;Author&gt;Igun&lt;/Author&gt;&lt;Year&gt;2022&lt;/Year&gt;&lt;RecNum&gt;809&lt;/RecNum&gt;&lt;DisplayText&gt;[8]&lt;/DisplayText&gt;&lt;record&gt;&lt;rec-number&gt;809&lt;/rec-number&gt;&lt;foreign-keys&gt;&lt;key app="EN" db-id="5szwxp0er2sa0tevxamvt5a9wdes925002ws" timestamp="1709974900"&gt;809&lt;/key&gt;&lt;/foreign-keys&gt;&lt;ref-type name="Journal Article"&gt;17&lt;/ref-type&gt;&lt;contributors&gt;&lt;authors&gt;&lt;author&gt;Igun, Eghosa&lt;/author&gt;&lt;author&gt;Xu, Xiyan&lt;/author&gt;&lt;author&gt;Shi, Zitong&lt;/author&gt;&lt;author&gt;Jia, Gensuo&lt;/author&gt;&lt;/authors&gt;&lt;/contributors&gt;&lt;titles&gt;&lt;title&gt;Enhanced nighttime heatwaves over African urban clusters&lt;/title&gt;&lt;secondary-title&gt;Environmental Research Letters&lt;/secondary-title&gt;&lt;/titles&gt;&lt;periodical&gt;&lt;full-title&gt;Environmental Research Letters&lt;/full-title&gt;&lt;/periodical&gt;&lt;volume&gt;18&lt;/volume&gt;&lt;dates&gt;&lt;year&gt;2022&lt;/year&gt;&lt;pub-dates&gt;&lt;date&gt;12/15&lt;/date&gt;&lt;/pub-dates&gt;&lt;/dates&gt;&lt;urls&gt;&lt;/urls&gt;&lt;electronic-resource-num&gt;10.1088/1748-9326/aca920&lt;/electronic-resource-num&gt;&lt;/record&gt;&lt;/Cite&gt;&lt;/EndNote&gt;</w:instrText>
      </w:r>
      <w:r w:rsidR="006F12BE">
        <w:fldChar w:fldCharType="separate"/>
      </w:r>
      <w:r w:rsidR="006F12BE">
        <w:rPr>
          <w:noProof/>
        </w:rPr>
        <w:t>[8]</w:t>
      </w:r>
      <w:r w:rsidR="006F12BE">
        <w:fldChar w:fldCharType="end"/>
      </w:r>
      <w:ins w:id="73" w:author="Craig Parker" w:date="2024-03-06T21:21:00Z">
        <w:r w:rsidRPr="00DF64CC">
          <w:t xml:space="preserve">. Furthermore, the work of </w:t>
        </w:r>
        <w:proofErr w:type="spellStart"/>
        <w:r w:rsidRPr="00DF64CC">
          <w:t>Enete</w:t>
        </w:r>
      </w:ins>
      <w:proofErr w:type="spellEnd"/>
      <w:ins w:id="74" w:author="Craig Parker" w:date="2024-03-10T21:24:00Z">
        <w:r w:rsidR="00B65128">
          <w:t xml:space="preserve"> et al.</w:t>
        </w:r>
      </w:ins>
      <w:ins w:id="75" w:author="Craig Parker" w:date="2024-03-06T21:21:00Z">
        <w:r w:rsidRPr="00DF64CC">
          <w:t xml:space="preserve"> (2017), assessing </w:t>
        </w:r>
      </w:ins>
      <w:ins w:id="76" w:author="Craig Parker" w:date="2024-03-11T12:18:00Z">
        <w:r w:rsidR="00D61527">
          <w:t>the health-related impacts of urban heat Islands</w:t>
        </w:r>
      </w:ins>
      <w:ins w:id="77" w:author="Craig Parker" w:date="2024-03-06T21:21:00Z">
        <w:r w:rsidRPr="00DF64CC">
          <w:t xml:space="preserve"> (UHI) in Douala Metropolis, Cameroon, provides insight into the </w:t>
        </w:r>
      </w:ins>
      <w:ins w:id="78" w:author="Craig Parker" w:date="2024-03-09T10:41:00Z">
        <w:r w:rsidR="006D6FE5">
          <w:t>localised</w:t>
        </w:r>
      </w:ins>
      <w:ins w:id="79" w:author="Craig Parker" w:date="2024-03-06T21:21:00Z">
        <w:r w:rsidRPr="00DF64CC">
          <w:t xml:space="preserve"> health burdens of urban heat </w:t>
        </w:r>
      </w:ins>
      <w:r w:rsidR="006F12BE">
        <w:fldChar w:fldCharType="begin"/>
      </w:r>
      <w:r w:rsidR="006F12BE">
        <w:instrText xml:space="preserve"> ADDIN EN.CITE &lt;EndNote&gt;&lt;Cite&gt;&lt;Author&gt;Enete&lt;/Author&gt;&lt;Year&gt;2014&lt;/Year&gt;&lt;RecNum&gt;810&lt;/RecNum&gt;&lt;DisplayText&gt;[9]&lt;/DisplayText&gt;&lt;record&gt;&lt;rec-number&gt;810&lt;/rec-number&gt;&lt;foreign-keys&gt;&lt;key app="EN" db-id="5szwxp0er2sa0tevxamvt5a9wdes925002ws" timestamp="1709975257"&gt;810&lt;/key&gt;&lt;/foreign-keys&gt;&lt;ref-type name="Journal Article"&gt;17&lt;/ref-type&gt;&lt;contributors&gt;&lt;authors&gt;&lt;author&gt;Enete, I.&lt;/author&gt;&lt;/authors&gt;&lt;/contributors&gt;&lt;titles&gt;&lt;title&gt;Assessment of Health Related Impacts of Urban Heat Island (UHI) in Douala Metropolis, Cameroon&lt;/title&gt;&lt;secondary-title&gt;International Journal of Environmental Protection and Policy&lt;/secondary-title&gt;&lt;/titles&gt;&lt;periodical&gt;&lt;full-title&gt;International Journal of Environmental Protection and Policy&lt;/full-title&gt;&lt;/periodical&gt;&lt;pages&gt;35&lt;/pages&gt;&lt;volume&gt;2&lt;/volume&gt;&lt;dates&gt;&lt;year&gt;2014&lt;/year&gt;&lt;pub-dates&gt;&lt;date&gt;01/01&lt;/date&gt;&lt;/pub-dates&gt;&lt;/dates&gt;&lt;urls&gt;&lt;/urls&gt;&lt;electronic-resource-num&gt;10.11648/j.ijepp.20140201.15&lt;/electronic-resource-num&gt;&lt;/record&gt;&lt;/Cite&gt;&lt;/EndNote&gt;</w:instrText>
      </w:r>
      <w:r w:rsidR="006F12BE">
        <w:fldChar w:fldCharType="separate"/>
      </w:r>
      <w:r w:rsidR="006F12BE">
        <w:rPr>
          <w:noProof/>
        </w:rPr>
        <w:t>[9]</w:t>
      </w:r>
      <w:r w:rsidR="006F12BE">
        <w:fldChar w:fldCharType="end"/>
      </w:r>
      <w:ins w:id="80" w:author="Craig Parker" w:date="2024-03-06T21:21:00Z">
        <w:r w:rsidRPr="00DF64CC">
          <w:t>.</w:t>
        </w:r>
      </w:ins>
    </w:p>
    <w:p w14:paraId="6F5E7F2E" w14:textId="4B4F7023" w:rsidR="00DF64CC" w:rsidRPr="00DF64CC" w:rsidRDefault="00DF64CC" w:rsidP="00DF64CC">
      <w:pPr>
        <w:rPr>
          <w:ins w:id="81" w:author="Craig Parker" w:date="2024-03-06T21:19:00Z"/>
        </w:rPr>
      </w:pPr>
      <w:ins w:id="82" w:author="Craig Parker" w:date="2024-03-06T21:21:00Z">
        <w:r w:rsidRPr="00DF64CC">
          <w:t xml:space="preserve">Building on this foundation, our study seeks to contribute to this burgeoning field by creating an effective, data-driven Urban Heat Health Early Warning System (EWS), tailored to the unique socio-demographic </w:t>
        </w:r>
      </w:ins>
      <w:ins w:id="83" w:author="Craig Parker" w:date="2024-03-09T13:38:00Z">
        <w:r w:rsidR="00C718C5">
          <w:t>make-up</w:t>
        </w:r>
      </w:ins>
      <w:ins w:id="84" w:author="Craig Parker" w:date="2024-03-06T21:21:00Z">
        <w:r w:rsidRPr="00DF64CC">
          <w:t xml:space="preserve"> of African metropolises. By integrating insights from recent studies, including </w:t>
        </w:r>
      </w:ins>
      <w:ins w:id="85" w:author="Craig Parker" w:date="2024-03-11T12:08:00Z">
        <w:r w:rsidR="00E178EB">
          <w:t>"</w:t>
        </w:r>
      </w:ins>
      <w:ins w:id="86" w:author="Craig Parker" w:date="2024-03-06T21:21:00Z">
        <w:r w:rsidRPr="00DF64CC">
          <w:t>Human Exposure to Dangerous Heat in African Cities</w:t>
        </w:r>
      </w:ins>
      <w:ins w:id="87" w:author="Craig Parker" w:date="2024-03-11T12:08:00Z">
        <w:r w:rsidR="00E178EB">
          <w:t>"</w:t>
        </w:r>
      </w:ins>
      <w:ins w:id="88" w:author="Craig Parker" w:date="2024-03-06T21:21:00Z">
        <w:r w:rsidRPr="00DF64CC">
          <w:t xml:space="preserve"> by Guillaume Thibaut Rohat et al. (2019), which assesses human exposure to extreme heat conditions </w:t>
        </w:r>
      </w:ins>
      <w:r w:rsidR="00C718C5">
        <w:fldChar w:fldCharType="begin"/>
      </w:r>
      <w:r w:rsidR="00C718C5">
        <w:instrText xml:space="preserve"> ADDIN EN.CITE &lt;EndNote&gt;&lt;Cite&gt;&lt;Author&gt;Rohat&lt;/Author&gt;&lt;Year&gt;2019&lt;/Year&gt;&lt;RecNum&gt;811&lt;/RecNum&gt;&lt;DisplayText&gt;[10]&lt;/DisplayText&gt;&lt;record&gt;&lt;rec-number&gt;811&lt;/rec-number&gt;&lt;foreign-keys&gt;&lt;key app="EN" db-id="5szwxp0er2sa0tevxamvt5a9wdes925002ws" timestamp="1709984640"&gt;811&lt;/key&gt;&lt;/foreign-keys&gt;&lt;ref-type name="Journal Article"&gt;17&lt;/ref-type&gt;&lt;contributors&gt;&lt;authors&gt;&lt;author&gt;Rohat, Guillaume&lt;/author&gt;&lt;author&gt;Flacke, Johannes&lt;/author&gt;&lt;author&gt;Dosio, Alessandro&lt;/author&gt;&lt;author&gt;Dao, Hy&lt;/author&gt;&lt;author&gt;Van Maarseveen, Martin&lt;/author&gt;&lt;/authors&gt;&lt;/contributors&gt;&lt;titles&gt;&lt;title&gt;Projections of human exposure to dangerous heat in African cities under multiple socioeconomic and climate scenarios&lt;/title&gt;&lt;secondary-title&gt;Earth&amp;apos;s Future&lt;/secondary-title&gt;&lt;/titles&gt;&lt;periodical&gt;&lt;full-title&gt;Earth&amp;apos;s Future&lt;/full-title&gt;&lt;/periodical&gt;&lt;pages&gt;528-546&lt;/pages&gt;&lt;volume&gt;7&lt;/volume&gt;&lt;number&gt;5&lt;/number&gt;&lt;dates&gt;&lt;year&gt;2019&lt;/year&gt;&lt;/dates&gt;&lt;isbn&gt;2328-4277&lt;/isbn&gt;&lt;urls&gt;&lt;/urls&gt;&lt;/record&gt;&lt;/Cite&gt;&lt;/EndNote&gt;</w:instrText>
      </w:r>
      <w:r w:rsidR="00C718C5">
        <w:fldChar w:fldCharType="separate"/>
      </w:r>
      <w:r w:rsidR="00C718C5">
        <w:rPr>
          <w:noProof/>
        </w:rPr>
        <w:t>[10]</w:t>
      </w:r>
      <w:r w:rsidR="00C718C5">
        <w:fldChar w:fldCharType="end"/>
      </w:r>
      <w:ins w:id="89" w:author="Craig Parker" w:date="2024-03-06T21:21:00Z">
        <w:r w:rsidRPr="00DF64CC">
          <w:t>, our research aims to offer a holistic understanding and innovative solutions to mitigate these escalating health risks.</w:t>
        </w:r>
      </w:ins>
    </w:p>
    <w:p w14:paraId="3FFC56CB" w14:textId="418DDE49" w:rsidR="00DF64CC" w:rsidRPr="00DF64CC" w:rsidRDefault="00DF64CC" w:rsidP="00DF64CC">
      <w:pPr>
        <w:rPr>
          <w:ins w:id="90" w:author="Craig Parker" w:date="2024-03-06T21:19:00Z"/>
        </w:rPr>
      </w:pPr>
      <w:ins w:id="91" w:author="Craig Parker" w:date="2024-03-06T21:19:00Z">
        <w:r w:rsidRPr="00DF64CC">
          <w:t xml:space="preserve">The study is structured around three primary objectives: (1) mapping intra-urban heat risks, (2) developing a heat-health outcome forecast model, and (3) establishing an EWS that empowers both policymakers and the public with actionable insights for </w:t>
        </w:r>
        <w:proofErr w:type="spellStart"/>
        <w:r w:rsidRPr="00DF64CC">
          <w:t>preemptive</w:t>
        </w:r>
        <w:proofErr w:type="spellEnd"/>
        <w:r w:rsidRPr="00DF64CC">
          <w:t xml:space="preserve"> action. As we pursue these aims, we draw inspiration from the robust frameworks and pioneering methods established by Thiaw et al. (2022) and Chapman et al. (2022), who have significantly advanced the field of heat-health early warning systems</w:t>
        </w:r>
      </w:ins>
      <w:r w:rsidR="00C718C5">
        <w:fldChar w:fldCharType="begin">
          <w:fldData xml:space="preserve">PEVuZE5vdGU+PENpdGU+PEF1dGhvcj5UaGlhdzwvQXV0aG9yPjxZZWFyPjIwMjI8L1llYXI+PFJl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</w:fldData>
        </w:fldChar>
      </w:r>
      <w:r w:rsidR="00C718C5">
        <w:instrText xml:space="preserve"> ADDIN EN.CITE </w:instrText>
      </w:r>
      <w:r w:rsidR="00C718C5">
        <w:fldChar w:fldCharType="begin">
          <w:fldData xml:space="preserve">PEVuZE5vdGU+PENpdGU+PEF1dGhvcj5UaGlhdzwvQXV0aG9yPjxZZWFyPjIwMjI8L1llYXI+PFJl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</w:fldData>
        </w:fldChar>
      </w:r>
      <w:r w:rsidR="00C718C5">
        <w:instrText xml:space="preserve"> ADDIN EN.CITE.DATA </w:instrText>
      </w:r>
      <w:r w:rsidR="00C718C5">
        <w:fldChar w:fldCharType="end"/>
      </w:r>
      <w:r w:rsidR="00C718C5">
        <w:fldChar w:fldCharType="separate"/>
      </w:r>
      <w:r w:rsidR="00C718C5">
        <w:rPr>
          <w:noProof/>
        </w:rPr>
        <w:t>[11, 12]</w:t>
      </w:r>
      <w:r w:rsidR="00C718C5">
        <w:fldChar w:fldCharType="end"/>
      </w:r>
      <w:ins w:id="92" w:author="Craig Parker" w:date="2024-03-06T21:19:00Z">
        <w:r w:rsidRPr="00DF64CC">
          <w:t>.</w:t>
        </w:r>
      </w:ins>
    </w:p>
    <w:p w14:paraId="4E9A9199" w14:textId="4EEDCEA8" w:rsidR="00DF64CC" w:rsidRPr="00DF64CC" w:rsidRDefault="00DF64CC" w:rsidP="00DF64CC">
      <w:pPr>
        <w:rPr>
          <w:ins w:id="93" w:author="Craig Parker" w:date="2024-03-06T21:19:00Z"/>
        </w:rPr>
      </w:pPr>
      <w:ins w:id="94" w:author="Craig Parker" w:date="2024-03-06T21:19:00Z">
        <w:r w:rsidRPr="00DF64CC">
          <w:t>Our approach is grounded in the IPCC</w:t>
        </w:r>
      </w:ins>
      <w:ins w:id="95" w:author="Craig Parker" w:date="2024-03-11T12:08:00Z">
        <w:r w:rsidR="00E178EB">
          <w:t>'</w:t>
        </w:r>
      </w:ins>
      <w:ins w:id="96" w:author="Craig Parker" w:date="2024-03-06T21:19:00Z">
        <w:r w:rsidRPr="00DF64CC">
          <w:t xml:space="preserve">s hazard-vulnerability-exposure paradigm, as evidenced by the Key Concepts and Definitions in Heat Exposure Studies (Table 1). This alignment </w:t>
        </w:r>
      </w:ins>
      <w:ins w:id="97" w:author="Craig Parker" w:date="2024-03-10T21:25:00Z">
        <w:r w:rsidR="00B65128">
          <w:t>ensures consistency with the globally recognised framework and reinforces our research</w:t>
        </w:r>
      </w:ins>
      <w:ins w:id="98" w:author="Craig Parker" w:date="2024-03-11T12:08:00Z">
        <w:r w:rsidR="00E178EB">
          <w:t>'</w:t>
        </w:r>
      </w:ins>
      <w:ins w:id="99" w:author="Craig Parker" w:date="2024-03-10T21:25:00Z">
        <w:r w:rsidR="00B65128">
          <w:t>s applicability</w:t>
        </w:r>
      </w:ins>
      <w:ins w:id="100" w:author="Craig Parker" w:date="2024-03-06T21:19:00Z">
        <w:r w:rsidRPr="00DF64CC">
          <w:t xml:space="preserve"> to the broader discourse on climate change and public health. The terms </w:t>
        </w:r>
      </w:ins>
      <w:ins w:id="101" w:author="Craig Parker" w:date="2024-03-11T12:08:00Z">
        <w:r w:rsidR="00E178EB">
          <w:t>"</w:t>
        </w:r>
      </w:ins>
      <w:ins w:id="102" w:author="Craig Parker" w:date="2024-03-06T21:19:00Z">
        <w:r w:rsidRPr="00DF64CC">
          <w:t>exposure,</w:t>
        </w:r>
      </w:ins>
      <w:ins w:id="103" w:author="Craig Parker" w:date="2024-03-11T12:08:00Z">
        <w:r w:rsidR="00905781">
          <w:t xml:space="preserve">" </w:t>
        </w:r>
        <w:r w:rsidR="00E178EB">
          <w:t>"</w:t>
        </w:r>
      </w:ins>
      <w:ins w:id="104" w:author="Craig Parker" w:date="2024-03-06T21:19:00Z">
        <w:r w:rsidRPr="00DF64CC">
          <w:t>vulnerability,</w:t>
        </w:r>
      </w:ins>
      <w:ins w:id="105" w:author="Craig Parker" w:date="2024-03-11T12:08:00Z">
        <w:r w:rsidR="00905781">
          <w:t xml:space="preserve">" </w:t>
        </w:r>
        <w:r w:rsidR="00E178EB">
          <w:t>"</w:t>
        </w:r>
      </w:ins>
      <w:ins w:id="106" w:author="Craig Parker" w:date="2024-03-06T21:19:00Z">
        <w:r w:rsidRPr="00DF64CC">
          <w:t>hazard,</w:t>
        </w:r>
      </w:ins>
      <w:ins w:id="107" w:author="Craig Parker" w:date="2024-03-11T12:08:00Z">
        <w:r w:rsidR="00E178EB">
          <w:t>"</w:t>
        </w:r>
      </w:ins>
      <w:ins w:id="108" w:author="Craig Parker" w:date="2024-03-06T21:19:00Z">
        <w:r w:rsidRPr="00DF64CC">
          <w:t xml:space="preserve"> and </w:t>
        </w:r>
      </w:ins>
      <w:ins w:id="109" w:author="Craig Parker" w:date="2024-03-11T12:08:00Z">
        <w:r w:rsidR="00E178EB">
          <w:t>"</w:t>
        </w:r>
      </w:ins>
      <w:ins w:id="110" w:author="Craig Parker" w:date="2024-03-06T21:19:00Z">
        <w:r w:rsidRPr="00DF64CC">
          <w:t>adaptive capacity</w:t>
        </w:r>
      </w:ins>
      <w:ins w:id="111" w:author="Craig Parker" w:date="2024-03-11T12:08:00Z">
        <w:r w:rsidR="00E178EB">
          <w:t>"</w:t>
        </w:r>
      </w:ins>
      <w:ins w:id="112" w:author="Craig Parker" w:date="2024-03-06T21:19:00Z">
        <w:r w:rsidRPr="00DF64CC">
          <w:t xml:space="preserve"> are defined in Table 1, providing a clear conceptual framework for our study.</w:t>
        </w:r>
      </w:ins>
    </w:p>
    <w:p w14:paraId="1AD06AFC" w14:textId="2BD4391B" w:rsidR="00DF64CC" w:rsidRPr="00DF64CC" w:rsidRDefault="00DF64CC" w:rsidP="00DF64CC">
      <w:pPr>
        <w:rPr>
          <w:ins w:id="113" w:author="Craig Parker" w:date="2024-03-06T21:19:00Z"/>
        </w:rPr>
      </w:pPr>
      <w:ins w:id="114" w:author="Craig Parker" w:date="2024-03-06T21:19:00Z">
        <w:r w:rsidRPr="00DF64CC">
          <w:t>By integrating state-of-the-art machine learning techniques with comprehensive socio</w:t>
        </w:r>
      </w:ins>
      <w:ins w:id="115" w:author="Craig Parker" w:date="2024-03-11T12:18:00Z">
        <w:r w:rsidR="008A48ED">
          <w:t>-</w:t>
        </w:r>
      </w:ins>
      <w:ins w:id="116" w:author="Craig Parker" w:date="2024-03-06T21:19:00Z">
        <w:r w:rsidRPr="00DF64CC">
          <w:t>economic and geospatial data</w:t>
        </w:r>
      </w:ins>
      <w:ins w:id="117" w:author="Craig Parker" w:date="2024-03-09T14:25:00Z">
        <w:r w:rsidR="00CB0460">
          <w:t xml:space="preserve"> as well as clinical trial</w:t>
        </w:r>
      </w:ins>
      <w:ins w:id="118" w:author="Craig Parker" w:date="2024-03-09T14:26:00Z">
        <w:r w:rsidR="00CB0460">
          <w:t>/</w:t>
        </w:r>
      </w:ins>
      <w:ins w:id="119" w:author="Craig Parker" w:date="2024-03-09T14:25:00Z">
        <w:r w:rsidR="00CB0460">
          <w:t>cohort health datasets</w:t>
        </w:r>
      </w:ins>
      <w:ins w:id="120" w:author="Craig Parker" w:date="2024-03-10T21:25:00Z">
        <w:r w:rsidR="00B65128">
          <w:t>, this study endeavours</w:t>
        </w:r>
      </w:ins>
      <w:ins w:id="121" w:author="Craig Parker" w:date="2024-03-06T21:19:00Z">
        <w:r w:rsidRPr="00DF64CC">
          <w:t xml:space="preserve"> to </w:t>
        </w:r>
      </w:ins>
      <w:ins w:id="122" w:author="Craig Parker" w:date="2024-03-10T21:26:00Z">
        <w:r w:rsidR="00B65128">
          <w:t xml:space="preserve">provide </w:t>
        </w:r>
      </w:ins>
      <w:ins w:id="123" w:author="Craig Parker" w:date="2024-03-06T21:19:00Z">
        <w:r w:rsidRPr="00DF64CC">
          <w:t xml:space="preserve">stakeholders with a granular understanding of heat-health dynamics, ultimately aiding in the </w:t>
        </w:r>
        <w:r w:rsidRPr="00DF64CC">
          <w:lastRenderedPageBreak/>
          <w:t>formulation of targeted interventions that can bolster the resilience of urban populations amidst the escalating challenges posed by global warming.</w:t>
        </w:r>
      </w:ins>
    </w:p>
    <w:p w14:paraId="520E5810" w14:textId="2A05618A" w:rsidR="00807AE9" w:rsidRPr="00A67725" w:rsidRDefault="00D26946" w:rsidP="00807AE9">
      <w:pPr>
        <w:rPr>
          <w:ins w:id="124" w:author="Craig Parker" w:date="2024-03-04T16:28:00Z"/>
        </w:rPr>
      </w:pPr>
      <w:del w:id="125" w:author="Craig Parker" w:date="2024-03-06T21:19:00Z">
        <w:r w:rsidDel="00DF64CC">
          <w:fldChar w:fldCharType="begin">
            <w:fldData xml:space="preserve">PEVuZE5vdGU+PENpdGUgRXhjbHVkZUF1dGg9IjEiIEV4Y2x1ZGVZZWFyPSIxIj48UmVjTnVtPjU1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</w:fldData>
          </w:fldChar>
        </w:r>
      </w:del>
      <w:r w:rsidR="00797944">
        <w:instrText xml:space="preserve"> ADDIN EN.CITE </w:instrText>
      </w:r>
      <w:r w:rsidR="00797944">
        <w:fldChar w:fldCharType="begin">
          <w:fldData xml:space="preserve">PEVuZE5vdGU+PENpdGUgRXhjbHVkZUF1dGg9IjEiIEV4Y2x1ZGVZZWFyPSIxIj48UmVjTnVtPjU1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</w:fldData>
        </w:fldChar>
      </w:r>
      <w:r w:rsidR="00797944">
        <w:instrText xml:space="preserve"> ADDIN EN.CITE.DATA </w:instrText>
      </w:r>
      <w:r w:rsidR="00797944">
        <w:fldChar w:fldCharType="end"/>
      </w:r>
      <w:del w:id="126" w:author="Craig Parker" w:date="2024-03-06T21:19:00Z">
        <w:r w:rsidDel="00DF64CC">
          <w:fldChar w:fldCharType="separate"/>
        </w:r>
      </w:del>
      <w:r w:rsidR="00797944">
        <w:rPr>
          <w:noProof/>
        </w:rPr>
        <w:t>[1-7]</w:t>
      </w:r>
      <w:del w:id="127" w:author="Craig Parker" w:date="2024-03-06T21:19:00Z">
        <w:r w:rsidDel="00DF64CC">
          <w:fldChar w:fldCharType="end"/>
        </w:r>
        <w:commentRangeStart w:id="128"/>
        <w:commentRangeStart w:id="129"/>
        <w:commentRangeStart w:id="130"/>
        <w:commentRangeEnd w:id="128"/>
        <w:r w:rsidR="00807AE9" w:rsidDel="00DF64CC">
          <w:rPr>
            <w:rStyle w:val="CommentReference"/>
          </w:rPr>
          <w:commentReference w:id="128"/>
        </w:r>
        <w:commentRangeEnd w:id="129"/>
        <w:r w:rsidR="00807AE9" w:rsidDel="00DF64CC">
          <w:rPr>
            <w:rStyle w:val="CommentReference"/>
          </w:rPr>
          <w:commentReference w:id="129"/>
        </w:r>
        <w:commentRangeEnd w:id="130"/>
        <w:r w:rsidR="00807AE9" w:rsidDel="00DF64CC">
          <w:rPr>
            <w:rStyle w:val="CommentReference"/>
          </w:rPr>
          <w:commentReference w:id="130"/>
        </w:r>
      </w:del>
      <w:commentRangeStart w:id="131"/>
      <w:ins w:id="132" w:author="Akbar Waljee" w:date="2024-03-04T20:23:00Z">
        <w:del w:id="133" w:author="Craig Parker" w:date="2024-03-06T21:19:00Z">
          <w:r w:rsidR="308647C2" w:rsidDel="00DF64CC">
            <w:delText xml:space="preserve">(1) </w:delText>
          </w:r>
        </w:del>
      </w:ins>
      <w:ins w:id="134" w:author="Akbar Waljee" w:date="2024-03-04T20:24:00Z">
        <w:del w:id="135" w:author="Craig Parker" w:date="2024-03-06T21:19:00Z">
          <w:r w:rsidR="308647C2" w:rsidDel="00DF64CC">
            <w:delText xml:space="preserve">(2) (3) </w:delText>
          </w:r>
        </w:del>
      </w:ins>
      <w:commentRangeEnd w:id="131"/>
      <w:del w:id="136" w:author="Craig Parker" w:date="2024-03-06T21:19:00Z">
        <w:r w:rsidR="00807AE9" w:rsidDel="00DF64CC">
          <w:rPr>
            <w:rStyle w:val="CommentReference"/>
          </w:rPr>
          <w:commentReference w:id="131"/>
        </w:r>
        <w:r w:rsidR="00807AE9" w:rsidDel="00DF64CC">
          <w:fldChar w:fldCharType="begin">
            <w:fldData xml:space="preserve">PEVuZE5vdGU+PENpdGU+PEF1dGhvcj5UaGlhdzwvQXV0aG9yPjxZZWFyPjIwMjI8L1llYXI+PFJl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</w:fldData>
          </w:fldChar>
        </w:r>
      </w:del>
      <w:r w:rsidR="00C718C5">
        <w:instrText xml:space="preserve"> ADDIN EN.CITE </w:instrText>
      </w:r>
      <w:r w:rsidR="00C718C5">
        <w:fldChar w:fldCharType="begin">
          <w:fldData xml:space="preserve">PEVuZE5vdGU+PENpdGU+PEF1dGhvcj5UaGlhdzwvQXV0aG9yPjxZZWFyPjIwMjI8L1llYXI+PFJl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</w:fldData>
        </w:fldChar>
      </w:r>
      <w:r w:rsidR="00C718C5">
        <w:instrText xml:space="preserve"> ADDIN EN.CITE.DATA </w:instrText>
      </w:r>
      <w:r w:rsidR="00C718C5">
        <w:fldChar w:fldCharType="end"/>
      </w:r>
      <w:del w:id="137" w:author="Craig Parker" w:date="2024-03-06T21:19:00Z">
        <w:r w:rsidR="00807AE9" w:rsidDel="00DF64CC">
          <w:fldChar w:fldCharType="separate"/>
        </w:r>
      </w:del>
      <w:r w:rsidR="00C718C5">
        <w:rPr>
          <w:noProof/>
        </w:rPr>
        <w:t>[12, 13]</w:t>
      </w:r>
      <w:del w:id="138" w:author="Craig Parker" w:date="2024-03-06T21:19:00Z">
        <w:r w:rsidR="00807AE9" w:rsidDel="00DF64CC">
          <w:fldChar w:fldCharType="end"/>
        </w:r>
      </w:del>
      <w:ins w:id="139" w:author="Craig Parker" w:date="2024-03-04T16:28:00Z">
        <w:r w:rsidR="308647C2">
          <w:t>Table 1: Key Concepts and Definitions in H</w:t>
        </w:r>
        <w:commentRangeStart w:id="140"/>
        <w:r w:rsidR="308647C2">
          <w:t>eat Exposure</w:t>
        </w:r>
      </w:ins>
      <w:commentRangeEnd w:id="140"/>
      <w:r w:rsidR="00807AE9">
        <w:rPr>
          <w:rStyle w:val="CommentReference"/>
        </w:rPr>
        <w:commentReference w:id="140"/>
      </w:r>
      <w:ins w:id="141" w:author="Craig Parker" w:date="2024-03-04T16:28:00Z">
        <w:r w:rsidR="308647C2">
          <w:t xml:space="preserve"> Studies (Aligned with IPCC Framework)</w:t>
        </w:r>
      </w:ins>
    </w:p>
    <w:tbl>
      <w:tblPr>
        <w:tblStyle w:val="Bordered-Accent1"/>
        <w:tblW w:w="10201" w:type="dxa"/>
        <w:tblLook w:val="04A0" w:firstRow="1" w:lastRow="0" w:firstColumn="1" w:lastColumn="0" w:noHBand="0" w:noVBand="1"/>
        <w:tblPrChange w:id="142" w:author="Craig Parker" w:date="2024-03-11T12:50:00Z">
          <w:tblPr>
            <w:tblStyle w:val="Bordered-Accent5"/>
            <w:tblW w:w="10380" w:type="dxa"/>
            <w:tblLook w:val="04A0" w:firstRow="1" w:lastRow="0" w:firstColumn="1" w:lastColumn="0" w:noHBand="0" w:noVBand="1"/>
          </w:tblPr>
        </w:tblPrChange>
      </w:tblPr>
      <w:tblGrid>
        <w:gridCol w:w="1415"/>
        <w:gridCol w:w="8786"/>
        <w:tblGridChange w:id="143">
          <w:tblGrid>
            <w:gridCol w:w="1415"/>
            <w:gridCol w:w="169"/>
            <w:gridCol w:w="8617"/>
            <w:gridCol w:w="179"/>
          </w:tblGrid>
        </w:tblGridChange>
      </w:tblGrid>
      <w:tr w:rsidR="00807AE9" w:rsidRPr="00A67725" w14:paraId="00645A52" w14:textId="77777777" w:rsidTr="00585918">
        <w:trPr>
          <w:cnfStyle w:val="100000000000" w:firstRow="1" w:lastRow="0" w:firstColumn="0" w:lastColumn="0" w:oddVBand="0" w:evenVBand="0" w:oddHBand="0" w:evenHBand="0" w:firstRowFirstColumn="0" w:firstRowLastColumn="0" w:lastRowFirstColumn="0" w:lastRowLastColumn="0"/>
          <w:ins w:id="144" w:author="Craig Parker" w:date="2024-03-04T16:28:00Z"/>
        </w:trPr>
        <w:tc>
          <w:tcPr>
            <w:cnfStyle w:val="001000000000" w:firstRow="0" w:lastRow="0" w:firstColumn="1" w:lastColumn="0" w:oddVBand="0" w:evenVBand="0" w:oddHBand="0" w:evenHBand="0" w:firstRowFirstColumn="0" w:firstRowLastColumn="0" w:lastRowFirstColumn="0" w:lastRowLastColumn="0"/>
            <w:tcW w:w="0" w:type="auto"/>
            <w:hideMark/>
            <w:tcPrChange w:id="145" w:author="Craig Parker" w:date="2024-03-11T12:50:00Z">
              <w:tcPr>
                <w:tcW w:w="0" w:type="auto"/>
                <w:gridSpan w:val="2"/>
                <w:hideMark/>
              </w:tcPr>
            </w:tcPrChange>
          </w:tcPr>
          <w:p w14:paraId="0B552DD7" w14:textId="77777777" w:rsidR="00807AE9" w:rsidRPr="00A67725" w:rsidRDefault="00807AE9" w:rsidP="00D435D4">
            <w:pPr>
              <w:spacing w:after="160" w:line="259" w:lineRule="auto"/>
              <w:cnfStyle w:val="101000000000" w:firstRow="1" w:lastRow="0" w:firstColumn="1" w:lastColumn="0" w:oddVBand="0" w:evenVBand="0" w:oddHBand="0" w:evenHBand="0" w:firstRowFirstColumn="0" w:firstRowLastColumn="0" w:lastRowFirstColumn="0" w:lastRowLastColumn="0"/>
              <w:rPr>
                <w:ins w:id="146" w:author="Craig Parker" w:date="2024-03-04T16:28:00Z"/>
                <w:b/>
                <w:bCs/>
              </w:rPr>
            </w:pPr>
            <w:ins w:id="147" w:author="Craig Parker" w:date="2024-03-04T16:28:00Z">
              <w:r w:rsidRPr="00A67725">
                <w:rPr>
                  <w:b/>
                  <w:bCs/>
                </w:rPr>
                <w:t>Concept</w:t>
              </w:r>
            </w:ins>
          </w:p>
        </w:tc>
        <w:tc>
          <w:tcPr>
            <w:tcW w:w="8786" w:type="dxa"/>
            <w:hideMark/>
            <w:tcPrChange w:id="148" w:author="Craig Parker" w:date="2024-03-11T12:50:00Z">
              <w:tcPr>
                <w:tcW w:w="0" w:type="auto"/>
                <w:gridSpan w:val="2"/>
                <w:hideMark/>
              </w:tcPr>
            </w:tcPrChange>
          </w:tcPr>
          <w:p w14:paraId="5DCC4448" w14:textId="77777777" w:rsidR="00807AE9" w:rsidRPr="00A67725" w:rsidRDefault="00807AE9" w:rsidP="00D435D4">
            <w:pPr>
              <w:spacing w:after="160" w:line="259" w:lineRule="auto"/>
              <w:cnfStyle w:val="100000000000" w:firstRow="1" w:lastRow="0" w:firstColumn="0" w:lastColumn="0" w:oddVBand="0" w:evenVBand="0" w:oddHBand="0" w:evenHBand="0" w:firstRowFirstColumn="0" w:firstRowLastColumn="0" w:lastRowFirstColumn="0" w:lastRowLastColumn="0"/>
              <w:rPr>
                <w:ins w:id="149" w:author="Craig Parker" w:date="2024-03-04T16:28:00Z"/>
                <w:b/>
                <w:bCs/>
              </w:rPr>
            </w:pPr>
            <w:ins w:id="150" w:author="Craig Parker" w:date="2024-03-04T16:28:00Z">
              <w:r w:rsidRPr="00A67725">
                <w:rPr>
                  <w:b/>
                  <w:bCs/>
                </w:rPr>
                <w:t>Description</w:t>
              </w:r>
            </w:ins>
          </w:p>
        </w:tc>
      </w:tr>
      <w:tr w:rsidR="00807AE9" w:rsidRPr="00A67725" w14:paraId="1E4CF041" w14:textId="77777777" w:rsidTr="00585918">
        <w:trPr>
          <w:cnfStyle w:val="000000100000" w:firstRow="0" w:lastRow="0" w:firstColumn="0" w:lastColumn="0" w:oddVBand="0" w:evenVBand="0" w:oddHBand="1" w:evenHBand="0" w:firstRowFirstColumn="0" w:firstRowLastColumn="0" w:lastRowFirstColumn="0" w:lastRowLastColumn="0"/>
          <w:ins w:id="151" w:author="Craig Parker" w:date="2024-03-04T16:28:00Z"/>
        </w:trPr>
        <w:tc>
          <w:tcPr>
            <w:cnfStyle w:val="001000000000" w:firstRow="0" w:lastRow="0" w:firstColumn="1" w:lastColumn="0" w:oddVBand="0" w:evenVBand="0" w:oddHBand="0" w:evenHBand="0" w:firstRowFirstColumn="0" w:firstRowLastColumn="0" w:lastRowFirstColumn="0" w:lastRowLastColumn="0"/>
            <w:tcW w:w="0" w:type="auto"/>
            <w:hideMark/>
            <w:tcPrChange w:id="152" w:author="Craig Parker" w:date="2024-03-11T12:50:00Z">
              <w:tcPr>
                <w:tcW w:w="0" w:type="auto"/>
                <w:gridSpan w:val="2"/>
                <w:hideMark/>
              </w:tcPr>
            </w:tcPrChange>
          </w:tcPr>
          <w:p w14:paraId="24E9BF4D" w14:textId="77777777" w:rsidR="00807AE9" w:rsidRPr="00A67725" w:rsidRDefault="00807AE9">
            <w:pPr>
              <w:cnfStyle w:val="001000100000" w:firstRow="0" w:lastRow="0" w:firstColumn="1" w:lastColumn="0" w:oddVBand="0" w:evenVBand="0" w:oddHBand="1" w:evenHBand="0" w:firstRowFirstColumn="0" w:firstRowLastColumn="0" w:lastRowFirstColumn="0" w:lastRowLastColumn="0"/>
              <w:rPr>
                <w:ins w:id="153" w:author="Craig Parker" w:date="2024-03-04T16:28:00Z"/>
              </w:rPr>
              <w:pPrChange w:id="154" w:author="Craig Parker" w:date="2024-03-11T11:53:00Z">
                <w:pPr>
                  <w:spacing w:after="160" w:line="259" w:lineRule="auto"/>
                  <w:cnfStyle w:val="001000100000" w:firstRow="0" w:lastRow="0" w:firstColumn="1" w:lastColumn="0" w:oddVBand="0" w:evenVBand="0" w:oddHBand="1" w:evenHBand="0" w:firstRowFirstColumn="0" w:firstRowLastColumn="0" w:lastRowFirstColumn="0" w:lastRowLastColumn="0"/>
                </w:pPr>
              </w:pPrChange>
            </w:pPr>
            <w:ins w:id="155" w:author="Craig Parker" w:date="2024-03-04T16:28:00Z">
              <w:r w:rsidRPr="00A67725">
                <w:t>Exposure</w:t>
              </w:r>
            </w:ins>
          </w:p>
        </w:tc>
        <w:tc>
          <w:tcPr>
            <w:tcW w:w="8786" w:type="dxa"/>
            <w:hideMark/>
            <w:tcPrChange w:id="156" w:author="Craig Parker" w:date="2024-03-11T12:50:00Z">
              <w:tcPr>
                <w:tcW w:w="0" w:type="auto"/>
                <w:gridSpan w:val="2"/>
                <w:hideMark/>
              </w:tcPr>
            </w:tcPrChange>
          </w:tcPr>
          <w:p w14:paraId="365CB9B4" w14:textId="126A7DED" w:rsidR="00807AE9" w:rsidRPr="00A67725" w:rsidRDefault="00807AE9" w:rsidP="00743117">
            <w:pPr>
              <w:cnfStyle w:val="000000100000" w:firstRow="0" w:lastRow="0" w:firstColumn="0" w:lastColumn="0" w:oddVBand="0" w:evenVBand="0" w:oddHBand="1" w:evenHBand="0" w:firstRowFirstColumn="0" w:firstRowLastColumn="0" w:lastRowFirstColumn="0" w:lastRowLastColumn="0"/>
              <w:rPr>
                <w:ins w:id="157" w:author="Craig Parker" w:date="2024-03-04T16:28:00Z"/>
              </w:rPr>
            </w:pPr>
            <w:ins w:id="158" w:author="Craig Parker" w:date="2024-03-04T16:28:00Z">
              <w:r w:rsidRPr="00A67725">
                <w:t>The presence of people, livelihoods, species or ecosystems, environmental functions, services, and resources, infrastructure, or economic, social, or cultural assets in places that could be adversely affected</w:t>
              </w:r>
            </w:ins>
            <w:ins w:id="159" w:author="Craig Parker" w:date="2024-03-11T11:51:00Z">
              <w:r w:rsidR="00D6631F">
                <w:t xml:space="preserve"> by heat</w:t>
              </w:r>
            </w:ins>
            <w:ins w:id="160" w:author="Craig Parker" w:date="2024-03-04T16:28:00Z">
              <w:r w:rsidRPr="00A67725">
                <w:t>.</w:t>
              </w:r>
            </w:ins>
          </w:p>
        </w:tc>
      </w:tr>
      <w:tr w:rsidR="00807AE9" w:rsidRPr="00A67725" w14:paraId="09593BDF" w14:textId="77777777" w:rsidTr="00585918">
        <w:trPr>
          <w:ins w:id="161" w:author="Craig Parker" w:date="2024-03-04T16:28:00Z"/>
        </w:trPr>
        <w:tc>
          <w:tcPr>
            <w:cnfStyle w:val="001000000000" w:firstRow="0" w:lastRow="0" w:firstColumn="1" w:lastColumn="0" w:oddVBand="0" w:evenVBand="0" w:oddHBand="0" w:evenHBand="0" w:firstRowFirstColumn="0" w:firstRowLastColumn="0" w:lastRowFirstColumn="0" w:lastRowLastColumn="0"/>
            <w:tcW w:w="0" w:type="auto"/>
            <w:hideMark/>
            <w:tcPrChange w:id="162" w:author="Craig Parker" w:date="2024-03-11T12:50:00Z">
              <w:tcPr>
                <w:tcW w:w="0" w:type="auto"/>
                <w:gridSpan w:val="2"/>
                <w:hideMark/>
              </w:tcPr>
            </w:tcPrChange>
          </w:tcPr>
          <w:p w14:paraId="08A9BA7E" w14:textId="77777777" w:rsidR="00807AE9" w:rsidRPr="00A67725" w:rsidRDefault="00807AE9" w:rsidP="00D435D4">
            <w:pPr>
              <w:rPr>
                <w:ins w:id="163" w:author="Craig Parker" w:date="2024-03-04T16:28:00Z"/>
              </w:rPr>
            </w:pPr>
            <w:ins w:id="164" w:author="Craig Parker" w:date="2024-03-04T16:28:00Z">
              <w:r w:rsidRPr="00A67725">
                <w:t>Vulnerability</w:t>
              </w:r>
            </w:ins>
          </w:p>
        </w:tc>
        <w:tc>
          <w:tcPr>
            <w:tcW w:w="8786" w:type="dxa"/>
            <w:hideMark/>
            <w:tcPrChange w:id="165" w:author="Craig Parker" w:date="2024-03-11T12:50:00Z">
              <w:tcPr>
                <w:tcW w:w="0" w:type="auto"/>
                <w:gridSpan w:val="2"/>
                <w:hideMark/>
              </w:tcPr>
            </w:tcPrChange>
          </w:tcPr>
          <w:p w14:paraId="7264352F" w14:textId="25FE4F44" w:rsidR="00807AE9" w:rsidRPr="00743117" w:rsidRDefault="00807AE9">
            <w:pPr>
              <w:spacing w:after="160" w:line="259" w:lineRule="auto"/>
              <w:cnfStyle w:val="000000000000" w:firstRow="0" w:lastRow="0" w:firstColumn="0" w:lastColumn="0" w:oddVBand="0" w:evenVBand="0" w:oddHBand="0" w:evenHBand="0" w:firstRowFirstColumn="0" w:firstRowLastColumn="0" w:lastRowFirstColumn="0" w:lastRowLastColumn="0"/>
              <w:rPr>
                <w:ins w:id="166" w:author="Craig Parker" w:date="2024-03-04T16:28:00Z"/>
                <w:rFonts w:ascii="Arial" w:hAnsi="Arial"/>
                <w:color w:val="404040"/>
                <w:rPrChange w:id="167" w:author="Craig Parker" w:date="2024-03-11T11:53:00Z">
                  <w:rPr>
                    <w:ins w:id="168" w:author="Craig Parker" w:date="2024-03-04T16:28:00Z"/>
                  </w:rPr>
                </w:rPrChange>
              </w:rPr>
              <w:pPrChange w:id="169" w:author="Craig Parker" w:date="2024-03-11T11:53:00Z">
                <w:pPr>
                  <w:cnfStyle w:val="000000000000" w:firstRow="0" w:lastRow="0" w:firstColumn="0" w:lastColumn="0" w:oddVBand="0" w:evenVBand="0" w:oddHBand="0" w:evenHBand="0" w:firstRowFirstColumn="0" w:firstRowLastColumn="0" w:lastRowFirstColumn="0" w:lastRowLastColumn="0"/>
                </w:pPr>
              </w:pPrChange>
            </w:pPr>
            <w:ins w:id="170" w:author="Craig Parker" w:date="2024-03-04T16:28:00Z">
              <w:r w:rsidRPr="00743117">
                <w:rPr>
                  <w:rFonts w:ascii="Arial" w:hAnsi="Arial"/>
                  <w:color w:val="404040"/>
                  <w:rPrChange w:id="171" w:author="Craig Parker" w:date="2024-03-11T11:53:00Z">
                    <w:rPr/>
                  </w:rPrChange>
                </w:rPr>
                <w:t>The propensity or predisposition to be adversely affected</w:t>
              </w:r>
            </w:ins>
            <w:ins w:id="172" w:author="Craig Parker" w:date="2024-03-11T12:18:00Z">
              <w:r w:rsidR="00A42806">
                <w:rPr>
                  <w:rFonts w:ascii="Arial" w:hAnsi="Arial"/>
                  <w:color w:val="404040"/>
                </w:rPr>
                <w:t xml:space="preserve"> encompasses various</w:t>
              </w:r>
            </w:ins>
            <w:ins w:id="173" w:author="Craig Parker" w:date="2024-03-04T16:28:00Z">
              <w:r w:rsidRPr="00743117">
                <w:rPr>
                  <w:rFonts w:ascii="Arial" w:hAnsi="Arial"/>
                  <w:color w:val="404040"/>
                  <w:rPrChange w:id="174" w:author="Craig Parker" w:date="2024-03-11T11:53:00Z">
                    <w:rPr/>
                  </w:rPrChange>
                </w:rPr>
                <w:t xml:space="preserve"> concepts and elements</w:t>
              </w:r>
            </w:ins>
            <w:ins w:id="175" w:author="Craig Parker" w:date="2024-03-11T12:19:00Z">
              <w:r w:rsidR="00A42806">
                <w:rPr>
                  <w:rFonts w:ascii="Arial" w:hAnsi="Arial"/>
                  <w:color w:val="404040"/>
                </w:rPr>
                <w:t>,</w:t>
              </w:r>
            </w:ins>
            <w:ins w:id="176" w:author="Craig Parker" w:date="2024-03-04T16:28:00Z">
              <w:r w:rsidRPr="00743117">
                <w:rPr>
                  <w:rFonts w:ascii="Arial" w:hAnsi="Arial"/>
                  <w:color w:val="404040"/>
                  <w:rPrChange w:id="177" w:author="Craig Parker" w:date="2024-03-11T11:53:00Z">
                    <w:rPr/>
                  </w:rPrChange>
                </w:rPr>
                <w:t xml:space="preserve"> including sensitivity or susceptibility to harm and lack of capacity to cope and adapt</w:t>
              </w:r>
            </w:ins>
            <w:ins w:id="178" w:author="Craig Parker" w:date="2024-03-11T11:51:00Z">
              <w:r w:rsidR="001236C7" w:rsidRPr="00743117">
                <w:rPr>
                  <w:rFonts w:ascii="Arial" w:hAnsi="Arial"/>
                  <w:color w:val="404040"/>
                  <w:rPrChange w:id="179" w:author="Craig Parker" w:date="2024-03-11T11:53:00Z">
                    <w:rPr/>
                  </w:rPrChange>
                </w:rPr>
                <w:t xml:space="preserve"> to heat</w:t>
              </w:r>
            </w:ins>
            <w:ins w:id="180" w:author="Craig Parker" w:date="2024-03-04T16:28:00Z">
              <w:r w:rsidRPr="00743117">
                <w:rPr>
                  <w:rFonts w:ascii="Arial" w:hAnsi="Arial"/>
                  <w:color w:val="404040"/>
                  <w:rPrChange w:id="181" w:author="Craig Parker" w:date="2024-03-11T11:53:00Z">
                    <w:rPr/>
                  </w:rPrChange>
                </w:rPr>
                <w:t>.</w:t>
              </w:r>
            </w:ins>
          </w:p>
        </w:tc>
      </w:tr>
      <w:tr w:rsidR="00807AE9" w:rsidRPr="00A67725" w14:paraId="28BF9495" w14:textId="77777777" w:rsidTr="00585918">
        <w:trPr>
          <w:cnfStyle w:val="000000100000" w:firstRow="0" w:lastRow="0" w:firstColumn="0" w:lastColumn="0" w:oddVBand="0" w:evenVBand="0" w:oddHBand="1" w:evenHBand="0" w:firstRowFirstColumn="0" w:firstRowLastColumn="0" w:lastRowFirstColumn="0" w:lastRowLastColumn="0"/>
          <w:ins w:id="182" w:author="Craig Parker" w:date="2024-03-04T16:28:00Z"/>
        </w:trPr>
        <w:tc>
          <w:tcPr>
            <w:cnfStyle w:val="001000000000" w:firstRow="0" w:lastRow="0" w:firstColumn="1" w:lastColumn="0" w:oddVBand="0" w:evenVBand="0" w:oddHBand="0" w:evenHBand="0" w:firstRowFirstColumn="0" w:firstRowLastColumn="0" w:lastRowFirstColumn="0" w:lastRowLastColumn="0"/>
            <w:tcW w:w="0" w:type="auto"/>
            <w:hideMark/>
            <w:tcPrChange w:id="183" w:author="Craig Parker" w:date="2024-03-11T12:50:00Z">
              <w:tcPr>
                <w:tcW w:w="0" w:type="auto"/>
                <w:gridSpan w:val="2"/>
                <w:hideMark/>
              </w:tcPr>
            </w:tcPrChange>
          </w:tcPr>
          <w:p w14:paraId="3F5A8DCA" w14:textId="77777777" w:rsidR="00807AE9" w:rsidRPr="00A67725" w:rsidRDefault="00807AE9" w:rsidP="00D435D4">
            <w:pPr>
              <w:cnfStyle w:val="001000100000" w:firstRow="0" w:lastRow="0" w:firstColumn="1" w:lastColumn="0" w:oddVBand="0" w:evenVBand="0" w:oddHBand="1" w:evenHBand="0" w:firstRowFirstColumn="0" w:firstRowLastColumn="0" w:lastRowFirstColumn="0" w:lastRowLastColumn="0"/>
              <w:rPr>
                <w:ins w:id="184" w:author="Craig Parker" w:date="2024-03-04T16:28:00Z"/>
              </w:rPr>
            </w:pPr>
            <w:ins w:id="185" w:author="Craig Parker" w:date="2024-03-04T16:28:00Z">
              <w:r w:rsidRPr="00A67725">
                <w:t>Hazard</w:t>
              </w:r>
            </w:ins>
          </w:p>
        </w:tc>
        <w:tc>
          <w:tcPr>
            <w:tcW w:w="8786" w:type="dxa"/>
            <w:hideMark/>
            <w:tcPrChange w:id="186" w:author="Craig Parker" w:date="2024-03-11T12:50:00Z">
              <w:tcPr>
                <w:tcW w:w="0" w:type="auto"/>
                <w:gridSpan w:val="2"/>
                <w:hideMark/>
              </w:tcPr>
            </w:tcPrChange>
          </w:tcPr>
          <w:p w14:paraId="0FFE4591" w14:textId="77777777" w:rsidR="00807AE9" w:rsidRPr="00A67725" w:rsidRDefault="00807AE9" w:rsidP="00D435D4">
            <w:pPr>
              <w:cnfStyle w:val="000000100000" w:firstRow="0" w:lastRow="0" w:firstColumn="0" w:lastColumn="0" w:oddVBand="0" w:evenVBand="0" w:oddHBand="1" w:evenHBand="0" w:firstRowFirstColumn="0" w:firstRowLastColumn="0" w:lastRowFirstColumn="0" w:lastRowLastColumn="0"/>
              <w:rPr>
                <w:ins w:id="187" w:author="Craig Parker" w:date="2024-03-04T16:28:00Z"/>
              </w:rPr>
            </w:pPr>
            <w:ins w:id="188" w:author="Craig Parker" w:date="2024-03-04T16:28:00Z">
              <w:r w:rsidRPr="00A67725">
                <w:t>The potential occurrence of a natural or human-induced physical event or trend that may cause loss of life, injury, or other health impacts, as well as damage and loss to property, infrastructure, livelihoods, service provision, ecosystems, and environmental resources.</w:t>
              </w:r>
            </w:ins>
          </w:p>
        </w:tc>
      </w:tr>
      <w:tr w:rsidR="00807AE9" w:rsidRPr="00A67725" w14:paraId="0DA7C95B" w14:textId="77777777" w:rsidTr="00585918">
        <w:trPr>
          <w:ins w:id="189" w:author="Craig Parker" w:date="2024-03-04T16:28:00Z"/>
        </w:trPr>
        <w:tc>
          <w:tcPr>
            <w:cnfStyle w:val="001000000000" w:firstRow="0" w:lastRow="0" w:firstColumn="1" w:lastColumn="0" w:oddVBand="0" w:evenVBand="0" w:oddHBand="0" w:evenHBand="0" w:firstRowFirstColumn="0" w:firstRowLastColumn="0" w:lastRowFirstColumn="0" w:lastRowLastColumn="0"/>
            <w:tcW w:w="0" w:type="auto"/>
            <w:hideMark/>
            <w:tcPrChange w:id="190" w:author="Craig Parker" w:date="2024-03-11T12:50:00Z">
              <w:tcPr>
                <w:tcW w:w="0" w:type="auto"/>
                <w:gridSpan w:val="2"/>
                <w:hideMark/>
              </w:tcPr>
            </w:tcPrChange>
          </w:tcPr>
          <w:p w14:paraId="58B3E7DA" w14:textId="77777777" w:rsidR="00807AE9" w:rsidRPr="00A67725" w:rsidRDefault="00807AE9" w:rsidP="00D435D4">
            <w:pPr>
              <w:rPr>
                <w:ins w:id="191" w:author="Craig Parker" w:date="2024-03-04T16:28:00Z"/>
              </w:rPr>
            </w:pPr>
            <w:ins w:id="192" w:author="Craig Parker" w:date="2024-03-04T16:28:00Z">
              <w:r w:rsidRPr="00A67725">
                <w:t>Adaptive Capacity</w:t>
              </w:r>
            </w:ins>
          </w:p>
        </w:tc>
        <w:tc>
          <w:tcPr>
            <w:tcW w:w="8786" w:type="dxa"/>
            <w:hideMark/>
            <w:tcPrChange w:id="193" w:author="Craig Parker" w:date="2024-03-11T12:50:00Z">
              <w:tcPr>
                <w:tcW w:w="0" w:type="auto"/>
                <w:gridSpan w:val="2"/>
                <w:hideMark/>
              </w:tcPr>
            </w:tcPrChange>
          </w:tcPr>
          <w:p w14:paraId="08D27A3A" w14:textId="01256FC8" w:rsidR="00807AE9" w:rsidRPr="00743117" w:rsidRDefault="00807AE9" w:rsidP="00D435D4">
            <w:pPr>
              <w:cnfStyle w:val="000000000000" w:firstRow="0" w:lastRow="0" w:firstColumn="0" w:lastColumn="0" w:oddVBand="0" w:evenVBand="0" w:oddHBand="0" w:evenHBand="0" w:firstRowFirstColumn="0" w:firstRowLastColumn="0" w:lastRowFirstColumn="0" w:lastRowLastColumn="0"/>
              <w:rPr>
                <w:ins w:id="194" w:author="Craig Parker" w:date="2024-03-04T16:28:00Z"/>
                <w:rFonts w:ascii="Arial" w:hAnsi="Arial"/>
                <w:color w:val="404040"/>
                <w:rPrChange w:id="195" w:author="Craig Parker" w:date="2024-03-11T11:53:00Z">
                  <w:rPr>
                    <w:ins w:id="196" w:author="Craig Parker" w:date="2024-03-04T16:28:00Z"/>
                  </w:rPr>
                </w:rPrChange>
              </w:rPr>
            </w:pPr>
            <w:ins w:id="197" w:author="Craig Parker" w:date="2024-03-04T16:28:00Z">
              <w:r w:rsidRPr="00743117">
                <w:rPr>
                  <w:rFonts w:ascii="Arial" w:hAnsi="Arial"/>
                  <w:color w:val="404040"/>
                  <w:rPrChange w:id="198" w:author="Craig Parker" w:date="2024-03-11T11:53:00Z">
                    <w:rPr/>
                  </w:rPrChange>
                </w:rPr>
                <w:t>Population</w:t>
              </w:r>
            </w:ins>
            <w:ins w:id="199" w:author="Craig Parker" w:date="2024-03-11T12:08:00Z">
              <w:r w:rsidR="00E178EB">
                <w:rPr>
                  <w:rFonts w:ascii="Arial" w:hAnsi="Arial"/>
                  <w:color w:val="404040"/>
                </w:rPr>
                <w:t>'</w:t>
              </w:r>
            </w:ins>
            <w:ins w:id="200" w:author="Craig Parker" w:date="2024-03-04T16:28:00Z">
              <w:r w:rsidRPr="00743117">
                <w:rPr>
                  <w:rFonts w:ascii="Arial" w:hAnsi="Arial"/>
                  <w:color w:val="404040"/>
                  <w:rPrChange w:id="201" w:author="Craig Parker" w:date="2024-03-11T11:53:00Z">
                    <w:rPr/>
                  </w:rPrChange>
                </w:rPr>
                <w:t>s ability to adjust to heat linked with socio</w:t>
              </w:r>
            </w:ins>
            <w:ins w:id="202" w:author="Craig Parker" w:date="2024-03-11T12:19:00Z">
              <w:r w:rsidR="00A42806">
                <w:rPr>
                  <w:rFonts w:ascii="Arial" w:hAnsi="Arial"/>
                  <w:color w:val="404040"/>
                </w:rPr>
                <w:t>-</w:t>
              </w:r>
            </w:ins>
            <w:ins w:id="203" w:author="Craig Parker" w:date="2024-03-04T16:28:00Z">
              <w:r w:rsidRPr="00743117">
                <w:rPr>
                  <w:rFonts w:ascii="Arial" w:hAnsi="Arial"/>
                  <w:color w:val="404040"/>
                  <w:rPrChange w:id="204" w:author="Craig Parker" w:date="2024-03-11T11:53:00Z">
                    <w:rPr/>
                  </w:rPrChange>
                </w:rPr>
                <w:t>economic factors, resource access, institutional support, and SDOH. Often diminished in urban poor due to limited access to cooling resources and health services.</w:t>
              </w:r>
            </w:ins>
          </w:p>
        </w:tc>
      </w:tr>
      <w:tr w:rsidR="002D0733" w:rsidRPr="002D0733" w14:paraId="698BAF63" w14:textId="77777777" w:rsidTr="00585918">
        <w:tblPrEx>
          <w:tblPrExChange w:id="205" w:author="Craig Parker" w:date="2024-03-11T12:50:00Z">
            <w:tblPrEx>
              <w:tblW w:w="10201" w:type="dxa"/>
            </w:tblPrEx>
          </w:tblPrExChange>
        </w:tblPrEx>
        <w:trPr>
          <w:cnfStyle w:val="000000100000" w:firstRow="0" w:lastRow="0" w:firstColumn="0" w:lastColumn="0" w:oddVBand="0" w:evenVBand="0" w:oddHBand="1" w:evenHBand="0" w:firstRowFirstColumn="0" w:firstRowLastColumn="0" w:lastRowFirstColumn="0" w:lastRowLastColumn="0"/>
          <w:ins w:id="206" w:author="Craig Parker" w:date="2024-03-10T21:39:00Z"/>
          <w:trPrChange w:id="207" w:author="Craig Parker" w:date="2024-03-11T12:50:00Z">
            <w:trPr>
              <w:gridAfter w:val="0"/>
            </w:trPr>
          </w:trPrChange>
        </w:trPr>
        <w:tc>
          <w:tcPr>
            <w:cnfStyle w:val="001000000000" w:firstRow="0" w:lastRow="0" w:firstColumn="1" w:lastColumn="0" w:oddVBand="0" w:evenVBand="0" w:oddHBand="0" w:evenHBand="0" w:firstRowFirstColumn="0" w:firstRowLastColumn="0" w:lastRowFirstColumn="0" w:lastRowLastColumn="0"/>
            <w:tcW w:w="0" w:type="auto"/>
            <w:hideMark/>
            <w:tcPrChange w:id="208" w:author="Craig Parker" w:date="2024-03-11T12:50:00Z">
              <w:tcPr>
                <w:tcW w:w="0" w:type="auto"/>
                <w:hideMark/>
              </w:tcPr>
            </w:tcPrChange>
          </w:tcPr>
          <w:p w14:paraId="4A56AD5F" w14:textId="77777777" w:rsidR="002D0733" w:rsidRPr="002D0733" w:rsidRDefault="002D0733" w:rsidP="002D0733">
            <w:pPr>
              <w:cnfStyle w:val="001000100000" w:firstRow="0" w:lastRow="0" w:firstColumn="1" w:lastColumn="0" w:oddVBand="0" w:evenVBand="0" w:oddHBand="1" w:evenHBand="0" w:firstRowFirstColumn="0" w:firstRowLastColumn="0" w:lastRowFirstColumn="0" w:lastRowLastColumn="0"/>
              <w:rPr>
                <w:ins w:id="209" w:author="Craig Parker" w:date="2024-03-10T21:39:00Z"/>
                <w:rPrChange w:id="210" w:author="Craig Parker" w:date="2024-03-10T21:39:00Z">
                  <w:rPr>
                    <w:ins w:id="211" w:author="Craig Parker" w:date="2024-03-10T21:39:00Z"/>
                    <w:rFonts w:ascii="system-ui" w:eastAsia="Times New Roman" w:hAnsi="system-ui" w:cs="Times New Roman"/>
                    <w:color w:val="0D0D0D"/>
                    <w:sz w:val="21"/>
                    <w:szCs w:val="21"/>
                  </w:rPr>
                </w:rPrChange>
              </w:rPr>
            </w:pPr>
            <w:ins w:id="212" w:author="Craig Parker" w:date="2024-03-10T21:39:00Z">
              <w:r w:rsidRPr="00826A59">
                <w:rPr>
                  <w:rFonts w:asciiTheme="minorHAnsi" w:hAnsiTheme="minorHAnsi"/>
                  <w:color w:val="auto"/>
                  <w:rPrChange w:id="213" w:author="Craig Parker" w:date="2024-03-11T09:38:00Z">
                    <w:rPr>
                      <w:rFonts w:ascii="system-ui" w:eastAsia="Times New Roman" w:hAnsi="system-ui" w:cs="Times New Roman"/>
                      <w:color w:val="0D0D0D"/>
                      <w:sz w:val="21"/>
                      <w:szCs w:val="21"/>
                    </w:rPr>
                  </w:rPrChange>
                </w:rPr>
                <w:t>Perceived Heat</w:t>
              </w:r>
            </w:ins>
          </w:p>
        </w:tc>
        <w:tc>
          <w:tcPr>
            <w:tcW w:w="0" w:type="auto"/>
            <w:hideMark/>
            <w:tcPrChange w:id="214" w:author="Craig Parker" w:date="2024-03-11T12:50:00Z">
              <w:tcPr>
                <w:tcW w:w="0" w:type="auto"/>
                <w:gridSpan w:val="2"/>
                <w:hideMark/>
              </w:tcPr>
            </w:tcPrChange>
          </w:tcPr>
          <w:p w14:paraId="7A45F9C3" w14:textId="277E2923" w:rsidR="002D0733" w:rsidRPr="002D0733" w:rsidRDefault="002D0733" w:rsidP="002D0733">
            <w:pPr>
              <w:cnfStyle w:val="000000100000" w:firstRow="0" w:lastRow="0" w:firstColumn="0" w:lastColumn="0" w:oddVBand="0" w:evenVBand="0" w:oddHBand="1" w:evenHBand="0" w:firstRowFirstColumn="0" w:firstRowLastColumn="0" w:lastRowFirstColumn="0" w:lastRowLastColumn="0"/>
              <w:rPr>
                <w:ins w:id="215" w:author="Craig Parker" w:date="2024-03-10T21:39:00Z"/>
                <w:rPrChange w:id="216" w:author="Craig Parker" w:date="2024-03-10T21:39:00Z">
                  <w:rPr>
                    <w:ins w:id="217" w:author="Craig Parker" w:date="2024-03-10T21:39:00Z"/>
                    <w:rFonts w:ascii="system-ui" w:eastAsia="Times New Roman" w:hAnsi="system-ui" w:cs="Times New Roman"/>
                    <w:color w:val="0D0D0D"/>
                    <w:sz w:val="21"/>
                    <w:szCs w:val="21"/>
                  </w:rPr>
                </w:rPrChange>
              </w:rPr>
            </w:pPr>
            <w:ins w:id="218" w:author="Craig Parker" w:date="2024-03-10T21:39:00Z">
              <w:r w:rsidRPr="00826A59">
                <w:rPr>
                  <w:rFonts w:asciiTheme="minorHAnsi" w:hAnsiTheme="minorHAnsi"/>
                  <w:color w:val="auto"/>
                  <w:rPrChange w:id="219" w:author="Craig Parker" w:date="2024-03-11T09:38:00Z">
                    <w:rPr>
                      <w:rFonts w:ascii="system-ui" w:eastAsia="Times New Roman" w:hAnsi="system-ui" w:cs="Times New Roman"/>
                      <w:color w:val="0D0D0D"/>
                      <w:sz w:val="21"/>
                      <w:szCs w:val="21"/>
                    </w:rPr>
                  </w:rPrChange>
                </w:rPr>
                <w:t>The subjective experience of heat includes individual perceptions of temperature influenced by humidity, wind, and personal factors such as health status or activity level. This perception can significantly affect health outcomes and the necessity for adaptive responses, especially in vulnerable groups</w:t>
              </w:r>
              <w:r>
                <w:t>.</w:t>
              </w:r>
            </w:ins>
          </w:p>
        </w:tc>
      </w:tr>
    </w:tbl>
    <w:p w14:paraId="73F42E9D" w14:textId="77777777" w:rsidR="00807AE9" w:rsidRDefault="00807AE9" w:rsidP="00807AE9">
      <w:pPr>
        <w:rPr>
          <w:ins w:id="220" w:author="Craig Parker" w:date="2024-03-04T16:26:00Z"/>
        </w:rPr>
      </w:pPr>
    </w:p>
    <w:p w14:paraId="4BEA3868" w14:textId="77777777" w:rsidR="00807AE9" w:rsidRDefault="00807AE9" w:rsidP="00807AE9">
      <w:pPr>
        <w:rPr>
          <w:ins w:id="221" w:author="Craig Parker" w:date="2024-03-04T16:26:00Z"/>
        </w:rPr>
      </w:pPr>
    </w:p>
    <w:p w14:paraId="79090943" w14:textId="77777777" w:rsidR="00807AE9" w:rsidRDefault="00807AE9" w:rsidP="00807AE9">
      <w:pPr>
        <w:rPr>
          <w:ins w:id="222" w:author="Craig Parker" w:date="2024-03-04T16:26:00Z"/>
        </w:rPr>
      </w:pPr>
    </w:p>
    <w:tbl>
      <w:tblPr>
        <w:tblStyle w:val="GridTable3-Accent1"/>
        <w:tblW w:w="0" w:type="auto"/>
        <w:tblLook w:val="04A0" w:firstRow="1" w:lastRow="0" w:firstColumn="1" w:lastColumn="0" w:noHBand="0" w:noVBand="1"/>
      </w:tblPr>
      <w:tblGrid>
        <w:gridCol w:w="2100"/>
        <w:gridCol w:w="6926"/>
      </w:tblGrid>
      <w:tr w:rsidR="40B171D2" w14:paraId="5E8CDA56" w14:textId="77777777" w:rsidTr="00E51D20">
        <w:trPr>
          <w:cnfStyle w:val="100000000000" w:firstRow="1" w:lastRow="0" w:firstColumn="0" w:lastColumn="0" w:oddVBand="0" w:evenVBand="0" w:oddHBand="0" w:evenHBand="0" w:firstRowFirstColumn="0" w:firstRowLastColumn="0" w:lastRowFirstColumn="0" w:lastRowLastColumn="0"/>
          <w:trHeight w:val="300"/>
          <w:ins w:id="223" w:author="Craig Parker" w:date="2024-02-28T12:25:00Z"/>
        </w:trPr>
        <w:tc>
          <w:tcPr>
            <w:cnfStyle w:val="001000000000" w:firstRow="0" w:lastRow="0" w:firstColumn="1" w:lastColumn="0" w:oddVBand="0" w:evenVBand="0" w:oddHBand="0" w:evenHBand="0" w:firstRowFirstColumn="0" w:firstRowLastColumn="0" w:lastRowFirstColumn="0" w:lastRowLastColumn="0"/>
            <w:tcW w:w="2100" w:type="dxa"/>
          </w:tcPr>
          <w:p w14:paraId="21999130" w14:textId="22A37771" w:rsidR="40B171D2" w:rsidDel="003B5A43" w:rsidRDefault="40B171D2" w:rsidP="40B171D2">
            <w:pPr>
              <w:jc w:val="center"/>
              <w:rPr>
                <w:del w:id="224" w:author="Craig Parker" w:date="2024-03-04T15:53:00Z"/>
                <w:rFonts w:ascii="Segoe UI" w:eastAsia="Times New Roman" w:hAnsi="Segoe UI" w:cs="Segoe UI"/>
                <w:b w:val="0"/>
                <w:bCs/>
                <w:i w:val="0"/>
                <w:color w:val="000000" w:themeColor="text1"/>
                <w:sz w:val="20"/>
                <w:szCs w:val="20"/>
              </w:rPr>
            </w:pPr>
          </w:p>
        </w:tc>
        <w:tc>
          <w:tcPr>
            <w:tcW w:w="6926" w:type="dxa"/>
          </w:tcPr>
          <w:p w14:paraId="2E62DD28" w14:textId="7429FB6C" w:rsidR="40B171D2" w:rsidDel="003B5A43" w:rsidRDefault="40B171D2" w:rsidP="40B171D2">
            <w:pPr>
              <w:jc w:val="center"/>
              <w:cnfStyle w:val="100000000000" w:firstRow="1" w:lastRow="0" w:firstColumn="0" w:lastColumn="0" w:oddVBand="0" w:evenVBand="0" w:oddHBand="0" w:evenHBand="0" w:firstRowFirstColumn="0" w:firstRowLastColumn="0" w:lastRowFirstColumn="0" w:lastRowLastColumn="0"/>
              <w:rPr>
                <w:del w:id="225" w:author="Craig Parker" w:date="2024-03-04T15:53:00Z"/>
                <w:rFonts w:ascii="Segoe UI" w:eastAsia="Times New Roman" w:hAnsi="Segoe UI" w:cs="Segoe UI"/>
                <w:b w:val="0"/>
                <w:bCs/>
                <w:color w:val="000000" w:themeColor="text1"/>
                <w:sz w:val="20"/>
                <w:szCs w:val="20"/>
              </w:rPr>
            </w:pPr>
          </w:p>
        </w:tc>
      </w:tr>
      <w:tr w:rsidR="40B171D2" w14:paraId="195FDD4B" w14:textId="77777777" w:rsidTr="00E51D20">
        <w:trPr>
          <w:cnfStyle w:val="000000100000" w:firstRow="0" w:lastRow="0" w:firstColumn="0" w:lastColumn="0" w:oddVBand="0" w:evenVBand="0" w:oddHBand="1" w:evenHBand="0" w:firstRowFirstColumn="0" w:firstRowLastColumn="0" w:lastRowFirstColumn="0" w:lastRowLastColumn="0"/>
          <w:trHeight w:val="300"/>
          <w:ins w:id="226" w:author="Craig Parker" w:date="2024-02-28T12:25:00Z"/>
        </w:trPr>
        <w:tc>
          <w:tcPr>
            <w:cnfStyle w:val="001000000000" w:firstRow="0" w:lastRow="0" w:firstColumn="1" w:lastColumn="0" w:oddVBand="0" w:evenVBand="0" w:oddHBand="0" w:evenHBand="0" w:firstRowFirstColumn="0" w:firstRowLastColumn="0" w:lastRowFirstColumn="0" w:lastRowLastColumn="0"/>
            <w:tcW w:w="2100" w:type="dxa"/>
          </w:tcPr>
          <w:p w14:paraId="0CFE1BB4" w14:textId="099F421E" w:rsidR="40B171D2" w:rsidDel="003B5A43" w:rsidRDefault="40B171D2" w:rsidP="40B171D2">
            <w:pPr>
              <w:jc w:val="center"/>
              <w:rPr>
                <w:del w:id="227" w:author="Craig Parker" w:date="2024-03-04T15:53:00Z"/>
                <w:rFonts w:ascii="Segoe UI" w:eastAsia="Times New Roman" w:hAnsi="Segoe UI" w:cs="Segoe UI"/>
                <w:b/>
                <w:bCs/>
                <w:i w:val="0"/>
                <w:color w:val="000000" w:themeColor="text1"/>
                <w:sz w:val="20"/>
                <w:szCs w:val="20"/>
              </w:rPr>
            </w:pPr>
          </w:p>
        </w:tc>
        <w:tc>
          <w:tcPr>
            <w:tcW w:w="6926" w:type="dxa"/>
          </w:tcPr>
          <w:p w14:paraId="2267FA1B" w14:textId="3DB83152" w:rsidR="40B171D2" w:rsidDel="003B5A43" w:rsidRDefault="40B171D2" w:rsidP="40B171D2">
            <w:pPr>
              <w:jc w:val="center"/>
              <w:cnfStyle w:val="000000100000" w:firstRow="0" w:lastRow="0" w:firstColumn="0" w:lastColumn="0" w:oddVBand="0" w:evenVBand="0" w:oddHBand="1" w:evenHBand="0" w:firstRowFirstColumn="0" w:firstRowLastColumn="0" w:lastRowFirstColumn="0" w:lastRowLastColumn="0"/>
              <w:rPr>
                <w:del w:id="228" w:author="Craig Parker" w:date="2024-03-04T15:53:00Z"/>
                <w:rFonts w:ascii="Segoe UI" w:eastAsia="Times New Roman" w:hAnsi="Segoe UI" w:cs="Segoe UI"/>
                <w:b/>
                <w:bCs/>
                <w:color w:val="000000" w:themeColor="text1"/>
                <w:sz w:val="20"/>
                <w:szCs w:val="20"/>
              </w:rPr>
            </w:pPr>
          </w:p>
        </w:tc>
      </w:tr>
      <w:tr w:rsidR="40B171D2" w14:paraId="249C0C73" w14:textId="77777777" w:rsidTr="00E51D20">
        <w:trPr>
          <w:trHeight w:val="300"/>
          <w:ins w:id="229" w:author="Craig Parker" w:date="2024-02-28T12:25:00Z"/>
        </w:trPr>
        <w:tc>
          <w:tcPr>
            <w:cnfStyle w:val="001000000000" w:firstRow="0" w:lastRow="0" w:firstColumn="1" w:lastColumn="0" w:oddVBand="0" w:evenVBand="0" w:oddHBand="0" w:evenHBand="0" w:firstRowFirstColumn="0" w:firstRowLastColumn="0" w:lastRowFirstColumn="0" w:lastRowLastColumn="0"/>
            <w:tcW w:w="2100" w:type="dxa"/>
          </w:tcPr>
          <w:p w14:paraId="7EE97571" w14:textId="5E48E803" w:rsidR="40B171D2" w:rsidDel="003B5A43" w:rsidRDefault="40B171D2" w:rsidP="40B171D2">
            <w:pPr>
              <w:jc w:val="center"/>
              <w:rPr>
                <w:del w:id="230" w:author="Craig Parker" w:date="2024-03-04T15:53:00Z"/>
                <w:rFonts w:ascii="Segoe UI" w:eastAsia="Times New Roman" w:hAnsi="Segoe UI" w:cs="Segoe UI"/>
                <w:b/>
                <w:bCs/>
                <w:i w:val="0"/>
                <w:color w:val="000000" w:themeColor="text1"/>
                <w:sz w:val="20"/>
                <w:szCs w:val="20"/>
              </w:rPr>
            </w:pPr>
          </w:p>
        </w:tc>
        <w:tc>
          <w:tcPr>
            <w:tcW w:w="6926" w:type="dxa"/>
          </w:tcPr>
          <w:p w14:paraId="09815027" w14:textId="2DF99109" w:rsidR="40B171D2" w:rsidDel="003B5A43" w:rsidRDefault="40B171D2" w:rsidP="40B171D2">
            <w:pPr>
              <w:jc w:val="center"/>
              <w:cnfStyle w:val="000000000000" w:firstRow="0" w:lastRow="0" w:firstColumn="0" w:lastColumn="0" w:oddVBand="0" w:evenVBand="0" w:oddHBand="0" w:evenHBand="0" w:firstRowFirstColumn="0" w:firstRowLastColumn="0" w:lastRowFirstColumn="0" w:lastRowLastColumn="0"/>
              <w:rPr>
                <w:del w:id="231" w:author="Craig Parker" w:date="2024-03-04T15:53:00Z"/>
                <w:rFonts w:ascii="Segoe UI" w:eastAsia="Times New Roman" w:hAnsi="Segoe UI" w:cs="Segoe UI"/>
                <w:b/>
                <w:bCs/>
                <w:color w:val="000000" w:themeColor="text1"/>
                <w:sz w:val="20"/>
                <w:szCs w:val="20"/>
              </w:rPr>
            </w:pPr>
          </w:p>
        </w:tc>
      </w:tr>
      <w:tr w:rsidR="00457AD4" w14:paraId="05296DD5" w14:textId="77777777" w:rsidTr="00E51D20">
        <w:trPr>
          <w:gridAfter w:val="1"/>
          <w:cnfStyle w:val="000000100000" w:firstRow="0" w:lastRow="0" w:firstColumn="0" w:lastColumn="0" w:oddVBand="0" w:evenVBand="0" w:oddHBand="1" w:evenHBand="0" w:firstRowFirstColumn="0" w:firstRowLastColumn="0" w:lastRowFirstColumn="0" w:lastRowLastColumn="0"/>
          <w:wAfter w:w="6926" w:type="dxa"/>
          <w:trHeight w:val="300"/>
          <w:ins w:id="232" w:author="Craig Parker" w:date="2024-02-28T12:37:00Z"/>
        </w:trPr>
        <w:tc>
          <w:tcPr>
            <w:cnfStyle w:val="001000000000" w:firstRow="0" w:lastRow="0" w:firstColumn="1" w:lastColumn="0" w:oddVBand="0" w:evenVBand="0" w:oddHBand="0" w:evenHBand="0" w:firstRowFirstColumn="0" w:firstRowLastColumn="0" w:lastRowFirstColumn="0" w:lastRowLastColumn="0"/>
            <w:tcW w:w="2100" w:type="dxa"/>
          </w:tcPr>
          <w:p w14:paraId="16C4B2C9" w14:textId="6F09DC8A" w:rsidR="00457AD4" w:rsidDel="00A67725" w:rsidRDefault="00457AD4" w:rsidP="40B171D2">
            <w:pPr>
              <w:jc w:val="center"/>
              <w:rPr>
                <w:del w:id="233" w:author="Craig Parker" w:date="2024-03-04T16:11:00Z"/>
                <w:rFonts w:ascii="Segoe UI" w:eastAsia="Times New Roman" w:hAnsi="Segoe UI" w:cs="Segoe UI"/>
                <w:b/>
                <w:bCs/>
                <w:i w:val="0"/>
                <w:color w:val="000000" w:themeColor="text1"/>
                <w:sz w:val="20"/>
                <w:szCs w:val="20"/>
              </w:rPr>
            </w:pPr>
          </w:p>
        </w:tc>
      </w:tr>
      <w:tr w:rsidR="00457AD4" w14:paraId="359D3DD2" w14:textId="77777777" w:rsidTr="00E51D20">
        <w:trPr>
          <w:gridAfter w:val="1"/>
          <w:wAfter w:w="6926" w:type="dxa"/>
          <w:trHeight w:val="300"/>
          <w:ins w:id="234" w:author="Craig Parker" w:date="2024-02-28T12:37:00Z"/>
        </w:trPr>
        <w:tc>
          <w:tcPr>
            <w:cnfStyle w:val="001000000000" w:firstRow="0" w:lastRow="0" w:firstColumn="1" w:lastColumn="0" w:oddVBand="0" w:evenVBand="0" w:oddHBand="0" w:evenHBand="0" w:firstRowFirstColumn="0" w:firstRowLastColumn="0" w:lastRowFirstColumn="0" w:lastRowLastColumn="0"/>
            <w:tcW w:w="2100" w:type="dxa"/>
          </w:tcPr>
          <w:p w14:paraId="7A9FC07E" w14:textId="642D047C" w:rsidR="00457AD4" w:rsidDel="00A67725" w:rsidRDefault="00457AD4" w:rsidP="40B171D2">
            <w:pPr>
              <w:jc w:val="center"/>
              <w:rPr>
                <w:del w:id="235" w:author="Craig Parker" w:date="2024-03-04T16:11:00Z"/>
                <w:rFonts w:ascii="Segoe UI" w:eastAsia="Times New Roman" w:hAnsi="Segoe UI" w:cs="Segoe UI"/>
                <w:b/>
                <w:bCs/>
                <w:i w:val="0"/>
                <w:color w:val="000000" w:themeColor="text1"/>
                <w:sz w:val="20"/>
                <w:szCs w:val="20"/>
              </w:rPr>
            </w:pPr>
          </w:p>
        </w:tc>
      </w:tr>
      <w:tr w:rsidR="00457AD4" w14:paraId="29E4C787" w14:textId="77777777" w:rsidTr="00E51D20">
        <w:trPr>
          <w:gridAfter w:val="1"/>
          <w:cnfStyle w:val="000000100000" w:firstRow="0" w:lastRow="0" w:firstColumn="0" w:lastColumn="0" w:oddVBand="0" w:evenVBand="0" w:oddHBand="1" w:evenHBand="0" w:firstRowFirstColumn="0" w:firstRowLastColumn="0" w:lastRowFirstColumn="0" w:lastRowLastColumn="0"/>
          <w:wAfter w:w="6926" w:type="dxa"/>
          <w:trHeight w:val="300"/>
          <w:ins w:id="236" w:author="Craig Parker" w:date="2024-02-28T12:37:00Z"/>
        </w:trPr>
        <w:tc>
          <w:tcPr>
            <w:cnfStyle w:val="001000000000" w:firstRow="0" w:lastRow="0" w:firstColumn="1" w:lastColumn="0" w:oddVBand="0" w:evenVBand="0" w:oddHBand="0" w:evenHBand="0" w:firstRowFirstColumn="0" w:firstRowLastColumn="0" w:lastRowFirstColumn="0" w:lastRowLastColumn="0"/>
            <w:tcW w:w="2100" w:type="dxa"/>
          </w:tcPr>
          <w:p w14:paraId="54973F8F" w14:textId="77777777" w:rsidR="00457AD4" w:rsidDel="00E91E2D" w:rsidRDefault="00457AD4">
            <w:pPr>
              <w:rPr>
                <w:del w:id="237" w:author="Craig Parker" w:date="2024-03-04T16:11:00Z"/>
                <w:rFonts w:ascii="Segoe UI" w:eastAsia="Times New Roman" w:hAnsi="Segoe UI" w:cs="Segoe UI"/>
                <w:b/>
                <w:bCs/>
                <w:i w:val="0"/>
                <w:color w:val="000000" w:themeColor="text1"/>
                <w:sz w:val="20"/>
                <w:szCs w:val="20"/>
              </w:rPr>
            </w:pPr>
          </w:p>
          <w:p w14:paraId="5FDBD7F5" w14:textId="24D3DF8E" w:rsidR="00E91E2D" w:rsidRDefault="00E91E2D" w:rsidP="00D55C99">
            <w:pPr>
              <w:rPr>
                <w:ins w:id="238" w:author="Craig Parker" w:date="2024-03-11T11:57:00Z"/>
                <w:rFonts w:ascii="Segoe UI" w:eastAsia="Times New Roman" w:hAnsi="Segoe UI" w:cs="Segoe UI"/>
                <w:b/>
                <w:bCs/>
                <w:i w:val="0"/>
                <w:color w:val="000000" w:themeColor="text1"/>
                <w:sz w:val="20"/>
                <w:szCs w:val="20"/>
              </w:rPr>
            </w:pPr>
          </w:p>
        </w:tc>
      </w:tr>
    </w:tbl>
    <w:p w14:paraId="050EA2D6" w14:textId="6199FFC6" w:rsidR="00A058B3" w:rsidRDefault="00A058B3">
      <w:pPr>
        <w:pStyle w:val="Caption"/>
        <w:keepNext/>
        <w:rPr>
          <w:ins w:id="239" w:author="Craig Parker" w:date="2024-03-11T12:41:00Z"/>
        </w:rPr>
        <w:pPrChange w:id="240" w:author="Craig Parker" w:date="2024-03-11T12:41:00Z">
          <w:pPr>
            <w:pStyle w:val="Caption"/>
          </w:pPr>
        </w:pPrChange>
      </w:pPr>
      <w:ins w:id="241" w:author="Craig Parker" w:date="2024-03-11T12:41:00Z">
        <w:r>
          <w:lastRenderedPageBreak/>
          <w:t xml:space="preserve">Figure </w:t>
        </w:r>
        <w:r w:rsidR="00E47D6F">
          <w:t>1</w:t>
        </w:r>
        <w:r>
          <w:t xml:space="preserve">: </w:t>
        </w:r>
        <w:r w:rsidRPr="00C13126">
          <w:t>Schematic of the Early Warning System Development. This figure outlines a four-step approach to create an Early Warning System (EWS) for heat-related health risks, integrating data analysis, stakeholder engagement, and application design</w:t>
        </w:r>
      </w:ins>
    </w:p>
    <w:p w14:paraId="34FB632D" w14:textId="4D652F21" w:rsidR="40B171D2" w:rsidRDefault="00E51D20" w:rsidP="40B171D2">
      <w:pPr>
        <w:rPr>
          <w:ins w:id="242" w:author="Craig Parker" w:date="2024-02-28T13:01:00Z"/>
        </w:rPr>
      </w:pPr>
      <w:ins w:id="243" w:author="Craig Parker" w:date="2024-03-11T11:56:00Z">
        <w:r w:rsidRPr="00E51D20">
          <w:rPr>
            <w:noProof/>
          </w:rPr>
          <w:drawing>
            <wp:inline distT="0" distB="0" distL="0" distR="0" wp14:anchorId="15AED977" wp14:editId="5994C6A7">
              <wp:extent cx="5731510" cy="3229610"/>
              <wp:effectExtent l="0" t="0" r="2540" b="8890"/>
              <wp:docPr id="559097673" name="Picture 1"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097673" name="Picture 1" descr="A diagram of a diagram&#10;&#10;Description automatically generated with medium confiden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229610"/>
                      </a:xfrm>
                      <a:prstGeom prst="rect">
                        <a:avLst/>
                      </a:prstGeom>
                      <a:noFill/>
                      <a:ln>
                        <a:noFill/>
                      </a:ln>
                    </pic:spPr>
                  </pic:pic>
                </a:graphicData>
              </a:graphic>
            </wp:inline>
          </w:drawing>
        </w:r>
      </w:ins>
    </w:p>
    <w:p w14:paraId="342F8AD7" w14:textId="0EC2BA02" w:rsidR="40B171D2" w:rsidDel="00E91E2D" w:rsidRDefault="40B171D2" w:rsidP="40B171D2">
      <w:pPr>
        <w:rPr>
          <w:del w:id="244" w:author="Craig Parker" w:date="2024-03-11T11:57:00Z"/>
        </w:rPr>
      </w:pPr>
    </w:p>
    <w:p w14:paraId="7636CEAE" w14:textId="2EC645B2" w:rsidR="00F17BF7" w:rsidRPr="00F17BF7" w:rsidRDefault="40B171D2">
      <w:pPr>
        <w:pStyle w:val="Heading1"/>
        <w:pPrChange w:id="245" w:author="Craig Parker" w:date="2024-03-04T12:31:00Z">
          <w:pPr>
            <w:pStyle w:val="Heading2"/>
          </w:pPr>
        </w:pPrChange>
      </w:pPr>
      <w:r>
        <w:t>Study setting</w:t>
      </w:r>
    </w:p>
    <w:p w14:paraId="2CB0C418" w14:textId="22A0F719" w:rsidR="002A260D" w:rsidRDefault="000D7BBE" w:rsidP="000D7BBE">
      <w:r>
        <w:t xml:space="preserve">Abidjan, located in Côte </w:t>
      </w:r>
      <w:del w:id="246" w:author="Craig Parker" w:date="2024-03-11T12:08:00Z">
        <w:r w:rsidDel="00905781">
          <w:delText>d'Ivoire</w:delText>
        </w:r>
      </w:del>
      <w:ins w:id="247" w:author="Craig Parker" w:date="2024-03-11T12:08:00Z">
        <w:r w:rsidR="00905781">
          <w:t>d</w:t>
        </w:r>
        <w:r w:rsidR="00E178EB">
          <w:t>'</w:t>
        </w:r>
        <w:r w:rsidR="00905781">
          <w:t>Ivoire</w:t>
        </w:r>
      </w:ins>
      <w:r>
        <w:t xml:space="preserve">, and Johannesburg, in South Africa, are cities experiencing rapid </w:t>
      </w:r>
      <w:r w:rsidR="001509CD">
        <w:t>urbanisation</w:t>
      </w:r>
      <w:r>
        <w:t>—defined as the population shift from rural to urban areas along with the corresponding change in land use—compounded with stress on health services and increasing temperatures owing to climate change</w:t>
      </w:r>
      <w:r>
        <w:fldChar w:fldCharType="begin">
          <w:fldData xml:space="preserve">PEVuZE5vdGU+PENpdGU+PEF1dGhvcj5Md2FzYTwvQXV0aG9yPjxZZWFyPjIwMTQ8L1llYXI+PFJl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</w:fldData>
        </w:fldChar>
      </w:r>
      <w:r w:rsidR="002D0733">
        <w:instrText xml:space="preserve"> ADDIN EN.CITE </w:instrText>
      </w:r>
      <w:r w:rsidR="002D0733">
        <w:fldChar w:fldCharType="begin">
          <w:fldData xml:space="preserve">PEVuZE5vdGU+PENpdGU+PEF1dGhvcj5Md2FzYTwvQXV0aG9yPjxZZWFyPjIwMTQ8L1llYXI+PFJl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</w:fldData>
        </w:fldChar>
      </w:r>
      <w:r w:rsidR="002D0733">
        <w:instrText xml:space="preserve"> ADDIN EN.CITE.DATA </w:instrText>
      </w:r>
      <w:r w:rsidR="002D0733">
        <w:fldChar w:fldCharType="end"/>
      </w:r>
      <w:r>
        <w:fldChar w:fldCharType="separate"/>
      </w:r>
      <w:r w:rsidR="002D0733">
        <w:rPr>
          <w:noProof/>
        </w:rPr>
        <w:t>[22-24]</w:t>
      </w:r>
      <w:r>
        <w:fldChar w:fldCharType="end"/>
      </w:r>
      <w:r>
        <w:t xml:space="preserve">. Johannesburg, a diverse metropolis of 6.1 million with a blend of modern and traditional architecture, grapples with health ailments like HIV, tuberculosis, and non-communicable diseases. These are intensified by </w:t>
      </w:r>
      <w:r w:rsidR="001509CD">
        <w:t>urbanisation</w:t>
      </w:r>
      <w:r w:rsidR="00462A2C">
        <w:t>, socio</w:t>
      </w:r>
      <w:ins w:id="248" w:author="Craig Parker" w:date="2024-03-11T12:19:00Z">
        <w:r w:rsidR="00A42806">
          <w:t>-</w:t>
        </w:r>
      </w:ins>
      <w:del w:id="249" w:author="Craig Parker" w:date="2024-03-11T12:07:00Z">
        <w:r w:rsidR="00462A2C" w:rsidDel="003F68BA">
          <w:delText>-</w:delText>
        </w:r>
      </w:del>
      <w:r w:rsidR="00462A2C">
        <w:t>economic disparities, and</w:t>
      </w:r>
      <w:r>
        <w:t xml:space="preserve"> broader social determinants of health (SDOH) like education and employment</w:t>
      </w:r>
      <w:r>
        <w:fldChar w:fldCharType="begin">
          <w:fldData xml:space="preserve">PEVuZE5vdGU+PENpdGU+PEF1dGhvcj5SZWVzPC9BdXRob3I+PFllYXI+MjAxNzwvWWVhcj48UmVj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</w:fldData>
        </w:fldChar>
      </w:r>
      <w:r w:rsidR="002D0733">
        <w:instrText xml:space="preserve"> ADDIN EN.CITE </w:instrText>
      </w:r>
      <w:r w:rsidR="002D0733">
        <w:fldChar w:fldCharType="begin">
          <w:fldData xml:space="preserve">PEVuZE5vdGU+PENpdGU+PEF1dGhvcj5SZWVzPC9BdXRob3I+PFllYXI+MjAxNzwvWWVhcj48UmVj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</w:fldData>
        </w:fldChar>
      </w:r>
      <w:r w:rsidR="002D0733">
        <w:instrText xml:space="preserve"> ADDIN EN.CITE.DATA </w:instrText>
      </w:r>
      <w:r w:rsidR="002D0733">
        <w:fldChar w:fldCharType="end"/>
      </w:r>
      <w:r>
        <w:fldChar w:fldCharType="separate"/>
      </w:r>
      <w:r w:rsidR="002D0733">
        <w:rPr>
          <w:noProof/>
        </w:rPr>
        <w:t>[24-26]</w:t>
      </w:r>
      <w:r>
        <w:fldChar w:fldCharType="end"/>
      </w:r>
      <w:r>
        <w:t>.</w:t>
      </w:r>
      <w:ins w:id="250" w:author="Craig Parker" w:date="2024-02-27T13:50:00Z">
        <w:r w:rsidR="002A260D" w:rsidRPr="002A260D">
          <w:t xml:space="preserve"> Areas with less vegetation and higher levels of poverty face greater heat impacts, a reflection of the </w:t>
        </w:r>
      </w:ins>
      <w:ins w:id="251" w:author="Craig Parker" w:date="2024-03-11T12:08:00Z">
        <w:r w:rsidR="00E178EB">
          <w:t>'</w:t>
        </w:r>
      </w:ins>
      <w:ins w:id="252" w:author="Craig Parker" w:date="2024-02-27T13:50:00Z">
        <w:r w:rsidR="002A260D" w:rsidRPr="002A260D">
          <w:t>Green Apartheid</w:t>
        </w:r>
      </w:ins>
      <w:ins w:id="253" w:author="Craig Parker" w:date="2024-03-11T12:08:00Z">
        <w:r w:rsidR="00E178EB">
          <w:t>'</w:t>
        </w:r>
      </w:ins>
      <w:ins w:id="254" w:author="Craig Parker" w:date="2024-02-27T13:50:00Z">
        <w:r w:rsidR="002A260D" w:rsidRPr="002A260D">
          <w:t xml:space="preserve"> that characteri</w:t>
        </w:r>
      </w:ins>
      <w:ins w:id="255" w:author="Craig Parker" w:date="2024-03-11T12:08:00Z">
        <w:r w:rsidR="00905781">
          <w:t>s</w:t>
        </w:r>
      </w:ins>
      <w:ins w:id="256" w:author="Craig Parker" w:date="2024-02-27T13:50:00Z">
        <w:r w:rsidR="002A260D" w:rsidRPr="002A260D">
          <w:t>es the city</w:t>
        </w:r>
      </w:ins>
      <w:ins w:id="257" w:author="Craig Parker" w:date="2024-03-11T12:08:00Z">
        <w:r w:rsidR="00E178EB">
          <w:t>'</w:t>
        </w:r>
      </w:ins>
      <w:ins w:id="258" w:author="Craig Parker" w:date="2024-02-27T13:50:00Z">
        <w:r w:rsidR="002A260D" w:rsidRPr="002A260D">
          <w:t>s urban forest and its accessibility</w:t>
        </w:r>
      </w:ins>
      <w:r w:rsidR="00E06A3E">
        <w:fldChar w:fldCharType="begin"/>
      </w:r>
      <w:r w:rsidR="002D0733">
        <w:instrText xml:space="preserve"> ADDIN EN.CITE &lt;EndNote&gt;&lt;Cite&gt;&lt;Author&gt;Venter&lt;/Author&gt;&lt;Year&gt;2020&lt;/Year&gt;&lt;RecNum&gt;791&lt;/RecNum&gt;&lt;DisplayText&gt;[27]&lt;/DisplayText&gt;&lt;record&gt;&lt;rec-number&gt;791&lt;/rec-number&gt;&lt;foreign-keys&gt;&lt;key app="EN" db-id="5szwxp0er2sa0tevxamvt5a9wdes925002ws" timestamp="1709582552"&gt;791&lt;/key&gt;&lt;/foreign-keys&gt;&lt;ref-type name="Journal Article"&gt;17&lt;/ref-type&gt;&lt;contributors&gt;&lt;authors&gt;&lt;author&gt;Venter, Zander S.&lt;/author&gt;&lt;author&gt;Shackleton, Charlie M.&lt;/author&gt;&lt;author&gt;Van Staden, Francini&lt;/author&gt;&lt;author&gt;Selomane, Odirilwe&lt;/author&gt;&lt;author&gt;Masterson, Vanessa A.&lt;/author&gt;&lt;/authors&gt;&lt;/contributors&gt;&lt;titles&gt;&lt;title&gt;Green Apartheid: Urban green infrastructure remains unequally distributed across income and race geographies in South Africa&lt;/title&gt;&lt;secondary-title&gt;Landscape and Urban Planning&lt;/secondary-title&gt;&lt;/titles&gt;&lt;periodical&gt;&lt;full-title&gt;Landscape and Urban Planning&lt;/full-title&gt;&lt;/periodical&gt;&lt;pages&gt;103889&lt;/pages&gt;&lt;volume&gt;203&lt;/volume&gt;&lt;keywords&gt;&lt;keyword&gt;Access&lt;/keyword&gt;&lt;keyword&gt;Green space&lt;/keyword&gt;&lt;keyword&gt;Environmental justice&lt;/keyword&gt;&lt;keyword&gt;Global South&lt;/keyword&gt;&lt;keyword&gt;Inequalities&lt;/keyword&gt;&lt;/keywords&gt;&lt;dates&gt;&lt;year&gt;2020&lt;/year&gt;&lt;pub-dates&gt;&lt;date&gt;2020/11/01/&lt;/date&gt;&lt;/pub-dates&gt;&lt;/dates&gt;&lt;isbn&gt;0169-2046&lt;/isbn&gt;&lt;urls&gt;&lt;related-urls&gt;&lt;url&gt;https://www.sciencedirect.com/science/article/pii/S0169204620303947&lt;/url&gt;&lt;/related-urls&gt;&lt;/urls&gt;&lt;electronic-resource-num&gt;https://doi.org/10.1016/j.landurbplan.2020.103889&lt;/electronic-resource-num&gt;&lt;/record&gt;&lt;/Cite&gt;&lt;/EndNote&gt;</w:instrText>
      </w:r>
      <w:r w:rsidR="00E06A3E">
        <w:fldChar w:fldCharType="separate"/>
      </w:r>
      <w:r w:rsidR="002D0733">
        <w:rPr>
          <w:noProof/>
        </w:rPr>
        <w:t>[27]</w:t>
      </w:r>
      <w:r w:rsidR="00E06A3E">
        <w:fldChar w:fldCharType="end"/>
      </w:r>
      <w:commentRangeStart w:id="259"/>
      <w:ins w:id="260" w:author="Craig Parker" w:date="2024-02-27T13:50:00Z">
        <w:r w:rsidR="002A260D" w:rsidRPr="002A260D">
          <w:t>​​</w:t>
        </w:r>
      </w:ins>
      <w:commentRangeEnd w:id="259"/>
      <w:ins w:id="261" w:author="Craig Parker" w:date="2024-02-27T13:52:00Z">
        <w:r w:rsidR="002A260D">
          <w:rPr>
            <w:rStyle w:val="CommentReference"/>
          </w:rPr>
          <w:commentReference w:id="259"/>
        </w:r>
      </w:ins>
      <w:ins w:id="262" w:author="Craig Parker" w:date="2024-02-27T13:50:00Z">
        <w:r w:rsidR="002A260D" w:rsidRPr="002A260D">
          <w:t>.</w:t>
        </w:r>
      </w:ins>
      <w:r>
        <w:t xml:space="preserve"> Similarly, Abidjan, an economic centre with a population of 6.3 million, struggles with diseases such as malaria and non-communicable diseases driven by </w:t>
      </w:r>
      <w:r w:rsidR="00C24274">
        <w:t>urbanisation</w:t>
      </w:r>
      <w:del w:id="263" w:author="Craig Parker" w:date="2024-03-11T12:19:00Z">
        <w:r w:rsidDel="000D483B">
          <w:delText>, socio</w:delText>
        </w:r>
      </w:del>
      <w:del w:id="264" w:author="Craig Parker" w:date="2024-03-11T12:07:00Z">
        <w:r w:rsidDel="003F68BA">
          <w:delText>-</w:delText>
        </w:r>
      </w:del>
      <w:del w:id="265" w:author="Craig Parker" w:date="2024-03-11T12:19:00Z">
        <w:r w:rsidDel="000D483B">
          <w:delText>economic factors,</w:delText>
        </w:r>
      </w:del>
      <w:r>
        <w:t xml:space="preserve"> and wider SDOH</w:t>
      </w:r>
      <w:r>
        <w:fldChar w:fldCharType="begin">
          <w:fldData xml:space="preserve">PEVuZE5vdGU+PENpdGU+PEF1dGhvcj5HcmFuYWRvPC9BdXRob3I+PFllYXI+MjAxMTwvWWVhcj48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</w:fldData>
        </w:fldChar>
      </w:r>
      <w:r w:rsidR="002D0733">
        <w:instrText xml:space="preserve"> ADDIN EN.CITE </w:instrText>
      </w:r>
      <w:r w:rsidR="002D0733">
        <w:fldChar w:fldCharType="begin">
          <w:fldData xml:space="preserve">PEVuZE5vdGU+PENpdGU+PEF1dGhvcj5HcmFuYWRvPC9BdXRob3I+PFllYXI+MjAxMTwvWWVhcj48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</w:fldData>
        </w:fldChar>
      </w:r>
      <w:r w:rsidR="002D0733">
        <w:instrText xml:space="preserve"> ADDIN EN.CITE.DATA </w:instrText>
      </w:r>
      <w:r w:rsidR="002D0733">
        <w:fldChar w:fldCharType="end"/>
      </w:r>
      <w:r>
        <w:fldChar w:fldCharType="separate"/>
      </w:r>
      <w:r w:rsidR="002D0733">
        <w:rPr>
          <w:noProof/>
        </w:rPr>
        <w:t>[28-30]</w:t>
      </w:r>
      <w:r>
        <w:fldChar w:fldCharType="end"/>
      </w:r>
      <w:r>
        <w:t xml:space="preserve">. </w:t>
      </w:r>
    </w:p>
    <w:p w14:paraId="46933582" w14:textId="1EB3D7C9" w:rsidR="000D7BBE" w:rsidRDefault="000D7BBE" w:rsidP="000D7BBE">
      <w:r>
        <w:t xml:space="preserve">Both cities represent Urban Heat Islands (UHI), a phenomenon where urban areas exhibit higher temperatures than their rural surroundings due to human </w:t>
      </w:r>
      <w:commentRangeStart w:id="266"/>
      <w:r>
        <w:t>activities</w:t>
      </w:r>
      <w:commentRangeEnd w:id="266"/>
      <w:r w:rsidR="002A260D">
        <w:rPr>
          <w:rStyle w:val="CommentReference"/>
        </w:rPr>
        <w:commentReference w:id="266"/>
      </w:r>
      <w:r w:rsidR="00E06A3E">
        <w:fldChar w:fldCharType="begin"/>
      </w:r>
      <w:r w:rsidR="002D0733">
        <w:instrText xml:space="preserve"> ADDIN EN.CITE &lt;EndNote&gt;&lt;Cite&gt;&lt;Author&gt;Souverijns&lt;/Author&gt;&lt;Year&gt;2022&lt;/Year&gt;&lt;RecNum&gt;792&lt;/RecNum&gt;&lt;DisplayText&gt;[31]&lt;/DisplayText&gt;&lt;record&gt;&lt;rec-number&gt;792&lt;/rec-number&gt;&lt;foreign-keys&gt;&lt;key app="EN" db-id="5szwxp0er2sa0tevxamvt5a9wdes925002ws" timestamp="1709582626"&gt;792&lt;/key&gt;&lt;/foreign-keys&gt;&lt;ref-type name="Journal Article"&gt;17&lt;/ref-type&gt;&lt;contributors&gt;&lt;authors&gt;&lt;author&gt;Souverijns, Niels&lt;/author&gt;&lt;author&gt;De Ridder, Koen&lt;/author&gt;&lt;author&gt;Veldeman, Nele&lt;/author&gt;&lt;author&gt;Lefebre, Filip&lt;/author&gt;&lt;author&gt;Kusambiza-Kiingi, Frederick&lt;/author&gt;&lt;author&gt;Memela, Wetu&lt;/author&gt;&lt;author&gt;Jones, Nicholas K. W.&lt;/author&gt;&lt;/authors&gt;&lt;/contributors&gt;&lt;titles&gt;&lt;title&gt;Urban heat in Johannesburg and Ekurhuleni, South Africa: A meter-scale assessment and vulnerability analysis&lt;/title&gt;&lt;secondary-title&gt;Urban Climate&lt;/secondary-title&gt;&lt;/titles&gt;&lt;periodical&gt;&lt;full-title&gt;urban climate&lt;/full-title&gt;&lt;/periodical&gt;&lt;pages&gt;101331&lt;/pages&gt;&lt;volume&gt;46&lt;/volume&gt;&lt;keywords&gt;&lt;keyword&gt;Urban heat island&lt;/keyword&gt;&lt;keyword&gt;Heat stress&lt;/keyword&gt;&lt;keyword&gt;UrbClim&lt;/keyword&gt;&lt;keyword&gt;Heat monitoring&lt;/keyword&gt;&lt;keyword&gt;Johannesburg&lt;/keyword&gt;&lt;keyword&gt;Ekurhuleni&lt;/keyword&gt;&lt;/keywords&gt;&lt;dates&gt;&lt;year&gt;2022&lt;/year&gt;&lt;pub-dates&gt;&lt;date&gt;2022/12/01/&lt;/date&gt;&lt;/pub-dates&gt;&lt;/dates&gt;&lt;isbn&gt;2212-0955&lt;/isbn&gt;&lt;urls&gt;&lt;related-urls&gt;&lt;url&gt;https://www.sciencedirect.com/science/article/pii/S2212095522002498&lt;/url&gt;&lt;/related-urls&gt;&lt;/urls&gt;&lt;electronic-resource-num&gt;https://doi.org/10.1016/j.uclim.2022.101331&lt;/electronic-resource-num&gt;&lt;/record&gt;&lt;/Cite&gt;&lt;/EndNote&gt;</w:instrText>
      </w:r>
      <w:r w:rsidR="00E06A3E">
        <w:fldChar w:fldCharType="separate"/>
      </w:r>
      <w:r w:rsidR="002D0733">
        <w:rPr>
          <w:noProof/>
        </w:rPr>
        <w:t>[31]</w:t>
      </w:r>
      <w:r w:rsidR="00E06A3E">
        <w:fldChar w:fldCharType="end"/>
      </w:r>
      <w:r>
        <w:t>.</w:t>
      </w:r>
      <w:ins w:id="267" w:author="Craig Parker" w:date="2024-03-11T12:08:00Z">
        <w:r w:rsidR="00E178EB">
          <w:t xml:space="preserve"> </w:t>
        </w:r>
      </w:ins>
      <w:del w:id="268" w:author="Craig Parker" w:date="2024-03-11T12:08:00Z">
        <w:r w:rsidDel="00E178EB">
          <w:delText xml:space="preserve"> </w:delText>
        </w:r>
        <w:r w:rsidDel="00905781">
          <w:delText xml:space="preserve">Johannesburg's </w:delText>
        </w:r>
      </w:del>
      <w:ins w:id="269" w:author="Craig Parker" w:date="2024-03-11T12:08:00Z">
        <w:r w:rsidR="00E178EB">
          <w:t>Johannesburg'</w:t>
        </w:r>
        <w:r w:rsidR="00905781">
          <w:t xml:space="preserve">s </w:t>
        </w:r>
      </w:ins>
      <w:r>
        <w:t>extensive urban forest offers some respite, yet densely populated areas with scarce vegetation endure more severe heat impacts</w:t>
      </w:r>
      <w:r>
        <w:fldChar w:fldCharType="begin"/>
      </w:r>
      <w:r w:rsidR="002D0733">
        <w:instrText xml:space="preserve"> ADDIN EN.CITE &lt;EndNote&gt;&lt;Cite&gt;&lt;RecNum&gt;563&lt;/RecNum&gt;&lt;DisplayText&gt;[32]&lt;/DisplayText&gt;&lt;record&gt;&lt;rec-number&gt;563&lt;/rec-number&gt;&lt;foreign-keys&gt;&lt;key app="EN" db-id="5szwxp0er2sa0tevxamvt5a9wdes925002ws" timestamp="1684746860"&gt;563&lt;/key&gt;&lt;/foreign-keys&gt;&lt;ref-type name="Journal Article"&gt;17&lt;/ref-type&gt;&lt;contributors&gt;&lt;/contributors&gt;&lt;titles&gt;&lt;title&gt;UN-Habitat. (n.d.). South Africa. Retrieved May 22, 2023, from https://unhabitat.org/south-africa&lt;/title&gt;&lt;/titles&gt;&lt;dates&gt;&lt;/dates&gt;&lt;urls&gt;&lt;/urls&gt;&lt;/record&gt;&lt;/Cite&gt;&lt;/EndNote&gt;</w:instrText>
      </w:r>
      <w:r>
        <w:fldChar w:fldCharType="separate"/>
      </w:r>
      <w:r w:rsidR="002D0733">
        <w:rPr>
          <w:noProof/>
        </w:rPr>
        <w:t>[32]</w:t>
      </w:r>
      <w:r>
        <w:fldChar w:fldCharType="end"/>
      </w:r>
      <w:r>
        <w:t xml:space="preserve">. Conversely, </w:t>
      </w:r>
      <w:del w:id="270" w:author="Craig Parker" w:date="2024-03-11T12:08:00Z">
        <w:r w:rsidDel="00905781">
          <w:delText xml:space="preserve">Abidjan's </w:delText>
        </w:r>
      </w:del>
      <w:ins w:id="271" w:author="Craig Parker" w:date="2024-03-11T12:08:00Z">
        <w:r w:rsidR="00905781">
          <w:t>Abidjan</w:t>
        </w:r>
        <w:r w:rsidR="00E178EB">
          <w:t>'</w:t>
        </w:r>
        <w:r w:rsidR="00905781">
          <w:t xml:space="preserve">s </w:t>
        </w:r>
      </w:ins>
      <w:proofErr w:type="spellStart"/>
      <w:r>
        <w:t>Cocody</w:t>
      </w:r>
      <w:proofErr w:type="spellEnd"/>
      <w:r>
        <w:t xml:space="preserve"> district is increasingly experiencing the UHI effect due to accelerated </w:t>
      </w:r>
      <w:r w:rsidR="00C24274">
        <w:t>urbanisation</w:t>
      </w:r>
      <w:r>
        <w:t xml:space="preserve"> and land use modifications. These evolving urban landscapes underscore the requirement for holistic health strategies in both cities</w:t>
      </w:r>
      <w:r>
        <w:fldChar w:fldCharType="begin"/>
      </w:r>
      <w:r w:rsidR="002D0733">
        <w:instrText xml:space="preserve"> ADDIN EN.CITE &lt;EndNote&gt;&lt;Cite&gt;&lt;Author&gt;Dongo&lt;/Author&gt;&lt;Year&gt;2018&lt;/Year&gt;&lt;RecNum&gt;348&lt;/RecNum&gt;&lt;DisplayText&gt;[33]&lt;/DisplayText&gt;&lt;record&gt;&lt;rec-number&gt;348&lt;/rec-number&gt;&lt;foreign-keys&gt;&lt;key app="EN" db-id="5szwxp0er2sa0tevxamvt5a9wdes925002ws" timestamp="1673521383"&gt;348&lt;/key&gt;&lt;/foreign-keys&gt;&lt;ref-type name="Journal Article"&gt;17&lt;/ref-type&gt;&lt;contributors&gt;&lt;authors&gt;&lt;author&gt;Dongo, Kouassi&lt;/author&gt;&lt;author&gt;Kablan, Malan&lt;/author&gt;&lt;author&gt;Kouamé, Fernand&lt;/author&gt;&lt;/authors&gt;&lt;/contributors&gt;&lt;titles&gt;&lt;title&gt;Mapping urban residents’ vulnerability to heat in Abidjan, Côte d’Ivoire&lt;/title&gt;&lt;secondary-title&gt;Climate and Development&lt;/secondary-title&gt;&lt;/titles&gt;&lt;periodical&gt;&lt;full-title&gt;Climate and Development&lt;/full-title&gt;&lt;/periodical&gt;&lt;pages&gt;1-14&lt;/pages&gt;&lt;volume&gt;10&lt;/volume&gt;&lt;dates&gt;&lt;year&gt;2018&lt;/year&gt;&lt;pub-dates&gt;&lt;date&gt;04/01&lt;/date&gt;&lt;/pub-dates&gt;&lt;/dates&gt;&lt;urls&gt;&lt;/urls&gt;&lt;electronic-resource-num&gt;10.1080/17565529.2018.1450213&lt;/electronic-resource-num&gt;&lt;/record&gt;&lt;/Cite&gt;&lt;/EndNote&gt;</w:instrText>
      </w:r>
      <w:r>
        <w:fldChar w:fldCharType="separate"/>
      </w:r>
      <w:r w:rsidR="002D0733">
        <w:rPr>
          <w:noProof/>
        </w:rPr>
        <w:t>[33]</w:t>
      </w:r>
      <w:r>
        <w:fldChar w:fldCharType="end"/>
      </w:r>
      <w:r>
        <w:t xml:space="preserve">. </w:t>
      </w:r>
    </w:p>
    <w:p w14:paraId="2F5E93D9" w14:textId="389B841E" w:rsidR="40B171D2" w:rsidRDefault="40B171D2">
      <w:pPr>
        <w:rPr>
          <w:ins w:id="272" w:author="Craig Parker" w:date="2024-03-05T09:18:00Z"/>
        </w:rPr>
      </w:pPr>
      <w:del w:id="273" w:author="Craig Parker" w:date="2024-02-28T12:43:00Z">
        <w:r w:rsidDel="40B171D2">
          <w:delText xml:space="preserve">Abidjan and Johannesburg were selected due to their unique geographical locations, symbolising West and Southern Africa, respectively, and their varying socio-economic, environmental conditions, </w:delText>
        </w:r>
        <w:r w:rsidDel="40B171D2">
          <w:lastRenderedPageBreak/>
          <w:delText>and SDOH. This facilitates a comparative analysis offering insights into the diverse health impacts of heat across various African contexts.</w:delText>
        </w:r>
      </w:del>
      <w:ins w:id="274" w:author="Craig Parker" w:date="2024-02-28T12:43:00Z">
        <w:r>
          <w:t xml:space="preserve">Abidjan and Johannesburg were selected for this study due to their unique characteristics and </w:t>
        </w:r>
      </w:ins>
      <w:ins w:id="275" w:author="Craig Parker" w:date="2024-03-11T12:20:00Z">
        <w:r w:rsidR="000D483B">
          <w:t>data availability</w:t>
        </w:r>
      </w:ins>
      <w:ins w:id="276" w:author="Craig Parker" w:date="2024-02-28T12:43:00Z">
        <w:r>
          <w:t>. Both cities have a high population density and are experiencing rapid urbani</w:t>
        </w:r>
      </w:ins>
      <w:ins w:id="277" w:author="Craig Parker" w:date="2024-03-11T12:08:00Z">
        <w:r w:rsidR="00905781">
          <w:t>s</w:t>
        </w:r>
      </w:ins>
      <w:ins w:id="278" w:author="Craig Parker" w:date="2024-02-28T12:43:00Z">
        <w:r>
          <w:t xml:space="preserve">ation, making them representative of the challenges faced by many African cities in the context of climate change and heat-related health impacts. Additionally, these cities have access to detailed health data from clinical trials and cohort studies, which is crucial for our analysis. The selection of these cities allows for a focused examination of heat-related health risks in urban African settings, </w:t>
        </w:r>
      </w:ins>
      <w:ins w:id="279" w:author="Craig Parker" w:date="2024-03-11T12:20:00Z">
        <w:r w:rsidR="000D483B">
          <w:t>potentially informing</w:t>
        </w:r>
      </w:ins>
      <w:ins w:id="280" w:author="Craig Parker" w:date="2024-02-28T12:43:00Z">
        <w:r>
          <w:t xml:space="preserve"> broader regional strategies for climate adaptation and public health.</w:t>
        </w:r>
      </w:ins>
    </w:p>
    <w:p w14:paraId="4C8E8F5C" w14:textId="77777777" w:rsidR="0053249D" w:rsidRDefault="0053249D">
      <w:pPr>
        <w:rPr>
          <w:ins w:id="281" w:author="Craig Parker" w:date="2024-03-05T09:18:00Z"/>
        </w:rPr>
      </w:pPr>
    </w:p>
    <w:p w14:paraId="11322F61" w14:textId="7F5911CC" w:rsidR="0053249D" w:rsidRDefault="0053249D">
      <w:pPr>
        <w:pStyle w:val="Heading1"/>
        <w:pPrChange w:id="282" w:author="Craig Parker" w:date="2024-03-05T09:39:00Z">
          <w:pPr/>
        </w:pPrChange>
      </w:pPr>
      <w:ins w:id="283" w:author="Craig Parker" w:date="2024-03-05T09:18:00Z">
        <w:r>
          <w:t>Methods</w:t>
        </w:r>
      </w:ins>
    </w:p>
    <w:p w14:paraId="4CD750AE" w14:textId="77777777" w:rsidR="002205B1" w:rsidRDefault="002205B1"/>
    <w:p w14:paraId="4BD1FA74" w14:textId="6AC13CCC" w:rsidR="002205B1" w:rsidRDefault="00641B8A" w:rsidP="00DF6C79">
      <w:commentRangeStart w:id="284"/>
      <w:commentRangeEnd w:id="284"/>
      <w:r>
        <w:rPr>
          <w:rStyle w:val="CommentReference"/>
        </w:rPr>
        <w:commentReference w:id="284"/>
      </w:r>
      <w:r w:rsidR="00BF0886" w:rsidRPr="00BF0886">
        <w:t xml:space="preserve">The study plans to combine datasets from </w:t>
      </w:r>
      <w:r w:rsidR="00314180">
        <w:t>many sources encompassing</w:t>
      </w:r>
      <w:r w:rsidR="00BF0886" w:rsidRPr="00BF0886">
        <w:t xml:space="preserve"> various fields—health, climate, environment, and Social Determinants of Health (SDOH). This multi-faceted approach will aid in building more thorough and locally pertinent models of heat-related health outcomes. These models will </w:t>
      </w:r>
      <w:r w:rsidR="000D0276">
        <w:t>consider</w:t>
      </w:r>
      <w:r w:rsidR="00BF0886" w:rsidRPr="00BF0886">
        <w:t xml:space="preserve"> the diverse range of day-to-day realities and experiences encountered by inhabitants within each city, capturing how these realities impact their health in the context of heat </w:t>
      </w:r>
      <w:r w:rsidR="001D5D65">
        <w:fldChar w:fldCharType="begin"/>
      </w:r>
      <w:r w:rsidR="002D0733">
        <w:instrText xml:space="preserve"> ADDIN EN.CITE &lt;EndNote&gt;&lt;Cite&gt;&lt;Author&gt;Wolf&lt;/Author&gt;&lt;Year&gt;2022&lt;/Year&gt;&lt;RecNum&gt;510&lt;/RecNum&gt;&lt;DisplayText&gt;[41]&lt;/DisplayText&gt;&lt;record&gt;&lt;rec-number&gt;510&lt;/rec-number&gt;&lt;foreign-keys&gt;&lt;key app="EN" db-id="5szwxp0er2sa0tevxamvt5a9wdes925002ws" timestamp="1682069154"&gt;510&lt;/key&gt;&lt;/foreign-keys&gt;&lt;ref-type name="Conference Proceedings"&gt;10&lt;/ref-type&gt;&lt;contributors&gt;&lt;authors&gt;&lt;author&gt;Wolf, S. Tony&lt;/author&gt;&lt;author&gt;Vecellio, Daniel J.&lt;/author&gt;&lt;author&gt;Kenney, W. Larry&lt;/author&gt;&lt;/authors&gt;&lt;/contributors&gt;&lt;titles&gt;&lt;title&gt;Adverse heat-health outcomes and critical environmental limits (PSU HEAT Project)&lt;/title&gt;&lt;/titles&gt;&lt;dates&gt;&lt;year&gt;2022&lt;/year&gt;&lt;/dates&gt;&lt;urls&gt;&lt;/urls&gt;&lt;/record&gt;&lt;/Cite&gt;&lt;/EndNote&gt;</w:instrText>
      </w:r>
      <w:r w:rsidR="001D5D65">
        <w:fldChar w:fldCharType="separate"/>
      </w:r>
      <w:r w:rsidR="002D0733">
        <w:rPr>
          <w:noProof/>
        </w:rPr>
        <w:t>[41]</w:t>
      </w:r>
      <w:r w:rsidR="001D5D65">
        <w:fldChar w:fldCharType="end"/>
      </w:r>
      <w:r w:rsidR="00BF0886" w:rsidRPr="00BF0886">
        <w:t xml:space="preserve">. In this study, </w:t>
      </w:r>
      <w:r w:rsidR="00E178EB">
        <w:t>'</w:t>
      </w:r>
      <w:r w:rsidR="00905781" w:rsidRPr="00BF0886">
        <w:t>lived experiences</w:t>
      </w:r>
      <w:r w:rsidR="00E178EB">
        <w:t>'</w:t>
      </w:r>
      <w:r w:rsidR="00905781" w:rsidRPr="00BF0886">
        <w:t xml:space="preserve"> </w:t>
      </w:r>
      <w:r w:rsidR="00BF0886" w:rsidRPr="00BF0886">
        <w:t xml:space="preserve">refers to </w:t>
      </w:r>
      <w:del w:id="285" w:author="Craig Parker" w:date="2024-03-11T12:49:00Z">
        <w:r w:rsidR="00BF0886" w:rsidRPr="00BF0886" w:rsidDel="00D40ED4">
          <w:delText xml:space="preserve">the unique </w:delText>
        </w:r>
        <w:r w:rsidR="00314180" w:rsidDel="00D40ED4">
          <w:delText>daily conditions, challenges, and opportunities individuals encounter</w:delText>
        </w:r>
      </w:del>
      <w:ins w:id="286" w:author="Craig Parker" w:date="2024-03-11T12:49:00Z">
        <w:r w:rsidR="00D40ED4">
          <w:t>individuals' unique daily conditions, challenges, and opportunities</w:t>
        </w:r>
      </w:ins>
      <w:r w:rsidR="00BF0886" w:rsidRPr="00BF0886">
        <w:t xml:space="preserve">, shaped by their specific </w:t>
      </w:r>
      <w:r w:rsidR="00BF2ACB">
        <w:t>SDOH</w:t>
      </w:r>
      <w:r w:rsidR="00BF0886" w:rsidRPr="00BF0886">
        <w:t xml:space="preserve"> and environmental circumstances.</w:t>
      </w:r>
      <w:r w:rsidR="000D0276">
        <w:t xml:space="preserve"> </w:t>
      </w:r>
      <w:r w:rsidR="008B2DB9">
        <w:t>Additionally, multiple datasets within a particular domain (</w:t>
      </w:r>
      <w:r w:rsidR="00EC4B4B">
        <w:t>e.g.</w:t>
      </w:r>
      <w:r w:rsidR="006740A5">
        <w:t>,</w:t>
      </w:r>
      <w:r w:rsidR="008B2DB9">
        <w:t xml:space="preserve"> multiple </w:t>
      </w:r>
      <w:r w:rsidR="00EC4B4B">
        <w:t>health</w:t>
      </w:r>
      <w:r w:rsidR="008B2DB9">
        <w:t xml:space="preserve"> trial datasets) both increase the statistical sample sizes for more robust </w:t>
      </w:r>
      <w:r w:rsidR="000D0276">
        <w:t>modelling</w:t>
      </w:r>
      <w:r w:rsidR="008B2DB9">
        <w:t xml:space="preserve"> as well as enabl</w:t>
      </w:r>
      <w:r w:rsidR="006A2DC2">
        <w:t>e</w:t>
      </w:r>
      <w:r w:rsidR="008B2DB9">
        <w:t xml:space="preserve"> a rigorous quantification of key uncertainties (e.g.</w:t>
      </w:r>
      <w:r w:rsidR="006A2DC2">
        <w:t>,</w:t>
      </w:r>
      <w:r w:rsidR="008B2DB9">
        <w:t xml:space="preserve"> multiple climate datasets)</w:t>
      </w:r>
      <w:r w:rsidR="00B414BF">
        <w:fldChar w:fldCharType="begin"/>
      </w:r>
      <w:r w:rsidR="002D0733">
        <w:instrText xml:space="preserve"> ADDIN EN.CITE &lt;EndNote&gt;&lt;Cite&gt;&lt;Author&gt;Schubert&lt;/Author&gt;&lt;Year&gt;2011&lt;/Year&gt;&lt;RecNum&gt;506&lt;/RecNum&gt;&lt;DisplayText&gt;[42, 43]&lt;/DisplayText&gt;&lt;record&gt;&lt;rec-number&gt;506&lt;/rec-number&gt;&lt;foreign-keys&gt;&lt;key app="EN" db-id="5szwxp0er2sa0tevxamvt5a9wdes925002ws" timestamp="1682019346"&gt;506&lt;/key&gt;&lt;/foreign-keys&gt;&lt;ref-type name="Conference Proceedings"&gt;10&lt;/ref-type&gt;&lt;contributors&gt;&lt;authors&gt;&lt;author&gt;Schubert, Siegfried&lt;/author&gt;&lt;/authors&gt;&lt;/contributors&gt;&lt;titles&gt;&lt;title&gt;An Update on Experimental Climate Prediction and Analysis Products Being Developed at NASA&amp;apos;s Global Modeling and Assimilation Office&lt;/title&gt;&lt;/titles&gt;&lt;dates&gt;&lt;year&gt;2011&lt;/year&gt;&lt;/dates&gt;&lt;urls&gt;&lt;/urls&gt;&lt;/record&gt;&lt;/Cite&gt;&lt;Cite&gt;&lt;Author&gt;Riedel&lt;/Author&gt;&lt;Year&gt;2003&lt;/Year&gt;&lt;RecNum&gt;507&lt;/RecNum&gt;&lt;record&gt;&lt;rec-number&gt;507&lt;/rec-number&gt;&lt;foreign-keys&gt;&lt;key app="EN" db-id="5szwxp0er2sa0tevxamvt5a9wdes925002ws" timestamp="1682019452"&gt;507&lt;/key&gt;&lt;/foreign-keys&gt;&lt;ref-type name="Journal Article"&gt;17&lt;/ref-type&gt;&lt;contributors&gt;&lt;authors&gt;&lt;author&gt;Riedel, Michael&lt;/author&gt;&lt;author&gt;Dosso, Stan E&lt;/author&gt;&lt;author&gt;Beran, Laurens&lt;/author&gt;&lt;/authors&gt;&lt;/contributors&gt;&lt;titles&gt;&lt;title&gt;Uncertainty estimation for amplitude variation with offset (AVO) inversion&lt;/title&gt;&lt;secondary-title&gt;Geophysics&lt;/secondary-title&gt;&lt;/titles&gt;&lt;periodical&gt;&lt;full-title&gt;Geophysics&lt;/full-title&gt;&lt;/periodical&gt;&lt;pages&gt;1485-1496&lt;/pages&gt;&lt;volume&gt;68&lt;/volume&gt;&lt;number&gt;5&lt;/number&gt;&lt;dates&gt;&lt;year&gt;2003&lt;/year&gt;&lt;/dates&gt;&lt;isbn&gt;1942-2156&lt;/isbn&gt;&lt;urls&gt;&lt;/urls&gt;&lt;/record&gt;&lt;/Cite&gt;&lt;/EndNote&gt;</w:instrText>
      </w:r>
      <w:r w:rsidR="00B414BF">
        <w:fldChar w:fldCharType="separate"/>
      </w:r>
      <w:r w:rsidR="002D0733">
        <w:rPr>
          <w:noProof/>
        </w:rPr>
        <w:t>[42, 43]</w:t>
      </w:r>
      <w:r w:rsidR="00B414BF">
        <w:fldChar w:fldCharType="end"/>
      </w:r>
      <w:r w:rsidR="008B2DB9">
        <w:t>.</w:t>
      </w:r>
    </w:p>
    <w:p w14:paraId="0C377AF2" w14:textId="7A7B5589" w:rsidR="00E85340" w:rsidRPr="00E85340" w:rsidRDefault="00E85340" w:rsidP="00E85340">
      <w:pPr>
        <w:keepNext/>
        <w:keepLines/>
        <w:numPr>
          <w:ilvl w:val="1"/>
          <w:numId w:val="64"/>
        </w:numPr>
        <w:spacing w:before="120" w:after="0" w:line="240" w:lineRule="auto"/>
        <w:outlineLvl w:val="1"/>
        <w:rPr>
          <w:rFonts w:asciiTheme="majorHAnsi" w:eastAsiaTheme="majorEastAsia" w:hAnsiTheme="majorHAnsi" w:cstheme="majorBidi"/>
          <w:color w:val="2F5496" w:themeColor="accent1" w:themeShade="BF"/>
          <w:sz w:val="28"/>
          <w:szCs w:val="28"/>
          <w:shd w:val="clear" w:color="auto" w:fill="FFFFFF"/>
        </w:rPr>
      </w:pPr>
      <w:r>
        <w:rPr>
          <w:rFonts w:asciiTheme="majorHAnsi" w:eastAsiaTheme="majorEastAsia" w:hAnsiTheme="majorHAnsi" w:cstheme="majorBidi"/>
          <w:color w:val="2F5496" w:themeColor="accent1" w:themeShade="BF"/>
          <w:sz w:val="28"/>
          <w:szCs w:val="28"/>
          <w:shd w:val="clear" w:color="auto" w:fill="FFFFFF"/>
        </w:rPr>
        <w:t>Socio</w:t>
      </w:r>
      <w:ins w:id="287" w:author="Craig Parker" w:date="2024-03-11T12:19:00Z">
        <w:r w:rsidR="00A42806">
          <w:rPr>
            <w:rFonts w:asciiTheme="majorHAnsi" w:eastAsiaTheme="majorEastAsia" w:hAnsiTheme="majorHAnsi" w:cstheme="majorBidi"/>
            <w:color w:val="2F5496" w:themeColor="accent1" w:themeShade="BF"/>
            <w:sz w:val="28"/>
            <w:szCs w:val="28"/>
            <w:shd w:val="clear" w:color="auto" w:fill="FFFFFF"/>
          </w:rPr>
          <w:t>-</w:t>
        </w:r>
      </w:ins>
      <w:del w:id="288" w:author="Craig Parker" w:date="2024-03-11T12:07:00Z">
        <w:r w:rsidDel="003F68BA">
          <w:rPr>
            <w:rFonts w:asciiTheme="majorHAnsi" w:eastAsiaTheme="majorEastAsia" w:hAnsiTheme="majorHAnsi" w:cstheme="majorBidi"/>
            <w:color w:val="2F5496" w:themeColor="accent1" w:themeShade="BF"/>
            <w:sz w:val="28"/>
            <w:szCs w:val="28"/>
            <w:shd w:val="clear" w:color="auto" w:fill="FFFFFF"/>
          </w:rPr>
          <w:delText>-</w:delText>
        </w:r>
      </w:del>
      <w:r>
        <w:rPr>
          <w:rFonts w:asciiTheme="majorHAnsi" w:eastAsiaTheme="majorEastAsia" w:hAnsiTheme="majorHAnsi" w:cstheme="majorBidi"/>
          <w:color w:val="2F5496" w:themeColor="accent1" w:themeShade="BF"/>
          <w:sz w:val="28"/>
          <w:szCs w:val="28"/>
          <w:shd w:val="clear" w:color="auto" w:fill="FFFFFF"/>
        </w:rPr>
        <w:t>economic and environmental data</w:t>
      </w:r>
    </w:p>
    <w:p w14:paraId="54929456" w14:textId="161EDA6C" w:rsidR="008D132A" w:rsidRPr="00775219" w:rsidDel="008D132A" w:rsidRDefault="00B834AD">
      <w:pPr>
        <w:pStyle w:val="Heading2"/>
        <w:numPr>
          <w:ilvl w:val="1"/>
          <w:numId w:val="62"/>
        </w:numPr>
        <w:rPr>
          <w:del w:id="289" w:author="Craig Parker" w:date="2024-03-04T17:26:00Z"/>
        </w:rPr>
        <w:pPrChange w:id="290" w:author="Craig Parker" w:date="2024-03-05T09:35:00Z">
          <w:pPr>
            <w:pStyle w:val="Heading3"/>
          </w:pPr>
        </w:pPrChange>
      </w:pPr>
      <w:del w:id="291" w:author="Craig Parker" w:date="2024-03-04T17:26:00Z">
        <w:r w:rsidRPr="00775219" w:rsidDel="00775219">
          <w:delText>Socio-economic and environmental data</w:delText>
        </w:r>
      </w:del>
    </w:p>
    <w:p w14:paraId="6E36BB09" w14:textId="38AE27BE" w:rsidR="00B834AD" w:rsidDel="00E85340" w:rsidRDefault="00B834AD">
      <w:pPr>
        <w:pStyle w:val="Heading2"/>
        <w:rPr>
          <w:del w:id="292" w:author="Craig Parker" w:date="2024-03-05T09:42:00Z"/>
        </w:rPr>
        <w:pPrChange w:id="293" w:author="Craig Parker" w:date="2024-03-05T09:35:00Z">
          <w:pPr/>
        </w:pPrChange>
      </w:pPr>
    </w:p>
    <w:p w14:paraId="7DB06C6A" w14:textId="2F50320D" w:rsidR="40B171D2" w:rsidRDefault="40B171D2" w:rsidP="00F17BF7">
      <w:r>
        <w:t>This research will collect socio</w:t>
      </w:r>
      <w:r w:rsidR="00A42806">
        <w:t>-</w:t>
      </w:r>
      <w:r>
        <w:t>economic geospatial data, which includes information on household economic conditions, service availability, and residential characteristics—referring to factors like housing type, construction materials used, and the quality and condition of living spaces</w:t>
      </w:r>
      <w:r>
        <w:fldChar w:fldCharType="begin"/>
      </w:r>
      <w:r w:rsidR="002D0733">
        <w:instrText xml:space="preserve"> ADDIN EN.CITE &lt;EndNote&gt;&lt;Cite&gt;&lt;Author&gt;Alonso&lt;/Author&gt;&lt;Year&gt;2020&lt;/Year&gt;&lt;RecNum&gt;355&lt;/RecNum&gt;&lt;DisplayText&gt;[44]&lt;/DisplayText&gt;&lt;record&gt;&lt;rec-number&gt;355&lt;/rec-number&gt;&lt;foreign-keys&gt;&lt;key app="EN" db-id="5szwxp0er2sa0tevxamvt5a9wdes925002ws" timestamp="1673531466"&gt;355&lt;/key&gt;&lt;/foreign-keys&gt;&lt;ref-type name="Journal Article"&gt;17&lt;/ref-type&gt;&lt;contributors&gt;&lt;authors&gt;&lt;author&gt;Alonso, Lucille&lt;/author&gt;&lt;author&gt;Renard, Florent&lt;/author&gt;&lt;/authors&gt;&lt;/contributors&gt;&lt;titles&gt;&lt;title&gt;A Comparative Study of the Physiological and Socio-Economic Vulnerabilities to Heat Waves of the Population of the Metropolis of Lyon (France) in a Climate Change Context&lt;/title&gt;&lt;secondary-title&gt;International Journal of Environmental Research and Public Health&lt;/secondary-title&gt;&lt;/titles&gt;&lt;periodical&gt;&lt;full-title&gt;International journal of environmental research and public health&lt;/full-title&gt;&lt;/periodical&gt;&lt;pages&gt;1004&lt;/pages&gt;&lt;volume&gt;17&lt;/volume&gt;&lt;number&gt;3&lt;/number&gt;&lt;dates&gt;&lt;year&gt;2020&lt;/year&gt;&lt;/dates&gt;&lt;isbn&gt;1660-4601&lt;/isbn&gt;&lt;accession-num&gt;doi:10.3390/ijerph17031004&lt;/accession-num&gt;&lt;urls&gt;&lt;related-urls&gt;&lt;url&gt;https://www.mdpi.com/1660-4601/17/3/1004&lt;/url&gt;&lt;/related-urls&gt;&lt;/urls&gt;&lt;/record&gt;&lt;/Cite&gt;&lt;/EndNote&gt;</w:instrText>
      </w:r>
      <w:r>
        <w:fldChar w:fldCharType="separate"/>
      </w:r>
      <w:r w:rsidR="002D0733">
        <w:rPr>
          <w:noProof/>
        </w:rPr>
        <w:t>[44]</w:t>
      </w:r>
      <w:r>
        <w:fldChar w:fldCharType="end"/>
      </w:r>
      <w:r>
        <w:t xml:space="preserve">. The data will include national census records, specialised household, and demographic surveys. It will encompass details about individual and household income, education, occupation, living circumstances, and the accessibility to healthcare, education, and transportation services. </w:t>
      </w:r>
      <w:del w:id="294" w:author="Craig Parker" w:date="2024-02-28T13:45:00Z">
        <w:r w:rsidDel="40B171D2">
          <w:delText>For the Johannesburg-specific segment, many key variables will be provided by the Gauteng City-Region Observatory (GCRO) datasets</w:delText>
        </w:r>
      </w:del>
      <w:r>
        <w:fldChar w:fldCharType="begin"/>
      </w:r>
      <w:r w:rsidR="002D0733">
        <w:instrText xml:space="preserve"> ADDIN EN.CITE &lt;EndNote&gt;&lt;Cite&gt;&lt;RecNum&gt;340&lt;/RecNum&gt;&lt;DisplayText&gt;[45]&lt;/DisplayText&gt;&lt;record&gt;&lt;rec-number&gt;340&lt;/rec-number&gt;&lt;foreign-keys&gt;&lt;key app="EN" db-id="5szwxp0er2sa0tevxamvt5a9wdes925002ws" timestamp="1673266221"&gt;340&lt;/key&gt;&lt;/foreign-keys&gt;&lt;ref-type name="Journal Article"&gt;17&lt;/ref-type&gt;&lt;contributors&gt;&lt;/contributors&gt;&lt;titles&gt;&lt;title&gt;Gauteng City-Region Observatory (2019). Quality of life in the Gauteng city-region: A report on key indicators. Retrieved from https://www.gcro.ac.za/about/annual-reports/&lt;/title&gt;&lt;/titles&gt;&lt;dates&gt;&lt;/dates&gt;&lt;urls&gt;&lt;/urls&gt;&lt;/record&gt;&lt;/Cite&gt;&lt;/EndNote&gt;</w:instrText>
      </w:r>
      <w:r>
        <w:fldChar w:fldCharType="separate"/>
      </w:r>
      <w:r w:rsidR="002D0733">
        <w:rPr>
          <w:noProof/>
        </w:rPr>
        <w:t>[45]</w:t>
      </w:r>
      <w:r>
        <w:fldChar w:fldCharType="end"/>
      </w:r>
      <w:del w:id="295" w:author="Craig Parker" w:date="2024-02-28T13:45:00Z">
        <w:r w:rsidDel="40B171D2">
          <w:delText>.</w:delText>
        </w:r>
      </w:del>
      <w:ins w:id="296" w:author="Craig Parker" w:date="2024-02-28T13:44:00Z">
        <w:r>
          <w:t>For Johannesburg, key variables for the study will be provided by the Gauteng City-Region Observatory (GCRO) datasets. In the case of Abidjan, equivalent data will be sourced from the National Institute of Statistics (INS) of Côte d</w:t>
        </w:r>
      </w:ins>
      <w:ins w:id="297" w:author="Craig Parker" w:date="2024-03-11T12:08:00Z">
        <w:r w:rsidR="00E178EB">
          <w:t>'</w:t>
        </w:r>
      </w:ins>
      <w:ins w:id="298" w:author="Craig Parker" w:date="2024-02-28T13:44:00Z">
        <w:r>
          <w:t>Ivoire, which provides comprehensive socio</w:t>
        </w:r>
      </w:ins>
      <w:ins w:id="299" w:author="Craig Parker" w:date="2024-03-11T12:19:00Z">
        <w:r w:rsidR="00A42806">
          <w:t>-</w:t>
        </w:r>
      </w:ins>
      <w:ins w:id="300" w:author="Craig Parker" w:date="2024-02-28T13:44:00Z">
        <w:r>
          <w:t>economic and demographic data</w:t>
        </w:r>
      </w:ins>
      <w:r w:rsidR="00A71A79">
        <w:fldChar w:fldCharType="begin"/>
      </w:r>
      <w:r w:rsidR="002D0733">
        <w:instrText xml:space="preserve"> ADDIN EN.CITE &lt;EndNote&gt;&lt;Cite&gt;&lt;RecNum&gt;340&lt;/RecNum&gt;&lt;DisplayText&gt;[45, 46]&lt;/DisplayText&gt;&lt;record&gt;&lt;rec-number&gt;340&lt;/rec-number&gt;&lt;foreign-keys&gt;&lt;key app="EN" db-id="5szwxp0er2sa0tevxamvt5a9wdes925002ws" timestamp="1673266221"&gt;340&lt;/key&gt;&lt;/foreign-keys&gt;&lt;ref-type name="Journal Article"&gt;17&lt;/ref-type&gt;&lt;contributors&gt;&lt;/contributors&gt;&lt;titles&gt;&lt;title&gt;Gauteng City-Region Observatory (2019). Quality of life in the Gauteng city-region: A report on key indicators. Retrieved from https://www.gcro.ac.za/about/annual-reports/&lt;/title&gt;&lt;/titles&gt;&lt;dates&gt;&lt;/dates&gt;&lt;urls&gt;&lt;/urls&gt;&lt;/record&gt;&lt;/Cite&gt;&lt;Cite&gt;&lt;Author&gt;National Institute of Statistics of Côte&lt;/Author&gt;&lt;RecNum&gt;814&lt;/RecNum&gt;&lt;record&gt;&lt;rec-number&gt;814&lt;/rec-number&gt;&lt;foreign-keys&gt;&lt;key app="EN" db-id="5szwxp0er2sa0tevxamvt5a9wdes925002ws" timestamp="1709985867"&gt;814&lt;/key&gt;&lt;/foreign-keys&gt;&lt;ref-type name="Dataset"&gt;59&lt;/ref-type&gt;&lt;contributors&gt;&lt;authors&gt;&lt;author&gt;National Institute of Statistics of Côte, d&amp;apos;Ivoire&lt;/author&gt;&lt;/authors&gt;&lt;/contributors&gt;&lt;titles&gt;&lt;title&gt;National Institute of Statistics of Côte d&amp;apos;Ivoire Datasets&lt;/title&gt;&lt;/titles&gt;&lt;keywords&gt;&lt;keyword&gt;Abidjan&lt;/keyword&gt;&lt;keyword&gt;INS&lt;/keyword&gt;&lt;keyword&gt;Dataset&lt;/keyword&gt;&lt;keyword&gt;Socio-economic data&lt;/keyword&gt;&lt;keyword&gt;Demographic data&lt;/keyword&gt;&lt;/keywords&gt;&lt;dates&gt;&lt;pub-dates&gt;&lt;date&gt;2024&lt;/date&gt;&lt;/pub-dates&gt;&lt;/dates&gt;&lt;publisher&gt;INS&lt;/publisher&gt;&lt;urls&gt;&lt;related-urls&gt;&lt;url&gt;https://www.ins.ci&lt;/url&gt;&lt;/related-urls&gt;&lt;/urls&gt;&lt;language&gt;French&lt;/language&gt;&lt;/record&gt;&lt;/Cite&gt;&lt;/EndNote&gt;</w:instrText>
      </w:r>
      <w:r w:rsidR="00A71A79">
        <w:fldChar w:fldCharType="separate"/>
      </w:r>
      <w:r w:rsidR="002D0733">
        <w:rPr>
          <w:noProof/>
        </w:rPr>
        <w:t>[45, 46]</w:t>
      </w:r>
      <w:r w:rsidR="00A71A79">
        <w:fldChar w:fldCharType="end"/>
      </w:r>
      <w:ins w:id="301" w:author="Craig Parker" w:date="2024-02-28T13:44:00Z">
        <w:r>
          <w:t xml:space="preserve">. </w:t>
        </w:r>
      </w:ins>
    </w:p>
    <w:p w14:paraId="071A35B4" w14:textId="43849538" w:rsidR="00B834AD" w:rsidRDefault="40B171D2" w:rsidP="00F17BF7">
      <w:pPr>
        <w:pBdr>
          <w:top w:val="none" w:sz="0" w:space="0" w:color="000000"/>
          <w:left w:val="none" w:sz="0" w:space="0" w:color="000000"/>
          <w:bottom w:val="none" w:sz="0" w:space="0" w:color="000000"/>
          <w:right w:val="none" w:sz="0" w:space="0" w:color="000000"/>
          <w:between w:val="none" w:sz="0" w:space="0" w:color="000000"/>
        </w:pBdr>
        <w:spacing w:after="120"/>
      </w:pPr>
      <w:r>
        <w:t xml:space="preserve">Remote sensing data will be retrieved from satellite sensors, including optical images and indicators of physical aspects such as land surface temperature, soil moisture, vegetation condition, and land use and coverage </w:t>
      </w:r>
      <w:r w:rsidR="00B834AD">
        <w:fldChar w:fldCharType="begin"/>
      </w:r>
      <w:r w:rsidR="002D0733">
        <w:instrText xml:space="preserve"> ADDIN EN.CITE &lt;EndNote&gt;&lt;Cite&gt;&lt;Author&gt;Hofierka&lt;/Author&gt;&lt;Year&gt;2020&lt;/Year&gt;&lt;RecNum&gt;339&lt;/RecNum&gt;&lt;DisplayText&gt;[47]&lt;/DisplayText&gt;&lt;record&gt;&lt;rec-number&gt;339&lt;/rec-number&gt;&lt;foreign-keys&gt;&lt;key app="EN" db-id="5szwxp0er2sa0tevxamvt5a9wdes925002ws" timestamp="1673265703"&gt;339&lt;/key&gt;&lt;/foreign-keys&gt;&lt;ref-type name="Journal Article"&gt;17&lt;/ref-type&gt;&lt;contributors&gt;&lt;authors&gt;&lt;author&gt;Hofierka, Jaroslav&lt;/author&gt;&lt;author&gt;Gallay, Michal&lt;/author&gt;&lt;author&gt;Onačillová, Katarína&lt;/author&gt;&lt;/authors&gt;&lt;/contributors&gt;&lt;titles&gt;&lt;title&gt;Physically-based land surface temperature modeling in urban areas using a 3-D city model and multispectral satellite data&lt;/title&gt;&lt;secondary-title&gt;urban climate&lt;/secondary-title&gt;&lt;/titles&gt;&lt;periodical&gt;&lt;full-title&gt;urban climate&lt;/full-title&gt;&lt;/periodical&gt;&lt;pages&gt;100566&lt;/pages&gt;&lt;volume&gt;31&lt;/volume&gt;&lt;dates&gt;&lt;year&gt;2020&lt;/year&gt;&lt;/dates&gt;&lt;urls&gt;&lt;/urls&gt;&lt;/record&gt;&lt;/Cite&gt;&lt;/EndNote&gt;</w:instrText>
      </w:r>
      <w:r w:rsidR="00B834AD">
        <w:fldChar w:fldCharType="separate"/>
      </w:r>
      <w:r w:rsidR="002D0733">
        <w:rPr>
          <w:noProof/>
        </w:rPr>
        <w:t>[47]</w:t>
      </w:r>
      <w:r w:rsidR="00B834AD">
        <w:fldChar w:fldCharType="end"/>
      </w:r>
      <w:r>
        <w:t>. Where such data are available, researchers will amalgamate data from current sensor networks with urban land use and building density details to create a model of urban land use heat</w:t>
      </w:r>
      <w:r w:rsidR="00B834AD">
        <w:fldChar w:fldCharType="begin"/>
      </w:r>
      <w:r w:rsidR="002D0733">
        <w:instrText xml:space="preserve"> ADDIN EN.CITE &lt;EndNote&gt;&lt;Cite&gt;&lt;Author&gt;Alonso&lt;/Author&gt;&lt;Year&gt;2020&lt;/Year&gt;&lt;RecNum&gt;355&lt;/RecNum&gt;&lt;DisplayText&gt;[44, 45]&lt;/DisplayText&gt;&lt;record&gt;&lt;rec-number&gt;355&lt;/rec-number&gt;&lt;foreign-keys&gt;&lt;key app="EN" db-id="5szwxp0er2sa0tevxamvt5a9wdes925002ws" timestamp="1673531466"&gt;355&lt;/key&gt;&lt;/foreign-keys&gt;&lt;ref-type name="Journal Article"&gt;17&lt;/ref-type&gt;&lt;contributors&gt;&lt;authors&gt;&lt;author&gt;Alonso, Lucille&lt;/author&gt;&lt;author&gt;Renard, Florent&lt;/author&gt;&lt;/authors&gt;&lt;/contributors&gt;&lt;titles&gt;&lt;title&gt;A Comparative Study of the Physiological and Socio-Economic Vulnerabilities to Heat Waves of the Population of the Metropolis of Lyon (France) in a Climate Change Context&lt;/title&gt;&lt;secondary-title&gt;International Journal of Environmental Research and Public Health&lt;/secondary-title&gt;&lt;/titles&gt;&lt;periodical&gt;&lt;full-title&gt;International journal of environmental research and public health&lt;/full-title&gt;&lt;/periodical&gt;&lt;pages&gt;1004&lt;/pages&gt;&lt;volume&gt;17&lt;/volume&gt;&lt;number&gt;3&lt;/number&gt;&lt;dates&gt;&lt;year&gt;2020&lt;/year&gt;&lt;/dates&gt;&lt;isbn&gt;1660-4601&lt;/isbn&gt;&lt;accession-num&gt;doi:10.3390/ijerph17031004&lt;/accession-num&gt;&lt;urls&gt;&lt;related-urls&gt;&lt;url&gt;https://www.mdpi.com/1660-4601/17/3/1004&lt;/url&gt;&lt;/related-urls&gt;&lt;/urls&gt;&lt;/record&gt;&lt;/Cite&gt;&lt;Cite&gt;&lt;RecNum&gt;340&lt;/RecNum&gt;&lt;record&gt;&lt;rec-number&gt;340&lt;/rec-number&gt;&lt;foreign-keys&gt;&lt;key app="EN" db-id="5szwxp0er2sa0tevxamvt5a9wdes925002ws" timestamp="1673266221"&gt;340&lt;/key&gt;&lt;/foreign-keys&gt;&lt;ref-type name="Journal Article"&gt;17&lt;/ref-type&gt;&lt;contributors&gt;&lt;/contributors&gt;&lt;titles&gt;&lt;title&gt;Gauteng City-Region Observatory (2019). Quality of life in the Gauteng city-region: A report on key indicators. Retrieved from https://www.gcro.ac.za/about/annual-reports/&lt;/title&gt;&lt;/titles&gt;&lt;dates&gt;&lt;/dates&gt;&lt;urls&gt;&lt;/urls&gt;&lt;/record&gt;&lt;/Cite&gt;&lt;/EndNote&gt;</w:instrText>
      </w:r>
      <w:r w:rsidR="00B834AD">
        <w:fldChar w:fldCharType="separate"/>
      </w:r>
      <w:r w:rsidR="002D0733">
        <w:rPr>
          <w:noProof/>
        </w:rPr>
        <w:t>[44, 45]</w:t>
      </w:r>
      <w:r w:rsidR="00B834AD">
        <w:fldChar w:fldCharType="end"/>
      </w:r>
      <w:r>
        <w:t>.</w:t>
      </w:r>
      <w:ins w:id="302" w:author="Craig Parker" w:date="2024-02-28T11:00:00Z">
        <w:r>
          <w:t xml:space="preserve"> </w:t>
        </w:r>
        <w:commentRangeStart w:id="303"/>
        <w:r>
          <w:t xml:space="preserve">It should be noted that while Landsat and MODIS data primarily measure land </w:t>
        </w:r>
        <w:r>
          <w:lastRenderedPageBreak/>
          <w:t>surface temperature (LST), statistical models can be employed to estimate air temperature from remotely sensed LST. Therefore, in this study, appropriate statistical models will be used to indirectly retrieve air temperature from the LST data provided by Landsat and MODIS</w:t>
        </w:r>
      </w:ins>
      <w:r w:rsidR="004E2159">
        <w:fldChar w:fldCharType="begin"/>
      </w:r>
      <w:r w:rsidR="002D0733">
        <w:instrText xml:space="preserve"> ADDIN EN.CITE &lt;EndNote&gt;&lt;Cite&gt;&lt;Author&gt;Hooker&lt;/Author&gt;&lt;Year&gt;2018&lt;/Year&gt;&lt;RecNum&gt;793&lt;/RecNum&gt;&lt;DisplayText&gt;[48]&lt;/DisplayText&gt;&lt;record&gt;&lt;rec-number&gt;793&lt;/rec-number&gt;&lt;foreign-keys&gt;&lt;key app="EN" db-id="5szwxp0er2sa0tevxamvt5a9wdes925002ws" timestamp="1709625361"&gt;793&lt;/key&gt;&lt;/foreign-keys&gt;&lt;ref-type name="Journal Article"&gt;17&lt;/ref-type&gt;&lt;contributors&gt;&lt;authors&gt;&lt;author&gt;Hooker, Josh&lt;/author&gt;&lt;author&gt;Duveiller, Gregory&lt;/author&gt;&lt;author&gt;Cescatti, Alessandro&lt;/author&gt;&lt;/authors&gt;&lt;/contributors&gt;&lt;titles&gt;&lt;title&gt;A global dataset of air temperature derived from satellite remote sensing and weather stations&lt;/title&gt;&lt;secondary-title&gt;Scientific Data&lt;/secondary-title&gt;&lt;/titles&gt;&lt;periodical&gt;&lt;full-title&gt;Scientific Data&lt;/full-title&gt;&lt;/periodical&gt;&lt;pages&gt;180246&lt;/pages&gt;&lt;volume&gt;5&lt;/volume&gt;&lt;number&gt;1&lt;/number&gt;&lt;dates&gt;&lt;year&gt;2018&lt;/year&gt;&lt;pub-dates&gt;&lt;date&gt;2018/11/06&lt;/date&gt;&lt;/pub-dates&gt;&lt;/dates&gt;&lt;isbn&gt;2052-4463&lt;/isbn&gt;&lt;urls&gt;&lt;related-urls&gt;&lt;url&gt;https://doi.org/10.1038/sdata.2018.246&lt;/url&gt;&lt;/related-urls&gt;&lt;/urls&gt;&lt;electronic-resource-num&gt;10.1038/sdata.2018.246&lt;/electronic-resource-num&gt;&lt;/record&gt;&lt;/Cite&gt;&lt;/EndNote&gt;</w:instrText>
      </w:r>
      <w:r w:rsidR="004E2159">
        <w:fldChar w:fldCharType="separate"/>
      </w:r>
      <w:r w:rsidR="002D0733">
        <w:rPr>
          <w:noProof/>
        </w:rPr>
        <w:t>[48]</w:t>
      </w:r>
      <w:r w:rsidR="004E2159">
        <w:fldChar w:fldCharType="end"/>
      </w:r>
      <w:ins w:id="304" w:author="Craig Parker" w:date="2024-02-28T11:00:00Z">
        <w:r>
          <w:t>.</w:t>
        </w:r>
      </w:ins>
      <w:commentRangeEnd w:id="303"/>
      <w:r w:rsidR="00B834AD">
        <w:rPr>
          <w:rStyle w:val="CommentReference"/>
        </w:rPr>
        <w:commentReference w:id="303"/>
      </w:r>
      <w:r>
        <w:t xml:space="preserve"> The objective of amalgamating climatic and socio</w:t>
      </w:r>
      <w:ins w:id="305" w:author="Craig Parker" w:date="2024-03-11T12:19:00Z">
        <w:r w:rsidR="00A42806">
          <w:t>-</w:t>
        </w:r>
      </w:ins>
      <w:del w:id="306" w:author="Craig Parker" w:date="2024-03-11T12:07:00Z">
        <w:r w:rsidDel="003F68BA">
          <w:delText>-</w:delText>
        </w:r>
      </w:del>
      <w:r>
        <w:t>economic data is to generate maps of cities that will illustrate regions where individuals and households are most at risk for health impacts from heat[25]. These maps will be valuable for public health officials and policymakers to identify areas of need and to formulate focused interventions and policies to mitigate these risks</w:t>
      </w:r>
      <w:r w:rsidR="00B834AD">
        <w:fldChar w:fldCharType="begin"/>
      </w:r>
      <w:r w:rsidR="002D0733">
        <w:instrText xml:space="preserve"> ADDIN EN.CITE &lt;EndNote&gt;&lt;Cite&gt;&lt;Author&gt;Maharjan&lt;/Author&gt;&lt;Year&gt;2021&lt;/Year&gt;&lt;RecNum&gt;513&lt;/RecNum&gt;&lt;DisplayText&gt;[49]&lt;/DisplayText&gt;&lt;record&gt;&lt;rec-number&gt;513&lt;/rec-number&gt;&lt;foreign-keys&gt;&lt;key app="EN" db-id="5szwxp0er2sa0tevxamvt5a9wdes925002ws" timestamp="1682070310"&gt;513&lt;/key&gt;&lt;/foreign-keys&gt;&lt;ref-type name="Journal Article"&gt;17&lt;/ref-type&gt;&lt;contributors&gt;&lt;authors&gt;&lt;author&gt;Maharjan, Manisha&lt;/author&gt;&lt;author&gt;Aryal, Anil&lt;/author&gt;&lt;author&gt;Man Shakya, Bijay&lt;/author&gt;&lt;author&gt;Talchabhadel, Rocky&lt;/author&gt;&lt;author&gt;Thapa, Bhesh Raj&lt;/author&gt;&lt;author&gt;Kumar, Saurav&lt;/author&gt;&lt;/authors&gt;&lt;/contributors&gt;&lt;titles&gt;&lt;title&gt;Evaluation of Urban Heat Island (UHI) Using Satellite Images in Densely Populated Cities of South Asia&lt;/title&gt;&lt;secondary-title&gt;Earth&lt;/secondary-title&gt;&lt;/titles&gt;&lt;periodical&gt;&lt;full-title&gt;Earth&lt;/full-title&gt;&lt;/periodical&gt;&lt;dates&gt;&lt;year&gt;2021&lt;/year&gt;&lt;/dates&gt;&lt;urls&gt;&lt;/urls&gt;&lt;/record&gt;&lt;/Cite&gt;&lt;/EndNote&gt;</w:instrText>
      </w:r>
      <w:r w:rsidR="00B834AD">
        <w:fldChar w:fldCharType="separate"/>
      </w:r>
      <w:r w:rsidR="002D0733">
        <w:rPr>
          <w:noProof/>
        </w:rPr>
        <w:t>[49]</w:t>
      </w:r>
      <w:r w:rsidR="00B834AD">
        <w:fldChar w:fldCharType="end"/>
      </w:r>
      <w:r>
        <w:t>.</w:t>
      </w:r>
    </w:p>
    <w:p w14:paraId="400EA0AA" w14:textId="77777777" w:rsidR="00314180" w:rsidRDefault="40B171D2" w:rsidP="00F17BF7">
      <w:pPr>
        <w:pBdr>
          <w:top w:val="none" w:sz="0" w:space="0" w:color="000000"/>
          <w:left w:val="none" w:sz="0" w:space="0" w:color="000000"/>
          <w:bottom w:val="none" w:sz="0" w:space="0" w:color="000000"/>
          <w:right w:val="none" w:sz="0" w:space="0" w:color="000000"/>
          <w:between w:val="none" w:sz="0" w:space="0" w:color="000000"/>
        </w:pBdr>
        <w:spacing w:after="120"/>
        <w:rPr>
          <w:ins w:id="307" w:author="Craig Parker" w:date="2024-03-11T12:21:00Z"/>
          <w:rStyle w:val="CommentReference"/>
        </w:rPr>
      </w:pPr>
      <w:r>
        <w:t>Climate-associated data will be sourced from open data repositories, such as the Copernicus Climate Data Store (CDS) and Earth System Grid Federation (ESGF), offering observational-based datasets, historical re-analyses, and climate simulations</w:t>
      </w:r>
      <w:r w:rsidR="00B834AD">
        <w:fldChar w:fldCharType="begin"/>
      </w:r>
      <w:r w:rsidR="002D0733">
        <w:instrText xml:space="preserve"> ADDIN EN.CITE &lt;EndNote&gt;&lt;Cite&gt;&lt;Author&gt;Kershaw&lt;/Author&gt;&lt;Year&gt;2019&lt;/Year&gt;&lt;RecNum&gt;337&lt;/RecNum&gt;&lt;DisplayText&gt;[50]&lt;/DisplayText&gt;&lt;record&gt;&lt;rec-number&gt;337&lt;/rec-number&gt;&lt;foreign-keys&gt;&lt;key app="EN" db-id="5szwxp0er2sa0tevxamvt5a9wdes925002ws" timestamp="1673265130"&gt;337&lt;/key&gt;&lt;/foreign-keys&gt;&lt;ref-type name="Conference Proceedings"&gt;10&lt;/ref-type&gt;&lt;contributors&gt;&lt;authors&gt;&lt;author&gt;Kershaw, Philip&lt;/author&gt;&lt;author&gt;Pryor, Matthew&lt;/author&gt;&lt;author&gt;Iwi, Alan&lt;/author&gt;&lt;author&gt;Stephens, Ag&lt;/author&gt;&lt;author&gt;Juckes, Martin&lt;/author&gt;&lt;author&gt;Petrie, Ruth&lt;/author&gt;&lt;author&gt;Kindermann, Stephan&lt;/author&gt;&lt;author&gt;Ehbrecht, Carsten&lt;/author&gt;&lt;author&gt;Denvil, Sébastien&lt;/author&gt;&lt;author&gt;Gardoll, Sébastien&lt;/author&gt;&lt;author&gt;Lawrence, Bryan N.&lt;/author&gt;&lt;/authors&gt;&lt;/contributors&gt;&lt;titles&gt;&lt;title&gt;Delivering resilient access to global climate projections data for the Copernicus Climate Data Store using a distributed data infrastructure and hybrid cloud model&lt;/title&gt;&lt;/titles&gt;&lt;dates&gt;&lt;year&gt;2019&lt;/year&gt;&lt;/dates&gt;&lt;urls&gt;&lt;/urls&gt;&lt;/record&gt;&lt;/Cite&gt;&lt;/EndNote&gt;</w:instrText>
      </w:r>
      <w:r w:rsidR="00B834AD">
        <w:fldChar w:fldCharType="separate"/>
      </w:r>
      <w:r w:rsidR="002D0733">
        <w:rPr>
          <w:noProof/>
        </w:rPr>
        <w:t>[50]</w:t>
      </w:r>
      <w:r w:rsidR="00B834AD">
        <w:fldChar w:fldCharType="end"/>
      </w:r>
      <w:ins w:id="308" w:author="Craig Parker" w:date="2024-02-28T11:58:00Z">
        <w:r w:rsidRPr="40B171D2">
          <w:rPr>
            <w:noProof/>
          </w:rPr>
          <w:t xml:space="preserve"> </w:t>
        </w:r>
        <w:commentRangeStart w:id="309"/>
        <w:r w:rsidRPr="40B171D2">
          <w:rPr>
            <w:noProof/>
          </w:rPr>
          <w:t>While the Copernicus Climate Data Store (CDS) and Earth System Grid Federation (ESGF) provide valuable climate data, their spatial resolution may not be sufficient to distinguish different parts within the city. To address this limitation, we will employ downscaling techniques to enhance the spatial detail of our geospatial climate data. Specifically, we will explore the use of dynamic downscaling with high-resolution climate models such as the Weather Research and Forecasting (WRF) model and the UrbClim urban climate model. These models offer detailed results on heat stress for cities, allowing for a more precise analysis of intra-urban heat variations. By applying downscaling techniques, we aim to improve the accuracy of our heat risk assessments for Johannesburg and Abidjan</w:t>
        </w:r>
      </w:ins>
      <w:r w:rsidR="00BF519C">
        <w:rPr>
          <w:noProof/>
        </w:rPr>
        <w:fldChar w:fldCharType="begin"/>
      </w:r>
      <w:r w:rsidR="002D0733">
        <w:rPr>
          <w:noProof/>
        </w:rPr>
        <w:instrText xml:space="preserve"> ADDIN EN.CITE &lt;EndNote&gt;&lt;Cite&gt;&lt;Year&gt;2024&lt;/Year&gt;&lt;RecNum&gt;794&lt;/RecNum&gt;&lt;DisplayText&gt;[51, 52]&lt;/DisplayText&gt;&lt;record&gt;&lt;rec-number&gt;794&lt;/rec-number&gt;&lt;foreign-keys&gt;&lt;key app="EN" db-id="5szwxp0er2sa0tevxamvt5a9wdes925002ws" timestamp="1709625628"&gt;794&lt;/key&gt;&lt;/foreign-keys&gt;&lt;ref-type name="Dataset"&gt;59&lt;/ref-type&gt;&lt;contributors&gt;&lt;/contributors&gt;&lt;titles&gt;&lt;title&gt;Copernicus Climate Data Store (CDS)&lt;/title&gt;&lt;/titles&gt;&lt;keywords&gt;&lt;keyword&gt;Climate Data&lt;/keyword&gt;&lt;keyword&gt;Downscaling&lt;/keyword&gt;&lt;keyword&gt;High-resolution climate models&lt;/keyword&gt;&lt;keyword&gt;Urban Heat Variations&lt;/keyword&gt;&lt;/keywords&gt;&lt;dates&gt;&lt;year&gt;2024&lt;/year&gt;&lt;pub-dates&gt;&lt;date&gt;2024-03-05&lt;/date&gt;&lt;/pub-dates&gt;&lt;/dates&gt;&lt;publisher&gt;Copernicus Climate Change Service (C3S)&lt;/publisher&gt;&lt;urls&gt;&lt;related-urls&gt;&lt;url&gt;https://cds.climate.copernicus.eu/&lt;/url&gt;&lt;/related-urls&gt;&lt;/urls&gt;&lt;electronic-resource-num&gt;10.1000/xyz123&lt;/electronic-resource-num&gt;&lt;/record&gt;&lt;/Cite&gt;&lt;Cite&gt;&lt;Year&gt;2024&lt;/Year&gt;&lt;RecNum&gt;795&lt;/RecNum&gt;&lt;record&gt;&lt;rec-number&gt;795&lt;/rec-number&gt;&lt;foreign-keys&gt;&lt;key app="EN" db-id="5szwxp0er2sa0tevxamvt5a9wdes925002ws" timestamp="1709625677"&gt;795&lt;/key&gt;&lt;/foreign-keys&gt;&lt;ref-type name="Dataset"&gt;59&lt;/ref-type&gt;&lt;contributors&gt;&lt;/contributors&gt;&lt;titles&gt;&lt;title&gt;Earth System Grid Federation (ESGF)&lt;/title&gt;&lt;/titles&gt;&lt;keywords&gt;&lt;keyword&gt;Climate Data&lt;/keyword&gt;&lt;keyword&gt;Downscaling&lt;/keyword&gt;&lt;keyword&gt;High-resolution climate models&lt;/keyword&gt;&lt;keyword&gt;Urban Heat Variations&lt;/keyword&gt;&lt;/keywords&gt;&lt;dates&gt;&lt;year&gt;2024&lt;/year&gt;&lt;pub-dates&gt;&lt;date&gt;2024-03-05&lt;/date&gt;&lt;/pub-dates&gt;&lt;/dates&gt;&lt;publisher&gt;ESGF&lt;/publisher&gt;&lt;urls&gt;&lt;related-urls&gt;&lt;url&gt;https://esgf.llnl.gov/&lt;/url&gt;&lt;/related-urls&gt;&lt;/urls&gt;&lt;electronic-resource-num&gt;10.1000/xyz456&lt;/electronic-resource-num&gt;&lt;/record&gt;&lt;/Cite&gt;&lt;/EndNote&gt;</w:instrText>
      </w:r>
      <w:r w:rsidR="00BF519C">
        <w:rPr>
          <w:noProof/>
        </w:rPr>
        <w:fldChar w:fldCharType="separate"/>
      </w:r>
      <w:r w:rsidR="002D0733">
        <w:rPr>
          <w:noProof/>
        </w:rPr>
        <w:t>[51, 52]</w:t>
      </w:r>
      <w:r w:rsidR="00BF519C">
        <w:rPr>
          <w:noProof/>
        </w:rPr>
        <w:fldChar w:fldCharType="end"/>
      </w:r>
      <w:r>
        <w:t>.</w:t>
      </w:r>
      <w:commentRangeEnd w:id="309"/>
      <w:r w:rsidR="00B834AD">
        <w:rPr>
          <w:rStyle w:val="CommentReference"/>
        </w:rPr>
        <w:commentReference w:id="309"/>
      </w:r>
      <w:del w:id="310" w:author="Craig Parker" w:date="2024-03-11T12:21:00Z">
        <w:r w:rsidDel="00314180">
          <w:delText xml:space="preserve"> </w:delText>
        </w:r>
      </w:del>
    </w:p>
    <w:p w14:paraId="138AF97C" w14:textId="2BFC98CD" w:rsidR="00B834AD" w:rsidRDefault="40B171D2" w:rsidP="00F17BF7">
      <w:pPr>
        <w:pBdr>
          <w:top w:val="none" w:sz="0" w:space="0" w:color="000000"/>
          <w:left w:val="none" w:sz="0" w:space="0" w:color="000000"/>
          <w:bottom w:val="none" w:sz="0" w:space="0" w:color="000000"/>
          <w:right w:val="none" w:sz="0" w:space="0" w:color="000000"/>
          <w:between w:val="none" w:sz="0" w:space="0" w:color="000000"/>
        </w:pBdr>
        <w:spacing w:after="120"/>
      </w:pPr>
      <w:r>
        <w:t>Additionally, the IBM-PAIRS platform will be employed as a source of climate data, inclu</w:t>
      </w:r>
      <w:r w:rsidR="00314180">
        <w:t>ding</w:t>
      </w:r>
      <w:r>
        <w:t xml:space="preserve"> data from climate models, weather stations, and satellite observations</w:t>
      </w:r>
      <w:r w:rsidR="00B834AD">
        <w:fldChar w:fldCharType="begin"/>
      </w:r>
      <w:r w:rsidR="002D0733">
        <w:instrText xml:space="preserve"> ADDIN EN.CITE &lt;EndNote&gt;&lt;Cite&gt;&lt;Author&gt;Albrecht&lt;/Author&gt;&lt;Year&gt;2020&lt;/Year&gt;&lt;RecNum&gt;338&lt;/RecNum&gt;&lt;DisplayText&gt;[53]&lt;/DisplayText&gt;&lt;record&gt;&lt;rec-number&gt;338&lt;/rec-number&gt;&lt;foreign-keys&gt;&lt;key app="EN" db-id="5szwxp0er2sa0tevxamvt5a9wdes925002ws" timestamp="1673265383"&gt;338&lt;/key&gt;&lt;/foreign-keys&gt;&lt;ref-type name="Journal Article"&gt;17&lt;/ref-type&gt;&lt;contributors&gt;&lt;authors&gt;&lt;author&gt;Albrecht, Conrad M.&lt;/author&gt;&lt;author&gt;Bobroff, Norman&lt;/author&gt;&lt;author&gt;Elmegreen, Bruce&lt;/author&gt;&lt;author&gt;Freitag, Marcus&lt;/author&gt;&lt;author&gt;Hamann, Hendrik F.&lt;/author&gt;&lt;author&gt;Khabibrakhmanov, I.&lt;/author&gt;&lt;author&gt;Klein, Levente J.&lt;/author&gt;&lt;author&gt;Lu, S.&lt;/author&gt;&lt;author&gt;Marianno, Fernando J.&lt;/author&gt;&lt;author&gt;Schmude, Johannes&lt;/author&gt;&lt;author&gt;Shao, Xiaoyan&lt;/author&gt;&lt;author&gt;Siebenschuh, Carlo&lt;/author&gt;&lt;author&gt;Zhang, R.&lt;/author&gt;&lt;/authors&gt;&lt;/contributors&gt;&lt;titles&gt;&lt;title&gt;Pairs (Re)Loaded: System Design &amp;amp; Benchmarking For Scalable Geospatial Applications&lt;/title&gt;&lt;secondary-title&gt;2020 IEEE Latin American GRSS &amp;amp; ISPRS Remote Sensing Conference (LAGIRS)&lt;/secondary-title&gt;&lt;/titles&gt;&lt;periodical&gt;&lt;full-title&gt;2020 IEEE Latin American GRSS &amp;amp; ISPRS Remote Sensing Conference (LAGIRS)&lt;/full-title&gt;&lt;/periodical&gt;&lt;pages&gt;488-493&lt;/pages&gt;&lt;dates&gt;&lt;year&gt;2020&lt;/year&gt;&lt;/dates&gt;&lt;urls&gt;&lt;/urls&gt;&lt;/record&gt;&lt;/Cite&gt;&lt;/EndNote&gt;</w:instrText>
      </w:r>
      <w:r w:rsidR="00B834AD">
        <w:fldChar w:fldCharType="separate"/>
      </w:r>
      <w:r w:rsidR="002D0733">
        <w:rPr>
          <w:noProof/>
        </w:rPr>
        <w:t>[53]</w:t>
      </w:r>
      <w:r w:rsidR="00B834AD">
        <w:fldChar w:fldCharType="end"/>
      </w:r>
      <w:r>
        <w:t>.</w:t>
      </w:r>
      <w:ins w:id="311" w:author="Craig Parker" w:date="2024-02-28T10:34:00Z">
        <w:r>
          <w:t xml:space="preserve"> </w:t>
        </w:r>
        <w:commentRangeStart w:id="312"/>
        <w:r>
          <w:t>To further enhance our analysis, we will integrate datasets from the European Space Agency</w:t>
        </w:r>
      </w:ins>
      <w:ins w:id="313" w:author="Craig Parker" w:date="2024-03-11T12:08:00Z">
        <w:r w:rsidR="00E178EB">
          <w:t>'</w:t>
        </w:r>
      </w:ins>
      <w:ins w:id="314" w:author="Craig Parker" w:date="2024-02-28T10:34:00Z">
        <w:r>
          <w:t xml:space="preserve">s </w:t>
        </w:r>
        <w:proofErr w:type="spellStart"/>
        <w:r>
          <w:t>WorldCover</w:t>
        </w:r>
        <w:proofErr w:type="spellEnd"/>
        <w:r>
          <w:t xml:space="preserve"> portal and the Global Human Settlement Layer (GHSL), which provide detailed land cover and human settlement data, respectively</w:t>
        </w:r>
      </w:ins>
      <w:commentRangeEnd w:id="312"/>
      <w:r w:rsidR="00B834AD">
        <w:rPr>
          <w:rStyle w:val="CommentReference"/>
        </w:rPr>
        <w:commentReference w:id="312"/>
      </w:r>
      <w:r w:rsidR="00671A84">
        <w:fldChar w:fldCharType="begin"/>
      </w:r>
      <w:r w:rsidR="002D0733">
        <w:instrText xml:space="preserve"> ADDIN EN.CITE &lt;EndNote&gt;&lt;Cite ExcludeAuth="1"&gt;&lt;Year&gt;2021&lt;/Year&gt;&lt;RecNum&gt;796&lt;/RecNum&gt;&lt;DisplayText&gt;[54, 55]&lt;/DisplayText&gt;&lt;record&gt;&lt;rec-number&gt;796&lt;/rec-number&gt;&lt;foreign-keys&gt;&lt;key app="EN" db-id="5szwxp0er2sa0tevxamvt5a9wdes925002ws" timestamp="1709628393"&gt;796&lt;/key&gt;&lt;/foreign-keys&gt;&lt;ref-type name="Dataset"&gt;59&lt;/ref-type&gt;&lt;contributors&gt;&lt;/contributors&gt;&lt;titles&gt;&lt;title&gt;10 m WorldCover 2020 v100&lt;/title&gt;&lt;/titles&gt;&lt;keywords&gt;&lt;keyword&gt;Land Cover&lt;/keyword&gt;&lt;keyword&gt;Human Settlements&lt;/keyword&gt;&lt;keyword&gt;Urban Development&lt;/keyword&gt;&lt;/keywords&gt;&lt;dates&gt;&lt;year&gt;2021&lt;/year&gt;&lt;pub-dates&gt;&lt;date&gt;2021&lt;/date&gt;&lt;/pub-dates&gt;&lt;/dates&gt;&lt;publisher&gt;European Space Agency (ESA)&lt;/publisher&gt;&lt;urls&gt;&lt;related-urls&gt;&lt;url&gt;https://viewer.esa-worldcover.org/worldcover/&lt;/url&gt;&lt;/related-urls&gt;&lt;/urls&gt;&lt;electronic-resource-num&gt;N/A&lt;/electronic-resource-num&gt;&lt;/record&gt;&lt;/Cite&gt;&lt;Cite ExcludeAuth="1"&gt;&lt;Year&gt;2021&lt;/Year&gt;&lt;RecNum&gt;797&lt;/RecNum&gt;&lt;record&gt;&lt;rec-number&gt;797&lt;/rec-number&gt;&lt;foreign-keys&gt;&lt;key app="EN" db-id="5szwxp0er2sa0tevxamvt5a9wdes925002ws" timestamp="1709628438"&gt;797&lt;/key&gt;&lt;/foreign-keys&gt;&lt;ref-type name="Dataset"&gt;59&lt;/ref-type&gt;&lt;contributors&gt;&lt;/contributors&gt;&lt;titles&gt;&lt;title&gt;The Global Human Settlement Layer 2019 (GHSL 2019) public release&lt;/title&gt;&lt;/titles&gt;&lt;keywords&gt;&lt;keyword&gt;Land Cover&lt;/keyword&gt;&lt;keyword&gt;Human Settlements&lt;/keyword&gt;&lt;keyword&gt;Urban Development&lt;/keyword&gt;&lt;/keywords&gt;&lt;dates&gt;&lt;year&gt;2021&lt;/year&gt;&lt;pub-dates&gt;&lt;date&gt;2021&lt;/date&gt;&lt;/pub-dates&gt;&lt;/dates&gt;&lt;publisher&gt;Publications Office of the European Union, Luxembourg&lt;/publisher&gt;&lt;urls&gt;&lt;related-urls&gt;&lt;url&gt;https://doi.org/10.2760/04710&lt;/url&gt;&lt;/related-urls&gt;&lt;/urls&gt;&lt;electronic-resource-num&gt;10.2760/04710&lt;/electronic-resource-num&gt;&lt;/record&gt;&lt;/Cite&gt;&lt;/EndNote&gt;</w:instrText>
      </w:r>
      <w:r w:rsidR="00671A84">
        <w:fldChar w:fldCharType="separate"/>
      </w:r>
      <w:r w:rsidR="002D0733">
        <w:rPr>
          <w:noProof/>
        </w:rPr>
        <w:t>[54, 55]</w:t>
      </w:r>
      <w:r w:rsidR="00671A84">
        <w:fldChar w:fldCharType="end"/>
      </w:r>
      <w:ins w:id="315" w:author="Craig Parker" w:date="2024-02-28T10:34:00Z">
        <w:r>
          <w:t>.</w:t>
        </w:r>
      </w:ins>
      <w:r>
        <w:t xml:space="preserve"> This will </w:t>
      </w:r>
      <w:r w:rsidR="007544A7">
        <w:t>provide</w:t>
      </w:r>
      <w:r>
        <w:t xml:space="preserve"> a comprehensive snapshot of </w:t>
      </w:r>
      <w:r w:rsidR="00905781">
        <w:t>Africa</w:t>
      </w:r>
      <w:r w:rsidR="00E178EB">
        <w:t>'</w:t>
      </w:r>
      <w:r w:rsidR="00905781">
        <w:t xml:space="preserve">s </w:t>
      </w:r>
      <w:r>
        <w:t xml:space="preserve">past and future climate conditions, including </w:t>
      </w:r>
      <w:r w:rsidR="00314180">
        <w:t>heat waves' frequency, duration, and intensity</w:t>
      </w:r>
      <w:r>
        <w:t>.</w:t>
      </w:r>
    </w:p>
    <w:p w14:paraId="51821DDE" w14:textId="40B41379" w:rsidR="002205B1" w:rsidRPr="00DF6C79" w:rsidRDefault="008B2DB9">
      <w:pPr>
        <w:pStyle w:val="Style1"/>
        <w:pPrChange w:id="316" w:author="Craig Parker" w:date="2024-03-11T12:34:00Z">
          <w:pPr>
            <w:pStyle w:val="Heading3"/>
          </w:pPr>
        </w:pPrChange>
      </w:pPr>
      <w:r w:rsidRPr="003C096B">
        <w:t>Health trials and cohort data</w:t>
      </w:r>
    </w:p>
    <w:p w14:paraId="0E44931E" w14:textId="35A9519B" w:rsidR="00292DD3" w:rsidRDefault="40B171D2" w:rsidP="00F17BF7">
      <w:r>
        <w:t>The health data for this study will be collected from clinical trials and cohort studies, such as HIV drug trials and COVID-19 vaccine trials. These studies typically involve many participants (hundreds to thousands)</w:t>
      </w:r>
      <w:ins w:id="317" w:author="Craig Parker" w:date="2024-03-11T12:21:00Z">
        <w:r w:rsidR="00314180">
          <w:t>. They</w:t>
        </w:r>
      </w:ins>
      <w:r>
        <w:t xml:space="preserve"> are conducted over an extended period (multiple years) within a specific geographical area</w:t>
      </w:r>
      <w:r w:rsidR="00314180">
        <w:t>. They provide</w:t>
      </w:r>
      <w:r>
        <w:t xml:space="preserve"> detailed longitudinal individual health data for building statistical models relating time-varying predictors to health outcomes. Potential outcomes of interest include cardiovascular events, respiratory issues, kidney conditions, and mental health impacts, which may all be exacerbated by heat exposure in urban environments</w:t>
      </w:r>
      <w:r w:rsidR="00292DD3">
        <w:fldChar w:fldCharType="begin"/>
      </w:r>
      <w:r w:rsidR="002D0733">
        <w:instrText xml:space="preserve"> ADDIN EN.CITE &lt;EndNote&gt;&lt;Cite&gt;&lt;Author&gt;Arifwidodo&lt;/Author&gt;&lt;Year&gt;2020&lt;/Year&gt;&lt;RecNum&gt;511&lt;/RecNum&gt;&lt;DisplayText&gt;[56]&lt;/DisplayText&gt;&lt;record&gt;&lt;rec-number&gt;511&lt;/rec-number&gt;&lt;foreign-keys&gt;&lt;key app="EN" db-id="5szwxp0er2sa0tevxamvt5a9wdes925002ws" timestamp="1682069336"&gt;511&lt;/key&gt;&lt;/foreign-keys&gt;&lt;ref-type name="Conference Proceedings"&gt;10&lt;/ref-type&gt;&lt;contributors&gt;&lt;authors&gt;&lt;author&gt;Arifwidodo, Sigit Dwiananto&lt;/author&gt;&lt;author&gt;Ratanawichit, Panitat&lt;/author&gt;&lt;author&gt;Chandrasiri, Orana&lt;/author&gt;&lt;/authors&gt;&lt;/contributors&gt;&lt;titles&gt;&lt;title&gt;Understanding the Implications of Urban Heat Island Effects on Household Energy Consumption and Public Health in Southeast Asian Cities: Evidence from Thailand and Indonesia&lt;/title&gt;&lt;/titles&gt;&lt;dates&gt;&lt;year&gt;2020&lt;/year&gt;&lt;/dates&gt;&lt;urls&gt;&lt;/urls&gt;&lt;/record&gt;&lt;/Cite&gt;&lt;/EndNote&gt;</w:instrText>
      </w:r>
      <w:r w:rsidR="00292DD3">
        <w:fldChar w:fldCharType="separate"/>
      </w:r>
      <w:r w:rsidR="002D0733">
        <w:rPr>
          <w:noProof/>
        </w:rPr>
        <w:t>[56]</w:t>
      </w:r>
      <w:r w:rsidR="00292DD3">
        <w:fldChar w:fldCharType="end"/>
      </w:r>
      <w:r>
        <w:t>.</w:t>
      </w:r>
    </w:p>
    <w:p w14:paraId="13E759DE" w14:textId="26F1C152" w:rsidR="40B171D2" w:rsidDel="007C7B8F" w:rsidRDefault="40B171D2" w:rsidP="00F17BF7">
      <w:pPr>
        <w:rPr>
          <w:del w:id="318" w:author="Craig Parker" w:date="2024-03-11T09:44:00Z"/>
        </w:rPr>
      </w:pPr>
    </w:p>
    <w:p w14:paraId="1F496B1D" w14:textId="0E3D64D0" w:rsidR="002205B1" w:rsidRDefault="008B2DB9" w:rsidP="00F17BF7">
      <w:r>
        <w:t>More specifically, the health cohort data integrated into the study will be identified based on the availability of three classes of variables within each study:</w:t>
      </w:r>
    </w:p>
    <w:p w14:paraId="156EE6D9" w14:textId="32EA55B4" w:rsidR="00261A1E" w:rsidRDefault="00261A1E" w:rsidP="00F17BF7">
      <w:pPr>
        <w:pStyle w:val="ListParagraph"/>
        <w:numPr>
          <w:ilvl w:val="0"/>
          <w:numId w:val="20"/>
        </w:numPr>
      </w:pPr>
      <w:r>
        <w:t xml:space="preserve">Clinical variables: These encompass vital signs (e.g., body temperature, blood pressure, </w:t>
      </w:r>
      <w:r w:rsidR="00592F89">
        <w:t xml:space="preserve">and </w:t>
      </w:r>
      <w:r>
        <w:t xml:space="preserve">heart rate), indicators of heat-related illness (e.g., headache, dizziness, fatigue, </w:t>
      </w:r>
      <w:r w:rsidR="00A81FA5">
        <w:t xml:space="preserve">and </w:t>
      </w:r>
      <w:r>
        <w:t xml:space="preserve">nausea), </w:t>
      </w:r>
      <w:r w:rsidR="00CC122E">
        <w:t xml:space="preserve">and </w:t>
      </w:r>
      <w:r>
        <w:t xml:space="preserve">details on pre-existing medical conditions (e.g., hypertension, diabetes, </w:t>
      </w:r>
      <w:r w:rsidR="00A81FA5">
        <w:t xml:space="preserve">and </w:t>
      </w:r>
      <w:r>
        <w:t xml:space="preserve">cardiovascular disease) that could increase the risk of heat-related illness, and documentation of adverse events </w:t>
      </w:r>
      <w:r w:rsidR="00A81FA5">
        <w:t xml:space="preserve">potentially </w:t>
      </w:r>
      <w:r>
        <w:t>related to heat exposure.</w:t>
      </w:r>
    </w:p>
    <w:p w14:paraId="5A9AD42B" w14:textId="3C58D0D0" w:rsidR="00261A1E" w:rsidRDefault="00261A1E" w:rsidP="00F17BF7">
      <w:pPr>
        <w:pStyle w:val="ListParagraph"/>
        <w:numPr>
          <w:ilvl w:val="0"/>
          <w:numId w:val="20"/>
        </w:numPr>
      </w:pPr>
      <w:r>
        <w:t xml:space="preserve">Laboratory variables: These comprise blood tests (e.g., electrolyte levels, </w:t>
      </w:r>
      <w:proofErr w:type="gramStart"/>
      <w:r>
        <w:t>liver</w:t>
      </w:r>
      <w:proofErr w:type="gramEnd"/>
      <w:r>
        <w:t xml:space="preserve"> and kidney function tests), markers of inflammation and oxidative stress, as well as HIV tests, including viral load and CD4 count, and COVID-19 test results.</w:t>
      </w:r>
    </w:p>
    <w:p w14:paraId="156218F5" w14:textId="4D0B0853" w:rsidR="002205B1" w:rsidRDefault="40B171D2" w:rsidP="00F17BF7">
      <w:pPr>
        <w:pStyle w:val="ListParagraph"/>
        <w:numPr>
          <w:ilvl w:val="0"/>
          <w:numId w:val="20"/>
        </w:numPr>
        <w:rPr>
          <w:ins w:id="319" w:author="Craig Parker" w:date="2024-03-11T09:44:00Z"/>
        </w:rPr>
      </w:pPr>
      <w:r>
        <w:t>Demographic and SDOH variables: These involve basic demographic information (e.g., age, sex, race, and ethnicity), socio</w:t>
      </w:r>
      <w:r w:rsidR="00A42806">
        <w:t>-</w:t>
      </w:r>
      <w:r>
        <w:t xml:space="preserve">economic factors (e.g., education, income, and occupation), </w:t>
      </w:r>
      <w:r>
        <w:lastRenderedPageBreak/>
        <w:t>and data on housing and urban infrastructure (e.g., air conditioning availability, ventilation, and shading) that could influence heat exposure and the degree to which individuals and households are at an increased risk.</w:t>
      </w:r>
    </w:p>
    <w:p w14:paraId="1D321024" w14:textId="51CE18DF" w:rsidR="007C7B8F" w:rsidRDefault="007C7B8F">
      <w:pPr>
        <w:rPr>
          <w:ins w:id="320" w:author="Craig Parker" w:date="2024-02-28T13:35:00Z"/>
        </w:rPr>
        <w:pPrChange w:id="321" w:author="Craig Parker" w:date="2024-03-11T09:44:00Z">
          <w:pPr>
            <w:pStyle w:val="ListParagraph"/>
            <w:numPr>
              <w:numId w:val="20"/>
            </w:numPr>
            <w:tabs>
              <w:tab w:val="num" w:pos="720"/>
            </w:tabs>
            <w:ind w:hanging="360"/>
          </w:pPr>
        </w:pPrChange>
      </w:pPr>
      <w:ins w:id="322" w:author="Craig Parker" w:date="2024-03-11T09:44:00Z">
        <w:r w:rsidRPr="007C7B8F">
          <w:t>In response to the shifts in mortality and morbidity during the 2020-2022 COVID-19 pandemic, we will analy</w:t>
        </w:r>
      </w:ins>
      <w:ins w:id="323" w:author="Craig Parker" w:date="2024-03-11T12:08:00Z">
        <w:r w:rsidR="00905781">
          <w:t>s</w:t>
        </w:r>
      </w:ins>
      <w:ins w:id="324" w:author="Craig Parker" w:date="2024-03-11T09:44:00Z">
        <w:r w:rsidRPr="007C7B8F">
          <w:t>e data separately for pre-pandemic, pandemic, and post-pandemic periods. Additionally, we will include COVID-19</w:t>
        </w:r>
      </w:ins>
      <w:ins w:id="325" w:author="Craig Parker" w:date="2024-03-11T12:21:00Z">
        <w:r w:rsidR="00314180">
          <w:t>-</w:t>
        </w:r>
      </w:ins>
      <w:ins w:id="326" w:author="Craig Parker" w:date="2024-03-11T09:44:00Z">
        <w:r w:rsidRPr="007C7B8F">
          <w:t>related variables as covariates in our models to control for the pandemic</w:t>
        </w:r>
      </w:ins>
      <w:ins w:id="327" w:author="Craig Parker" w:date="2024-03-11T12:08:00Z">
        <w:r w:rsidR="00E178EB">
          <w:t>'</w:t>
        </w:r>
      </w:ins>
      <w:ins w:id="328" w:author="Craig Parker" w:date="2024-03-11T09:44:00Z">
        <w:r w:rsidRPr="007C7B8F">
          <w:t xml:space="preserve">s </w:t>
        </w:r>
      </w:ins>
      <w:ins w:id="329" w:author="Craig Parker" w:date="2024-03-11T12:23:00Z">
        <w:r w:rsidR="00314180">
          <w:t>i</w:t>
        </w:r>
      </w:ins>
      <w:ins w:id="330" w:author="Craig Parker" w:date="2024-03-11T09:44:00Z">
        <w:r w:rsidRPr="007C7B8F">
          <w:t>mpact on health outcomes.</w:t>
        </w:r>
      </w:ins>
    </w:p>
    <w:p w14:paraId="61B8E2DE" w14:textId="7E3A5AFD" w:rsidR="40B171D2" w:rsidRPr="00E06A3E" w:rsidRDefault="40B171D2">
      <w:pPr>
        <w:ind w:left="360"/>
        <w:rPr>
          <w:ins w:id="331" w:author="Craig Parker" w:date="2024-02-28T13:33:00Z"/>
          <w:rFonts w:cstheme="minorHAnsi"/>
        </w:rPr>
        <w:pPrChange w:id="332" w:author="Craig Parker" w:date="2024-03-04T22:06:00Z">
          <w:pPr>
            <w:pStyle w:val="ListParagraph"/>
            <w:numPr>
              <w:numId w:val="20"/>
            </w:numPr>
            <w:tabs>
              <w:tab w:val="num" w:pos="720"/>
            </w:tabs>
            <w:ind w:hanging="360"/>
          </w:pPr>
        </w:pPrChange>
      </w:pPr>
      <w:ins w:id="333" w:author="Craig Parker" w:date="2024-02-28T13:35:00Z">
        <w:r w:rsidRPr="00E06A3E">
          <w:rPr>
            <w:rFonts w:eastAsia="system-ui" w:cstheme="minorHAnsi"/>
            <w:color w:val="0D0D0D" w:themeColor="text1" w:themeTint="F2"/>
            <w:sz w:val="24"/>
            <w:szCs w:val="24"/>
            <w:rPrChange w:id="334" w:author="Craig Parker" w:date="2024-03-04T22:06:00Z">
              <w:rPr/>
            </w:rPrChange>
          </w:rPr>
          <w:t xml:space="preserve">Table </w:t>
        </w:r>
      </w:ins>
      <w:ins w:id="335" w:author="Craig Parker" w:date="2024-03-06T21:35:00Z">
        <w:r w:rsidR="00641B8A">
          <w:rPr>
            <w:rFonts w:eastAsia="system-ui" w:cstheme="minorHAnsi"/>
            <w:color w:val="0D0D0D" w:themeColor="text1" w:themeTint="F2"/>
            <w:sz w:val="24"/>
            <w:szCs w:val="24"/>
          </w:rPr>
          <w:t>2</w:t>
        </w:r>
      </w:ins>
      <w:ins w:id="336" w:author="Craig Parker" w:date="2024-02-28T13:35:00Z">
        <w:r w:rsidRPr="00E06A3E">
          <w:rPr>
            <w:rFonts w:eastAsia="system-ui" w:cstheme="minorHAnsi"/>
            <w:color w:val="0D0D0D" w:themeColor="text1" w:themeTint="F2"/>
            <w:sz w:val="24"/>
            <w:szCs w:val="24"/>
            <w:rPrChange w:id="337" w:author="Craig Parker" w:date="2024-03-04T22:06:00Z">
              <w:rPr/>
            </w:rPrChange>
          </w:rPr>
          <w:t>: Summary of Data Sources for Each Objective</w:t>
        </w:r>
      </w:ins>
    </w:p>
    <w:tbl>
      <w:tblPr>
        <w:tblStyle w:val="Bordered-Accent1"/>
        <w:tblW w:w="9351" w:type="dxa"/>
        <w:tblLayout w:type="fixed"/>
        <w:tblLook w:val="06A0" w:firstRow="1" w:lastRow="0" w:firstColumn="1" w:lastColumn="0" w:noHBand="1" w:noVBand="1"/>
        <w:tblPrChange w:id="338" w:author="Craig Parker" w:date="2024-03-11T12:50:00Z">
          <w:tblPr>
            <w:tblW w:w="0" w:type="auto"/>
            <w:tblBorders>
              <w:top w:val="single" w:sz="0" w:space="0" w:color="auto"/>
              <w:left w:val="single" w:sz="0" w:space="0" w:color="auto"/>
              <w:bottom w:val="single" w:sz="0" w:space="0" w:color="auto"/>
              <w:right w:val="single" w:sz="0" w:space="0" w:color="auto"/>
            </w:tblBorders>
            <w:tblLayout w:type="fixed"/>
            <w:tblLook w:val="06A0" w:firstRow="1" w:lastRow="0" w:firstColumn="1" w:lastColumn="0" w:noHBand="1" w:noVBand="1"/>
          </w:tblPr>
        </w:tblPrChange>
      </w:tblPr>
      <w:tblGrid>
        <w:gridCol w:w="2972"/>
        <w:gridCol w:w="6379"/>
        <w:tblGridChange w:id="339">
          <w:tblGrid>
            <w:gridCol w:w="4508"/>
            <w:gridCol w:w="4508"/>
          </w:tblGrid>
        </w:tblGridChange>
      </w:tblGrid>
      <w:tr w:rsidR="40B171D2" w:rsidRPr="00E06A3E" w14:paraId="082546C7" w14:textId="77777777" w:rsidTr="00585918">
        <w:trPr>
          <w:cnfStyle w:val="100000000000" w:firstRow="1" w:lastRow="0" w:firstColumn="0" w:lastColumn="0" w:oddVBand="0" w:evenVBand="0" w:oddHBand="0" w:evenHBand="0" w:firstRowFirstColumn="0" w:firstRowLastColumn="0" w:lastRowFirstColumn="0" w:lastRowLastColumn="0"/>
          <w:trHeight w:val="300"/>
          <w:ins w:id="340" w:author="Craig Parker" w:date="2024-02-28T13:33:00Z"/>
          <w:trPrChange w:id="341" w:author="Craig Parker" w:date="2024-03-11T12:50:00Z">
            <w:trPr>
              <w:trHeight w:val="300"/>
            </w:trPr>
          </w:trPrChange>
        </w:trPr>
        <w:tc>
          <w:tcPr>
            <w:cnfStyle w:val="001000000000" w:firstRow="0" w:lastRow="0" w:firstColumn="1" w:lastColumn="0" w:oddVBand="0" w:evenVBand="0" w:oddHBand="0" w:evenHBand="0" w:firstRowFirstColumn="0" w:firstRowLastColumn="0" w:lastRowFirstColumn="0" w:lastRowLastColumn="0"/>
            <w:tcW w:w="2972" w:type="dxa"/>
            <w:tcPrChange w:id="342" w:author="Craig Parker" w:date="2024-03-11T12:50:00Z">
              <w:tcPr>
                <w:tcW w:w="4508" w:type="dxa"/>
                <w:tcBorders>
                  <w:top w:val="single" w:sz="6" w:space="0" w:color="E3E3E3"/>
                  <w:left w:val="single" w:sz="6" w:space="0" w:color="E3E3E3"/>
                  <w:bottom w:val="single" w:sz="6" w:space="0" w:color="E3E3E3"/>
                  <w:right w:val="single" w:sz="0" w:space="0" w:color="E3E3E3"/>
                </w:tcBorders>
                <w:shd w:val="clear" w:color="auto" w:fill="FFFFFF" w:themeFill="background1"/>
                <w:vAlign w:val="bottom"/>
              </w:tcPr>
            </w:tcPrChange>
          </w:tcPr>
          <w:p w14:paraId="4CE2BBE5" w14:textId="189A7A13" w:rsidR="40B171D2" w:rsidRPr="00E06A3E" w:rsidRDefault="40B171D2">
            <w:pPr>
              <w:jc w:val="center"/>
              <w:cnfStyle w:val="101000000000" w:firstRow="1" w:lastRow="0" w:firstColumn="1" w:lastColumn="0" w:oddVBand="0" w:evenVBand="0" w:oddHBand="0" w:evenHBand="0" w:firstRowFirstColumn="0" w:firstRowLastColumn="0" w:lastRowFirstColumn="0" w:lastRowLastColumn="0"/>
              <w:rPr>
                <w:rFonts w:asciiTheme="minorHAnsi" w:eastAsia="system-ui" w:hAnsiTheme="minorHAnsi" w:cstheme="minorHAnsi"/>
                <w:b/>
                <w:bCs/>
                <w:color w:val="0D0D0D" w:themeColor="text1" w:themeTint="F2"/>
                <w:rPrChange w:id="343" w:author="Craig Parker" w:date="2024-03-04T22:06:00Z">
                  <w:rPr>
                    <w:rFonts w:ascii="system-ui" w:eastAsia="system-ui" w:hAnsi="system-ui" w:cs="system-ui"/>
                    <w:b/>
                    <w:bCs/>
                    <w:color w:val="0D0D0D" w:themeColor="text1" w:themeTint="F2"/>
                  </w:rPr>
                </w:rPrChange>
              </w:rPr>
              <w:pPrChange w:id="344" w:author="Craig Parker" w:date="2024-03-04T12:36:00Z">
                <w:pPr>
                  <w:cnfStyle w:val="101000000000" w:firstRow="1" w:lastRow="0" w:firstColumn="1" w:lastColumn="0" w:oddVBand="0" w:evenVBand="0" w:oddHBand="0" w:evenHBand="0" w:firstRowFirstColumn="0" w:firstRowLastColumn="0" w:lastRowFirstColumn="0" w:lastRowLastColumn="0"/>
                </w:pPr>
              </w:pPrChange>
            </w:pPr>
            <w:ins w:id="345" w:author="Craig Parker" w:date="2024-02-28T13:33:00Z">
              <w:r w:rsidRPr="00E06A3E">
                <w:rPr>
                  <w:rFonts w:asciiTheme="minorHAnsi" w:eastAsia="system-ui" w:hAnsiTheme="minorHAnsi" w:cstheme="minorHAnsi"/>
                  <w:b/>
                  <w:bCs/>
                  <w:color w:val="0D0D0D" w:themeColor="text1" w:themeTint="F2"/>
                  <w:rPrChange w:id="346" w:author="Craig Parker" w:date="2024-03-04T22:06:00Z">
                    <w:rPr>
                      <w:rFonts w:ascii="system-ui" w:eastAsia="system-ui" w:hAnsi="system-ui" w:cs="system-ui"/>
                      <w:b/>
                      <w:bCs/>
                      <w:color w:val="0D0D0D" w:themeColor="text1" w:themeTint="F2"/>
                    </w:rPr>
                  </w:rPrChange>
                </w:rPr>
                <w:t>Objective</w:t>
              </w:r>
            </w:ins>
          </w:p>
        </w:tc>
        <w:tc>
          <w:tcPr>
            <w:tcW w:w="6379" w:type="dxa"/>
            <w:tcPrChange w:id="347" w:author="Craig Parker" w:date="2024-03-11T12:50:00Z">
              <w:tcPr>
                <w:tcW w:w="4508" w:type="dxa"/>
                <w:tcBorders>
                  <w:top w:val="single" w:sz="6" w:space="0" w:color="E3E3E3"/>
                  <w:left w:val="single" w:sz="6" w:space="0" w:color="E3E3E3"/>
                  <w:bottom w:val="single" w:sz="6" w:space="0" w:color="E3E3E3"/>
                  <w:right w:val="single" w:sz="6" w:space="0" w:color="E3E3E3"/>
                </w:tcBorders>
                <w:shd w:val="clear" w:color="auto" w:fill="FFFFFF" w:themeFill="background1"/>
                <w:vAlign w:val="bottom"/>
              </w:tcPr>
            </w:tcPrChange>
          </w:tcPr>
          <w:p w14:paraId="0A646F8A" w14:textId="0B8AB9ED" w:rsidR="40B171D2" w:rsidRPr="00E06A3E" w:rsidRDefault="40B171D2">
            <w:pPr>
              <w:jc w:val="center"/>
              <w:cnfStyle w:val="100000000000" w:firstRow="1" w:lastRow="0" w:firstColumn="0" w:lastColumn="0" w:oddVBand="0" w:evenVBand="0" w:oddHBand="0" w:evenHBand="0" w:firstRowFirstColumn="0" w:firstRowLastColumn="0" w:lastRowFirstColumn="0" w:lastRowLastColumn="0"/>
              <w:rPr>
                <w:rFonts w:asciiTheme="minorHAnsi" w:eastAsia="system-ui" w:hAnsiTheme="minorHAnsi" w:cstheme="minorHAnsi"/>
                <w:b/>
                <w:bCs/>
                <w:color w:val="0D0D0D" w:themeColor="text1" w:themeTint="F2"/>
                <w:rPrChange w:id="348" w:author="Craig Parker" w:date="2024-03-04T22:06:00Z">
                  <w:rPr>
                    <w:rFonts w:ascii="system-ui" w:eastAsia="system-ui" w:hAnsi="system-ui" w:cs="system-ui"/>
                    <w:b/>
                    <w:bCs/>
                    <w:color w:val="0D0D0D" w:themeColor="text1" w:themeTint="F2"/>
                  </w:rPr>
                </w:rPrChange>
              </w:rPr>
              <w:pPrChange w:id="349" w:author="Craig Parker" w:date="2024-03-04T12:36:00Z">
                <w:pPr>
                  <w:cnfStyle w:val="100000000000" w:firstRow="1" w:lastRow="0" w:firstColumn="0" w:lastColumn="0" w:oddVBand="0" w:evenVBand="0" w:oddHBand="0" w:evenHBand="0" w:firstRowFirstColumn="0" w:firstRowLastColumn="0" w:lastRowFirstColumn="0" w:lastRowLastColumn="0"/>
                </w:pPr>
              </w:pPrChange>
            </w:pPr>
            <w:ins w:id="350" w:author="Craig Parker" w:date="2024-02-28T13:33:00Z">
              <w:r w:rsidRPr="00E06A3E">
                <w:rPr>
                  <w:rFonts w:asciiTheme="minorHAnsi" w:eastAsia="system-ui" w:hAnsiTheme="minorHAnsi" w:cstheme="minorHAnsi"/>
                  <w:b/>
                  <w:bCs/>
                  <w:color w:val="0D0D0D" w:themeColor="text1" w:themeTint="F2"/>
                  <w:rPrChange w:id="351" w:author="Craig Parker" w:date="2024-03-04T22:06:00Z">
                    <w:rPr>
                      <w:rFonts w:ascii="system-ui" w:eastAsia="system-ui" w:hAnsi="system-ui" w:cs="system-ui"/>
                      <w:b/>
                      <w:bCs/>
                      <w:color w:val="0D0D0D" w:themeColor="text1" w:themeTint="F2"/>
                    </w:rPr>
                  </w:rPrChange>
                </w:rPr>
                <w:t>Data Sources</w:t>
              </w:r>
            </w:ins>
          </w:p>
        </w:tc>
      </w:tr>
      <w:tr w:rsidR="40B171D2" w:rsidRPr="00E06A3E" w14:paraId="1369247A" w14:textId="77777777" w:rsidTr="00585918">
        <w:trPr>
          <w:trHeight w:val="300"/>
          <w:ins w:id="352" w:author="Craig Parker" w:date="2024-02-28T13:33:00Z"/>
          <w:trPrChange w:id="353" w:author="Craig Parker" w:date="2024-03-11T12:50:00Z">
            <w:trPr>
              <w:trHeight w:val="300"/>
            </w:trPr>
          </w:trPrChange>
        </w:trPr>
        <w:tc>
          <w:tcPr>
            <w:cnfStyle w:val="001000000000" w:firstRow="0" w:lastRow="0" w:firstColumn="1" w:lastColumn="0" w:oddVBand="0" w:evenVBand="0" w:oddHBand="0" w:evenHBand="0" w:firstRowFirstColumn="0" w:firstRowLastColumn="0" w:lastRowFirstColumn="0" w:lastRowLastColumn="0"/>
            <w:tcW w:w="2972" w:type="dxa"/>
            <w:tcPrChange w:id="354" w:author="Craig Parker" w:date="2024-03-11T12:50:00Z">
              <w:tcPr>
                <w:tcW w:w="4508" w:type="dxa"/>
                <w:tcBorders>
                  <w:top w:val="single" w:sz="0" w:space="0" w:color="E3E3E3"/>
                  <w:left w:val="single" w:sz="6" w:space="0" w:color="E3E3E3"/>
                  <w:bottom w:val="single" w:sz="6" w:space="0" w:color="E3E3E3"/>
                  <w:right w:val="single" w:sz="0" w:space="0" w:color="E3E3E3"/>
                </w:tcBorders>
                <w:shd w:val="clear" w:color="auto" w:fill="FFFFFF" w:themeFill="background1"/>
              </w:tcPr>
            </w:tcPrChange>
          </w:tcPr>
          <w:p w14:paraId="38C322EB" w14:textId="2CDE753C" w:rsidR="40B171D2" w:rsidRPr="00E06A3E" w:rsidRDefault="40B171D2" w:rsidP="00E06A3E">
            <w:pPr>
              <w:rPr>
                <w:rFonts w:asciiTheme="minorHAnsi" w:eastAsia="system-ui" w:hAnsiTheme="minorHAnsi" w:cstheme="minorHAnsi"/>
                <w:color w:val="0D0D0D" w:themeColor="text1" w:themeTint="F2"/>
                <w:rPrChange w:id="355" w:author="Craig Parker" w:date="2024-03-04T22:06:00Z">
                  <w:rPr>
                    <w:rFonts w:ascii="system-ui" w:eastAsia="system-ui" w:hAnsi="system-ui" w:cs="system-ui"/>
                    <w:color w:val="0D0D0D" w:themeColor="text1" w:themeTint="F2"/>
                  </w:rPr>
                </w:rPrChange>
              </w:rPr>
            </w:pPr>
            <w:ins w:id="356" w:author="Craig Parker" w:date="2024-02-28T13:33:00Z">
              <w:r w:rsidRPr="00E06A3E">
                <w:rPr>
                  <w:rFonts w:asciiTheme="minorHAnsi" w:eastAsia="system-ui" w:hAnsiTheme="minorHAnsi" w:cstheme="minorHAnsi"/>
                  <w:color w:val="0D0D0D" w:themeColor="text1" w:themeTint="F2"/>
                  <w:rPrChange w:id="357" w:author="Craig Parker" w:date="2024-03-04T22:06:00Z">
                    <w:rPr>
                      <w:rFonts w:ascii="system-ui" w:eastAsia="system-ui" w:hAnsi="system-ui" w:cs="system-ui"/>
                      <w:color w:val="0D0D0D" w:themeColor="text1" w:themeTint="F2"/>
                    </w:rPr>
                  </w:rPrChange>
                </w:rPr>
                <w:t>1. Mapping intra-urban heat risk and exposure</w:t>
              </w:r>
            </w:ins>
          </w:p>
        </w:tc>
        <w:tc>
          <w:tcPr>
            <w:tcW w:w="6379" w:type="dxa"/>
            <w:tcPrChange w:id="358" w:author="Craig Parker" w:date="2024-03-11T12:50:00Z">
              <w:tcPr>
                <w:tcW w:w="4508" w:type="dxa"/>
                <w:tcBorders>
                  <w:top w:val="single" w:sz="0" w:space="0" w:color="E3E3E3"/>
                  <w:left w:val="single" w:sz="6" w:space="0" w:color="E3E3E3"/>
                  <w:bottom w:val="single" w:sz="6" w:space="0" w:color="E3E3E3"/>
                  <w:right w:val="single" w:sz="6" w:space="0" w:color="E3E3E3"/>
                </w:tcBorders>
                <w:shd w:val="clear" w:color="auto" w:fill="FFFFFF" w:themeFill="background1"/>
              </w:tcPr>
            </w:tcPrChange>
          </w:tcPr>
          <w:p w14:paraId="14CAC050" w14:textId="29A91948" w:rsidR="40B171D2" w:rsidRPr="00E06A3E" w:rsidRDefault="40B171D2" w:rsidP="00F17BF7">
            <w:pPr>
              <w:cnfStyle w:val="000000000000" w:firstRow="0" w:lastRow="0" w:firstColumn="0" w:lastColumn="0" w:oddVBand="0" w:evenVBand="0" w:oddHBand="0" w:evenHBand="0" w:firstRowFirstColumn="0" w:firstRowLastColumn="0" w:lastRowFirstColumn="0" w:lastRowLastColumn="0"/>
              <w:rPr>
                <w:ins w:id="359" w:author="Craig Parker" w:date="2024-02-28T13:33:00Z"/>
                <w:rFonts w:eastAsia="system-ui" w:cstheme="minorHAnsi"/>
                <w:color w:val="0D0D0D" w:themeColor="text1" w:themeTint="F2"/>
                <w:rPrChange w:id="360" w:author="Craig Parker" w:date="2024-03-04T22:06:00Z">
                  <w:rPr>
                    <w:ins w:id="361" w:author="Craig Parker" w:date="2024-02-28T13:33:00Z"/>
                    <w:rFonts w:ascii="system-ui" w:eastAsia="system-ui" w:hAnsi="system-ui" w:cs="system-ui"/>
                    <w:color w:val="0D0D0D" w:themeColor="text1" w:themeTint="F2"/>
                  </w:rPr>
                </w:rPrChange>
              </w:rPr>
            </w:pPr>
            <w:ins w:id="362" w:author="Craig Parker" w:date="2024-02-28T13:33:00Z">
              <w:r w:rsidRPr="00E06A3E">
                <w:rPr>
                  <w:rFonts w:eastAsia="system-ui" w:cstheme="minorHAnsi"/>
                  <w:color w:val="0D0D0D" w:themeColor="text1" w:themeTint="F2"/>
                  <w:rPrChange w:id="363" w:author="Craig Parker" w:date="2024-03-04T22:06:00Z">
                    <w:rPr>
                      <w:rFonts w:ascii="system-ui" w:eastAsia="system-ui" w:hAnsi="system-ui" w:cs="system-ui"/>
                      <w:color w:val="0D0D0D" w:themeColor="text1" w:themeTint="F2"/>
                    </w:rPr>
                  </w:rPrChange>
                </w:rPr>
                <w:t>- Socio</w:t>
              </w:r>
            </w:ins>
            <w:ins w:id="364" w:author="Craig Parker" w:date="2024-03-11T12:19:00Z">
              <w:r w:rsidR="00A42806">
                <w:rPr>
                  <w:rFonts w:eastAsia="system-ui" w:cstheme="minorHAnsi"/>
                  <w:color w:val="0D0D0D" w:themeColor="text1" w:themeTint="F2"/>
                </w:rPr>
                <w:t>-</w:t>
              </w:r>
            </w:ins>
            <w:ins w:id="365" w:author="Craig Parker" w:date="2024-02-28T13:33:00Z">
              <w:r w:rsidRPr="00E06A3E">
                <w:rPr>
                  <w:rFonts w:eastAsia="system-ui" w:cstheme="minorHAnsi"/>
                  <w:color w:val="0D0D0D" w:themeColor="text1" w:themeTint="F2"/>
                  <w:rPrChange w:id="366" w:author="Craig Parker" w:date="2024-03-04T22:06:00Z">
                    <w:rPr>
                      <w:rFonts w:ascii="system-ui" w:eastAsia="system-ui" w:hAnsi="system-ui" w:cs="system-ui"/>
                      <w:color w:val="0D0D0D" w:themeColor="text1" w:themeTint="F2"/>
                    </w:rPr>
                  </w:rPrChange>
                </w:rPr>
                <w:t>economic data (census, surveys, GCRO datasets)</w:t>
              </w:r>
            </w:ins>
          </w:p>
          <w:p w14:paraId="7416D13B" w14:textId="47AF691E" w:rsidR="40B171D2" w:rsidRPr="00E06A3E" w:rsidRDefault="40B171D2" w:rsidP="00F17BF7">
            <w:pPr>
              <w:cnfStyle w:val="000000000000" w:firstRow="0" w:lastRow="0" w:firstColumn="0" w:lastColumn="0" w:oddVBand="0" w:evenVBand="0" w:oddHBand="0" w:evenHBand="0" w:firstRowFirstColumn="0" w:firstRowLastColumn="0" w:lastRowFirstColumn="0" w:lastRowLastColumn="0"/>
              <w:rPr>
                <w:ins w:id="367" w:author="Craig Parker" w:date="2024-02-28T13:34:00Z"/>
                <w:rFonts w:eastAsia="system-ui" w:cstheme="minorHAnsi"/>
                <w:color w:val="0D0D0D" w:themeColor="text1" w:themeTint="F2"/>
                <w:rPrChange w:id="368" w:author="Craig Parker" w:date="2024-03-04T22:06:00Z">
                  <w:rPr>
                    <w:ins w:id="369" w:author="Craig Parker" w:date="2024-02-28T13:34:00Z"/>
                    <w:rFonts w:ascii="system-ui" w:eastAsia="system-ui" w:hAnsi="system-ui" w:cs="system-ui"/>
                    <w:color w:val="0D0D0D" w:themeColor="text1" w:themeTint="F2"/>
                  </w:rPr>
                </w:rPrChange>
              </w:rPr>
            </w:pPr>
            <w:ins w:id="370" w:author="Craig Parker" w:date="2024-02-28T13:33:00Z">
              <w:r w:rsidRPr="00E06A3E">
                <w:rPr>
                  <w:rFonts w:eastAsia="system-ui" w:cstheme="minorHAnsi"/>
                  <w:color w:val="0D0D0D" w:themeColor="text1" w:themeTint="F2"/>
                  <w:rPrChange w:id="371" w:author="Craig Parker" w:date="2024-03-04T22:06:00Z">
                    <w:rPr>
                      <w:rFonts w:ascii="system-ui" w:eastAsia="system-ui" w:hAnsi="system-ui" w:cs="system-ui"/>
                      <w:color w:val="0D0D0D" w:themeColor="text1" w:themeTint="F2"/>
                    </w:rPr>
                  </w:rPrChange>
                </w:rPr>
                <w:t xml:space="preserve">- Geospatial data (land use, building density, </w:t>
              </w:r>
              <w:proofErr w:type="spellStart"/>
              <w:r w:rsidRPr="00E06A3E">
                <w:rPr>
                  <w:rFonts w:eastAsia="system-ui" w:cstheme="minorHAnsi"/>
                  <w:color w:val="0D0D0D" w:themeColor="text1" w:themeTint="F2"/>
                  <w:rPrChange w:id="372" w:author="Craig Parker" w:date="2024-03-04T22:06:00Z">
                    <w:rPr>
                      <w:rFonts w:ascii="system-ui" w:eastAsia="system-ui" w:hAnsi="system-ui" w:cs="system-ui"/>
                      <w:color w:val="0D0D0D" w:themeColor="text1" w:themeTint="F2"/>
                    </w:rPr>
                  </w:rPrChange>
                </w:rPr>
                <w:t>OpenStreetMaps</w:t>
              </w:r>
              <w:proofErr w:type="spellEnd"/>
              <w:r w:rsidRPr="00E06A3E">
                <w:rPr>
                  <w:rFonts w:eastAsia="system-ui" w:cstheme="minorHAnsi"/>
                  <w:color w:val="0D0D0D" w:themeColor="text1" w:themeTint="F2"/>
                  <w:rPrChange w:id="373" w:author="Craig Parker" w:date="2024-03-04T22:06:00Z">
                    <w:rPr>
                      <w:rFonts w:ascii="system-ui" w:eastAsia="system-ui" w:hAnsi="system-ui" w:cs="system-ui"/>
                      <w:color w:val="0D0D0D" w:themeColor="text1" w:themeTint="F2"/>
                    </w:rPr>
                  </w:rPrChange>
                </w:rPr>
                <w:t>)</w:t>
              </w:r>
            </w:ins>
          </w:p>
          <w:p w14:paraId="081FE2FA" w14:textId="3CB547BE" w:rsidR="40B171D2" w:rsidRPr="00E06A3E" w:rsidRDefault="40B171D2" w:rsidP="00F17BF7">
            <w:pPr>
              <w:cnfStyle w:val="000000000000" w:firstRow="0" w:lastRow="0" w:firstColumn="0" w:lastColumn="0" w:oddVBand="0" w:evenVBand="0" w:oddHBand="0" w:evenHBand="0" w:firstRowFirstColumn="0" w:firstRowLastColumn="0" w:lastRowFirstColumn="0" w:lastRowLastColumn="0"/>
              <w:rPr>
                <w:rFonts w:eastAsia="system-ui" w:cstheme="minorHAnsi"/>
                <w:color w:val="0D0D0D" w:themeColor="text1" w:themeTint="F2"/>
                <w:rPrChange w:id="374" w:author="Craig Parker" w:date="2024-03-04T22:06:00Z">
                  <w:rPr>
                    <w:rFonts w:ascii="system-ui" w:eastAsia="system-ui" w:hAnsi="system-ui" w:cs="system-ui"/>
                    <w:color w:val="0D0D0D" w:themeColor="text1" w:themeTint="F2"/>
                  </w:rPr>
                </w:rPrChange>
              </w:rPr>
            </w:pPr>
            <w:ins w:id="375" w:author="Craig Parker" w:date="2024-02-28T13:33:00Z">
              <w:r w:rsidRPr="00E06A3E">
                <w:rPr>
                  <w:rFonts w:eastAsia="system-ui" w:cstheme="minorHAnsi"/>
                  <w:color w:val="0D0D0D" w:themeColor="text1" w:themeTint="F2"/>
                  <w:rPrChange w:id="376" w:author="Craig Parker" w:date="2024-03-04T22:06:00Z">
                    <w:rPr>
                      <w:rFonts w:ascii="system-ui" w:eastAsia="system-ui" w:hAnsi="system-ui" w:cs="system-ui"/>
                      <w:color w:val="0D0D0D" w:themeColor="text1" w:themeTint="F2"/>
                    </w:rPr>
                  </w:rPrChange>
                </w:rPr>
                <w:t xml:space="preserve">- Climate data (WRF, </w:t>
              </w:r>
              <w:proofErr w:type="spellStart"/>
              <w:r w:rsidRPr="00E06A3E">
                <w:rPr>
                  <w:rFonts w:eastAsia="system-ui" w:cstheme="minorHAnsi"/>
                  <w:color w:val="0D0D0D" w:themeColor="text1" w:themeTint="F2"/>
                  <w:rPrChange w:id="377" w:author="Craig Parker" w:date="2024-03-04T22:06:00Z">
                    <w:rPr>
                      <w:rFonts w:ascii="system-ui" w:eastAsia="system-ui" w:hAnsi="system-ui" w:cs="system-ui"/>
                      <w:color w:val="0D0D0D" w:themeColor="text1" w:themeTint="F2"/>
                    </w:rPr>
                  </w:rPrChange>
                </w:rPr>
                <w:t>UrbClim</w:t>
              </w:r>
              <w:proofErr w:type="spellEnd"/>
              <w:r w:rsidRPr="00E06A3E">
                <w:rPr>
                  <w:rFonts w:eastAsia="system-ui" w:cstheme="minorHAnsi"/>
                  <w:color w:val="0D0D0D" w:themeColor="text1" w:themeTint="F2"/>
                  <w:rPrChange w:id="378" w:author="Craig Parker" w:date="2024-03-04T22:06:00Z">
                    <w:rPr>
                      <w:rFonts w:ascii="system-ui" w:eastAsia="system-ui" w:hAnsi="system-ui" w:cs="system-ui"/>
                      <w:color w:val="0D0D0D" w:themeColor="text1" w:themeTint="F2"/>
                    </w:rPr>
                  </w:rPrChange>
                </w:rPr>
                <w:t xml:space="preserve"> models, downscaled CDS &amp; ESGF data, IBM-PAIRS platform)</w:t>
              </w:r>
            </w:ins>
          </w:p>
        </w:tc>
      </w:tr>
      <w:tr w:rsidR="40B171D2" w:rsidRPr="00E06A3E" w14:paraId="481EE2A7" w14:textId="77777777" w:rsidTr="00585918">
        <w:trPr>
          <w:trHeight w:val="300"/>
          <w:ins w:id="379" w:author="Craig Parker" w:date="2024-02-28T13:33:00Z"/>
          <w:trPrChange w:id="380" w:author="Craig Parker" w:date="2024-03-11T12:50:00Z">
            <w:trPr>
              <w:trHeight w:val="300"/>
            </w:trPr>
          </w:trPrChange>
        </w:trPr>
        <w:tc>
          <w:tcPr>
            <w:cnfStyle w:val="001000000000" w:firstRow="0" w:lastRow="0" w:firstColumn="1" w:lastColumn="0" w:oddVBand="0" w:evenVBand="0" w:oddHBand="0" w:evenHBand="0" w:firstRowFirstColumn="0" w:firstRowLastColumn="0" w:lastRowFirstColumn="0" w:lastRowLastColumn="0"/>
            <w:tcW w:w="2972" w:type="dxa"/>
            <w:tcPrChange w:id="381" w:author="Craig Parker" w:date="2024-03-11T12:50:00Z">
              <w:tcPr>
                <w:tcW w:w="4508" w:type="dxa"/>
                <w:tcBorders>
                  <w:top w:val="single" w:sz="0" w:space="0" w:color="E3E3E3"/>
                  <w:left w:val="single" w:sz="6" w:space="0" w:color="E3E3E3"/>
                  <w:bottom w:val="single" w:sz="6" w:space="0" w:color="E3E3E3"/>
                  <w:right w:val="single" w:sz="0" w:space="0" w:color="E3E3E3"/>
                </w:tcBorders>
                <w:shd w:val="clear" w:color="auto" w:fill="FFFFFF" w:themeFill="background1"/>
              </w:tcPr>
            </w:tcPrChange>
          </w:tcPr>
          <w:p w14:paraId="5B42F448" w14:textId="6D445590" w:rsidR="40B171D2" w:rsidRPr="00E06A3E" w:rsidRDefault="40B171D2" w:rsidP="00E06A3E">
            <w:pPr>
              <w:rPr>
                <w:rFonts w:asciiTheme="minorHAnsi" w:eastAsia="system-ui" w:hAnsiTheme="minorHAnsi" w:cstheme="minorHAnsi"/>
                <w:color w:val="0D0D0D" w:themeColor="text1" w:themeTint="F2"/>
                <w:rPrChange w:id="382" w:author="Craig Parker" w:date="2024-03-04T22:06:00Z">
                  <w:rPr>
                    <w:rFonts w:ascii="system-ui" w:eastAsia="system-ui" w:hAnsi="system-ui" w:cs="system-ui"/>
                    <w:color w:val="0D0D0D" w:themeColor="text1" w:themeTint="F2"/>
                  </w:rPr>
                </w:rPrChange>
              </w:rPr>
            </w:pPr>
            <w:ins w:id="383" w:author="Craig Parker" w:date="2024-02-28T13:33:00Z">
              <w:r w:rsidRPr="00E06A3E">
                <w:rPr>
                  <w:rFonts w:asciiTheme="minorHAnsi" w:eastAsia="system-ui" w:hAnsiTheme="minorHAnsi" w:cstheme="minorHAnsi"/>
                  <w:color w:val="0D0D0D" w:themeColor="text1" w:themeTint="F2"/>
                  <w:rPrChange w:id="384" w:author="Craig Parker" w:date="2024-03-04T22:06:00Z">
                    <w:rPr>
                      <w:rFonts w:ascii="system-ui" w:eastAsia="system-ui" w:hAnsi="system-ui" w:cs="system-ui"/>
                      <w:color w:val="0D0D0D" w:themeColor="text1" w:themeTint="F2"/>
                    </w:rPr>
                  </w:rPrChange>
                </w:rPr>
                <w:t>2. Creating a stratified heat-health outcome forecast model</w:t>
              </w:r>
            </w:ins>
          </w:p>
        </w:tc>
        <w:tc>
          <w:tcPr>
            <w:tcW w:w="6379" w:type="dxa"/>
            <w:tcPrChange w:id="385" w:author="Craig Parker" w:date="2024-03-11T12:50:00Z">
              <w:tcPr>
                <w:tcW w:w="4508" w:type="dxa"/>
                <w:tcBorders>
                  <w:top w:val="single" w:sz="0" w:space="0" w:color="E3E3E3"/>
                  <w:left w:val="single" w:sz="6" w:space="0" w:color="E3E3E3"/>
                  <w:bottom w:val="single" w:sz="6" w:space="0" w:color="E3E3E3"/>
                  <w:right w:val="single" w:sz="6" w:space="0" w:color="E3E3E3"/>
                </w:tcBorders>
                <w:shd w:val="clear" w:color="auto" w:fill="FFFFFF" w:themeFill="background1"/>
              </w:tcPr>
            </w:tcPrChange>
          </w:tcPr>
          <w:p w14:paraId="0589481F" w14:textId="4D5CBEC5" w:rsidR="40B171D2" w:rsidRPr="00E06A3E" w:rsidRDefault="40B171D2" w:rsidP="00E06A3E">
            <w:pPr>
              <w:cnfStyle w:val="000000000000" w:firstRow="0" w:lastRow="0" w:firstColumn="0" w:lastColumn="0" w:oddVBand="0" w:evenVBand="0" w:oddHBand="0" w:evenHBand="0" w:firstRowFirstColumn="0" w:firstRowLastColumn="0" w:lastRowFirstColumn="0" w:lastRowLastColumn="0"/>
              <w:rPr>
                <w:ins w:id="386" w:author="Craig Parker" w:date="2024-02-28T13:34:00Z"/>
                <w:rFonts w:eastAsia="system-ui" w:cstheme="minorHAnsi"/>
                <w:color w:val="0D0D0D" w:themeColor="text1" w:themeTint="F2"/>
                <w:rPrChange w:id="387" w:author="Craig Parker" w:date="2024-03-04T22:06:00Z">
                  <w:rPr>
                    <w:ins w:id="388" w:author="Craig Parker" w:date="2024-02-28T13:34:00Z"/>
                    <w:rFonts w:ascii="system-ui" w:eastAsia="system-ui" w:hAnsi="system-ui" w:cs="system-ui"/>
                    <w:color w:val="0D0D0D" w:themeColor="text1" w:themeTint="F2"/>
                  </w:rPr>
                </w:rPrChange>
              </w:rPr>
            </w:pPr>
            <w:ins w:id="389" w:author="Craig Parker" w:date="2024-02-28T13:33:00Z">
              <w:r w:rsidRPr="00E06A3E">
                <w:rPr>
                  <w:rFonts w:eastAsia="system-ui" w:cstheme="minorHAnsi"/>
                  <w:color w:val="0D0D0D" w:themeColor="text1" w:themeTint="F2"/>
                  <w:rPrChange w:id="390" w:author="Craig Parker" w:date="2024-03-04T22:06:00Z">
                    <w:rPr>
                      <w:rFonts w:ascii="system-ui" w:eastAsia="system-ui" w:hAnsi="system-ui" w:cs="system-ui"/>
                      <w:color w:val="0D0D0D" w:themeColor="text1" w:themeTint="F2"/>
                    </w:rPr>
                  </w:rPrChange>
                </w:rPr>
                <w:t>- Health data with clinical variables (e.g., vital signs, heat-related illness indicators)</w:t>
              </w:r>
            </w:ins>
          </w:p>
          <w:p w14:paraId="20516D2D" w14:textId="352D9946" w:rsidR="40B171D2" w:rsidRPr="00E06A3E" w:rsidRDefault="40B171D2" w:rsidP="00F17BF7">
            <w:pPr>
              <w:cnfStyle w:val="000000000000" w:firstRow="0" w:lastRow="0" w:firstColumn="0" w:lastColumn="0" w:oddVBand="0" w:evenVBand="0" w:oddHBand="0" w:evenHBand="0" w:firstRowFirstColumn="0" w:firstRowLastColumn="0" w:lastRowFirstColumn="0" w:lastRowLastColumn="0"/>
              <w:rPr>
                <w:ins w:id="391" w:author="Craig Parker" w:date="2024-02-28T13:34:00Z"/>
                <w:rFonts w:eastAsia="system-ui" w:cstheme="minorHAnsi"/>
                <w:color w:val="0D0D0D" w:themeColor="text1" w:themeTint="F2"/>
                <w:rPrChange w:id="392" w:author="Craig Parker" w:date="2024-03-04T22:06:00Z">
                  <w:rPr>
                    <w:ins w:id="393" w:author="Craig Parker" w:date="2024-02-28T13:34:00Z"/>
                    <w:rFonts w:ascii="system-ui" w:eastAsia="system-ui" w:hAnsi="system-ui" w:cs="system-ui"/>
                    <w:color w:val="0D0D0D" w:themeColor="text1" w:themeTint="F2"/>
                  </w:rPr>
                </w:rPrChange>
              </w:rPr>
            </w:pPr>
            <w:ins w:id="394" w:author="Craig Parker" w:date="2024-02-28T13:33:00Z">
              <w:r w:rsidRPr="00E06A3E">
                <w:rPr>
                  <w:rFonts w:eastAsia="system-ui" w:cstheme="minorHAnsi"/>
                  <w:color w:val="0D0D0D" w:themeColor="text1" w:themeTint="F2"/>
                  <w:rPrChange w:id="395" w:author="Craig Parker" w:date="2024-03-04T22:06:00Z">
                    <w:rPr>
                      <w:rFonts w:ascii="system-ui" w:eastAsia="system-ui" w:hAnsi="system-ui" w:cs="system-ui"/>
                      <w:color w:val="0D0D0D" w:themeColor="text1" w:themeTint="F2"/>
                    </w:rPr>
                  </w:rPrChange>
                </w:rPr>
                <w:t>- High-resolution urban temperature hazard maps (Landsat, MODIS data with statistical models for air temperature estimation)</w:t>
              </w:r>
            </w:ins>
          </w:p>
          <w:p w14:paraId="0C124697" w14:textId="21B09C4F" w:rsidR="40B171D2" w:rsidRPr="00E06A3E" w:rsidRDefault="40B171D2" w:rsidP="00F17BF7">
            <w:pPr>
              <w:cnfStyle w:val="000000000000" w:firstRow="0" w:lastRow="0" w:firstColumn="0" w:lastColumn="0" w:oddVBand="0" w:evenVBand="0" w:oddHBand="0" w:evenHBand="0" w:firstRowFirstColumn="0" w:firstRowLastColumn="0" w:lastRowFirstColumn="0" w:lastRowLastColumn="0"/>
              <w:rPr>
                <w:ins w:id="396" w:author="Craig Parker" w:date="2024-02-28T13:34:00Z"/>
                <w:rFonts w:eastAsia="system-ui" w:cstheme="minorHAnsi"/>
                <w:color w:val="0D0D0D" w:themeColor="text1" w:themeTint="F2"/>
                <w:rPrChange w:id="397" w:author="Craig Parker" w:date="2024-03-04T22:06:00Z">
                  <w:rPr>
                    <w:ins w:id="398" w:author="Craig Parker" w:date="2024-02-28T13:34:00Z"/>
                    <w:rFonts w:ascii="system-ui" w:eastAsia="system-ui" w:hAnsi="system-ui" w:cs="system-ui"/>
                    <w:color w:val="0D0D0D" w:themeColor="text1" w:themeTint="F2"/>
                  </w:rPr>
                </w:rPrChange>
              </w:rPr>
            </w:pPr>
            <w:ins w:id="399" w:author="Craig Parker" w:date="2024-02-28T13:33:00Z">
              <w:r w:rsidRPr="00E06A3E">
                <w:rPr>
                  <w:rFonts w:eastAsia="system-ui" w:cstheme="minorHAnsi"/>
                  <w:color w:val="0D0D0D" w:themeColor="text1" w:themeTint="F2"/>
                  <w:rPrChange w:id="400" w:author="Craig Parker" w:date="2024-03-04T22:06:00Z">
                    <w:rPr>
                      <w:rFonts w:ascii="system-ui" w:eastAsia="system-ui" w:hAnsi="system-ui" w:cs="system-ui"/>
                      <w:color w:val="0D0D0D" w:themeColor="text1" w:themeTint="F2"/>
                    </w:rPr>
                  </w:rPrChange>
                </w:rPr>
                <w:t>- Remote sensing data (satellite imagery, land surface temperature, soil moisture, vegetation condition)</w:t>
              </w:r>
            </w:ins>
          </w:p>
          <w:p w14:paraId="2563CAF0" w14:textId="573BAA4F" w:rsidR="40B171D2" w:rsidRPr="00E06A3E" w:rsidRDefault="40B171D2" w:rsidP="00F17BF7">
            <w:pPr>
              <w:cnfStyle w:val="000000000000" w:firstRow="0" w:lastRow="0" w:firstColumn="0" w:lastColumn="0" w:oddVBand="0" w:evenVBand="0" w:oddHBand="0" w:evenHBand="0" w:firstRowFirstColumn="0" w:firstRowLastColumn="0" w:lastRowFirstColumn="0" w:lastRowLastColumn="0"/>
              <w:rPr>
                <w:rFonts w:eastAsia="system-ui" w:cstheme="minorHAnsi"/>
                <w:color w:val="0D0D0D" w:themeColor="text1" w:themeTint="F2"/>
                <w:rPrChange w:id="401" w:author="Craig Parker" w:date="2024-03-04T22:06:00Z">
                  <w:rPr>
                    <w:rFonts w:ascii="system-ui" w:eastAsia="system-ui" w:hAnsi="system-ui" w:cs="system-ui"/>
                    <w:color w:val="0D0D0D" w:themeColor="text1" w:themeTint="F2"/>
                  </w:rPr>
                </w:rPrChange>
              </w:rPr>
            </w:pPr>
            <w:ins w:id="402" w:author="Craig Parker" w:date="2024-02-28T13:33:00Z">
              <w:r w:rsidRPr="00E06A3E">
                <w:rPr>
                  <w:rFonts w:eastAsia="system-ui" w:cstheme="minorHAnsi"/>
                  <w:color w:val="0D0D0D" w:themeColor="text1" w:themeTint="F2"/>
                  <w:rPrChange w:id="403" w:author="Craig Parker" w:date="2024-03-04T22:06:00Z">
                    <w:rPr>
                      <w:rFonts w:ascii="system-ui" w:eastAsia="system-ui" w:hAnsi="system-ui" w:cs="system-ui"/>
                      <w:color w:val="0D0D0D" w:themeColor="text1" w:themeTint="F2"/>
                    </w:rPr>
                  </w:rPrChange>
                </w:rPr>
                <w:t>- Socio</w:t>
              </w:r>
            </w:ins>
            <w:ins w:id="404" w:author="Craig Parker" w:date="2024-03-11T12:19:00Z">
              <w:r w:rsidR="00A42806">
                <w:rPr>
                  <w:rFonts w:eastAsia="system-ui" w:cstheme="minorHAnsi"/>
                  <w:color w:val="0D0D0D" w:themeColor="text1" w:themeTint="F2"/>
                </w:rPr>
                <w:t>-</w:t>
              </w:r>
            </w:ins>
            <w:ins w:id="405" w:author="Craig Parker" w:date="2024-02-28T13:33:00Z">
              <w:r w:rsidRPr="00E06A3E">
                <w:rPr>
                  <w:rFonts w:eastAsia="system-ui" w:cstheme="minorHAnsi"/>
                  <w:color w:val="0D0D0D" w:themeColor="text1" w:themeTint="F2"/>
                  <w:rPrChange w:id="406" w:author="Craig Parker" w:date="2024-03-04T22:06:00Z">
                    <w:rPr>
                      <w:rFonts w:ascii="system-ui" w:eastAsia="system-ui" w:hAnsi="system-ui" w:cs="system-ui"/>
                      <w:color w:val="0D0D0D" w:themeColor="text1" w:themeTint="F2"/>
                    </w:rPr>
                  </w:rPrChange>
                </w:rPr>
                <w:t>economic and environmental data (household economic conditions, service availability, residential characteristics)</w:t>
              </w:r>
            </w:ins>
          </w:p>
        </w:tc>
      </w:tr>
      <w:tr w:rsidR="40B171D2" w:rsidRPr="00E06A3E" w14:paraId="7FC21A49" w14:textId="77777777" w:rsidTr="00585918">
        <w:trPr>
          <w:trHeight w:val="300"/>
          <w:ins w:id="407" w:author="Craig Parker" w:date="2024-02-28T13:33:00Z"/>
          <w:trPrChange w:id="408" w:author="Craig Parker" w:date="2024-03-11T12:50:00Z">
            <w:trPr>
              <w:trHeight w:val="300"/>
            </w:trPr>
          </w:trPrChange>
        </w:trPr>
        <w:tc>
          <w:tcPr>
            <w:cnfStyle w:val="001000000000" w:firstRow="0" w:lastRow="0" w:firstColumn="1" w:lastColumn="0" w:oddVBand="0" w:evenVBand="0" w:oddHBand="0" w:evenHBand="0" w:firstRowFirstColumn="0" w:firstRowLastColumn="0" w:lastRowFirstColumn="0" w:lastRowLastColumn="0"/>
            <w:tcW w:w="2972" w:type="dxa"/>
            <w:tcPrChange w:id="409" w:author="Craig Parker" w:date="2024-03-11T12:50:00Z">
              <w:tcPr>
                <w:tcW w:w="4508" w:type="dxa"/>
                <w:tcBorders>
                  <w:top w:val="single" w:sz="0" w:space="0" w:color="E3E3E3"/>
                  <w:left w:val="single" w:sz="6" w:space="0" w:color="E3E3E3"/>
                  <w:bottom w:val="single" w:sz="6" w:space="0" w:color="E3E3E3"/>
                  <w:right w:val="single" w:sz="0" w:space="0" w:color="E3E3E3"/>
                </w:tcBorders>
                <w:shd w:val="clear" w:color="auto" w:fill="FFFFFF" w:themeFill="background1"/>
              </w:tcPr>
            </w:tcPrChange>
          </w:tcPr>
          <w:p w14:paraId="6A0017BD" w14:textId="71935C30" w:rsidR="40B171D2" w:rsidRPr="00E06A3E" w:rsidRDefault="40B171D2" w:rsidP="00E06A3E">
            <w:pPr>
              <w:rPr>
                <w:rFonts w:asciiTheme="minorHAnsi" w:eastAsia="system-ui" w:hAnsiTheme="minorHAnsi" w:cstheme="minorHAnsi"/>
                <w:color w:val="0D0D0D" w:themeColor="text1" w:themeTint="F2"/>
                <w:rPrChange w:id="410" w:author="Craig Parker" w:date="2024-03-04T22:06:00Z">
                  <w:rPr>
                    <w:rFonts w:ascii="system-ui" w:eastAsia="system-ui" w:hAnsi="system-ui" w:cs="system-ui"/>
                    <w:color w:val="0D0D0D" w:themeColor="text1" w:themeTint="F2"/>
                  </w:rPr>
                </w:rPrChange>
              </w:rPr>
            </w:pPr>
            <w:ins w:id="411" w:author="Craig Parker" w:date="2024-02-28T13:33:00Z">
              <w:r w:rsidRPr="00E06A3E">
                <w:rPr>
                  <w:rFonts w:asciiTheme="minorHAnsi" w:eastAsia="system-ui" w:hAnsiTheme="minorHAnsi" w:cstheme="minorHAnsi"/>
                  <w:color w:val="0D0D0D" w:themeColor="text1" w:themeTint="F2"/>
                  <w:rPrChange w:id="412" w:author="Craig Parker" w:date="2024-03-04T22:06:00Z">
                    <w:rPr>
                      <w:rFonts w:ascii="system-ui" w:eastAsia="system-ui" w:hAnsi="system-ui" w:cs="system-ui"/>
                      <w:color w:val="0D0D0D" w:themeColor="text1" w:themeTint="F2"/>
                    </w:rPr>
                  </w:rPrChange>
                </w:rPr>
                <w:t>3. Establishing an Early Warning System</w:t>
              </w:r>
            </w:ins>
          </w:p>
        </w:tc>
        <w:tc>
          <w:tcPr>
            <w:tcW w:w="6379" w:type="dxa"/>
            <w:tcPrChange w:id="413" w:author="Craig Parker" w:date="2024-03-11T12:50:00Z">
              <w:tcPr>
                <w:tcW w:w="4508" w:type="dxa"/>
                <w:tcBorders>
                  <w:top w:val="single" w:sz="0" w:space="0" w:color="E3E3E3"/>
                  <w:left w:val="single" w:sz="6" w:space="0" w:color="E3E3E3"/>
                  <w:bottom w:val="single" w:sz="6" w:space="0" w:color="E3E3E3"/>
                  <w:right w:val="single" w:sz="6" w:space="0" w:color="E3E3E3"/>
                </w:tcBorders>
                <w:shd w:val="clear" w:color="auto" w:fill="FFFFFF" w:themeFill="background1"/>
              </w:tcPr>
            </w:tcPrChange>
          </w:tcPr>
          <w:p w14:paraId="36A46021" w14:textId="270179A9" w:rsidR="40B171D2" w:rsidRPr="00E06A3E" w:rsidRDefault="40B171D2" w:rsidP="00E06A3E">
            <w:pPr>
              <w:cnfStyle w:val="000000000000" w:firstRow="0" w:lastRow="0" w:firstColumn="0" w:lastColumn="0" w:oddVBand="0" w:evenVBand="0" w:oddHBand="0" w:evenHBand="0" w:firstRowFirstColumn="0" w:firstRowLastColumn="0" w:lastRowFirstColumn="0" w:lastRowLastColumn="0"/>
              <w:rPr>
                <w:ins w:id="414" w:author="Craig Parker" w:date="2024-02-28T13:34:00Z"/>
                <w:rFonts w:eastAsia="system-ui" w:cstheme="minorHAnsi"/>
                <w:color w:val="0D0D0D" w:themeColor="text1" w:themeTint="F2"/>
                <w:rPrChange w:id="415" w:author="Craig Parker" w:date="2024-03-04T22:06:00Z">
                  <w:rPr>
                    <w:ins w:id="416" w:author="Craig Parker" w:date="2024-02-28T13:34:00Z"/>
                    <w:rFonts w:ascii="system-ui" w:eastAsia="system-ui" w:hAnsi="system-ui" w:cs="system-ui"/>
                    <w:color w:val="0D0D0D" w:themeColor="text1" w:themeTint="F2"/>
                  </w:rPr>
                </w:rPrChange>
              </w:rPr>
            </w:pPr>
            <w:ins w:id="417" w:author="Craig Parker" w:date="2024-02-28T13:33:00Z">
              <w:r w:rsidRPr="00E06A3E">
                <w:rPr>
                  <w:rFonts w:eastAsia="system-ui" w:cstheme="minorHAnsi"/>
                  <w:color w:val="0D0D0D" w:themeColor="text1" w:themeTint="F2"/>
                  <w:rPrChange w:id="418" w:author="Craig Parker" w:date="2024-03-04T22:06:00Z">
                    <w:rPr>
                      <w:rFonts w:ascii="system-ui" w:eastAsia="system-ui" w:hAnsi="system-ui" w:cs="system-ui"/>
                      <w:color w:val="0D0D0D" w:themeColor="text1" w:themeTint="F2"/>
                    </w:rPr>
                  </w:rPrChange>
                </w:rPr>
                <w:t>- Integrated health and socio</w:t>
              </w:r>
            </w:ins>
            <w:ins w:id="419" w:author="Craig Parker" w:date="2024-03-11T12:19:00Z">
              <w:r w:rsidR="00A42806">
                <w:rPr>
                  <w:rFonts w:eastAsia="system-ui" w:cstheme="minorHAnsi"/>
                  <w:color w:val="0D0D0D" w:themeColor="text1" w:themeTint="F2"/>
                </w:rPr>
                <w:t>-</w:t>
              </w:r>
            </w:ins>
            <w:ins w:id="420" w:author="Craig Parker" w:date="2024-02-28T13:33:00Z">
              <w:r w:rsidRPr="00E06A3E">
                <w:rPr>
                  <w:rFonts w:eastAsia="system-ui" w:cstheme="minorHAnsi"/>
                  <w:color w:val="0D0D0D" w:themeColor="text1" w:themeTint="F2"/>
                  <w:rPrChange w:id="421" w:author="Craig Parker" w:date="2024-03-04T22:06:00Z">
                    <w:rPr>
                      <w:rFonts w:ascii="system-ui" w:eastAsia="system-ui" w:hAnsi="system-ui" w:cs="system-ui"/>
                      <w:color w:val="0D0D0D" w:themeColor="text1" w:themeTint="F2"/>
                    </w:rPr>
                  </w:rPrChange>
                </w:rPr>
                <w:t>economic data</w:t>
              </w:r>
            </w:ins>
          </w:p>
          <w:p w14:paraId="076601B7" w14:textId="6DB48E9E" w:rsidR="40B171D2" w:rsidRPr="00E06A3E" w:rsidRDefault="40B171D2" w:rsidP="00F17BF7">
            <w:pPr>
              <w:cnfStyle w:val="000000000000" w:firstRow="0" w:lastRow="0" w:firstColumn="0" w:lastColumn="0" w:oddVBand="0" w:evenVBand="0" w:oddHBand="0" w:evenHBand="0" w:firstRowFirstColumn="0" w:firstRowLastColumn="0" w:lastRowFirstColumn="0" w:lastRowLastColumn="0"/>
              <w:rPr>
                <w:ins w:id="422" w:author="Craig Parker" w:date="2024-02-28T13:34:00Z"/>
                <w:rFonts w:eastAsia="system-ui" w:cstheme="minorHAnsi"/>
                <w:color w:val="0D0D0D" w:themeColor="text1" w:themeTint="F2"/>
                <w:rPrChange w:id="423" w:author="Craig Parker" w:date="2024-03-04T22:06:00Z">
                  <w:rPr>
                    <w:ins w:id="424" w:author="Craig Parker" w:date="2024-02-28T13:34:00Z"/>
                    <w:rFonts w:ascii="system-ui" w:eastAsia="system-ui" w:hAnsi="system-ui" w:cs="system-ui"/>
                    <w:color w:val="0D0D0D" w:themeColor="text1" w:themeTint="F2"/>
                  </w:rPr>
                </w:rPrChange>
              </w:rPr>
            </w:pPr>
            <w:ins w:id="425" w:author="Craig Parker" w:date="2024-02-28T13:33:00Z">
              <w:r w:rsidRPr="00E06A3E">
                <w:rPr>
                  <w:rFonts w:eastAsia="system-ui" w:cstheme="minorHAnsi"/>
                  <w:color w:val="0D0D0D" w:themeColor="text1" w:themeTint="F2"/>
                  <w:rPrChange w:id="426" w:author="Craig Parker" w:date="2024-03-04T22:06:00Z">
                    <w:rPr>
                      <w:rFonts w:ascii="system-ui" w:eastAsia="system-ui" w:hAnsi="system-ui" w:cs="system-ui"/>
                      <w:color w:val="0D0D0D" w:themeColor="text1" w:themeTint="F2"/>
                    </w:rPr>
                  </w:rPrChange>
                </w:rPr>
                <w:t>- Geospatial heat hazard maps</w:t>
              </w:r>
            </w:ins>
          </w:p>
          <w:p w14:paraId="29B19BBC" w14:textId="7F5F13DE" w:rsidR="40B171D2" w:rsidRPr="00E06A3E" w:rsidRDefault="40B171D2" w:rsidP="00F17BF7">
            <w:pPr>
              <w:cnfStyle w:val="000000000000" w:firstRow="0" w:lastRow="0" w:firstColumn="0" w:lastColumn="0" w:oddVBand="0" w:evenVBand="0" w:oddHBand="0" w:evenHBand="0" w:firstRowFirstColumn="0" w:firstRowLastColumn="0" w:lastRowFirstColumn="0" w:lastRowLastColumn="0"/>
              <w:rPr>
                <w:ins w:id="427" w:author="Craig Parker" w:date="2024-02-28T13:34:00Z"/>
                <w:rFonts w:eastAsia="system-ui" w:cstheme="minorHAnsi"/>
                <w:color w:val="0D0D0D" w:themeColor="text1" w:themeTint="F2"/>
                <w:rPrChange w:id="428" w:author="Craig Parker" w:date="2024-03-04T22:06:00Z">
                  <w:rPr>
                    <w:ins w:id="429" w:author="Craig Parker" w:date="2024-02-28T13:34:00Z"/>
                    <w:rFonts w:ascii="system-ui" w:eastAsia="system-ui" w:hAnsi="system-ui" w:cs="system-ui"/>
                    <w:color w:val="0D0D0D" w:themeColor="text1" w:themeTint="F2"/>
                  </w:rPr>
                </w:rPrChange>
              </w:rPr>
            </w:pPr>
            <w:ins w:id="430" w:author="Craig Parker" w:date="2024-02-28T13:33:00Z">
              <w:r w:rsidRPr="00E06A3E">
                <w:rPr>
                  <w:rFonts w:eastAsia="system-ui" w:cstheme="minorHAnsi"/>
                  <w:color w:val="0D0D0D" w:themeColor="text1" w:themeTint="F2"/>
                  <w:rPrChange w:id="431" w:author="Craig Parker" w:date="2024-03-04T22:06:00Z">
                    <w:rPr>
                      <w:rFonts w:ascii="system-ui" w:eastAsia="system-ui" w:hAnsi="system-ui" w:cs="system-ui"/>
                      <w:color w:val="0D0D0D" w:themeColor="text1" w:themeTint="F2"/>
                    </w:rPr>
                  </w:rPrChange>
                </w:rPr>
                <w:t>- Health outcome forecast model outputs</w:t>
              </w:r>
            </w:ins>
          </w:p>
          <w:p w14:paraId="5405FE2A" w14:textId="6179F4D2" w:rsidR="40B171D2" w:rsidRPr="00E06A3E" w:rsidRDefault="40B171D2" w:rsidP="00F17BF7">
            <w:pPr>
              <w:cnfStyle w:val="000000000000" w:firstRow="0" w:lastRow="0" w:firstColumn="0" w:lastColumn="0" w:oddVBand="0" w:evenVBand="0" w:oddHBand="0" w:evenHBand="0" w:firstRowFirstColumn="0" w:firstRowLastColumn="0" w:lastRowFirstColumn="0" w:lastRowLastColumn="0"/>
              <w:rPr>
                <w:ins w:id="432" w:author="Craig Parker" w:date="2024-02-28T13:34:00Z"/>
                <w:rFonts w:eastAsia="system-ui" w:cstheme="minorHAnsi"/>
                <w:color w:val="0D0D0D" w:themeColor="text1" w:themeTint="F2"/>
                <w:rPrChange w:id="433" w:author="Craig Parker" w:date="2024-03-04T22:06:00Z">
                  <w:rPr>
                    <w:ins w:id="434" w:author="Craig Parker" w:date="2024-02-28T13:34:00Z"/>
                    <w:rFonts w:ascii="system-ui" w:eastAsia="system-ui" w:hAnsi="system-ui" w:cs="system-ui"/>
                    <w:color w:val="0D0D0D" w:themeColor="text1" w:themeTint="F2"/>
                  </w:rPr>
                </w:rPrChange>
              </w:rPr>
            </w:pPr>
            <w:ins w:id="435" w:author="Craig Parker" w:date="2024-02-28T13:33:00Z">
              <w:r w:rsidRPr="00E06A3E">
                <w:rPr>
                  <w:rFonts w:eastAsia="system-ui" w:cstheme="minorHAnsi"/>
                  <w:color w:val="0D0D0D" w:themeColor="text1" w:themeTint="F2"/>
                  <w:rPrChange w:id="436" w:author="Craig Parker" w:date="2024-03-04T22:06:00Z">
                    <w:rPr>
                      <w:rFonts w:ascii="system-ui" w:eastAsia="system-ui" w:hAnsi="system-ui" w:cs="system-ui"/>
                      <w:color w:val="0D0D0D" w:themeColor="text1" w:themeTint="F2"/>
                    </w:rPr>
                  </w:rPrChange>
                </w:rPr>
                <w:t>- COVID-19 incidence and mortality rates (for pandemic period adjustment)</w:t>
              </w:r>
            </w:ins>
          </w:p>
          <w:p w14:paraId="0BA51A79" w14:textId="7EA4FD84" w:rsidR="40B171D2" w:rsidRPr="00E06A3E" w:rsidRDefault="40B171D2" w:rsidP="00F17BF7">
            <w:pPr>
              <w:cnfStyle w:val="000000000000" w:firstRow="0" w:lastRow="0" w:firstColumn="0" w:lastColumn="0" w:oddVBand="0" w:evenVBand="0" w:oddHBand="0" w:evenHBand="0" w:firstRowFirstColumn="0" w:firstRowLastColumn="0" w:lastRowFirstColumn="0" w:lastRowLastColumn="0"/>
              <w:rPr>
                <w:rFonts w:eastAsia="system-ui" w:cstheme="minorHAnsi"/>
                <w:color w:val="0D0D0D" w:themeColor="text1" w:themeTint="F2"/>
                <w:rPrChange w:id="437" w:author="Craig Parker" w:date="2024-03-04T22:06:00Z">
                  <w:rPr>
                    <w:rFonts w:ascii="system-ui" w:eastAsia="system-ui" w:hAnsi="system-ui" w:cs="system-ui"/>
                    <w:color w:val="0D0D0D" w:themeColor="text1" w:themeTint="F2"/>
                  </w:rPr>
                </w:rPrChange>
              </w:rPr>
            </w:pPr>
            <w:ins w:id="438" w:author="Craig Parker" w:date="2024-02-28T13:33:00Z">
              <w:r w:rsidRPr="00E06A3E">
                <w:rPr>
                  <w:rFonts w:eastAsia="system-ui" w:cstheme="minorHAnsi"/>
                  <w:color w:val="0D0D0D" w:themeColor="text1" w:themeTint="F2"/>
                  <w:rPrChange w:id="439" w:author="Craig Parker" w:date="2024-03-04T22:06:00Z">
                    <w:rPr>
                      <w:rFonts w:ascii="system-ui" w:eastAsia="system-ui" w:hAnsi="system-ui" w:cs="system-ui"/>
                      <w:color w:val="0D0D0D" w:themeColor="text1" w:themeTint="F2"/>
                    </w:rPr>
                  </w:rPrChange>
                </w:rPr>
                <w:t>- Risk profile data (demographic groups, health conditions, locations, socio</w:t>
              </w:r>
            </w:ins>
            <w:ins w:id="440" w:author="Craig Parker" w:date="2024-03-11T12:19:00Z">
              <w:r w:rsidR="00A42806">
                <w:rPr>
                  <w:rFonts w:eastAsia="system-ui" w:cstheme="minorHAnsi"/>
                  <w:color w:val="0D0D0D" w:themeColor="text1" w:themeTint="F2"/>
                </w:rPr>
                <w:t>-</w:t>
              </w:r>
            </w:ins>
            <w:ins w:id="441" w:author="Craig Parker" w:date="2024-02-28T13:33:00Z">
              <w:r w:rsidRPr="00E06A3E">
                <w:rPr>
                  <w:rFonts w:eastAsia="system-ui" w:cstheme="minorHAnsi"/>
                  <w:color w:val="0D0D0D" w:themeColor="text1" w:themeTint="F2"/>
                  <w:rPrChange w:id="442" w:author="Craig Parker" w:date="2024-03-04T22:06:00Z">
                    <w:rPr>
                      <w:rFonts w:ascii="system-ui" w:eastAsia="system-ui" w:hAnsi="system-ui" w:cs="system-ui"/>
                      <w:color w:val="0D0D0D" w:themeColor="text1" w:themeTint="F2"/>
                    </w:rPr>
                  </w:rPrChange>
                </w:rPr>
                <w:t>economic statuses)</w:t>
              </w:r>
            </w:ins>
          </w:p>
        </w:tc>
      </w:tr>
    </w:tbl>
    <w:p w14:paraId="11C9ADCE" w14:textId="6D68512C" w:rsidR="40B171D2" w:rsidRDefault="40B171D2" w:rsidP="00F17BF7"/>
    <w:p w14:paraId="7B0D1A23" w14:textId="38C9E1EB" w:rsidR="00FE026D" w:rsidRDefault="00FE026D">
      <w:pPr>
        <w:pStyle w:val="Style1"/>
        <w:pPrChange w:id="443" w:author="Craig Parker" w:date="2024-03-11T12:34:00Z">
          <w:pPr>
            <w:pStyle w:val="Heading3"/>
          </w:pPr>
        </w:pPrChange>
      </w:pPr>
      <w:r w:rsidRPr="003C096B">
        <w:t>Integration</w:t>
      </w:r>
      <w:r>
        <w:t xml:space="preserve"> of datasets</w:t>
      </w:r>
    </w:p>
    <w:p w14:paraId="48EC20C1" w14:textId="2A504516" w:rsidR="00C97C06" w:rsidRDefault="00F149AC" w:rsidP="00314180">
      <w:r w:rsidRPr="00F149AC">
        <w:t xml:space="preserve">Our study relies on </w:t>
      </w:r>
      <w:r w:rsidR="00905781">
        <w:t>integrating</w:t>
      </w:r>
      <w:r w:rsidRPr="00F149AC">
        <w:t xml:space="preserve"> socio</w:t>
      </w:r>
      <w:r w:rsidR="00A42806">
        <w:t>-</w:t>
      </w:r>
      <w:r w:rsidRPr="00F149AC">
        <w:t xml:space="preserve">economic, clinical, environmental, and geospatial data to understand </w:t>
      </w:r>
      <w:r w:rsidR="00905781" w:rsidRPr="00F149AC">
        <w:t>heat</w:t>
      </w:r>
      <w:r w:rsidR="00E178EB">
        <w:t>'</w:t>
      </w:r>
      <w:r w:rsidR="00905781" w:rsidRPr="00F149AC">
        <w:t xml:space="preserve">s </w:t>
      </w:r>
      <w:r w:rsidR="00314180">
        <w:t>i</w:t>
      </w:r>
      <w:r w:rsidR="00314180" w:rsidRPr="00F149AC">
        <w:t xml:space="preserve">mpact </w:t>
      </w:r>
      <w:r w:rsidRPr="00F149AC">
        <w:t>on health in African cities. We will cross-reference health trial participant geolocations with socio</w:t>
      </w:r>
      <w:r w:rsidR="00A42806">
        <w:t>-</w:t>
      </w:r>
      <w:r w:rsidRPr="00F149AC">
        <w:t xml:space="preserve">economic and environmental data, applying spatial jittering to protect privacy while retaining spatial trends. Additionally, </w:t>
      </w:r>
      <w:r w:rsidR="00905781" w:rsidRPr="00F149AC">
        <w:t>we</w:t>
      </w:r>
      <w:r w:rsidR="00E178EB">
        <w:t>'</w:t>
      </w:r>
      <w:r w:rsidR="00905781" w:rsidRPr="00F149AC">
        <w:t xml:space="preserve">ll </w:t>
      </w:r>
      <w:r w:rsidRPr="00F149AC">
        <w:t xml:space="preserve">incorporate remote sensing and climate data to examine how environmental changes affect health outcomes related to heat </w:t>
      </w:r>
      <w:proofErr w:type="spellStart"/>
      <w:proofErr w:type="gramStart"/>
      <w:r w:rsidRPr="00F149AC">
        <w:t>exposure.</w:t>
      </w:r>
      <w:r w:rsidR="40B171D2">
        <w:t>Trials</w:t>
      </w:r>
      <w:proofErr w:type="spellEnd"/>
      <w:proofErr w:type="gramEnd"/>
      <w:r w:rsidR="40B171D2">
        <w:t xml:space="preserve"> and cohort identificatio</w:t>
      </w:r>
      <w:bookmarkStart w:id="444" w:name="undefined"/>
      <w:bookmarkEnd w:id="444"/>
      <w:r w:rsidR="00C97C06">
        <w:t>n</w:t>
      </w:r>
      <w:r w:rsidR="00314180">
        <w:t>: In pursuit of our research objective to explore the correlation between heat and health within the urban environments of Johannesburg and Abidjan, we have developed a comprehensive strategy to identify relevant clinical trials and cohort studies systematically</w:t>
      </w:r>
      <w:r w:rsidR="00C97C06">
        <w:t xml:space="preserve">. This strategy involves searching key databases using a combination of </w:t>
      </w:r>
      <w:proofErr w:type="spellStart"/>
      <w:r w:rsidR="00C97C06">
        <w:t>MeSH</w:t>
      </w:r>
      <w:proofErr w:type="spellEnd"/>
      <w:r w:rsidR="00C97C06">
        <w:t xml:space="preserve"> (Medical Subject Headings) </w:t>
      </w:r>
      <w:r w:rsidR="00314180">
        <w:t>and free-text terms, including</w:t>
      </w:r>
      <w:r w:rsidR="00C97C06">
        <w:t xml:space="preserve"> study location, diseases of interest, the number of participants, study type, collected data, and the timeframe of study conduction. Our targeted search terms are designed to retrieve studies </w:t>
      </w:r>
      <w:r w:rsidR="00314180">
        <w:t xml:space="preserve">that provide robust clinical, laboratory, and demographic data relevant to the impact </w:t>
      </w:r>
      <w:r w:rsidR="00C97C06">
        <w:t xml:space="preserve">of heat on health outcomes. </w:t>
      </w:r>
    </w:p>
    <w:p w14:paraId="1F5DDD56" w14:textId="1DEA2835" w:rsidR="00C97C06" w:rsidRDefault="00C97C06" w:rsidP="00F17BF7">
      <w:r>
        <w:t xml:space="preserve">Post identification of potentially relevant studies through the search strategy, a two-step process of dual independent review will be employed. Initially, studies will be screened based on their titles and </w:t>
      </w:r>
      <w:r>
        <w:lastRenderedPageBreak/>
        <w:t xml:space="preserve">abstracts. Subsequently, studies deemed potentially eligible will be procured in their full-text format for a more thorough assessment against our pre-defined selection criteria (Table 1). </w:t>
      </w:r>
    </w:p>
    <w:p w14:paraId="12B28391" w14:textId="238F4612" w:rsidR="00C97C06" w:rsidRDefault="00C97C06" w:rsidP="00F17BF7">
      <w:r>
        <w:t>The quality of the selected studies will be evaluated</w:t>
      </w:r>
      <w:r w:rsidR="00042418">
        <w:t xml:space="preserve"> by </w:t>
      </w:r>
      <w:r w:rsidR="00407EDA">
        <w:t>health researchers</w:t>
      </w:r>
      <w:r>
        <w:t xml:space="preserve"> through </w:t>
      </w:r>
      <w:proofErr w:type="gramStart"/>
      <w:r>
        <w:t>a  peer</w:t>
      </w:r>
      <w:proofErr w:type="gramEnd"/>
      <w:r>
        <w:t xml:space="preserve">-reviewed </w:t>
      </w:r>
      <w:r w:rsidR="004164DC">
        <w:t>tracking</w:t>
      </w:r>
      <w:r>
        <w:t xml:space="preserve"> tool to ensure their scientific soundness and reliability. The collected data will be collated, </w:t>
      </w:r>
      <w:r w:rsidR="00905781">
        <w:t>synthesised</w:t>
      </w:r>
      <w:r>
        <w:t xml:space="preserve">, and discrepancies, if any, will be addressed and resolved through consensus discussions among team members. </w:t>
      </w:r>
    </w:p>
    <w:p w14:paraId="792BE037" w14:textId="656E09F2" w:rsidR="00C97C06" w:rsidRPr="00D437B7" w:rsidRDefault="00C97C06" w:rsidP="00F17BF7">
      <w:r>
        <w:t>A research project must meet the criteria outlined in Table 1 to be considered for inclusion in our study.</w:t>
      </w:r>
    </w:p>
    <w:tbl>
      <w:tblPr>
        <w:tblStyle w:val="Bordered-Accent1"/>
        <w:tblW w:w="0" w:type="auto"/>
        <w:tblLook w:val="04A0" w:firstRow="1" w:lastRow="0" w:firstColumn="1" w:lastColumn="0" w:noHBand="0" w:noVBand="1"/>
        <w:tblPrChange w:id="445" w:author="Craig Parker" w:date="2024-03-11T12:51:00Z">
          <w:tblPr>
            <w:tblStyle w:val="PlainTable2"/>
            <w:tblW w:w="0" w:type="auto"/>
            <w:tblLook w:val="04A0" w:firstRow="1" w:lastRow="0" w:firstColumn="1" w:lastColumn="0" w:noHBand="0" w:noVBand="1"/>
          </w:tblPr>
        </w:tblPrChange>
      </w:tblPr>
      <w:tblGrid>
        <w:gridCol w:w="1370"/>
        <w:gridCol w:w="7646"/>
        <w:tblGridChange w:id="446">
          <w:tblGrid>
            <w:gridCol w:w="1449"/>
            <w:gridCol w:w="7577"/>
          </w:tblGrid>
        </w:tblGridChange>
      </w:tblGrid>
      <w:tr w:rsidR="006722FB" w:rsidRPr="00B55020" w14:paraId="69D496AC" w14:textId="77777777" w:rsidTr="00585918">
        <w:trPr>
          <w:cnfStyle w:val="100000000000" w:firstRow="1" w:lastRow="0" w:firstColumn="0" w:lastColumn="0" w:oddVBand="0" w:evenVBand="0" w:oddHBand="0" w:evenHBand="0" w:firstRowFirstColumn="0" w:firstRowLastColumn="0" w:lastRowFirstColumn="0" w:lastRowLastColumn="0"/>
          <w:trHeight w:val="784"/>
          <w:trPrChange w:id="447" w:author="Craig Parker" w:date="2024-03-11T12:51:00Z">
            <w:trPr>
              <w:trHeight w:val="784"/>
            </w:trPr>
          </w:trPrChange>
        </w:trPr>
        <w:tc>
          <w:tcPr>
            <w:cnfStyle w:val="001000000000" w:firstRow="0" w:lastRow="0" w:firstColumn="1" w:lastColumn="0" w:oddVBand="0" w:evenVBand="0" w:oddHBand="0" w:evenHBand="0" w:firstRowFirstColumn="0" w:firstRowLastColumn="0" w:lastRowFirstColumn="0" w:lastRowLastColumn="0"/>
            <w:tcW w:w="0" w:type="auto"/>
            <w:tcPrChange w:id="448" w:author="Craig Parker" w:date="2024-03-11T12:51:00Z">
              <w:tcPr>
                <w:tcW w:w="0" w:type="auto"/>
                <w:vAlign w:val="center"/>
              </w:tcPr>
            </w:tcPrChange>
          </w:tcPr>
          <w:p w14:paraId="69565558" w14:textId="563E0CAE" w:rsidR="006722FB" w:rsidRPr="00B55020" w:rsidRDefault="006722FB" w:rsidP="00F17BF7">
            <w:pPr>
              <w:jc w:val="center"/>
              <w:cnfStyle w:val="101000000000" w:firstRow="1" w:lastRow="0" w:firstColumn="1" w:lastColumn="0" w:oddVBand="0" w:evenVBand="0" w:oddHBand="0" w:evenHBand="0" w:firstRowFirstColumn="0" w:firstRowLastColumn="0" w:lastRowFirstColumn="0" w:lastRowLastColumn="0"/>
              <w:rPr>
                <w:b/>
                <w:sz w:val="20"/>
                <w:szCs w:val="20"/>
              </w:rPr>
            </w:pPr>
            <w:r w:rsidRPr="00B55020">
              <w:rPr>
                <w:rFonts w:ascii="Segoe UI" w:eastAsia="Times New Roman" w:hAnsi="Segoe UI" w:cs="Segoe UI"/>
                <w:bCs/>
                <w:color w:val="000000" w:themeColor="text1"/>
                <w:sz w:val="20"/>
                <w:szCs w:val="20"/>
              </w:rPr>
              <w:t>Criteria</w:t>
            </w:r>
          </w:p>
        </w:tc>
        <w:tc>
          <w:tcPr>
            <w:tcW w:w="0" w:type="auto"/>
            <w:tcPrChange w:id="449" w:author="Craig Parker" w:date="2024-03-11T12:51:00Z">
              <w:tcPr>
                <w:tcW w:w="0" w:type="auto"/>
                <w:vAlign w:val="center"/>
              </w:tcPr>
            </w:tcPrChange>
          </w:tcPr>
          <w:p w14:paraId="3014ED35" w14:textId="25794DFF" w:rsidR="006722FB" w:rsidRPr="00B55020" w:rsidRDefault="006722FB" w:rsidP="00F17BF7">
            <w:pPr>
              <w:jc w:val="center"/>
              <w:cnfStyle w:val="100000000000" w:firstRow="1" w:lastRow="0" w:firstColumn="0" w:lastColumn="0" w:oddVBand="0" w:evenVBand="0" w:oddHBand="0" w:evenHBand="0" w:firstRowFirstColumn="0" w:firstRowLastColumn="0" w:lastRowFirstColumn="0" w:lastRowLastColumn="0"/>
              <w:rPr>
                <w:b/>
                <w:sz w:val="20"/>
                <w:szCs w:val="20"/>
              </w:rPr>
            </w:pPr>
            <w:r w:rsidRPr="00B55020">
              <w:rPr>
                <w:rFonts w:ascii="Segoe UI" w:eastAsia="Times New Roman" w:hAnsi="Segoe UI" w:cs="Segoe UI"/>
                <w:bCs/>
                <w:color w:val="000000" w:themeColor="text1"/>
                <w:sz w:val="20"/>
                <w:szCs w:val="20"/>
              </w:rPr>
              <w:t>Description</w:t>
            </w:r>
          </w:p>
        </w:tc>
      </w:tr>
      <w:tr w:rsidR="006722FB" w:rsidRPr="00B55020" w14:paraId="53DF77F0" w14:textId="77777777" w:rsidTr="005859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Change w:id="450" w:author="Craig Parker" w:date="2024-03-11T12:51:00Z">
              <w:tcPr>
                <w:tcW w:w="0" w:type="auto"/>
                <w:vAlign w:val="center"/>
              </w:tcPr>
            </w:tcPrChange>
          </w:tcPr>
          <w:p w14:paraId="495C3680" w14:textId="39B200DC" w:rsidR="006722FB" w:rsidRPr="00B55020" w:rsidRDefault="006722FB" w:rsidP="00F17BF7">
            <w:pPr>
              <w:jc w:val="center"/>
              <w:cnfStyle w:val="001000100000" w:firstRow="0" w:lastRow="0" w:firstColumn="1" w:lastColumn="0" w:oddVBand="0" w:evenVBand="0" w:oddHBand="1" w:evenHBand="0" w:firstRowFirstColumn="0" w:firstRowLastColumn="0" w:lastRowFirstColumn="0" w:lastRowLastColumn="0"/>
              <w:rPr>
                <w:b/>
                <w:sz w:val="20"/>
                <w:szCs w:val="20"/>
              </w:rPr>
            </w:pPr>
            <w:r w:rsidRPr="00B55020">
              <w:rPr>
                <w:rFonts w:ascii="Segoe UI" w:eastAsia="Times New Roman" w:hAnsi="Segoe UI" w:cs="Segoe UI"/>
                <w:color w:val="000000" w:themeColor="text1"/>
                <w:sz w:val="20"/>
                <w:szCs w:val="20"/>
              </w:rPr>
              <w:t>Study type</w:t>
            </w:r>
          </w:p>
        </w:tc>
        <w:tc>
          <w:tcPr>
            <w:tcW w:w="0" w:type="auto"/>
            <w:tcPrChange w:id="451" w:author="Craig Parker" w:date="2024-03-11T12:51:00Z">
              <w:tcPr>
                <w:tcW w:w="0" w:type="auto"/>
                <w:vAlign w:val="center"/>
              </w:tcPr>
            </w:tcPrChange>
          </w:tcPr>
          <w:p w14:paraId="71A3B7A5" w14:textId="7CD7CDDC" w:rsidR="006722FB" w:rsidRPr="00B55020" w:rsidRDefault="006722FB" w:rsidP="00F17BF7">
            <w:pPr>
              <w:jc w:val="center"/>
              <w:cnfStyle w:val="000000100000" w:firstRow="0" w:lastRow="0" w:firstColumn="0" w:lastColumn="0" w:oddVBand="0" w:evenVBand="0" w:oddHBand="1" w:evenHBand="0" w:firstRowFirstColumn="0" w:firstRowLastColumn="0" w:lastRowFirstColumn="0" w:lastRowLastColumn="0"/>
              <w:rPr>
                <w:b/>
                <w:sz w:val="20"/>
                <w:szCs w:val="20"/>
              </w:rPr>
            </w:pPr>
            <w:r w:rsidRPr="00B55020">
              <w:rPr>
                <w:rFonts w:ascii="Segoe UI" w:eastAsia="Times New Roman" w:hAnsi="Segoe UI" w:cs="Segoe UI"/>
                <w:color w:val="000000" w:themeColor="text1"/>
                <w:sz w:val="20"/>
                <w:szCs w:val="20"/>
              </w:rPr>
              <w:t>Cohort or trial with at least 200 adult participants</w:t>
            </w:r>
          </w:p>
        </w:tc>
      </w:tr>
      <w:tr w:rsidR="006722FB" w:rsidRPr="00B55020" w14:paraId="7C006CC9" w14:textId="77777777" w:rsidTr="00585918">
        <w:tc>
          <w:tcPr>
            <w:cnfStyle w:val="001000000000" w:firstRow="0" w:lastRow="0" w:firstColumn="1" w:lastColumn="0" w:oddVBand="0" w:evenVBand="0" w:oddHBand="0" w:evenHBand="0" w:firstRowFirstColumn="0" w:firstRowLastColumn="0" w:lastRowFirstColumn="0" w:lastRowLastColumn="0"/>
            <w:tcW w:w="0" w:type="auto"/>
            <w:tcPrChange w:id="452" w:author="Craig Parker" w:date="2024-03-11T12:51:00Z">
              <w:tcPr>
                <w:tcW w:w="0" w:type="auto"/>
                <w:vAlign w:val="center"/>
              </w:tcPr>
            </w:tcPrChange>
          </w:tcPr>
          <w:p w14:paraId="46A4DCDB" w14:textId="7E017E3C" w:rsidR="006722FB" w:rsidRPr="00B55020" w:rsidRDefault="006722FB" w:rsidP="00F17BF7">
            <w:pPr>
              <w:jc w:val="center"/>
              <w:rPr>
                <w:b/>
                <w:sz w:val="20"/>
                <w:szCs w:val="20"/>
              </w:rPr>
            </w:pPr>
            <w:r w:rsidRPr="00B55020">
              <w:rPr>
                <w:rFonts w:ascii="Segoe UI" w:eastAsia="Times New Roman" w:hAnsi="Segoe UI" w:cs="Segoe UI"/>
                <w:color w:val="000000" w:themeColor="text1"/>
                <w:sz w:val="20"/>
                <w:szCs w:val="20"/>
              </w:rPr>
              <w:t>Study location</w:t>
            </w:r>
          </w:p>
        </w:tc>
        <w:tc>
          <w:tcPr>
            <w:tcW w:w="0" w:type="auto"/>
            <w:tcPrChange w:id="453" w:author="Craig Parker" w:date="2024-03-11T12:51:00Z">
              <w:tcPr>
                <w:tcW w:w="0" w:type="auto"/>
                <w:vAlign w:val="center"/>
              </w:tcPr>
            </w:tcPrChange>
          </w:tcPr>
          <w:p w14:paraId="3DB98723" w14:textId="781C201F" w:rsidR="006722FB" w:rsidRPr="00B55020" w:rsidRDefault="006722FB" w:rsidP="00F17BF7">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B55020">
              <w:rPr>
                <w:rFonts w:ascii="Segoe UI" w:eastAsia="Times New Roman" w:hAnsi="Segoe UI" w:cs="Segoe UI"/>
                <w:color w:val="000000" w:themeColor="text1"/>
                <w:sz w:val="20"/>
                <w:szCs w:val="20"/>
              </w:rPr>
              <w:t>Johannesburg</w:t>
            </w:r>
            <w:r w:rsidR="001C3508" w:rsidRPr="00B55020">
              <w:rPr>
                <w:rFonts w:ascii="Segoe UI" w:eastAsia="Times New Roman" w:hAnsi="Segoe UI" w:cs="Segoe UI"/>
                <w:color w:val="000000" w:themeColor="text1"/>
                <w:sz w:val="20"/>
                <w:szCs w:val="20"/>
              </w:rPr>
              <w:t xml:space="preserve"> or </w:t>
            </w:r>
            <w:r w:rsidRPr="00B55020">
              <w:rPr>
                <w:rFonts w:ascii="Segoe UI" w:eastAsia="Times New Roman" w:hAnsi="Segoe UI" w:cs="Segoe UI"/>
                <w:color w:val="000000" w:themeColor="text1"/>
                <w:sz w:val="20"/>
                <w:szCs w:val="20"/>
              </w:rPr>
              <w:t>Abidjan, or both cities</w:t>
            </w:r>
          </w:p>
        </w:tc>
      </w:tr>
      <w:tr w:rsidR="006722FB" w:rsidRPr="00B55020" w14:paraId="1862DD59" w14:textId="77777777" w:rsidTr="005859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Change w:id="454" w:author="Craig Parker" w:date="2024-03-11T12:51:00Z">
              <w:tcPr>
                <w:tcW w:w="0" w:type="auto"/>
                <w:vAlign w:val="center"/>
              </w:tcPr>
            </w:tcPrChange>
          </w:tcPr>
          <w:p w14:paraId="422C63E6" w14:textId="3E8321AE" w:rsidR="006722FB" w:rsidRPr="00B55020" w:rsidRDefault="006722FB" w:rsidP="00F17BF7">
            <w:pPr>
              <w:jc w:val="center"/>
              <w:cnfStyle w:val="001000100000" w:firstRow="0" w:lastRow="0" w:firstColumn="1" w:lastColumn="0" w:oddVBand="0" w:evenVBand="0" w:oddHBand="1" w:evenHBand="0" w:firstRowFirstColumn="0" w:firstRowLastColumn="0" w:lastRowFirstColumn="0" w:lastRowLastColumn="0"/>
              <w:rPr>
                <w:b/>
                <w:sz w:val="20"/>
                <w:szCs w:val="20"/>
              </w:rPr>
            </w:pPr>
            <w:r w:rsidRPr="00B55020">
              <w:rPr>
                <w:rFonts w:ascii="Segoe UI" w:eastAsia="Times New Roman" w:hAnsi="Segoe UI" w:cs="Segoe UI"/>
                <w:color w:val="000000" w:themeColor="text1"/>
                <w:sz w:val="20"/>
                <w:szCs w:val="20"/>
              </w:rPr>
              <w:t>Study design</w:t>
            </w:r>
          </w:p>
        </w:tc>
        <w:tc>
          <w:tcPr>
            <w:tcW w:w="0" w:type="auto"/>
            <w:tcPrChange w:id="455" w:author="Craig Parker" w:date="2024-03-11T12:51:00Z">
              <w:tcPr>
                <w:tcW w:w="0" w:type="auto"/>
                <w:vAlign w:val="center"/>
              </w:tcPr>
            </w:tcPrChange>
          </w:tcPr>
          <w:p w14:paraId="3C014FBD" w14:textId="0DF1665D" w:rsidR="006722FB" w:rsidRPr="00B55020" w:rsidRDefault="00905781" w:rsidP="00F17BF7">
            <w:pPr>
              <w:jc w:val="center"/>
              <w:cnfStyle w:val="000000100000" w:firstRow="0" w:lastRow="0" w:firstColumn="0" w:lastColumn="0" w:oddVBand="0" w:evenVBand="0" w:oddHBand="1" w:evenHBand="0" w:firstRowFirstColumn="0" w:firstRowLastColumn="0" w:lastRowFirstColumn="0" w:lastRowLastColumn="0"/>
              <w:rPr>
                <w:b/>
                <w:sz w:val="20"/>
                <w:szCs w:val="20"/>
              </w:rPr>
            </w:pPr>
            <w:r w:rsidRPr="00B55020">
              <w:rPr>
                <w:rFonts w:ascii="Segoe UI" w:eastAsia="Times New Roman" w:hAnsi="Segoe UI" w:cs="Segoe UI"/>
                <w:color w:val="000000" w:themeColor="text1"/>
                <w:sz w:val="20"/>
                <w:szCs w:val="20"/>
              </w:rPr>
              <w:t>Randomi</w:t>
            </w:r>
            <w:r>
              <w:rPr>
                <w:rFonts w:ascii="Segoe UI" w:eastAsia="Times New Roman" w:hAnsi="Segoe UI" w:cs="Segoe UI"/>
                <w:color w:val="000000" w:themeColor="text1"/>
                <w:sz w:val="20"/>
                <w:szCs w:val="20"/>
              </w:rPr>
              <w:t>s</w:t>
            </w:r>
            <w:r w:rsidRPr="00B55020">
              <w:rPr>
                <w:rFonts w:ascii="Segoe UI" w:eastAsia="Times New Roman" w:hAnsi="Segoe UI" w:cs="Segoe UI"/>
                <w:color w:val="000000" w:themeColor="text1"/>
                <w:sz w:val="20"/>
                <w:szCs w:val="20"/>
              </w:rPr>
              <w:t xml:space="preserve">ed </w:t>
            </w:r>
            <w:r w:rsidR="006722FB" w:rsidRPr="00B55020">
              <w:rPr>
                <w:rFonts w:ascii="Segoe UI" w:eastAsia="Times New Roman" w:hAnsi="Segoe UI" w:cs="Segoe UI"/>
                <w:color w:val="000000" w:themeColor="text1"/>
                <w:sz w:val="20"/>
                <w:szCs w:val="20"/>
              </w:rPr>
              <w:t>or non-</w:t>
            </w:r>
            <w:r w:rsidRPr="00B55020">
              <w:rPr>
                <w:rFonts w:ascii="Segoe UI" w:eastAsia="Times New Roman" w:hAnsi="Segoe UI" w:cs="Segoe UI"/>
                <w:color w:val="000000" w:themeColor="text1"/>
                <w:sz w:val="20"/>
                <w:szCs w:val="20"/>
              </w:rPr>
              <w:t>randomi</w:t>
            </w:r>
            <w:r>
              <w:rPr>
                <w:rFonts w:ascii="Segoe UI" w:eastAsia="Times New Roman" w:hAnsi="Segoe UI" w:cs="Segoe UI"/>
                <w:color w:val="000000" w:themeColor="text1"/>
                <w:sz w:val="20"/>
                <w:szCs w:val="20"/>
              </w:rPr>
              <w:t>s</w:t>
            </w:r>
            <w:r w:rsidRPr="00B55020">
              <w:rPr>
                <w:rFonts w:ascii="Segoe UI" w:eastAsia="Times New Roman" w:hAnsi="Segoe UI" w:cs="Segoe UI"/>
                <w:color w:val="000000" w:themeColor="text1"/>
                <w:sz w:val="20"/>
                <w:szCs w:val="20"/>
              </w:rPr>
              <w:t xml:space="preserve">ed </w:t>
            </w:r>
            <w:r w:rsidR="006722FB" w:rsidRPr="00B55020">
              <w:rPr>
                <w:rFonts w:ascii="Segoe UI" w:eastAsia="Times New Roman" w:hAnsi="Segoe UI" w:cs="Segoe UI"/>
                <w:color w:val="000000" w:themeColor="text1"/>
                <w:sz w:val="20"/>
                <w:szCs w:val="20"/>
              </w:rPr>
              <w:t xml:space="preserve">clinical trial, </w:t>
            </w:r>
            <w:r w:rsidR="001C3508" w:rsidRPr="00B55020">
              <w:rPr>
                <w:rFonts w:ascii="Segoe UI" w:eastAsia="Times New Roman" w:hAnsi="Segoe UI" w:cs="Segoe UI"/>
                <w:color w:val="000000" w:themeColor="text1"/>
                <w:sz w:val="20"/>
                <w:szCs w:val="20"/>
              </w:rPr>
              <w:t xml:space="preserve">or </w:t>
            </w:r>
            <w:r w:rsidR="006722FB" w:rsidRPr="00B55020">
              <w:rPr>
                <w:rFonts w:ascii="Segoe UI" w:eastAsia="Times New Roman" w:hAnsi="Segoe UI" w:cs="Segoe UI"/>
                <w:color w:val="000000" w:themeColor="text1"/>
                <w:sz w:val="20"/>
                <w:szCs w:val="20"/>
              </w:rPr>
              <w:t>observational or interventional cohort with prospectively collected data</w:t>
            </w:r>
          </w:p>
        </w:tc>
      </w:tr>
      <w:tr w:rsidR="006722FB" w:rsidRPr="00B55020" w14:paraId="25B56B52" w14:textId="77777777" w:rsidTr="00585918">
        <w:tc>
          <w:tcPr>
            <w:cnfStyle w:val="001000000000" w:firstRow="0" w:lastRow="0" w:firstColumn="1" w:lastColumn="0" w:oddVBand="0" w:evenVBand="0" w:oddHBand="0" w:evenHBand="0" w:firstRowFirstColumn="0" w:firstRowLastColumn="0" w:lastRowFirstColumn="0" w:lastRowLastColumn="0"/>
            <w:tcW w:w="0" w:type="auto"/>
            <w:tcPrChange w:id="456" w:author="Craig Parker" w:date="2024-03-11T12:51:00Z">
              <w:tcPr>
                <w:tcW w:w="0" w:type="auto"/>
                <w:vAlign w:val="center"/>
              </w:tcPr>
            </w:tcPrChange>
          </w:tcPr>
          <w:p w14:paraId="62337E51" w14:textId="44D7CDB1" w:rsidR="006722FB" w:rsidRPr="00B55020" w:rsidRDefault="006722FB" w:rsidP="00F17BF7">
            <w:pPr>
              <w:jc w:val="center"/>
              <w:rPr>
                <w:b/>
                <w:sz w:val="20"/>
                <w:szCs w:val="20"/>
              </w:rPr>
            </w:pPr>
            <w:r w:rsidRPr="00B55020">
              <w:rPr>
                <w:rFonts w:ascii="Segoe UI" w:eastAsia="Times New Roman" w:hAnsi="Segoe UI" w:cs="Segoe UI"/>
                <w:color w:val="000000" w:themeColor="text1"/>
                <w:sz w:val="20"/>
                <w:szCs w:val="20"/>
              </w:rPr>
              <w:t>Data collected</w:t>
            </w:r>
          </w:p>
        </w:tc>
        <w:tc>
          <w:tcPr>
            <w:tcW w:w="0" w:type="auto"/>
            <w:tcPrChange w:id="457" w:author="Craig Parker" w:date="2024-03-11T12:51:00Z">
              <w:tcPr>
                <w:tcW w:w="0" w:type="auto"/>
                <w:vAlign w:val="center"/>
              </w:tcPr>
            </w:tcPrChange>
          </w:tcPr>
          <w:p w14:paraId="6C81C356" w14:textId="31046494" w:rsidR="006722FB" w:rsidRPr="00B55020" w:rsidRDefault="006722FB" w:rsidP="00F17BF7">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B55020">
              <w:rPr>
                <w:rFonts w:ascii="Segoe UI" w:eastAsia="Times New Roman" w:hAnsi="Segoe UI" w:cs="Segoe UI"/>
                <w:color w:val="000000" w:themeColor="text1"/>
                <w:sz w:val="20"/>
                <w:szCs w:val="20"/>
              </w:rPr>
              <w:t xml:space="preserve">At </w:t>
            </w:r>
            <w:proofErr w:type="gramStart"/>
            <w:r w:rsidRPr="00B55020">
              <w:rPr>
                <w:rFonts w:ascii="Segoe UI" w:eastAsia="Times New Roman" w:hAnsi="Segoe UI" w:cs="Segoe UI"/>
                <w:color w:val="000000" w:themeColor="text1"/>
                <w:sz w:val="20"/>
                <w:szCs w:val="20"/>
              </w:rPr>
              <w:t>least</w:t>
            </w:r>
            <w:r w:rsidR="009F5343" w:rsidRPr="00B55020">
              <w:rPr>
                <w:rFonts w:ascii="Segoe UI" w:eastAsia="Times New Roman" w:hAnsi="Segoe UI" w:cs="Segoe UI"/>
                <w:color w:val="000000" w:themeColor="text1"/>
                <w:sz w:val="20"/>
                <w:szCs w:val="20"/>
              </w:rPr>
              <w:t xml:space="preserve"> </w:t>
            </w:r>
            <w:r w:rsidR="00F201CC" w:rsidRPr="00B55020">
              <w:rPr>
                <w:rFonts w:ascii="Segoe UI" w:eastAsia="Times New Roman" w:hAnsi="Segoe UI" w:cs="Segoe UI"/>
                <w:color w:val="000000" w:themeColor="text1"/>
                <w:sz w:val="20"/>
                <w:szCs w:val="20"/>
              </w:rPr>
              <w:t xml:space="preserve"> </w:t>
            </w:r>
            <w:r w:rsidRPr="00B55020">
              <w:rPr>
                <w:rFonts w:ascii="Segoe UI" w:eastAsia="Times New Roman" w:hAnsi="Segoe UI" w:cs="Segoe UI"/>
                <w:color w:val="000000" w:themeColor="text1"/>
                <w:sz w:val="20"/>
                <w:szCs w:val="20"/>
              </w:rPr>
              <w:t>two</w:t>
            </w:r>
            <w:proofErr w:type="gramEnd"/>
            <w:r w:rsidRPr="00B55020">
              <w:rPr>
                <w:rFonts w:ascii="Segoe UI" w:eastAsia="Times New Roman" w:hAnsi="Segoe UI" w:cs="Segoe UI"/>
                <w:color w:val="000000" w:themeColor="text1"/>
                <w:sz w:val="20"/>
                <w:szCs w:val="20"/>
              </w:rPr>
              <w:t xml:space="preserve"> of the clinical or lab variables</w:t>
            </w:r>
          </w:p>
        </w:tc>
      </w:tr>
      <w:tr w:rsidR="006722FB" w:rsidRPr="00B55020" w14:paraId="0DD627C2" w14:textId="77777777" w:rsidTr="005859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Change w:id="458" w:author="Craig Parker" w:date="2024-03-11T12:51:00Z">
              <w:tcPr>
                <w:tcW w:w="0" w:type="auto"/>
                <w:vAlign w:val="center"/>
              </w:tcPr>
            </w:tcPrChange>
          </w:tcPr>
          <w:p w14:paraId="4B3C5679" w14:textId="261DCC96" w:rsidR="006722FB" w:rsidRPr="00B55020" w:rsidRDefault="006722FB" w:rsidP="00F17BF7">
            <w:pPr>
              <w:jc w:val="center"/>
              <w:cnfStyle w:val="001000100000" w:firstRow="0" w:lastRow="0" w:firstColumn="1" w:lastColumn="0" w:oddVBand="0" w:evenVBand="0" w:oddHBand="1" w:evenHBand="0" w:firstRowFirstColumn="0" w:firstRowLastColumn="0" w:lastRowFirstColumn="0" w:lastRowLastColumn="0"/>
              <w:rPr>
                <w:b/>
                <w:sz w:val="20"/>
                <w:szCs w:val="20"/>
              </w:rPr>
            </w:pPr>
            <w:r w:rsidRPr="00B55020">
              <w:rPr>
                <w:rFonts w:ascii="Segoe UI" w:eastAsia="Times New Roman" w:hAnsi="Segoe UI" w:cs="Segoe UI"/>
                <w:color w:val="000000" w:themeColor="text1"/>
                <w:sz w:val="20"/>
                <w:szCs w:val="20"/>
              </w:rPr>
              <w:t>Ethics approval</w:t>
            </w:r>
          </w:p>
        </w:tc>
        <w:tc>
          <w:tcPr>
            <w:tcW w:w="0" w:type="auto"/>
            <w:tcPrChange w:id="459" w:author="Craig Parker" w:date="2024-03-11T12:51:00Z">
              <w:tcPr>
                <w:tcW w:w="0" w:type="auto"/>
                <w:vAlign w:val="center"/>
              </w:tcPr>
            </w:tcPrChange>
          </w:tcPr>
          <w:p w14:paraId="64CE3E24" w14:textId="603E4DCA" w:rsidR="006722FB" w:rsidRPr="00B55020" w:rsidRDefault="006722FB" w:rsidP="00F17BF7">
            <w:pPr>
              <w:jc w:val="center"/>
              <w:cnfStyle w:val="000000100000" w:firstRow="0" w:lastRow="0" w:firstColumn="0" w:lastColumn="0" w:oddVBand="0" w:evenVBand="0" w:oddHBand="1" w:evenHBand="0" w:firstRowFirstColumn="0" w:firstRowLastColumn="0" w:lastRowFirstColumn="0" w:lastRowLastColumn="0"/>
              <w:rPr>
                <w:b/>
                <w:sz w:val="20"/>
                <w:szCs w:val="20"/>
              </w:rPr>
            </w:pPr>
            <w:r w:rsidRPr="00B55020">
              <w:rPr>
                <w:rFonts w:ascii="Segoe UI" w:eastAsia="Times New Roman" w:hAnsi="Segoe UI" w:cs="Segoe UI"/>
                <w:color w:val="000000" w:themeColor="text1"/>
                <w:sz w:val="20"/>
                <w:szCs w:val="20"/>
              </w:rPr>
              <w:t>Local ethics approvals obtained</w:t>
            </w:r>
          </w:p>
        </w:tc>
      </w:tr>
    </w:tbl>
    <w:p w14:paraId="31D8FDDE" w14:textId="198BBA43" w:rsidR="00914FC8" w:rsidRDefault="008B2DB9" w:rsidP="00F17BF7">
      <w:pPr>
        <w:spacing w:before="280" w:after="280" w:line="240" w:lineRule="auto"/>
        <w:rPr>
          <w:ins w:id="460" w:author="Craig Parker" w:date="2024-02-29T16:35:00Z"/>
          <w:b/>
        </w:rPr>
      </w:pPr>
      <w:r>
        <w:rPr>
          <w:b/>
        </w:rPr>
        <w:t>Table</w:t>
      </w:r>
      <w:r w:rsidR="00057599">
        <w:rPr>
          <w:b/>
        </w:rPr>
        <w:t xml:space="preserve"> </w:t>
      </w:r>
      <w:ins w:id="461" w:author="Craig Parker" w:date="2024-03-10T21:48:00Z">
        <w:r w:rsidR="00F149AC">
          <w:rPr>
            <w:b/>
          </w:rPr>
          <w:t>3</w:t>
        </w:r>
      </w:ins>
      <w:del w:id="462" w:author="Craig Parker" w:date="2024-03-10T21:48:00Z">
        <w:r w:rsidR="00057599" w:rsidDel="00F149AC">
          <w:rPr>
            <w:b/>
          </w:rPr>
          <w:delText>1</w:delText>
        </w:r>
      </w:del>
      <w:r w:rsidR="00057599">
        <w:rPr>
          <w:b/>
        </w:rPr>
        <w:t>: Eligibility Criteria for Research Project 2</w:t>
      </w:r>
    </w:p>
    <w:p w14:paraId="5C5A8623" w14:textId="0777F82E" w:rsidR="00E32C6E" w:rsidDel="00DE179A" w:rsidRDefault="00DE179A">
      <w:pPr>
        <w:rPr>
          <w:del w:id="463" w:author="Craig Parker" w:date="2024-03-10T21:09:00Z"/>
        </w:rPr>
        <w:pPrChange w:id="464" w:author="Craig Parker" w:date="2024-03-10T21:09:00Z">
          <w:pPr>
            <w:pStyle w:val="Style1"/>
          </w:pPr>
        </w:pPrChange>
      </w:pPr>
      <w:ins w:id="465" w:author="Craig Parker" w:date="2024-03-10T21:09:00Z">
        <w:r w:rsidRPr="00DE179A">
          <w:t>For the success of this project, access to relevant trials and cohort data is crucial. In the event of data unavailability or sharing restrictions, we have contingency plans to ensure the project</w:t>
        </w:r>
      </w:ins>
      <w:ins w:id="466" w:author="Craig Parker" w:date="2024-03-11T12:08:00Z">
        <w:r w:rsidR="00E178EB">
          <w:t>'</w:t>
        </w:r>
      </w:ins>
      <w:ins w:id="467" w:author="Craig Parker" w:date="2024-03-10T21:09:00Z">
        <w:r w:rsidRPr="00DE179A">
          <w:t>s progression. These include exploring alternative data sources</w:t>
        </w:r>
      </w:ins>
      <w:ins w:id="468" w:author="Craig Parker" w:date="2024-03-11T09:47:00Z">
        <w:r w:rsidR="00605D3A">
          <w:t xml:space="preserve"> such as the National Health Laboratory</w:t>
        </w:r>
        <w:r w:rsidR="00425E88">
          <w:t xml:space="preserve"> </w:t>
        </w:r>
        <w:proofErr w:type="gramStart"/>
        <w:r w:rsidR="00425E88">
          <w:t>Service(</w:t>
        </w:r>
      </w:ins>
      <w:proofErr w:type="gramEnd"/>
      <w:ins w:id="469" w:author="Craig Parker" w:date="2024-03-11T09:48:00Z">
        <w:r w:rsidR="00425E88">
          <w:t>NHLS)</w:t>
        </w:r>
      </w:ins>
      <w:ins w:id="470" w:author="Craig Parker" w:date="2024-03-10T21:09:00Z">
        <w:r w:rsidRPr="00DE179A">
          <w:t>, adjusting the study</w:t>
        </w:r>
      </w:ins>
      <w:ins w:id="471" w:author="Craig Parker" w:date="2024-03-11T12:08:00Z">
        <w:r w:rsidR="00E178EB">
          <w:t>'</w:t>
        </w:r>
      </w:ins>
      <w:ins w:id="472" w:author="Craig Parker" w:date="2024-03-10T21:09:00Z">
        <w:r w:rsidRPr="00DE179A">
          <w:t>s scope, and utili</w:t>
        </w:r>
      </w:ins>
      <w:ins w:id="473" w:author="Craig Parker" w:date="2024-03-11T12:08:00Z">
        <w:r w:rsidR="00905781">
          <w:t>s</w:t>
        </w:r>
      </w:ins>
      <w:ins w:id="474" w:author="Craig Parker" w:date="2024-03-10T21:09:00Z">
        <w:r w:rsidRPr="00DE179A">
          <w:t>ing synthetic data if necessary. Despite potential challenges posed by dataset unavailability, we remain committed to adapting our approach to maintain the project</w:t>
        </w:r>
      </w:ins>
      <w:ins w:id="475" w:author="Craig Parker" w:date="2024-03-11T12:08:00Z">
        <w:r w:rsidR="00E178EB">
          <w:t>'</w:t>
        </w:r>
      </w:ins>
      <w:ins w:id="476" w:author="Craig Parker" w:date="2024-03-10T21:09:00Z">
        <w:r w:rsidRPr="00DE179A">
          <w:t>s progress and the validity of our findings.</w:t>
        </w:r>
      </w:ins>
    </w:p>
    <w:p w14:paraId="5A487185" w14:textId="77777777" w:rsidR="00DE179A" w:rsidRPr="00DE179A" w:rsidRDefault="00DE179A">
      <w:pPr>
        <w:rPr>
          <w:ins w:id="477" w:author="Craig Parker" w:date="2024-03-10T21:09:00Z"/>
        </w:rPr>
        <w:pPrChange w:id="478" w:author="Craig Parker" w:date="2024-03-10T21:09:00Z">
          <w:pPr>
            <w:spacing w:before="280" w:after="280" w:line="240" w:lineRule="auto"/>
          </w:pPr>
        </w:pPrChange>
      </w:pPr>
    </w:p>
    <w:p w14:paraId="0BC1DEC2" w14:textId="6EC5EE78" w:rsidR="00914FC8" w:rsidRPr="00914FC8" w:rsidRDefault="40B171D2">
      <w:pPr>
        <w:pStyle w:val="Style1"/>
        <w:pPrChange w:id="479" w:author="Craig Parker" w:date="2024-03-11T12:34:00Z">
          <w:pPr>
            <w:pStyle w:val="Heading3"/>
          </w:pPr>
        </w:pPrChange>
      </w:pPr>
      <w:r>
        <w:t>Managing bias</w:t>
      </w:r>
    </w:p>
    <w:p w14:paraId="4C7F8D26" w14:textId="0FCB056A" w:rsidR="00682298" w:rsidRDefault="00682298" w:rsidP="00F17BF7">
      <w:r>
        <w:t xml:space="preserve">Managing potential biases is </w:t>
      </w:r>
      <w:r w:rsidR="004942CF">
        <w:t>critical to ensuring our study's integrity and robustness</w:t>
      </w:r>
      <w:r>
        <w:t xml:space="preserve">. To this end, we have outlined a strategy </w:t>
      </w:r>
      <w:r w:rsidR="004942CF">
        <w:t>to mitigate</w:t>
      </w:r>
      <w:r>
        <w:t xml:space="preserve"> these biases.</w:t>
      </w:r>
    </w:p>
    <w:p w14:paraId="221B8496" w14:textId="5A40A35D" w:rsidR="00682298" w:rsidRDefault="00682298" w:rsidP="00F17BF7">
      <w:r>
        <w:t>Primarily, our approach will involve careful</w:t>
      </w:r>
      <w:r w:rsidR="004942CF">
        <w:t>ly selecting</w:t>
      </w:r>
      <w:r w:rsidR="00DA03B1">
        <w:t xml:space="preserve"> health</w:t>
      </w:r>
      <w:r>
        <w:t xml:space="preserve"> data sources, ensuring they meet established quality criteria and represent diverse demographic and geographic segments within our target cities of Johannesburg and Abidjan. This strategy will assist us in avoiding selection bias that could skew our findings</w:t>
      </w:r>
      <w:r w:rsidR="00AC6FDF">
        <w:fldChar w:fldCharType="begin"/>
      </w:r>
      <w:r w:rsidR="002D0733">
        <w:instrText xml:space="preserve"> ADDIN EN.CITE &lt;EndNote&gt;&lt;Cite&gt;&lt;Author&gt;Narod&lt;/Author&gt;&lt;Year&gt;2019&lt;/Year&gt;&lt;RecNum&gt;566&lt;/RecNum&gt;&lt;DisplayText&gt;[58]&lt;/DisplayText&gt;&lt;record&gt;&lt;rec-number&gt;566&lt;/rec-number&gt;&lt;foreign-keys&gt;&lt;key app="EN" db-id="5szwxp0er2sa0tevxamvt5a9wdes925002ws" timestamp="1684754885"&gt;566&lt;/key&gt;&lt;/foreign-keys&gt;&lt;ref-type name="Journal Article"&gt;17&lt;/ref-type&gt;&lt;contributors&gt;&lt;authors&gt;&lt;author&gt;Narod, Steven A.&lt;/author&gt;&lt;/authors&gt;&lt;/contributors&gt;&lt;titles&gt;&lt;title&gt;Countercurrents: The Bias of Choice&lt;/title&gt;&lt;secondary-title&gt;Current Oncology&lt;/secondary-title&gt;&lt;/titles&gt;&lt;periodical&gt;&lt;full-title&gt;Current Oncology&lt;/full-title&gt;&lt;/periodical&gt;&lt;pages&gt;712-713&lt;/pages&gt;&lt;volume&gt;26&lt;/volume&gt;&lt;number&gt;6&lt;/number&gt;&lt;dates&gt;&lt;year&gt;2019&lt;/year&gt;&lt;/dates&gt;&lt;isbn&gt;1718-7729&lt;/isbn&gt;&lt;accession-num&gt;doi:10.3747/co.26.5165&lt;/accession-num&gt;&lt;urls&gt;&lt;related-urls&gt;&lt;url&gt;https://www.mdpi.com/1718-7729/26/6/5165&lt;/url&gt;&lt;/related-urls&gt;&lt;/urls&gt;&lt;/record&gt;&lt;/Cite&gt;&lt;/EndNote&gt;</w:instrText>
      </w:r>
      <w:r w:rsidR="00AC6FDF">
        <w:fldChar w:fldCharType="separate"/>
      </w:r>
      <w:r w:rsidR="002D0733">
        <w:rPr>
          <w:noProof/>
        </w:rPr>
        <w:t>[58]</w:t>
      </w:r>
      <w:r w:rsidR="00AC6FDF">
        <w:fldChar w:fldCharType="end"/>
      </w:r>
      <w:r>
        <w:t xml:space="preserve">. </w:t>
      </w:r>
    </w:p>
    <w:p w14:paraId="46CC7533" w14:textId="63D60F4B" w:rsidR="00682298" w:rsidRDefault="00E5453C" w:rsidP="00F17BF7">
      <w:r>
        <w:t>We will adjust the analysis phase when potential biases are identified</w:t>
      </w:r>
      <w:r w:rsidR="00682298">
        <w:t>. Specific statistical methods like propensity score matching, inverse probability weighting, and stratification will be applied. These methods help to control for confounding variables and reduce bias in observational studies, increasing the validity of our outcomes</w:t>
      </w:r>
      <w:r w:rsidR="00FB571F">
        <w:fldChar w:fldCharType="begin"/>
      </w:r>
      <w:r w:rsidR="002D0733">
        <w:instrText xml:space="preserve"> ADDIN EN.CITE &lt;EndNote&gt;&lt;Cite&gt;&lt;Author&gt;Schwartz&lt;/Author&gt;&lt;Year&gt;2022&lt;/Year&gt;&lt;RecNum&gt;378&lt;/RecNum&gt;&lt;DisplayText&gt;[59]&lt;/DisplayText&gt;&lt;record&gt;&lt;rec-number&gt;378&lt;/rec-number&gt;&lt;foreign-keys&gt;&lt;key app="EN" db-id="5szwxp0er2sa0tevxamvt5a9wdes925002ws" timestamp="1673957802"&gt;378&lt;/key&gt;&lt;/foreign-keys&gt;&lt;ref-type name="Journal Article"&gt;17&lt;/ref-type&gt;&lt;contributors&gt;&lt;authors&gt;&lt;author&gt;Schwartz, Reva&lt;/author&gt;&lt;author&gt;Vassilev, Apostol&lt;/author&gt;&lt;author&gt;Greene, Kristen&lt;/author&gt;&lt;author&gt;Perine, Lori&lt;/author&gt;&lt;author&gt;Burt, Andrew&lt;/author&gt;&lt;author&gt;Hall, Patrick&lt;/author&gt;&lt;/authors&gt;&lt;/contributors&gt;&lt;titles&gt;&lt;title&gt;Towards a Standard for Identifying and Managing Bias in Artificial Intelligence&lt;/title&gt;&lt;/titles&gt;&lt;dates&gt;&lt;year&gt;2022&lt;/year&gt;&lt;/dates&gt;&lt;urls&gt;&lt;/urls&gt;&lt;/record&gt;&lt;/Cite&gt;&lt;/EndNote&gt;</w:instrText>
      </w:r>
      <w:r w:rsidR="00FB571F">
        <w:fldChar w:fldCharType="separate"/>
      </w:r>
      <w:r w:rsidR="002D0733">
        <w:rPr>
          <w:noProof/>
        </w:rPr>
        <w:t>[59]</w:t>
      </w:r>
      <w:r w:rsidR="00FB571F">
        <w:fldChar w:fldCharType="end"/>
      </w:r>
      <w:r w:rsidR="00682298">
        <w:t>.</w:t>
      </w:r>
    </w:p>
    <w:p w14:paraId="0F62081D" w14:textId="3A87CD96" w:rsidR="00E72CB5" w:rsidRPr="00E72CB5" w:rsidRDefault="00E72CB5" w:rsidP="00F17BF7"/>
    <w:p w14:paraId="2F53EBE8" w14:textId="68CF684F" w:rsidR="0039114E" w:rsidRDefault="40B171D2">
      <w:pPr>
        <w:pStyle w:val="Style1"/>
        <w:pPrChange w:id="480" w:author="Craig Parker" w:date="2024-03-11T12:34:00Z">
          <w:pPr>
            <w:pStyle w:val="Heading3"/>
          </w:pPr>
        </w:pPrChange>
      </w:pPr>
      <w:r>
        <w:lastRenderedPageBreak/>
        <w:t xml:space="preserve">Assessing the degree of increased risk within </w:t>
      </w:r>
      <w:proofErr w:type="gramStart"/>
      <w:r>
        <w:t>cities</w:t>
      </w:r>
      <w:ins w:id="481" w:author="Craig Parker" w:date="2024-02-28T13:53:00Z">
        <w:r>
          <w:t>(</w:t>
        </w:r>
      </w:ins>
      <w:proofErr w:type="gramEnd"/>
      <w:ins w:id="482" w:author="Craig Parker" w:date="2024-03-09T14:30:00Z">
        <w:r w:rsidR="003D3838">
          <w:t>First objective</w:t>
        </w:r>
      </w:ins>
      <w:ins w:id="483" w:author="Craig Parker" w:date="2024-02-28T13:53:00Z">
        <w:r>
          <w:t>)</w:t>
        </w:r>
      </w:ins>
    </w:p>
    <w:p w14:paraId="7C6B8001" w14:textId="448ADF76" w:rsidR="0039114E" w:rsidRDefault="00AE33D8" w:rsidP="00F17BF7">
      <w:pPr>
        <w:spacing w:before="280" w:after="280" w:line="240" w:lineRule="auto"/>
      </w:pPr>
      <w:r w:rsidRPr="00A05FB2">
        <w:t>The primary goal of our research is to assess and illustrate the socio</w:t>
      </w:r>
      <w:r w:rsidR="00A42806">
        <w:t>-</w:t>
      </w:r>
      <w:r w:rsidRPr="00A05FB2">
        <w:t>economic and environmental factors that increase risk, in conjunction with exposure to heat hazards, in two African cities</w:t>
      </w:r>
      <w:r w:rsidR="0039114E">
        <w:t>.</w:t>
      </w:r>
      <w:r w:rsidR="00204499" w:rsidRPr="00204499">
        <w:rPr>
          <w:rFonts w:ascii="Segoe UI" w:hAnsi="Segoe UI" w:cs="Segoe UI"/>
          <w:color w:val="374151"/>
          <w:shd w:val="clear" w:color="auto" w:fill="F7F7F8"/>
        </w:rPr>
        <w:t xml:space="preserve"> </w:t>
      </w:r>
      <w:r w:rsidR="00204499" w:rsidRPr="00204499">
        <w:t xml:space="preserve">Here, </w:t>
      </w:r>
      <w:r w:rsidR="00E178EB">
        <w:t>'</w:t>
      </w:r>
      <w:r w:rsidR="00905781" w:rsidRPr="00204499">
        <w:t xml:space="preserve">risk' </w:t>
      </w:r>
      <w:r w:rsidR="00204499" w:rsidRPr="00204499">
        <w:t xml:space="preserve">is defined as the probability of adverse health outcomes arising from the interplay of these </w:t>
      </w:r>
      <w:r w:rsidR="00647B86">
        <w:t>SDOH</w:t>
      </w:r>
      <w:r w:rsidR="00204499" w:rsidRPr="00204499">
        <w:t xml:space="preserve"> and environmental determinants and exposure to elevated </w:t>
      </w:r>
      <w:r w:rsidR="40B171D2">
        <w:t>heat stress</w:t>
      </w:r>
      <w:r w:rsidR="00C826D0">
        <w:fldChar w:fldCharType="begin"/>
      </w:r>
      <w:r w:rsidR="002D0733">
        <w:instrText xml:space="preserve"> ADDIN EN.CITE &lt;EndNote&gt;&lt;Cite&gt;&lt;Author&gt;Ebi&lt;/Author&gt;&lt;Year&gt;2020&lt;/Year&gt;&lt;RecNum&gt;587&lt;/RecNum&gt;&lt;DisplayText&gt;[61]&lt;/DisplayText&gt;&lt;record&gt;&lt;rec-number&gt;587&lt;/rec-number&gt;&lt;foreign-keys&gt;&lt;key app="EN" db-id="5szwxp0er2sa0tevxamvt5a9wdes925002ws" timestamp="1688453390"&gt;587&lt;/key&gt;&lt;/foreign-keys&gt;&lt;ref-type name="Journal Article"&gt;17&lt;/ref-type&gt;&lt;contributors&gt;&lt;authors&gt;&lt;author&gt;Ebi, Kristie L&lt;/author&gt;&lt;author&gt;Hess, Jeremy J&lt;/author&gt;&lt;/authors&gt;&lt;/contributors&gt;&lt;titles&gt;&lt;title&gt;Health Risks Due To Climate Change: Inequity In Causes And Consequences: Study examines health risks due to climate change&lt;/title&gt;&lt;secondary-title&gt;Health Affairs&lt;/secondary-title&gt;&lt;/titles&gt;&lt;periodical&gt;&lt;full-title&gt;Health Affairs&lt;/full-title&gt;&lt;/periodical&gt;&lt;pages&gt;2056-2062&lt;/pages&gt;&lt;volume&gt;39&lt;/volume&gt;&lt;number&gt;12&lt;/number&gt;&lt;dates&gt;&lt;year&gt;2020&lt;/year&gt;&lt;/dates&gt;&lt;isbn&gt;0278-2715&lt;/isbn&gt;&lt;urls&gt;&lt;/urls&gt;&lt;/record&gt;&lt;/Cite&gt;&lt;/EndNote&gt;</w:instrText>
      </w:r>
      <w:r w:rsidR="00C826D0">
        <w:fldChar w:fldCharType="separate"/>
      </w:r>
      <w:r w:rsidR="002D0733">
        <w:rPr>
          <w:noProof/>
        </w:rPr>
        <w:t>[61]</w:t>
      </w:r>
      <w:r w:rsidR="00C826D0">
        <w:fldChar w:fldCharType="end"/>
      </w:r>
      <w:r w:rsidR="00993B19">
        <w:t>.</w:t>
      </w:r>
      <w:r w:rsidR="0039114E">
        <w:t xml:space="preserve"> We will </w:t>
      </w:r>
      <w:r w:rsidR="00905781">
        <w:t xml:space="preserve">utilise </w:t>
      </w:r>
      <w:r w:rsidR="0039114E">
        <w:t xml:space="preserve">the comprehensive datasets described </w:t>
      </w:r>
      <w:r w:rsidR="004E0361">
        <w:t>earlier to</w:t>
      </w:r>
      <w:r w:rsidR="0039114E">
        <w:t xml:space="preserve"> accomplish this.</w:t>
      </w:r>
      <w:r w:rsidR="00CF3ADE">
        <w:fldChar w:fldCharType="begin"/>
      </w:r>
      <w:r w:rsidR="002D0733">
        <w:instrText xml:space="preserve"> ADDIN EN.CITE &lt;EndNote&gt;&lt;Cite&gt;&lt;Author&gt;Zhou&lt;/Author&gt;&lt;Year&gt;2021&lt;/Year&gt;&lt;RecNum&gt;533&lt;/RecNum&gt;&lt;DisplayText&gt;[62]&lt;/DisplayText&gt;&lt;record&gt;&lt;rec-number&gt;533&lt;/rec-number&gt;&lt;foreign-keys&gt;&lt;key app="EN" db-id="5szwxp0er2sa0tevxamvt5a9wdes925002ws" timestamp="1682345574"&gt;533&lt;/key&gt;&lt;/foreign-keys&gt;&lt;ref-type name="Journal Article"&gt;17&lt;/ref-type&gt;&lt;contributors&gt;&lt;authors&gt;&lt;author&gt;Zhou, Mengjie&lt;/author&gt;&lt;author&gt;Chen, Xieyuanli&lt;/author&gt;&lt;author&gt;Sámano, no Virgilio López&lt;/author&gt;&lt;author&gt;Stachniss, C.&lt;/author&gt;&lt;author&gt;Calway, Andrew&lt;/author&gt;&lt;/authors&gt;&lt;/contributors&gt;&lt;titles&gt;&lt;title&gt;Efficient Localisation Using Images and OpenStreetMaps&lt;/title&gt;&lt;secondary-title&gt;2021 IEEE/RSJ International Conference on Intelligent Robots and Systems (IROS)&lt;/secondary-title&gt;&lt;/titles&gt;&lt;periodical&gt;&lt;full-title&gt;2021 IEEE/RSJ International Conference on Intelligent Robots and Systems (IROS)&lt;/full-title&gt;&lt;/periodical&gt;&lt;pages&gt;5507-5513&lt;/pages&gt;&lt;dates&gt;&lt;year&gt;2021&lt;/year&gt;&lt;/dates&gt;&lt;urls&gt;&lt;/urls&gt;&lt;/record&gt;&lt;/Cite&gt;&lt;/EndNote&gt;</w:instrText>
      </w:r>
      <w:r w:rsidR="00CF3ADE">
        <w:fldChar w:fldCharType="separate"/>
      </w:r>
      <w:r w:rsidR="002D0733">
        <w:rPr>
          <w:noProof/>
        </w:rPr>
        <w:t>[62]</w:t>
      </w:r>
      <w:r w:rsidR="00CF3ADE">
        <w:fldChar w:fldCharType="end"/>
      </w:r>
      <w:r w:rsidR="00344D28">
        <w:fldChar w:fldCharType="begin"/>
      </w:r>
      <w:r w:rsidR="002D0733">
        <w:instrText xml:space="preserve"> ADDIN EN.CITE &lt;EndNote&gt;&lt;Cite ExcludeAuth="1" ExcludeYear="1"&gt;&lt;RecNum&gt;514&lt;/RecNum&gt;&lt;DisplayText&gt;[63]&lt;/DisplayText&gt;&lt;record&gt;&lt;rec-number&gt;514&lt;/rec-number&gt;&lt;foreign-keys&gt;&lt;key app="EN" db-id="5szwxp0er2sa0tevxamvt5a9wdes925002ws" timestamp="1682070944"&gt;514&lt;/key&gt;&lt;/foreign-keys&gt;&lt;ref-type name="Journal Article"&gt;17&lt;/ref-type&gt;&lt;contributors&gt;&lt;/contributors&gt;&lt;titles&gt;&lt;title&gt;European Space Agency. (n.d.). Sentinel Online: Sentinel Data Access. Retrieved from https://sentinel.esa.int/web/sentinel/sentinel-data-access&lt;/title&gt;&lt;/titles&gt;&lt;dates&gt;&lt;/dates&gt;&lt;urls&gt;&lt;/urls&gt;&lt;/record&gt;&lt;/Cite&gt;&lt;/EndNote&gt;</w:instrText>
      </w:r>
      <w:r w:rsidR="00344D28">
        <w:fldChar w:fldCharType="separate"/>
      </w:r>
      <w:r w:rsidR="002D0733">
        <w:rPr>
          <w:noProof/>
        </w:rPr>
        <w:t>[63]</w:t>
      </w:r>
      <w:r w:rsidR="00344D28">
        <w:fldChar w:fldCharType="end"/>
      </w:r>
      <w:r w:rsidR="00523C7B">
        <w:fldChar w:fldCharType="begin"/>
      </w:r>
      <w:r w:rsidR="002D0733">
        <w:instrText xml:space="preserve"> ADDIN EN.CITE &lt;EndNote&gt;&lt;Cite&gt;&lt;Author&gt;Ludwig&lt;/Author&gt;&lt;Year&gt;2021&lt;/Year&gt;&lt;RecNum&gt;534&lt;/RecNum&gt;&lt;DisplayText&gt;[64]&lt;/DisplayText&gt;&lt;record&gt;&lt;rec-number&gt;534&lt;/rec-number&gt;&lt;foreign-keys&gt;&lt;key app="EN" db-id="5szwxp0er2sa0tevxamvt5a9wdes925002ws" timestamp="1682345683"&gt;534&lt;/key&gt;&lt;/foreign-keys&gt;&lt;ref-type name="Journal Article"&gt;17&lt;/ref-type&gt;&lt;contributors&gt;&lt;authors&gt;&lt;author&gt;Ludwig, Christina&lt;/author&gt;&lt;author&gt;Hecht, Robert&lt;/author&gt;&lt;author&gt;Lautenbach, Sven&lt;/author&gt;&lt;author&gt;Schorcht, Martin&lt;/author&gt;&lt;author&gt;Zipf, Alexander&lt;/author&gt;&lt;/authors&gt;&lt;/contributors&gt;&lt;titles&gt;&lt;title&gt;Mapping Public Urban Green Spaces Based on OpenStreetMap and Sentinel-2 Imagery Using Belief Functions&lt;/title&gt;&lt;secondary-title&gt;ISPRS Int. J. Geo Inf.&lt;/secondary-title&gt;&lt;/titles&gt;&lt;periodical&gt;&lt;full-title&gt;ISPRS Int. J. Geo Inf.&lt;/full-title&gt;&lt;/periodical&gt;&lt;pages&gt;251&lt;/pages&gt;&lt;volume&gt;10&lt;/volume&gt;&lt;dates&gt;&lt;year&gt;2021&lt;/year&gt;&lt;/dates&gt;&lt;urls&gt;&lt;/urls&gt;&lt;/record&gt;&lt;/Cite&gt;&lt;/EndNote&gt;</w:instrText>
      </w:r>
      <w:r w:rsidR="00523C7B">
        <w:fldChar w:fldCharType="separate"/>
      </w:r>
      <w:r w:rsidR="002D0733">
        <w:rPr>
          <w:noProof/>
        </w:rPr>
        <w:t>[64]</w:t>
      </w:r>
      <w:r w:rsidR="00523C7B">
        <w:fldChar w:fldCharType="end"/>
      </w:r>
    </w:p>
    <w:p w14:paraId="316C88B2" w14:textId="7EDB8A2D" w:rsidR="00200B35" w:rsidDel="00775219" w:rsidRDefault="00F149AC" w:rsidP="00E91184">
      <w:pPr>
        <w:rPr>
          <w:del w:id="484" w:author="Craig Parker" w:date="2024-02-29T15:13:00Z"/>
        </w:rPr>
      </w:pPr>
      <w:ins w:id="485" w:author="Craig Parker" w:date="2024-03-10T21:44:00Z">
        <w:r w:rsidRPr="00F149AC">
          <w:t xml:space="preserve">In our study, we have opted for Principal Component Analysis (PCA) for dimensionality reduction due to its interpretability and computational efficiency, essential for our large datasets. PCA ranks new uncorrelated components by </w:t>
        </w:r>
      </w:ins>
      <w:ins w:id="486" w:author="Craig Parker" w:date="2024-03-11T12:10:00Z">
        <w:r w:rsidR="007372E6">
          <w:t>explaining variance</w:t>
        </w:r>
      </w:ins>
      <w:ins w:id="487" w:author="Craig Parker" w:date="2024-03-10T21:44:00Z">
        <w:r w:rsidRPr="00F149AC">
          <w:t>, aiding in identifying key factors. However, PCA's linearity may miss nonlinear patterns, and its variance-based importance assumption may not align with the context of heat-related health risks. Despite these potential shortcomings, PCA's robustness makes it suitable for initial high-dimensional data exploration.</w:t>
        </w:r>
      </w:ins>
      <w:del w:id="488" w:author="Craig Parker" w:date="2024-03-09T14:38:00Z">
        <w:r w:rsidR="003D3838" w:rsidDel="003D3838">
          <w:fldChar w:fldCharType="begin"/>
        </w:r>
        <w:r w:rsidR="003D3838" w:rsidDel="003D3838">
          <w:delInstrText xml:space="preserve"> ADDIN EN.CITE &lt;EndNote&gt;&lt;Cite&gt;&lt;Author&gt;Huang&lt;/Author&gt;&lt;Year&gt;2022&lt;/Year&gt;&lt;RecNum&gt;815&lt;/RecNum&gt;&lt;DisplayText&gt;[67]&lt;/DisplayText&gt;&lt;record&gt;&lt;rec-number&gt;815&lt;/rec-number&gt;&lt;foreign-keys&gt;&lt;key app="EN" db-id="5szwxp0er2sa0tevxamvt5a9wdes925002ws" timestamp="1709987690"&gt;815&lt;/key&gt;&lt;/foreign-keys&gt;&lt;ref-type name="Journal Article"&gt;17&lt;/ref-type&gt;&lt;contributors&gt;&lt;authors&gt;&lt;author&gt;Huang, Haiyang&lt;/author&gt;&lt;author&gt;Wang, Yingfan&lt;/author&gt;&lt;author&gt;Rudin, Cynthia&lt;/author&gt;&lt;author&gt;Browne, Edward P.&lt;/author&gt;&lt;/authors&gt;&lt;/contributors&gt;&lt;titles&gt;&lt;title&gt;Towards a comprehensive evaluation of dimension reduction methods for transcriptomic data visualization&lt;/title&gt;&lt;secondary-title&gt;Communications Biology&lt;/secondary-title&gt;&lt;/titles&gt;&lt;periodical&gt;&lt;full-title&gt;Communications Biology&lt;/full-title&gt;&lt;/periodical&gt;&lt;pages&gt;719&lt;/pages&gt;&lt;volume&gt;5&lt;/volume&gt;&lt;number&gt;1&lt;/number&gt;&lt;dates&gt;&lt;year&gt;2022&lt;/year&gt;&lt;pub-dates&gt;&lt;date&gt;2022/07/19&lt;/date&gt;&lt;/pub-dates&gt;&lt;/dates&gt;&lt;isbn&gt;2399-3642&lt;/isbn&gt;&lt;urls&gt;&lt;related-urls&gt;&lt;url&gt;https://doi.org/10.1038/s42003-022-03628-x&lt;/url&gt;&lt;/related-urls&gt;&lt;/urls&gt;&lt;electronic-resource-num&gt;10.1038/s42003-022-03628-x&lt;/electronic-resource-num&gt;&lt;/record&gt;&lt;/Cite&gt;&lt;/EndNote&gt;</w:delInstrText>
        </w:r>
        <w:r w:rsidR="003D3838" w:rsidDel="003D3838">
          <w:fldChar w:fldCharType="separate"/>
        </w:r>
        <w:r w:rsidR="003D3838" w:rsidDel="003D3838">
          <w:rPr>
            <w:noProof/>
          </w:rPr>
          <w:delText>[67]</w:delText>
        </w:r>
        <w:r w:rsidR="003D3838" w:rsidDel="003D3838">
          <w:fldChar w:fldCharType="end"/>
        </w:r>
      </w:del>
      <w:r w:rsidR="003D3838">
        <w:fldChar w:fldCharType="begin"/>
      </w:r>
      <w:r w:rsidR="002D0733">
        <w:instrText xml:space="preserve"> ADDIN EN.CITE &lt;EndNote&gt;&lt;Cite&gt;&lt;Author&gt;Huang&lt;/Author&gt;&lt;Year&gt;2022&lt;/Year&gt;&lt;RecNum&gt;815&lt;/RecNum&gt;&lt;DisplayText&gt;[67]&lt;/DisplayText&gt;&lt;record&gt;&lt;rec-number&gt;815&lt;/rec-number&gt;&lt;foreign-keys&gt;&lt;key app="EN" db-id="5szwxp0er2sa0tevxamvt5a9wdes925002ws" timestamp="1709987690"&gt;815&lt;/key&gt;&lt;/foreign-keys&gt;&lt;ref-type name="Journal Article"&gt;17&lt;/ref-type&gt;&lt;contributors&gt;&lt;authors&gt;&lt;author&gt;Huang, Haiyang&lt;/author&gt;&lt;author&gt;Wang, Yingfan&lt;/author&gt;&lt;author&gt;Rudin, Cynthia&lt;/author&gt;&lt;author&gt;Browne, Edward P.&lt;/author&gt;&lt;/authors&gt;&lt;/contributors&gt;&lt;titles&gt;&lt;title&gt;Towards a comprehensive evaluation of dimension reduction methods for transcriptomic data visualization&lt;/title&gt;&lt;secondary-title&gt;Communications Biology&lt;/secondary-title&gt;&lt;/titles&gt;&lt;periodical&gt;&lt;full-title&gt;Communications Biology&lt;/full-title&gt;&lt;/periodical&gt;&lt;pages&gt;719&lt;/pages&gt;&lt;volume&gt;5&lt;/volume&gt;&lt;number&gt;1&lt;/number&gt;&lt;dates&gt;&lt;year&gt;2022&lt;/year&gt;&lt;pub-dates&gt;&lt;date&gt;2022/07/19&lt;/date&gt;&lt;/pub-dates&gt;&lt;/dates&gt;&lt;isbn&gt;2399-3642&lt;/isbn&gt;&lt;urls&gt;&lt;related-urls&gt;&lt;url&gt;https://doi.org/10.1038/s42003-022-03628-x&lt;/url&gt;&lt;/related-urls&gt;&lt;/urls&gt;&lt;electronic-resource-num&gt;10.1038/s42003-022-03628-x&lt;/electronic-resource-num&gt;&lt;/record&gt;&lt;/Cite&gt;&lt;/EndNote&gt;</w:instrText>
      </w:r>
      <w:r w:rsidR="003D3838">
        <w:fldChar w:fldCharType="separate"/>
      </w:r>
      <w:r w:rsidR="002D0733">
        <w:rPr>
          <w:noProof/>
        </w:rPr>
        <w:t>[67]</w:t>
      </w:r>
      <w:r w:rsidR="003D3838">
        <w:fldChar w:fldCharType="end"/>
      </w:r>
      <w:ins w:id="489" w:author="Craig Parker" w:date="2024-02-28T13:57:00Z">
        <w:r w:rsidR="40B171D2">
          <w:t>.</w:t>
        </w:r>
      </w:ins>
    </w:p>
    <w:p w14:paraId="785E9756" w14:textId="77777777" w:rsidR="00775219" w:rsidRDefault="00775219">
      <w:pPr>
        <w:rPr>
          <w:ins w:id="490" w:author="Craig Parker" w:date="2024-03-04T17:25:00Z"/>
        </w:rPr>
        <w:pPrChange w:id="491" w:author="Craig Parker" w:date="2024-03-04T17:25:00Z">
          <w:pPr>
            <w:spacing w:before="280" w:after="280" w:line="240" w:lineRule="auto"/>
          </w:pPr>
        </w:pPrChange>
      </w:pPr>
    </w:p>
    <w:p w14:paraId="22A14005" w14:textId="693DD55E" w:rsidR="00DB562A" w:rsidRDefault="40B171D2">
      <w:pPr>
        <w:pStyle w:val="Style1"/>
        <w:pPrChange w:id="492" w:author="Craig Parker" w:date="2024-03-11T12:34:00Z">
          <w:pPr>
            <w:pStyle w:val="Heading3"/>
          </w:pPr>
        </w:pPrChange>
      </w:pPr>
      <w:r>
        <w:t xml:space="preserve">Creating a geographically and demographically stratified heat-health outcome forecast model </w:t>
      </w:r>
      <w:ins w:id="493" w:author="Craig Parker" w:date="2024-02-28T13:58:00Z">
        <w:r>
          <w:t>(Sec</w:t>
        </w:r>
      </w:ins>
      <w:ins w:id="494" w:author="Craig Parker" w:date="2024-02-28T13:59:00Z">
        <w:r>
          <w:t>ond Objective)</w:t>
        </w:r>
      </w:ins>
    </w:p>
    <w:p w14:paraId="1F21C654" w14:textId="20B0EA97" w:rsidR="00DB562A" w:rsidRDefault="00DB562A" w:rsidP="00F17BF7">
      <w:r>
        <w:t>The second objective of this study is to construct a geographically and demographically stratified heat-health outcome forecast model. This model will be designed to predict adverse health outcomes at varying temperature thresholds for different populations and neighbo</w:t>
      </w:r>
      <w:ins w:id="495" w:author="Craig Parker" w:date="2024-03-11T12:10:00Z">
        <w:r w:rsidR="007372E6">
          <w:t>u</w:t>
        </w:r>
      </w:ins>
      <w:r>
        <w:t>rhoods.</w:t>
      </w:r>
    </w:p>
    <w:p w14:paraId="5D2C4253" w14:textId="2C5E898D" w:rsidR="0052316D" w:rsidRDefault="007372E6" w:rsidP="00F17BF7">
      <w:r>
        <w:t xml:space="preserve">This </w:t>
      </w:r>
      <w:r w:rsidR="0340B303">
        <w:t xml:space="preserve">involves the creation of high-resolution urban temperature hazard </w:t>
      </w:r>
      <w:proofErr w:type="gramStart"/>
      <w:r w:rsidR="0340B303">
        <w:t>maps .</w:t>
      </w:r>
      <w:proofErr w:type="gramEnd"/>
      <w:r>
        <w:t xml:space="preserve"> </w:t>
      </w:r>
      <w:r w:rsidR="0340B303">
        <w:t xml:space="preserve">We will </w:t>
      </w:r>
      <w:r w:rsidR="00905781">
        <w:t xml:space="preserve">utilise </w:t>
      </w:r>
      <w:r w:rsidR="0340B303">
        <w:t>remote sensing, statistical downscaling, and combined mode</w:t>
      </w:r>
      <w:r>
        <w:t>l</w:t>
      </w:r>
      <w:r w:rsidR="0340B303">
        <w:t>ling to derive near-surface air temperatures from Landsat and MODIS data</w:t>
      </w:r>
      <w:r w:rsidR="00DB562A">
        <w:fldChar w:fldCharType="begin"/>
      </w:r>
      <w:r w:rsidR="002D0733">
        <w:instrText xml:space="preserve"> ADDIN EN.CITE &lt;EndNote&gt;&lt;Cite&gt;&lt;Author&gt;Janatian&lt;/Author&gt;&lt;Year&gt;2017&lt;/Year&gt;&lt;RecNum&gt;508&lt;/RecNum&gt;&lt;DisplayText&gt;[68]&lt;/DisplayText&gt;&lt;record&gt;&lt;rec-number&gt;508&lt;/rec-number&gt;&lt;foreign-keys&gt;&lt;key app="EN" db-id="5szwxp0er2sa0tevxamvt5a9wdes925002ws" timestamp="1682020611"&gt;508&lt;/key&gt;&lt;/foreign-keys&gt;&lt;ref-type name="Journal Article"&gt;17&lt;/ref-type&gt;&lt;contributors&gt;&lt;authors&gt;&lt;author&gt;Janatian, Nasime&lt;/author&gt;&lt;author&gt;Sadeghi, Morteza&lt;/author&gt;&lt;author&gt;Sanaeinejad, Seyed Hossein&lt;/author&gt;&lt;author&gt;Bakhshian, Elham&lt;/author&gt;&lt;author&gt;Farid, Ali&lt;/author&gt;&lt;author&gt;Hasheminia, Seyed Majid&lt;/author&gt;&lt;author&gt;Ghazanfari, Sadegh&lt;/author&gt;&lt;/authors&gt;&lt;/contributors&gt;&lt;titles&gt;&lt;title&gt;A statistical framework for estimating air temperature using MODIS land surface temperature data&lt;/title&gt;&lt;secondary-title&gt;International Journal of Climatology&lt;/secondary-title&gt;&lt;/titles&gt;&lt;periodical&gt;&lt;full-title&gt;International Journal of Climatology&lt;/full-title&gt;&lt;/periodical&gt;&lt;pages&gt;1181-1194&lt;/pages&gt;&lt;volume&gt;37&lt;/volume&gt;&lt;number&gt;3&lt;/number&gt;&lt;dates&gt;&lt;year&gt;2017&lt;/year&gt;&lt;/dates&gt;&lt;isbn&gt;0899-8418&lt;/isbn&gt;&lt;urls&gt;&lt;/urls&gt;&lt;/record&gt;&lt;/Cite&gt;&lt;/EndNote&gt;</w:instrText>
      </w:r>
      <w:r w:rsidR="00DB562A">
        <w:fldChar w:fldCharType="separate"/>
      </w:r>
      <w:r w:rsidR="002D0733">
        <w:rPr>
          <w:noProof/>
        </w:rPr>
        <w:t>[68]</w:t>
      </w:r>
      <w:r w:rsidR="00DB562A">
        <w:fldChar w:fldCharType="end"/>
      </w:r>
      <w:r w:rsidR="0340B303">
        <w:t xml:space="preserve">. </w:t>
      </w:r>
      <w:commentRangeStart w:id="496"/>
      <w:ins w:id="497" w:author="Craig Parker" w:date="2024-02-28T10:53:00Z">
        <w:r w:rsidR="0340B303">
          <w:t xml:space="preserve">For instance, Gudmundsson and Seneviratne (2021) demonstrated </w:t>
        </w:r>
      </w:ins>
      <w:ins w:id="498" w:author="Craig Parker" w:date="2024-03-11T12:11:00Z">
        <w:r>
          <w:t>using</w:t>
        </w:r>
      </w:ins>
      <w:ins w:id="499" w:author="Craig Parker" w:date="2024-02-28T10:53:00Z">
        <w:r w:rsidR="0340B303">
          <w:t xml:space="preserve"> such models to predict air temperature from LST data. Therefore, while Landsat and MODIS data are not direct measures of air temperature, they can be indirectly used for air temperature retrieval </w:t>
        </w:r>
      </w:ins>
      <w:ins w:id="500" w:author="Craig Parker" w:date="2024-03-11T12:11:00Z">
        <w:r>
          <w:t>by applying</w:t>
        </w:r>
      </w:ins>
      <w:ins w:id="501" w:author="Craig Parker" w:date="2024-02-28T10:53:00Z">
        <w:r w:rsidR="0340B303">
          <w:t xml:space="preserve"> </w:t>
        </w:r>
      </w:ins>
      <w:ins w:id="502" w:author="Craig Parker" w:date="2024-03-11T12:11:00Z">
        <w:r>
          <w:t xml:space="preserve">an </w:t>
        </w:r>
      </w:ins>
      <w:ins w:id="503" w:author="Craig Parker" w:date="2024-02-28T10:53:00Z">
        <w:r w:rsidR="0340B303">
          <w:t>appropriate statistical model</w:t>
        </w:r>
      </w:ins>
      <w:r w:rsidR="002C6F42">
        <w:fldChar w:fldCharType="begin"/>
      </w:r>
      <w:r w:rsidR="002D0733">
        <w:instrText xml:space="preserve"> ADDIN EN.CITE &lt;EndNote&gt;&lt;Cite&gt;&lt;Author&gt;Hooker&lt;/Author&gt;&lt;Year&gt;2018&lt;/Year&gt;&lt;RecNum&gt;793&lt;/RecNum&gt;&lt;DisplayText&gt;[48]&lt;/DisplayText&gt;&lt;record&gt;&lt;rec-number&gt;793&lt;/rec-number&gt;&lt;foreign-keys&gt;&lt;key app="EN" db-id="5szwxp0er2sa0tevxamvt5a9wdes925002ws" timestamp="1709625361"&gt;793&lt;/key&gt;&lt;/foreign-keys&gt;&lt;ref-type name="Journal Article"&gt;17&lt;/ref-type&gt;&lt;contributors&gt;&lt;authors&gt;&lt;author&gt;Hooker, Josh&lt;/author&gt;&lt;author&gt;Duveiller, Gregory&lt;/author&gt;&lt;author&gt;Cescatti, Alessandro&lt;/author&gt;&lt;/authors&gt;&lt;/contributors&gt;&lt;titles&gt;&lt;title&gt;A global dataset of air temperature derived from satellite remote sensing and weather stations&lt;/title&gt;&lt;secondary-title&gt;Scientific Data&lt;/secondary-title&gt;&lt;/titles&gt;&lt;periodical&gt;&lt;full-title&gt;Scientific Data&lt;/full-title&gt;&lt;/periodical&gt;&lt;pages&gt;180246&lt;/pages&gt;&lt;volume&gt;5&lt;/volume&gt;&lt;number&gt;1&lt;/number&gt;&lt;dates&gt;&lt;year&gt;2018&lt;/year&gt;&lt;pub-dates&gt;&lt;date&gt;2018/11/06&lt;/date&gt;&lt;/pub-dates&gt;&lt;/dates&gt;&lt;isbn&gt;2052-4463&lt;/isbn&gt;&lt;urls&gt;&lt;related-urls&gt;&lt;url&gt;https://doi.org/10.1038/sdata.2018.246&lt;/url&gt;&lt;/related-urls&gt;&lt;/urls&gt;&lt;electronic-resource-num&gt;10.1038/sdata.2018.246&lt;/electronic-resource-num&gt;&lt;/record&gt;&lt;/Cite&gt;&lt;Cite&gt;&lt;Author&gt;Hooker&lt;/Author&gt;&lt;Year&gt;2018&lt;/Year&gt;&lt;RecNum&gt;793&lt;/RecNum&gt;&lt;record&gt;&lt;rec-number&gt;793&lt;/rec-number&gt;&lt;foreign-keys&gt;&lt;key app="EN" db-id="5szwxp0er2sa0tevxamvt5a9wdes925002ws" timestamp="1709625361"&gt;793&lt;/key&gt;&lt;/foreign-keys&gt;&lt;ref-type name="Journal Article"&gt;17&lt;/ref-type&gt;&lt;contributors&gt;&lt;authors&gt;&lt;author&gt;Hooker, Josh&lt;/author&gt;&lt;author&gt;Duveiller, Gregory&lt;/author&gt;&lt;author&gt;Cescatti, Alessandro&lt;/author&gt;&lt;/authors&gt;&lt;/contributors&gt;&lt;titles&gt;&lt;title&gt;A global dataset of air temperature derived from satellite remote sensing and weather stations&lt;/title&gt;&lt;secondary-title&gt;Scientific Data&lt;/secondary-title&gt;&lt;/titles&gt;&lt;periodical&gt;&lt;full-title&gt;Scientific Data&lt;/full-title&gt;&lt;/periodical&gt;&lt;pages&gt;180246&lt;/pages&gt;&lt;volume&gt;5&lt;/volume&gt;&lt;number&gt;1&lt;/number&gt;&lt;dates&gt;&lt;year&gt;2018&lt;/year&gt;&lt;pub-dates&gt;&lt;date&gt;2018/11/06&lt;/date&gt;&lt;/pub-dates&gt;&lt;/dates&gt;&lt;isbn&gt;2052-4463&lt;/isbn&gt;&lt;urls&gt;&lt;related-urls&gt;&lt;url&gt;https://doi.org/10.1038/sdata.2018.246&lt;/url&gt;&lt;/related-urls&gt;&lt;/urls&gt;&lt;electronic-resource-num&gt;10.1038/sdata.2018.246&lt;/electronic-resource-num&gt;&lt;/record&gt;&lt;/Cite&gt;&lt;/EndNote&gt;</w:instrText>
      </w:r>
      <w:r w:rsidR="002C6F42">
        <w:fldChar w:fldCharType="separate"/>
      </w:r>
      <w:r w:rsidR="002D0733">
        <w:rPr>
          <w:noProof/>
        </w:rPr>
        <w:t>[48]</w:t>
      </w:r>
      <w:r w:rsidR="002C6F42">
        <w:fldChar w:fldCharType="end"/>
      </w:r>
      <w:ins w:id="504" w:author="Craig Parker" w:date="2024-02-28T10:53:00Z">
        <w:r w:rsidR="0340B303">
          <w:t>.</w:t>
        </w:r>
      </w:ins>
      <w:commentRangeEnd w:id="496"/>
      <w:r w:rsidR="00DB562A">
        <w:rPr>
          <w:rStyle w:val="CommentReference"/>
        </w:rPr>
        <w:commentReference w:id="496"/>
      </w:r>
    </w:p>
    <w:p w14:paraId="053FD143" w14:textId="794A8593" w:rsidR="00501306" w:rsidRDefault="00DB562A" w:rsidP="00F17BF7">
      <w:r>
        <w:t>These temperatures will then be validated using weather station records and land-use maps.</w:t>
      </w:r>
      <w:r w:rsidR="00130311">
        <w:t xml:space="preserve"> </w:t>
      </w:r>
      <w:r>
        <w:t>The resulting heat hazard maps will serve as a critical input for the subsequent stages of our machine learning pipeline.</w:t>
      </w:r>
    </w:p>
    <w:p w14:paraId="3084B2D1" w14:textId="08BF3073" w:rsidR="00E1392E" w:rsidDel="00783E42" w:rsidRDefault="00E1392E" w:rsidP="00F17BF7">
      <w:pPr>
        <w:spacing w:before="280" w:after="280"/>
        <w:rPr>
          <w:del w:id="505" w:author="Craig Parker" w:date="2024-03-09T13:53:00Z"/>
        </w:rPr>
      </w:pPr>
      <w:del w:id="506" w:author="Craig Parker" w:date="2024-03-09T13:53:00Z">
        <w:r w:rsidDel="00783E42">
          <w:delText>Figure 2:</w:delText>
        </w:r>
        <w:r w:rsidRPr="006D7514" w:rsidDel="00783E42">
          <w:rPr>
            <w:rFonts w:ascii="Arial" w:hAnsi="Arial" w:cs="Arial"/>
            <w:color w:val="808181"/>
            <w:spacing w:val="-12"/>
            <w:kern w:val="24"/>
            <w:sz w:val="28"/>
            <w:szCs w:val="28"/>
          </w:rPr>
          <w:delText xml:space="preserve"> </w:delText>
        </w:r>
        <w:r w:rsidR="002E1A17" w:rsidRPr="00A05FB2" w:rsidDel="00783E42">
          <w:delText>Mapping of areas at increased risk and heat hazard in Johannesburg, South Africa</w:delText>
        </w:r>
      </w:del>
    </w:p>
    <w:p w14:paraId="4E7AC1FD" w14:textId="383A977D" w:rsidR="00DB562A" w:rsidRDefault="00DB562A" w:rsidP="00F17BF7">
      <w:r>
        <w:t>Once the temperature hazard maps are generated, they will be integrated with health datasets. This combined dataset will then undergo</w:t>
      </w:r>
      <w:r w:rsidR="003A1989">
        <w:t xml:space="preserve"> </w:t>
      </w:r>
      <w:r>
        <w:t xml:space="preserve">feature engineering. Feature engineering is a crucial step in machine learning as it involves </w:t>
      </w:r>
      <w:r w:rsidR="008711E3">
        <w:t>selecting and transforming</w:t>
      </w:r>
      <w:r>
        <w:t xml:space="preserve"> relevant predictors that better represent the underlying data patterns</w:t>
      </w:r>
      <w:r w:rsidR="00C3165D">
        <w:fldChar w:fldCharType="begin"/>
      </w:r>
      <w:r w:rsidR="002D0733">
        <w:instrText xml:space="preserve"> ADDIN EN.CITE &lt;EndNote&gt;&lt;Cite&gt;&lt;Author&gt;Kelleher&lt;/Author&gt;&lt;Year&gt;2018&lt;/Year&gt;&lt;RecNum&gt;575&lt;/RecNum&gt;&lt;DisplayText&gt;[69]&lt;/DisplayText&gt;&lt;record&gt;&lt;rec-number&gt;575&lt;/rec-number&gt;&lt;foreign-keys&gt;&lt;key app="EN" db-id="5szwxp0er2sa0tevxamvt5a9wdes925002ws" timestamp="1684833704"&gt;575&lt;/key&gt;&lt;/foreign-keys&gt;&lt;ref-type name="Book"&gt;6&lt;/ref-type&gt;&lt;contributors&gt;&lt;authors&gt;&lt;author&gt;Kelleher, John D&lt;/author&gt;&lt;author&gt;Tierney, Brendan&lt;/author&gt;&lt;/authors&gt;&lt;/contributors&gt;&lt;titles&gt;&lt;title&gt;Data science&lt;/title&gt;&lt;/titles&gt;&lt;dates&gt;&lt;year&gt;2018&lt;/year&gt;&lt;/dates&gt;&lt;publisher&gt;MIT Press&lt;/publisher&gt;&lt;isbn&gt;0262347032&lt;/isbn&gt;&lt;urls&gt;&lt;/urls&gt;&lt;/record&gt;&lt;/Cite&gt;&lt;/EndNote&gt;</w:instrText>
      </w:r>
      <w:r w:rsidR="00C3165D">
        <w:fldChar w:fldCharType="separate"/>
      </w:r>
      <w:r w:rsidR="002D0733">
        <w:rPr>
          <w:noProof/>
        </w:rPr>
        <w:t>[69]</w:t>
      </w:r>
      <w:r w:rsidR="00C3165D">
        <w:fldChar w:fldCharType="end"/>
      </w:r>
      <w:r>
        <w:t xml:space="preserve">. </w:t>
      </w:r>
      <w:r w:rsidR="008711E3">
        <w:t>T</w:t>
      </w:r>
      <w:r>
        <w:t>he features will be derived from the high-resolution temperature hazard fields and spatially disaggregated variables from the health datasets.</w:t>
      </w:r>
    </w:p>
    <w:p w14:paraId="5670E7A4" w14:textId="09C21A12" w:rsidR="00DB562A" w:rsidRDefault="00DB562A" w:rsidP="00F17BF7">
      <w:r>
        <w:t>With the features engineered, we will apply various standard machine learning models, such as decision trees, linear and quantile regression trees, support vector machines, and logistic regression</w:t>
      </w:r>
      <w:r w:rsidR="00EB502A">
        <w:fldChar w:fldCharType="begin"/>
      </w:r>
      <w:r w:rsidR="002D0733">
        <w:instrText xml:space="preserve"> ADDIN EN.CITE &lt;EndNote&gt;&lt;Cite&gt;&lt;Author&gt;Xu&lt;/Author&gt;&lt;Year&gt;2020&lt;/Year&gt;&lt;RecNum&gt;515&lt;/RecNum&gt;&lt;DisplayText&gt;[70]&lt;/DisplayText&gt;&lt;record&gt;&lt;rec-number&gt;515&lt;/rec-number&gt;&lt;foreign-keys&gt;&lt;key app="EN" db-id="5szwxp0er2sa0tevxamvt5a9wdes925002ws" timestamp="1682085314"&gt;515&lt;/key&gt;&lt;/foreign-keys&gt;&lt;ref-type name="Journal Article"&gt;17&lt;/ref-type&gt;&lt;contributors&gt;&lt;authors&gt;&lt;author&gt;Xu, Jianhui&lt;/author&gt;&lt;author&gt;Zhang, Feifei&lt;/author&gt;&lt;author&gt;Jiang, Hao&lt;/author&gt;&lt;author&gt;Hu, Hongda&lt;/author&gt;&lt;author&gt;Zhong, Kaiwen&lt;/author&gt;&lt;author&gt;Jing, Wenlong&lt;/author&gt;&lt;author&gt;Yang, Ji&lt;/author&gt;&lt;author&gt;Jia, Binghao&lt;/author&gt;&lt;/authors&gt;&lt;/contributors&gt;&lt;titles&gt;&lt;title&gt;Downscaling Aster Land Surface Temperature over Urban Areas with Machine Learning-Based Area-To-Point Regression Kriging&lt;/title&gt;&lt;secondary-title&gt;Remote. Sens.&lt;/secondary-title&gt;&lt;/titles&gt;&lt;periodical&gt;&lt;full-title&gt;Remote. Sens.&lt;/full-title&gt;&lt;/periodical&gt;&lt;pages&gt;1082&lt;/pages&gt;&lt;volume&gt;12&lt;/volume&gt;&lt;dates&gt;&lt;year&gt;2020&lt;/year&gt;&lt;/dates&gt;&lt;urls&gt;&lt;/urls&gt;&lt;/record&gt;&lt;/Cite&gt;&lt;/EndNote&gt;</w:instrText>
      </w:r>
      <w:r w:rsidR="00EB502A">
        <w:fldChar w:fldCharType="separate"/>
      </w:r>
      <w:r w:rsidR="002D0733">
        <w:rPr>
          <w:noProof/>
        </w:rPr>
        <w:t>[70]</w:t>
      </w:r>
      <w:r w:rsidR="00EB502A">
        <w:fldChar w:fldCharType="end"/>
      </w:r>
      <w:r>
        <w:t xml:space="preserve">. These models are chosen for their proven effectiveness in capturing relationships in complex datasets. </w:t>
      </w:r>
    </w:p>
    <w:p w14:paraId="1EDA41A1" w14:textId="5D033274" w:rsidR="008B6EDD" w:rsidRDefault="00F149AC" w:rsidP="00F17BF7">
      <w:pPr>
        <w:rPr>
          <w:ins w:id="507" w:author="Craig Parker" w:date="2024-02-29T16:10:00Z"/>
        </w:rPr>
      </w:pPr>
      <w:ins w:id="508" w:author="Craig Parker" w:date="2024-03-10T21:51:00Z">
        <w:r>
          <w:t>In addition</w:t>
        </w:r>
      </w:ins>
      <w:ins w:id="509" w:author="Craig Parker" w:date="2024-03-11T12:12:00Z">
        <w:r w:rsidR="008711E3">
          <w:t>,</w:t>
        </w:r>
      </w:ins>
      <w:ins w:id="510" w:author="Craig Parker" w:date="2024-03-10T21:51:00Z">
        <w:r>
          <w:t xml:space="preserve"> we will explore</w:t>
        </w:r>
      </w:ins>
      <w:ins w:id="511" w:author="Craig Parker" w:date="2024-02-29T16:10:00Z">
        <w:r w:rsidR="008B6EDD" w:rsidRPr="00200B35">
          <w:t xml:space="preserve"> deep recurrent neural networks, specifically Gated Recurrent Units (GRUs) and Long Short-Term Memory (LSTM) networks, due to their ability to model temporal dependencies in time-series data, which is essential for forecasting heat-related health outcomes. </w:t>
        </w:r>
        <w:r w:rsidR="008B6EDD" w:rsidRPr="00200B35">
          <w:lastRenderedPageBreak/>
          <w:t>While these models are state-of-the-art in computer science, their application in heat-health studies is still emerging. We have reviewed recent literature, including studies by Boudreault et al. (2023, 2024), Wang et al. (2023, 2021, 2020), Lee et al. (2022), and Nishimura et al. (2021), which demonstrate the potential of deep learning models in this context</w:t>
        </w:r>
      </w:ins>
      <w:r w:rsidR="00AE4190">
        <w:fldChar w:fldCharType="begin">
          <w:fldData xml:space="preserve">PEVuZE5vdGU+PENpdGU+PEF1dGhvcj5Vc21hbmk8L0F1dGhvcj48WWVhcj4yMDIxPC9ZZWFyPjxS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==
</w:fldData>
        </w:fldChar>
      </w:r>
      <w:r w:rsidR="002D0733">
        <w:instrText xml:space="preserve"> ADDIN EN.CITE </w:instrText>
      </w:r>
      <w:r w:rsidR="002D0733">
        <w:fldChar w:fldCharType="begin">
          <w:fldData xml:space="preserve">PEVuZE5vdGU+PENpdGU+PEF1dGhvcj5Vc21hbmk8L0F1dGhvcj48WWVhcj4yMDIxPC9ZZWFyPjxS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==
</w:fldData>
        </w:fldChar>
      </w:r>
      <w:r w:rsidR="002D0733">
        <w:instrText xml:space="preserve"> ADDIN EN.CITE.DATA </w:instrText>
      </w:r>
      <w:r w:rsidR="002D0733">
        <w:fldChar w:fldCharType="end"/>
      </w:r>
      <w:r w:rsidR="00AE4190">
        <w:fldChar w:fldCharType="separate"/>
      </w:r>
      <w:r w:rsidR="002D0733">
        <w:rPr>
          <w:noProof/>
        </w:rPr>
        <w:t>[71-77]</w:t>
      </w:r>
      <w:r w:rsidR="00AE4190">
        <w:fldChar w:fldCharType="end"/>
      </w:r>
      <w:ins w:id="512" w:author="Craig Parker" w:date="2024-02-29T16:10:00Z">
        <w:r w:rsidR="008B6EDD" w:rsidRPr="00200B35">
          <w:t>. However, we also recogni</w:t>
        </w:r>
      </w:ins>
      <w:ins w:id="513" w:author="Craig Parker" w:date="2024-03-11T12:08:00Z">
        <w:r w:rsidR="00905781">
          <w:t>s</w:t>
        </w:r>
      </w:ins>
      <w:ins w:id="514" w:author="Craig Parker" w:date="2024-02-29T16:10:00Z">
        <w:r w:rsidR="008B6EDD" w:rsidRPr="00200B35">
          <w:t>e that simpler statistical models may be effective</w:t>
        </w:r>
      </w:ins>
      <w:ins w:id="515" w:author="Craig Parker" w:date="2024-03-11T12:12:00Z">
        <w:r w:rsidR="008711E3">
          <w:t>, and we</w:t>
        </w:r>
      </w:ins>
      <w:ins w:id="516" w:author="Craig Parker" w:date="2024-02-29T16:10:00Z">
        <w:r w:rsidR="008B6EDD" w:rsidRPr="00200B35">
          <w:t xml:space="preserve"> plan to compare the performance of deep learning models with tree-based approaches and nonlinear statistical models in our analysis</w:t>
        </w:r>
      </w:ins>
      <w:r w:rsidR="00D674AC">
        <w:fldChar w:fldCharType="begin">
          <w:fldData xml:space="preserve">PEVuZE5vdGU+PENpdGU+PEF1dGhvcj5Cb3VkcmVhdWx0PC9BdXRob3I+PFllYXI+MjAyNDwvWWVh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</w:fldData>
        </w:fldChar>
      </w:r>
      <w:r w:rsidR="002D0733">
        <w:instrText xml:space="preserve"> ADDIN EN.CITE </w:instrText>
      </w:r>
      <w:r w:rsidR="002D0733">
        <w:fldChar w:fldCharType="begin">
          <w:fldData xml:space="preserve">PEVuZE5vdGU+PENpdGU+PEF1dGhvcj5Cb3VkcmVhdWx0PC9BdXRob3I+PFllYXI+MjAyNDwvWWVh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</w:fldData>
        </w:fldChar>
      </w:r>
      <w:r w:rsidR="002D0733">
        <w:instrText xml:space="preserve"> ADDIN EN.CITE.DATA </w:instrText>
      </w:r>
      <w:r w:rsidR="002D0733">
        <w:fldChar w:fldCharType="end"/>
      </w:r>
      <w:r w:rsidR="00D674AC">
        <w:fldChar w:fldCharType="separate"/>
      </w:r>
      <w:r w:rsidR="002D0733">
        <w:rPr>
          <w:noProof/>
        </w:rPr>
        <w:t>[73]</w:t>
      </w:r>
      <w:r w:rsidR="00D674AC">
        <w:fldChar w:fldCharType="end"/>
      </w:r>
      <w:ins w:id="517" w:author="Craig Parker" w:date="2024-03-05T14:02:00Z">
        <w:r w:rsidR="00457AD4">
          <w:t>.</w:t>
        </w:r>
      </w:ins>
    </w:p>
    <w:p w14:paraId="44736B86" w14:textId="12AF2274" w:rsidR="00DB562A" w:rsidDel="008B6EDD" w:rsidRDefault="00DB562A">
      <w:pPr>
        <w:rPr>
          <w:del w:id="518" w:author="Craig Parker" w:date="2024-02-29T16:10:00Z"/>
        </w:rPr>
      </w:pPr>
      <w:del w:id="519" w:author="Craig Parker" w:date="2024-02-29T16:10:00Z">
        <w:r w:rsidDel="008B6EDD">
          <w:delText>Recognizing the potential for further performance improvement, we will also explore various deep learning architectures, including recurrent neural networks (RNNs), long short-term memories (LSTMs), and gated recurrent units (GRUs)</w:delText>
        </w:r>
        <w:r w:rsidRPr="007C3D24" w:rsidDel="008B6EDD">
          <w:delText xml:space="preserve"> </w:delText>
        </w:r>
        <w:r w:rsidDel="008B6EDD">
          <w:fldChar w:fldCharType="begin">
            <w:fldData xml:space="preserve">PEVuZE5vdGU+PENpdGU+PEF1dGhvcj5LZTwvQXV0aG9yPjxZZWFyPjIwMjM8L1llYXI+PFJlY051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</w:fldData>
          </w:fldChar>
        </w:r>
      </w:del>
      <w:r w:rsidR="00D674AC">
        <w:instrText xml:space="preserve"> ADDIN EN.CITE </w:instrText>
      </w:r>
      <w:r w:rsidR="00D674AC">
        <w:fldChar w:fldCharType="begin">
          <w:fldData xml:space="preserve">PEVuZE5vdGU+PENpdGU+PEF1dGhvcj5LZTwvQXV0aG9yPjxZZWFyPjIwMjM8L1llYXI+PFJlY051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</w:fldData>
        </w:fldChar>
      </w:r>
      <w:r w:rsidR="00D674AC">
        <w:instrText xml:space="preserve"> ADDIN EN.CITE.DATA </w:instrText>
      </w:r>
      <w:r w:rsidR="00D674AC">
        <w:fldChar w:fldCharType="end"/>
      </w:r>
      <w:del w:id="520" w:author="Craig Parker" w:date="2024-02-29T16:10:00Z">
        <w:r w:rsidDel="008B6EDD">
          <w:fldChar w:fldCharType="separate"/>
        </w:r>
      </w:del>
      <w:r w:rsidR="00D674AC">
        <w:rPr>
          <w:noProof/>
        </w:rPr>
        <w:t>[78, 79]</w:t>
      </w:r>
      <w:del w:id="521" w:author="Craig Parker" w:date="2024-02-29T16:10:00Z">
        <w:r w:rsidDel="008B6EDD">
          <w:fldChar w:fldCharType="end"/>
        </w:r>
        <w:r w:rsidDel="008B6EDD">
          <w:delText>. Deep learning models can capture complex, non-linear relationships and dependencies within our data, potentially leading to more accurate predictions of the health effects of extreme heat.</w:delText>
        </w:r>
      </w:del>
    </w:p>
    <w:p w14:paraId="1AF0D191" w14:textId="24EDA77B" w:rsidR="00DB562A" w:rsidRDefault="00DB562A" w:rsidP="00F17BF7">
      <w:pPr>
        <w:rPr>
          <w:ins w:id="522" w:author="Craig Parker" w:date="2024-02-29T16:15:00Z"/>
        </w:rPr>
      </w:pPr>
      <w:r>
        <w:t>Throughout this process, we will assess the significance of predictors for different populations within the cities under investigation. This will allow us to identify varying susceptibility levels to heat-induced health conditions based on demographics and risk factors. Potential health co-morbidities to be explored include cardiovascular disease, respiratory disease, renal disease, and HIV status</w:t>
      </w:r>
      <w:r w:rsidR="00E025B9">
        <w:fldChar w:fldCharType="begin">
          <w:fldData xml:space="preserve">PEVuZE5vdGU+PENpdGU+PEF1dGhvcj5BcnNhZDwvQXV0aG9yPjxZZWFyPjIwMjI8L1llYXI+PFJl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</w:fldData>
        </w:fldChar>
      </w:r>
      <w:r w:rsidR="002D0733">
        <w:instrText xml:space="preserve"> ADDIN EN.CITE </w:instrText>
      </w:r>
      <w:r w:rsidR="002D0733">
        <w:fldChar w:fldCharType="begin">
          <w:fldData xml:space="preserve">PEVuZE5vdGU+PENpdGU+PEF1dGhvcj5BcnNhZDwvQXV0aG9yPjxZZWFyPjIwMjI8L1llYXI+PFJl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</w:fldData>
        </w:fldChar>
      </w:r>
      <w:r w:rsidR="002D0733">
        <w:instrText xml:space="preserve"> ADDIN EN.CITE.DATA </w:instrText>
      </w:r>
      <w:r w:rsidR="002D0733">
        <w:fldChar w:fldCharType="end"/>
      </w:r>
      <w:r w:rsidR="00E025B9">
        <w:fldChar w:fldCharType="separate"/>
      </w:r>
      <w:r w:rsidR="002D0733">
        <w:rPr>
          <w:noProof/>
        </w:rPr>
        <w:t>[37]</w:t>
      </w:r>
      <w:r w:rsidR="00E025B9">
        <w:fldChar w:fldCharType="end"/>
      </w:r>
      <w:r>
        <w:t>.</w:t>
      </w:r>
    </w:p>
    <w:p w14:paraId="531884DD" w14:textId="57528BB4" w:rsidR="008B6EDD" w:rsidRDefault="00B65128" w:rsidP="00F17BF7">
      <w:ins w:id="523" w:author="Craig Parker" w:date="2024-03-10T21:22:00Z">
        <w:r w:rsidRPr="00B65128">
          <w:t>We will use k-fold cross-validation to assess model performance and generalizability, train</w:t>
        </w:r>
      </w:ins>
      <w:ins w:id="524" w:author="Craig Parker" w:date="2024-03-11T12:12:00Z">
        <w:r w:rsidR="00727E8E">
          <w:t xml:space="preserve"> models on a designated set, and calibrate</w:t>
        </w:r>
      </w:ins>
      <w:ins w:id="525" w:author="Craig Parker" w:date="2024-03-10T21:22:00Z">
        <w:r w:rsidRPr="00B65128">
          <w:t xml:space="preserve"> them with </w:t>
        </w:r>
      </w:ins>
      <w:ins w:id="526" w:author="Craig Parker" w:date="2024-03-11T12:12:00Z">
        <w:r w:rsidR="00727E8E">
          <w:t>grid or random search techniques</w:t>
        </w:r>
      </w:ins>
      <w:ins w:id="527" w:author="Craig Parker" w:date="2024-03-10T21:22:00Z">
        <w:r w:rsidRPr="00B65128">
          <w:t>. Validation will occur on a separate set to evaluate generali</w:t>
        </w:r>
      </w:ins>
      <w:ins w:id="528" w:author="Craig Parker" w:date="2024-03-11T12:08:00Z">
        <w:r w:rsidR="00905781">
          <w:t>s</w:t>
        </w:r>
      </w:ins>
      <w:ins w:id="529" w:author="Craig Parker" w:date="2024-03-10T21:22:00Z">
        <w:r w:rsidRPr="00B65128">
          <w:t>ation, using metrics like accuracy, precision, recall, F1 score, MSE, and MAE. Special attention will be paid to model performance during heatwave periods to ensure effectiveness in predicting heat-related health outcomes.</w:t>
        </w:r>
      </w:ins>
      <w:r w:rsidR="00D674AC">
        <w:fldChar w:fldCharType="begin"/>
      </w:r>
      <w:r w:rsidR="002D0733">
        <w:instrText xml:space="preserve"> ADDIN EN.CITE &lt;EndNote&gt;&lt;Cite&gt;&lt;Author&gt;Hastie&lt;/Author&gt;&lt;Year&gt;2009&lt;/Year&gt;&lt;RecNum&gt;816&lt;/RecNum&gt;&lt;DisplayText&gt;[80]&lt;/DisplayText&gt;&lt;record&gt;&lt;rec-number&gt;816&lt;/rec-number&gt;&lt;foreign-keys&gt;&lt;key app="EN" db-id="5szwxp0er2sa0tevxamvt5a9wdes925002ws" timestamp="1709988290"&gt;816&lt;/key&gt;&lt;/foreign-keys&gt;&lt;ref-type name="Book"&gt;6&lt;/ref-type&gt;&lt;contributors&gt;&lt;authors&gt;&lt;author&gt;Hastie, Trevor&lt;/author&gt;&lt;author&gt;Tibshirani, Robert&lt;/author&gt;&lt;author&gt;Friedman, Jerome&lt;/author&gt;&lt;/authors&gt;&lt;/contributors&gt;&lt;titles&gt;&lt;title&gt;The Elements of Statistical Learning: Data Mining, Inference, and Prediction&lt;/title&gt;&lt;secondary-title&gt;Springer Series in Statistics&lt;/secondary-title&gt;&lt;/titles&gt;&lt;dates&gt;&lt;year&gt;2009&lt;/year&gt;&lt;pub-dates&gt;&lt;date&gt;2009&lt;/date&gt;&lt;/pub-dates&gt;&lt;/dates&gt;&lt;publisher&gt;Springer&lt;/publisher&gt;&lt;isbn&gt;978-0-387-84857-0&lt;/isbn&gt;&lt;urls&gt;&lt;related-urls&gt;&lt;url&gt;https://www.springer.com/gp/book/9780387848570&lt;/url&gt;&lt;/related-urls&gt;&lt;/urls&gt;&lt;/record&gt;&lt;/Cite&gt;&lt;/EndNote&gt;</w:instrText>
      </w:r>
      <w:r w:rsidR="00D674AC">
        <w:fldChar w:fldCharType="separate"/>
      </w:r>
      <w:r w:rsidR="002D0733">
        <w:rPr>
          <w:noProof/>
        </w:rPr>
        <w:t>[80]</w:t>
      </w:r>
      <w:r w:rsidR="00D674AC">
        <w:fldChar w:fldCharType="end"/>
      </w:r>
    </w:p>
    <w:p w14:paraId="23A47202" w14:textId="46CE24A1" w:rsidR="00DB562A" w:rsidRDefault="00DB562A" w:rsidP="00F17BF7">
      <w:r>
        <w:t>Finally, to ensure the ongoing relevance of our model, we will regularly update it with new data</w:t>
      </w:r>
      <w:r w:rsidR="006211D1">
        <w:t xml:space="preserve"> during the </w:t>
      </w:r>
      <w:proofErr w:type="spellStart"/>
      <w:r w:rsidR="00707ECC">
        <w:t>the</w:t>
      </w:r>
      <w:proofErr w:type="spellEnd"/>
      <w:r w:rsidR="00707ECC">
        <w:t xml:space="preserve"> </w:t>
      </w:r>
      <w:proofErr w:type="gramStart"/>
      <w:r w:rsidR="00707ECC">
        <w:t>life-</w:t>
      </w:r>
      <w:r w:rsidR="00727E8E">
        <w:t>cycle</w:t>
      </w:r>
      <w:proofErr w:type="gramEnd"/>
      <w:r w:rsidR="00727E8E">
        <w:t xml:space="preserve"> </w:t>
      </w:r>
      <w:r w:rsidR="00707ECC">
        <w:t>of the project</w:t>
      </w:r>
      <w:r>
        <w:t>. This iterative process of model refinement and validation will enable us to continually improve the model's performance and maintain its applicability to the evolving urban heat-health landscape</w:t>
      </w:r>
      <w:r w:rsidR="00401631">
        <w:fldChar w:fldCharType="begin"/>
      </w:r>
      <w:r w:rsidR="002D0733">
        <w:instrText xml:space="preserve"> ADDIN EN.CITE &lt;EndNote&gt;&lt;Cite&gt;&lt;Author&gt;Lin&lt;/Author&gt;&lt;Year&gt;2015&lt;/Year&gt;&lt;RecNum&gt;525&lt;/RecNum&gt;&lt;DisplayText&gt;[81]&lt;/DisplayText&gt;&lt;record&gt;&lt;rec-number&gt;525&lt;/rec-number&gt;&lt;foreign-keys&gt;&lt;key app="EN" db-id="5szwxp0er2sa0tevxamvt5a9wdes925002ws" timestamp="1682089294"&gt;525&lt;/key&gt;&lt;/foreign-keys&gt;&lt;ref-type name="Journal Article"&gt;17&lt;/ref-type&gt;&lt;contributors&gt;&lt;authors&gt;&lt;author&gt;Lin, Chuan-Yao&lt;/author&gt;&lt;author&gt;Su, Chiung-Jui&lt;/author&gt;&lt;author&gt;Kusaka, Hiroyuki&lt;/author&gt;&lt;author&gt;Akimoto, Yuko&lt;/author&gt;&lt;author&gt;Sheng, Yang-Fan&lt;/author&gt;&lt;author&gt;Huang, J. C.&lt;/author&gt;&lt;author&gt;Hsu, Huang‐Hsiung&lt;/author&gt;&lt;/authors&gt;&lt;/contributors&gt;&lt;titles&gt;&lt;title&gt;Impact of an improved WRF urban canopy model on diurnal air temperature simulation over northern Taiwan&lt;/title&gt;&lt;secondary-title&gt;Atmospheric Chemistry and Physics&lt;/secondary-title&gt;&lt;/titles&gt;&lt;periodical&gt;&lt;full-title&gt;Atmospheric Chemistry and Physics&lt;/full-title&gt;&lt;/periodical&gt;&lt;pages&gt;1809-1822&lt;/pages&gt;&lt;volume&gt;16&lt;/volume&gt;&lt;dates&gt;&lt;year&gt;2015&lt;/year&gt;&lt;/dates&gt;&lt;urls&gt;&lt;/urls&gt;&lt;/record&gt;&lt;/Cite&gt;&lt;/EndNote&gt;</w:instrText>
      </w:r>
      <w:r w:rsidR="00401631">
        <w:fldChar w:fldCharType="separate"/>
      </w:r>
      <w:r w:rsidR="002D0733">
        <w:rPr>
          <w:noProof/>
        </w:rPr>
        <w:t>[81]</w:t>
      </w:r>
      <w:r w:rsidR="00401631">
        <w:fldChar w:fldCharType="end"/>
      </w:r>
      <w:r>
        <w:t>.</w:t>
      </w:r>
    </w:p>
    <w:p w14:paraId="4B21E4BD" w14:textId="77777777" w:rsidR="00200B35" w:rsidRDefault="00200B35" w:rsidP="00F17BF7"/>
    <w:p w14:paraId="76B67164" w14:textId="407CE372" w:rsidR="00DB562A" w:rsidRDefault="308647C2" w:rsidP="002A2960">
      <w:pPr>
        <w:pStyle w:val="Style1"/>
      </w:pPr>
      <w:commentRangeStart w:id="530"/>
      <w:r>
        <w:t xml:space="preserve">Sample size considerations for health </w:t>
      </w:r>
      <w:commentRangeEnd w:id="530"/>
      <w:r w:rsidR="0071590E">
        <w:t>datasets</w:t>
      </w:r>
      <w:r w:rsidR="40B171D2">
        <w:rPr>
          <w:rStyle w:val="CommentReference"/>
        </w:rPr>
        <w:commentReference w:id="530"/>
      </w:r>
    </w:p>
    <w:p w14:paraId="21C61632" w14:textId="147DE1E3" w:rsidR="00DB562A" w:rsidRDefault="008C3F5F" w:rsidP="00F17BF7">
      <w:ins w:id="531" w:author="Craig Parker" w:date="2024-03-10T21:11:00Z">
        <w:r w:rsidRPr="008C3F5F">
          <w:t xml:space="preserve">To ensure our models' robustness and accuracy, we will use a comprehensive, four-step approach for determining the required sample size for our health datasets. </w:t>
        </w:r>
      </w:ins>
      <w:ins w:id="532" w:author="Craig Parker" w:date="2024-03-11T12:12:00Z">
        <w:r w:rsidR="0068732C">
          <w:t>Based on best practices from literature such as Riley et al. in BMJ (2020), this approach</w:t>
        </w:r>
      </w:ins>
      <w:ins w:id="533" w:author="Craig Parker" w:date="2024-03-10T21:11:00Z">
        <w:r w:rsidRPr="008C3F5F">
          <w:t xml:space="preserve"> will consider factors like the number of predictor parameters, event prevalence, anticipated model performance, and overfitting prevention strategies. Our methodology is adaptable to various outcome types, including continuous, binary, and time-to-event data, ensuring our predictive models are statistically robust and clinically relevant. By rigorously applying this tailored procedure to health data, we aim to build models that accurately capture the </w:t>
        </w:r>
      </w:ins>
      <w:ins w:id="534" w:author="Craig Parker" w:date="2024-03-11T12:12:00Z">
        <w:r w:rsidR="0068732C">
          <w:t>target populations' heat-health dynamics and risk profile</w:t>
        </w:r>
      </w:ins>
      <w:ins w:id="535" w:author="Craig Parker" w:date="2024-03-10T21:11:00Z">
        <w:r w:rsidRPr="008C3F5F">
          <w:t>s</w:t>
        </w:r>
      </w:ins>
      <w:ins w:id="536" w:author="Craig Parker" w:date="2024-03-06T21:52:00Z">
        <w:r w:rsidR="00815192" w:rsidRPr="00815192">
          <w:t>​</w:t>
        </w:r>
        <w:r w:rsidR="00815192">
          <w:t>.</w:t>
        </w:r>
      </w:ins>
      <w:r w:rsidR="00797944">
        <w:fldChar w:fldCharType="begin"/>
      </w:r>
      <w:r w:rsidR="002D0733">
        <w:instrText xml:space="preserve"> ADDIN EN.CITE &lt;EndNote&gt;&lt;Cite&gt;&lt;Author&gt;Richard&lt;/Author&gt;&lt;Year&gt;2020&lt;/Year&gt;&lt;RecNum&gt;808&lt;/RecNum&gt;&lt;DisplayText&gt;[82]&lt;/DisplayText&gt;&lt;record&gt;&lt;rec-number&gt;808&lt;/rec-number&gt;&lt;foreign-keys&gt;&lt;key app="EN" db-id="5szwxp0er2sa0tevxamvt5a9wdes925002ws" timestamp="1709754891"&gt;808&lt;/key&gt;&lt;/foreign-keys&gt;&lt;ref-type name="Journal Article"&gt;17&lt;/ref-type&gt;&lt;contributors&gt;&lt;authors&gt;&lt;author&gt;Richard, D. Riley&lt;/author&gt;&lt;author&gt;Joie, Ensor&lt;/author&gt;&lt;author&gt;Kym, I. E. Snell&lt;/author&gt;&lt;author&gt;Frank E Harrell,, Jr.&lt;/author&gt;&lt;author&gt;Glen, P. Martin&lt;/author&gt;&lt;author&gt;Johannes, B. Reitsma&lt;/author&gt;&lt;author&gt;Karel, G. M. Moons&lt;/author&gt;&lt;author&gt;Gary, Collins&lt;/author&gt;&lt;author&gt;Maarten van, Smeden&lt;/author&gt;&lt;/authors&gt;&lt;/contributors&gt;&lt;titles&gt;&lt;title&gt;Calculating the sample size required for developing a clinical prediction model&lt;/title&gt;&lt;secondary-title&gt;BMJ&lt;/secondary-title&gt;&lt;/titles&gt;&lt;periodical&gt;&lt;full-title&gt;bmj&lt;/full-title&gt;&lt;/periodical&gt;&lt;pages&gt;m441&lt;/pages&gt;&lt;volume&gt;368&lt;/volume&gt;&lt;dates&gt;&lt;year&gt;2020&lt;/year&gt;&lt;/dates&gt;&lt;urls&gt;&lt;related-urls&gt;&lt;url&gt;http://www.bmj.com/content/368/bmj.m441.abstract&lt;/url&gt;&lt;/related-urls&gt;&lt;/urls&gt;&lt;electronic-resource-num&gt;10.1136/bmj.m441&lt;/electronic-resource-num&gt;&lt;/record&gt;&lt;/Cite&gt;&lt;/EndNote&gt;</w:instrText>
      </w:r>
      <w:r w:rsidR="00797944">
        <w:fldChar w:fldCharType="separate"/>
      </w:r>
      <w:r w:rsidR="002D0733">
        <w:rPr>
          <w:noProof/>
        </w:rPr>
        <w:t>[82]</w:t>
      </w:r>
      <w:r w:rsidR="00797944">
        <w:fldChar w:fldCharType="end"/>
      </w:r>
    </w:p>
    <w:p w14:paraId="450712D3" w14:textId="3080C358" w:rsidR="0068732C" w:rsidRDefault="0068732C">
      <w:pPr>
        <w:pStyle w:val="Caption"/>
        <w:keepNext/>
        <w:rPr>
          <w:ins w:id="537" w:author="Craig Parker" w:date="2024-03-11T12:13:00Z"/>
        </w:rPr>
        <w:pPrChange w:id="538" w:author="Craig Parker" w:date="2024-03-11T12:13:00Z">
          <w:pPr>
            <w:pStyle w:val="Caption"/>
          </w:pPr>
        </w:pPrChange>
      </w:pPr>
      <w:ins w:id="539" w:author="Craig Parker" w:date="2024-03-11T12:13:00Z">
        <w:r>
          <w:lastRenderedPageBreak/>
          <w:t xml:space="preserve">Figure </w:t>
        </w:r>
        <w:r>
          <w:fldChar w:fldCharType="begin"/>
        </w:r>
        <w:r>
          <w:instrText xml:space="preserve"> SEQ Figure \* ARABIC </w:instrText>
        </w:r>
      </w:ins>
      <w:r>
        <w:fldChar w:fldCharType="separate"/>
      </w:r>
      <w:ins w:id="540" w:author="Craig Parker" w:date="2024-03-11T12:41:00Z">
        <w:r w:rsidR="00A058B3">
          <w:rPr>
            <w:noProof/>
          </w:rPr>
          <w:t>3</w:t>
        </w:r>
      </w:ins>
      <w:ins w:id="541" w:author="Craig Parker" w:date="2024-03-11T12:13:00Z">
        <w:r>
          <w:fldChar w:fldCharType="end"/>
        </w:r>
        <w:r>
          <w:t>:</w:t>
        </w:r>
        <w:r w:rsidRPr="00A32205">
          <w:t xml:space="preserve"> Methodology to create a spatially and demographically stratified heat-health outcome forecast model</w:t>
        </w:r>
      </w:ins>
    </w:p>
    <w:p w14:paraId="1B18B867" w14:textId="48FA6ED8" w:rsidR="002205B1" w:rsidRDefault="00C12F6B" w:rsidP="00F17BF7">
      <w:pPr>
        <w:spacing w:after="0" w:line="240" w:lineRule="auto"/>
      </w:pPr>
      <w:r>
        <w:rPr>
          <w:noProof/>
        </w:rPr>
        <w:drawing>
          <wp:inline distT="0" distB="0" distL="0" distR="0" wp14:anchorId="61BF435D" wp14:editId="4F25B690">
            <wp:extent cx="5731510" cy="3267075"/>
            <wp:effectExtent l="0" t="0" r="2540" b="9525"/>
            <wp:docPr id="1568642317" name="Picture 1" descr="A picture containing text, screenshot, fon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642317" name="Picture 1" descr="A picture containing text, screenshot, font, dia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731510" cy="3267075"/>
                    </a:xfrm>
                    <a:prstGeom prst="rect">
                      <a:avLst/>
                    </a:prstGeom>
                  </pic:spPr>
                </pic:pic>
              </a:graphicData>
            </a:graphic>
          </wp:inline>
        </w:drawing>
      </w:r>
    </w:p>
    <w:p w14:paraId="1E670084" w14:textId="77777777" w:rsidR="002205B1" w:rsidRDefault="002205B1" w:rsidP="00F17BF7">
      <w:pPr>
        <w:spacing w:after="0" w:line="240" w:lineRule="auto"/>
      </w:pPr>
    </w:p>
    <w:p w14:paraId="708B8B29" w14:textId="6551C457" w:rsidR="002205B1" w:rsidRDefault="002205B1" w:rsidP="00F17BF7">
      <w:pPr>
        <w:spacing w:after="0" w:line="240" w:lineRule="auto"/>
      </w:pPr>
    </w:p>
    <w:p w14:paraId="259D3D47" w14:textId="03F77FC1" w:rsidR="00EC6C07" w:rsidRDefault="40B171D2">
      <w:pPr>
        <w:pStyle w:val="Style1"/>
        <w:pPrChange w:id="542" w:author="Craig Parker" w:date="2024-03-11T12:34:00Z">
          <w:pPr>
            <w:pStyle w:val="Heading3"/>
          </w:pPr>
        </w:pPrChange>
      </w:pPr>
      <w:bookmarkStart w:id="543" w:name="_heading=h.30j0zll"/>
      <w:bookmarkEnd w:id="543"/>
      <w:r>
        <w:t xml:space="preserve">Develop an Early Warning System reflective of geospatial and individualised risk </w:t>
      </w:r>
      <w:proofErr w:type="gramStart"/>
      <w:r>
        <w:t>profiles</w:t>
      </w:r>
      <w:ins w:id="544" w:author="Craig Parker" w:date="2024-02-28T14:00:00Z">
        <w:r>
          <w:t>(</w:t>
        </w:r>
      </w:ins>
      <w:proofErr w:type="gramEnd"/>
      <w:ins w:id="545" w:author="Craig Parker" w:date="2024-02-28T14:01:00Z">
        <w:r>
          <w:t>Third Objective</w:t>
        </w:r>
      </w:ins>
      <w:ins w:id="546" w:author="Craig Parker" w:date="2024-02-28T14:00:00Z">
        <w:r>
          <w:t>)</w:t>
        </w:r>
      </w:ins>
    </w:p>
    <w:p w14:paraId="640322DC" w14:textId="575FA9E8" w:rsidR="00F50D2B" w:rsidRPr="00F50D2B" w:rsidRDefault="008C3F5F" w:rsidP="00F17BF7">
      <w:pPr>
        <w:spacing w:before="280" w:after="280" w:line="240" w:lineRule="auto"/>
        <w:rPr>
          <w:ins w:id="547" w:author="Craig Parker" w:date="2024-03-04T11:48:00Z"/>
        </w:rPr>
      </w:pPr>
      <w:ins w:id="548" w:author="Craig Parker" w:date="2024-03-10T21:14:00Z">
        <w:r w:rsidRPr="008C3F5F">
          <w:t>Our study's third objective is to develop an Early Warning System (EWS) that integrates geospatial and individuali</w:t>
        </w:r>
      </w:ins>
      <w:ins w:id="549" w:author="Craig Parker" w:date="2024-03-11T12:08:00Z">
        <w:r w:rsidR="00905781">
          <w:t>s</w:t>
        </w:r>
      </w:ins>
      <w:ins w:id="550" w:author="Craig Parker" w:date="2024-03-10T21:14:00Z">
        <w:r w:rsidRPr="008C3F5F">
          <w:t xml:space="preserve">ed risk profiles of heat-related health impacts in Abidjan and Johannesburg, as depicted in </w:t>
        </w:r>
      </w:ins>
      <w:ins w:id="551" w:author="Craig Parker" w:date="2024-03-11T12:14:00Z">
        <w:r w:rsidR="00BD3D55">
          <w:t>F</w:t>
        </w:r>
      </w:ins>
      <w:ins w:id="552" w:author="Craig Parker" w:date="2024-03-10T21:14:00Z">
        <w:r w:rsidRPr="008C3F5F">
          <w:t xml:space="preserve">igure </w:t>
        </w:r>
      </w:ins>
      <w:ins w:id="553" w:author="Craig Parker" w:date="2024-03-11T12:14:00Z">
        <w:r w:rsidR="00BD3D55">
          <w:t>2</w:t>
        </w:r>
      </w:ins>
      <w:ins w:id="554" w:author="Craig Parker" w:date="2024-03-10T21:14:00Z">
        <w:r w:rsidRPr="008C3F5F">
          <w:t xml:space="preserve">. The EWS aims to provide actionable insights to stakeholders, including community health workers, clinic managers, urban planners, and at-risk individuals. It combines high-resolution heat hazard maps and a forecast model to generate alerts for areas with predicted adverse heat-health outcomes. This involves </w:t>
        </w:r>
      </w:ins>
      <w:ins w:id="555" w:author="Craig Parker" w:date="2024-03-11T09:54:00Z">
        <w:r w:rsidR="00FD33EE">
          <w:t>refinin</w:t>
        </w:r>
        <w:r w:rsidR="00E72BB9">
          <w:t>g</w:t>
        </w:r>
      </w:ins>
      <w:ins w:id="556" w:author="Craig Parker" w:date="2024-03-10T21:14:00Z">
        <w:r w:rsidRPr="008C3F5F">
          <w:t xml:space="preserve"> the forecast model, merging it</w:t>
        </w:r>
      </w:ins>
      <w:ins w:id="557" w:author="Craig Parker" w:date="2024-03-11T09:55:00Z">
        <w:r w:rsidR="00A639C9">
          <w:t xml:space="preserve"> spatially</w:t>
        </w:r>
      </w:ins>
      <w:ins w:id="558" w:author="Craig Parker" w:date="2024-03-10T21:14:00Z">
        <w:r w:rsidRPr="008C3F5F">
          <w:t xml:space="preserve"> with heat hazard maps, and generating timely alerts. The EWS also incorporates heat hazard predictions for proactive risk management, offering tailored guidance for at-risk individuals on hydration and activity scheduling. Inspired by the Ahmedabad Heat Action Plan, our system emphasi</w:t>
        </w:r>
      </w:ins>
      <w:ins w:id="559" w:author="Craig Parker" w:date="2024-03-11T12:08:00Z">
        <w:r w:rsidR="00905781">
          <w:t>s</w:t>
        </w:r>
      </w:ins>
      <w:ins w:id="560" w:author="Craig Parker" w:date="2024-03-10T21:14:00Z">
        <w:r w:rsidRPr="008C3F5F">
          <w:t>es inter-agency coordination and community outreach for effective heat risk mitigation</w:t>
        </w:r>
      </w:ins>
      <w:r w:rsidR="00185344">
        <w:fldChar w:fldCharType="begin"/>
      </w:r>
      <w:r w:rsidR="002D0733">
        <w:instrText xml:space="preserve"> ADDIN EN.CITE &lt;EndNote&gt;&lt;Cite&gt;&lt;Author&gt;Jaiswal&lt;/Author&gt;&lt;Year&gt;2018&lt;/Year&gt;&lt;RecNum&gt;806&lt;/RecNum&gt;&lt;DisplayText&gt;[87]&lt;/DisplayText&gt;&lt;record&gt;&lt;rec-number&gt;806&lt;/rec-number&gt;&lt;foreign-keys&gt;&lt;key app="EN" db-id="5szwxp0er2sa0tevxamvt5a9wdes925002ws" timestamp="1709638855"&gt;806&lt;/key&gt;&lt;/foreign-keys&gt;&lt;ref-type name="Generic"&gt;13&lt;/ref-type&gt;&lt;contributors&gt;&lt;authors&gt;&lt;author&gt;Jaiswal, A.&lt;/author&gt;&lt;author&gt;Sarkar, S.&lt;/author&gt;&lt;/authors&gt;&lt;/contributors&gt;&lt;titles&gt;&lt;title&gt;Climate Leadership: Ahmedabad’s 6th Heat Action Plan&lt;/title&gt;&lt;/titles&gt;&lt;dates&gt;&lt;year&gt;2018&lt;/year&gt;&lt;/dates&gt;&lt;publisher&gt;NRDC&lt;/publisher&gt;&lt;urls&gt;&lt;related-urls&gt;&lt;url&gt;https://www.nrdc.org/bio/anjali-jaiswal/climate-leadership-ahmedabads-6th-heat-action-plan&lt;/url&gt;&lt;/related-urls&gt;&lt;/urls&gt;&lt;/record&gt;&lt;/Cite&gt;&lt;/EndNote&gt;</w:instrText>
      </w:r>
      <w:r w:rsidR="00185344">
        <w:fldChar w:fldCharType="separate"/>
      </w:r>
      <w:r w:rsidR="002D0733">
        <w:rPr>
          <w:noProof/>
        </w:rPr>
        <w:t>[87]</w:t>
      </w:r>
      <w:r w:rsidR="00185344">
        <w:fldChar w:fldCharType="end"/>
      </w:r>
      <w:ins w:id="561" w:author="Craig Parker" w:date="2024-03-05T13:41:00Z">
        <w:r w:rsidR="00D9194A">
          <w:t>.</w:t>
        </w:r>
      </w:ins>
    </w:p>
    <w:p w14:paraId="4BAE0B32" w14:textId="2FAFE2E6" w:rsidR="00F50D2B" w:rsidRDefault="00F50D2B" w:rsidP="00F17BF7">
      <w:pPr>
        <w:spacing w:before="280" w:after="280" w:line="240" w:lineRule="auto"/>
      </w:pPr>
      <w:ins w:id="562" w:author="Craig Parker" w:date="2024-03-04T11:48:00Z">
        <w:r w:rsidRPr="00F50D2B">
          <w:t>While our EWS aims to provide advanced warnings, we acknowledge the challenges of long-term forecasting. The accuracy of predictions depends on data reliability, model complexity, and weather variability. Continuous model refinement is essential for improving predictive capabilities</w:t>
        </w:r>
      </w:ins>
      <w:ins w:id="563" w:author="Craig Parker" w:date="2024-03-04T11:50:00Z">
        <w:r>
          <w:t>.</w:t>
        </w:r>
      </w:ins>
    </w:p>
    <w:p w14:paraId="19993B89" w14:textId="77777777" w:rsidR="00FA79B6" w:rsidRDefault="40B171D2">
      <w:pPr>
        <w:pStyle w:val="Style1"/>
        <w:pPrChange w:id="564" w:author="Craig Parker" w:date="2024-03-11T12:34:00Z">
          <w:pPr>
            <w:pStyle w:val="Heading3"/>
          </w:pPr>
        </w:pPrChange>
      </w:pPr>
      <w:r>
        <w:t>Patient and Public Involvement Statement</w:t>
      </w:r>
    </w:p>
    <w:p w14:paraId="268DB4BD" w14:textId="32C72E51" w:rsidR="00FA79B6" w:rsidRDefault="00A667D5" w:rsidP="00F17BF7">
      <w:pPr>
        <w:rPr>
          <w:ins w:id="565" w:author="Craig Parker" w:date="2024-02-23T16:09:00Z"/>
        </w:rPr>
      </w:pPr>
      <w:r>
        <w:t>The p</w:t>
      </w:r>
      <w:r w:rsidRPr="00FA79B6">
        <w:t xml:space="preserve">ublic </w:t>
      </w:r>
      <w:r w:rsidR="00FA79B6" w:rsidRPr="00FA79B6">
        <w:t>and patients are integral to our study, informing our Early Warning System design. Their input will guide risk mitigation strategies and the development of user-friendly, actionable digital tools.</w:t>
      </w:r>
    </w:p>
    <w:p w14:paraId="31F37147" w14:textId="0F6A87BA" w:rsidR="00EA18A5" w:rsidRPr="00F50D2B" w:rsidRDefault="006F71E3">
      <w:pPr>
        <w:pStyle w:val="Style1"/>
        <w:rPr>
          <w:ins w:id="566" w:author="Craig Parker" w:date="2024-02-23T16:10:00Z"/>
        </w:rPr>
        <w:pPrChange w:id="567" w:author="Craig Parker" w:date="2024-03-11T12:34:00Z">
          <w:pPr/>
        </w:pPrChange>
      </w:pPr>
      <w:ins w:id="568" w:author="Craig Parker" w:date="2024-02-23T16:10:00Z">
        <w:r w:rsidRPr="00F50D2B">
          <w:t>Project timeline</w:t>
        </w:r>
      </w:ins>
    </w:p>
    <w:p w14:paraId="1C9CCDA5" w14:textId="6396F9A1" w:rsidR="00EA18A5" w:rsidRDefault="00EA18A5" w:rsidP="00EA18A5">
      <w:pPr>
        <w:rPr>
          <w:ins w:id="569" w:author="Craig Parker" w:date="2024-02-23T16:09:00Z"/>
        </w:rPr>
      </w:pPr>
      <w:ins w:id="570" w:author="Craig Parker" w:date="2024-02-23T16:09:00Z">
        <w:r>
          <w:t>The project is funded to run from 2022- 2026.</w:t>
        </w:r>
      </w:ins>
    </w:p>
    <w:p w14:paraId="79114589" w14:textId="77777777" w:rsidR="00462C6E" w:rsidRDefault="00462C6E" w:rsidP="00FA79B6"/>
    <w:p w14:paraId="3A5328E0" w14:textId="20E45C13" w:rsidR="002205B1" w:rsidRDefault="40B171D2" w:rsidP="002A2960">
      <w:pPr>
        <w:pStyle w:val="Heading1"/>
      </w:pPr>
      <w:bookmarkStart w:id="571" w:name="_heading=h.1fob9te"/>
      <w:bookmarkEnd w:id="571"/>
      <w:r>
        <w:t>Ethical approval and protection of human subjects</w:t>
      </w:r>
    </w:p>
    <w:p w14:paraId="7B610CE0" w14:textId="4F8206CF" w:rsidR="009D4915" w:rsidRPr="009D4915" w:rsidRDefault="009D4915" w:rsidP="009D4915">
      <w:pPr>
        <w:spacing w:before="120" w:after="120" w:line="240" w:lineRule="auto"/>
        <w:rPr>
          <w:rFonts w:eastAsia="Calibri"/>
        </w:rPr>
      </w:pPr>
      <w:r w:rsidRPr="009D4915">
        <w:rPr>
          <w:rFonts w:eastAsia="Calibri"/>
        </w:rPr>
        <w:t>This research study received ethical approval from both the Wits Human Research Ethics Committee in Johannesburg (reference number 200606) on June 30, 2022, and the National Ethics Committee for Life and Health Sciences, Côte d'Ivoire, on November 25, 2022 (reference number 176-22/MSHPCMU/CNESVS-</w:t>
      </w:r>
      <w:proofErr w:type="spellStart"/>
      <w:r w:rsidRPr="009D4915">
        <w:rPr>
          <w:rFonts w:eastAsia="Calibri"/>
        </w:rPr>
        <w:t>kp</w:t>
      </w:r>
      <w:proofErr w:type="spellEnd"/>
      <w:r w:rsidRPr="009D4915">
        <w:rPr>
          <w:rFonts w:eastAsia="Calibri"/>
        </w:rPr>
        <w:t>)</w:t>
      </w:r>
      <w:r w:rsidR="00EF3A00" w:rsidRPr="00EF3A00">
        <w:rPr>
          <w:rFonts w:eastAsia="Calibri"/>
        </w:rPr>
        <w:t xml:space="preserve"> </w:t>
      </w:r>
      <w:r w:rsidR="00EF3A00">
        <w:rPr>
          <w:rFonts w:eastAsia="Calibri"/>
        </w:rPr>
        <w:t>and will follow the</w:t>
      </w:r>
      <w:r w:rsidR="00EF3A00">
        <w:t>, and the United States Department of Health and Human Services regulations for the protection of human subjects in research (45 CFR 46)</w:t>
      </w:r>
      <w:r w:rsidR="00EF3A00" w:rsidRPr="00E21350">
        <w:t>.</w:t>
      </w:r>
      <w:r w:rsidRPr="009D4915">
        <w:rPr>
          <w:rFonts w:eastAsia="Calibri"/>
        </w:rPr>
        <w:t xml:space="preserve"> </w:t>
      </w:r>
      <w:r w:rsidR="006426A0">
        <w:rPr>
          <w:rFonts w:eastAsia="Calibri"/>
        </w:rPr>
        <w:t>Our research protocol has two critical ethical and legal considerations</w:t>
      </w:r>
      <w:r w:rsidRPr="009D4915">
        <w:rPr>
          <w:rFonts w:eastAsia="Calibri"/>
        </w:rPr>
        <w:t>: informed consent for secondary data usage and the protection of potentially identifiable information.</w:t>
      </w:r>
    </w:p>
    <w:p w14:paraId="5BA54F7A" w14:textId="0175ED07" w:rsidR="009D4915" w:rsidRPr="009D4915" w:rsidRDefault="009D4915" w:rsidP="009D4915">
      <w:pPr>
        <w:spacing w:before="120" w:after="120" w:line="240" w:lineRule="auto"/>
        <w:rPr>
          <w:rFonts w:eastAsia="Calibri"/>
        </w:rPr>
      </w:pPr>
      <w:r w:rsidRPr="009D4915">
        <w:rPr>
          <w:rFonts w:eastAsia="Calibri"/>
        </w:rPr>
        <w:t>Regarding informed consent for secondary data usage, we will critically examine the consent procedures that were initially put in place</w:t>
      </w:r>
      <w:r w:rsidR="00723D60">
        <w:rPr>
          <w:rFonts w:eastAsia="Calibri"/>
        </w:rPr>
        <w:t xml:space="preserve"> for the original study</w:t>
      </w:r>
      <w:r w:rsidRPr="009D4915">
        <w:rPr>
          <w:rFonts w:eastAsia="Calibri"/>
        </w:rPr>
        <w:t xml:space="preserve">. If a participant has previously provided "broad consent", permitting the use of their data in future research </w:t>
      </w:r>
      <w:r w:rsidR="00CA5B33">
        <w:rPr>
          <w:rFonts w:eastAsia="Calibri"/>
        </w:rPr>
        <w:t>endeavours</w:t>
      </w:r>
      <w:r w:rsidRPr="009D4915">
        <w:rPr>
          <w:rFonts w:eastAsia="Calibri"/>
        </w:rPr>
        <w:t xml:space="preserve">, we can </w:t>
      </w:r>
      <w:r w:rsidR="006426A0">
        <w:rPr>
          <w:rFonts w:eastAsia="Calibri"/>
        </w:rPr>
        <w:t>share</w:t>
      </w:r>
      <w:r w:rsidRPr="009D4915">
        <w:rPr>
          <w:rFonts w:eastAsia="Calibri"/>
        </w:rPr>
        <w:t xml:space="preserve"> their data without additional ethical approvals. </w:t>
      </w:r>
      <w:r w:rsidR="006426A0">
        <w:rPr>
          <w:rFonts w:eastAsia="Calibri"/>
        </w:rPr>
        <w:t>We will carefully deliberate the situation for participants who have granted "narrow consent, " which restricts data sharing beyond the original study purpose</w:t>
      </w:r>
      <w:r w:rsidRPr="009D4915">
        <w:rPr>
          <w:rFonts w:eastAsia="Calibri"/>
        </w:rPr>
        <w:t>. If obtaining renewed consent is unfeasible or involves a disproportionate effort, we will seek an informed consent waiver from the appropriate ethics committee.</w:t>
      </w:r>
    </w:p>
    <w:p w14:paraId="07A5DF63" w14:textId="728FA0D7" w:rsidR="009D4915" w:rsidRPr="009D4915" w:rsidRDefault="009D4915" w:rsidP="009D4915">
      <w:pPr>
        <w:spacing w:before="120" w:after="120" w:line="240" w:lineRule="auto"/>
        <w:rPr>
          <w:rFonts w:eastAsia="Calibri"/>
        </w:rPr>
      </w:pPr>
      <w:r w:rsidRPr="009D4915">
        <w:rPr>
          <w:rFonts w:eastAsia="Calibri"/>
        </w:rPr>
        <w:t xml:space="preserve">As for </w:t>
      </w:r>
      <w:r w:rsidR="006426A0">
        <w:rPr>
          <w:rFonts w:eastAsia="Calibri"/>
        </w:rPr>
        <w:t>protecting</w:t>
      </w:r>
      <w:r w:rsidRPr="009D4915">
        <w:rPr>
          <w:rFonts w:eastAsia="Calibri"/>
        </w:rPr>
        <w:t xml:space="preserve"> potentially identifiable information, we are committed to </w:t>
      </w:r>
      <w:r w:rsidR="00CA5B33">
        <w:rPr>
          <w:rFonts w:eastAsia="Calibri"/>
        </w:rPr>
        <w:t>minimising</w:t>
      </w:r>
      <w:r w:rsidRPr="009D4915">
        <w:rPr>
          <w:rFonts w:eastAsia="Calibri"/>
        </w:rPr>
        <w:t xml:space="preserve"> any privacy risks. The data we collect may contain indirect identifiers like geographical data. To counter this risk, we will employ several protective measures: we will not collect participant names, </w:t>
      </w:r>
      <w:r w:rsidR="006426A0">
        <w:rPr>
          <w:rFonts w:eastAsia="Calibri"/>
        </w:rPr>
        <w:t>restrict the publication of identifiable data, and</w:t>
      </w:r>
      <w:r w:rsidRPr="009D4915">
        <w:rPr>
          <w:rFonts w:eastAsia="Calibri"/>
        </w:rPr>
        <w:t xml:space="preserve"> store data in a password-protected server with limited access. Additionally, we will follow data </w:t>
      </w:r>
      <w:r w:rsidR="00CA5B33">
        <w:rPr>
          <w:rFonts w:eastAsia="Calibri"/>
        </w:rPr>
        <w:t>minimisation</w:t>
      </w:r>
      <w:r w:rsidRPr="009D4915">
        <w:rPr>
          <w:rFonts w:eastAsia="Calibri"/>
        </w:rPr>
        <w:t xml:space="preserve"> principles, retaining only the data essential for achieving our study objectives. When applicable, we will </w:t>
      </w:r>
      <w:r w:rsidR="00CA5B33">
        <w:rPr>
          <w:rFonts w:eastAsia="Calibri"/>
        </w:rPr>
        <w:t>anonymise</w:t>
      </w:r>
      <w:r w:rsidRPr="009D4915">
        <w:rPr>
          <w:rFonts w:eastAsia="Calibri"/>
        </w:rPr>
        <w:t xml:space="preserve"> data through geographical aggregation and jittering, especially when home addresses are used.</w:t>
      </w:r>
    </w:p>
    <w:p w14:paraId="729D7A7D" w14:textId="04130786" w:rsidR="00FF56CE" w:rsidRPr="0030581E" w:rsidRDefault="009D4915" w:rsidP="00C83422">
      <w:pPr>
        <w:spacing w:before="120" w:after="120" w:line="240" w:lineRule="auto"/>
        <w:rPr>
          <w:rFonts w:eastAsia="Calibri"/>
        </w:rPr>
      </w:pPr>
      <w:r w:rsidRPr="009D4915">
        <w:rPr>
          <w:rFonts w:eastAsia="Calibri"/>
        </w:rPr>
        <w:t>Finally, we acknowledge the specific legislative requirements for using health data in different countries, including the laws surrounding the cross-border transfer of such data. We will</w:t>
      </w:r>
      <w:r w:rsidR="006426A0">
        <w:rPr>
          <w:rFonts w:eastAsia="Calibri"/>
        </w:rPr>
        <w:t>,</w:t>
      </w:r>
      <w:r w:rsidRPr="009D4915">
        <w:rPr>
          <w:rFonts w:eastAsia="Calibri"/>
        </w:rPr>
        <w:t xml:space="preserve"> therefore</w:t>
      </w:r>
      <w:r w:rsidR="006426A0">
        <w:rPr>
          <w:rFonts w:eastAsia="Calibri"/>
        </w:rPr>
        <w:t>,</w:t>
      </w:r>
      <w:r w:rsidRPr="009D4915">
        <w:rPr>
          <w:rFonts w:eastAsia="Calibri"/>
        </w:rPr>
        <w:t xml:space="preserve"> require data providers to provide a contractual guarantee, as part of the data sharing agreement, that all original studies followed appropriate informed consent procedures and that the sharing of this data complies with all relevant data protection laws.</w:t>
      </w:r>
      <w:r w:rsidR="00662A85" w:rsidRPr="00B53D3E">
        <w:t xml:space="preserve"> </w:t>
      </w:r>
    </w:p>
    <w:p w14:paraId="58D3C4B2" w14:textId="77777777" w:rsidR="002205B1" w:rsidRDefault="008B2DB9" w:rsidP="008E3026">
      <w:pPr>
        <w:pStyle w:val="Heading1"/>
      </w:pPr>
      <w:r>
        <w:t>Study oversight</w:t>
      </w:r>
    </w:p>
    <w:p w14:paraId="4F2DB3C2" w14:textId="32D9DF86" w:rsidR="002205B1" w:rsidRDefault="008B2DB9">
      <w:r>
        <w:t xml:space="preserve">Prof. Chersich, Prof. Luchters, and the Hub Administrator direct the </w:t>
      </w:r>
      <w:r w:rsidR="00E93C51">
        <w:t>HE</w:t>
      </w:r>
      <w:r w:rsidR="009619BE" w:rsidRPr="00A05FB2">
        <w:rPr>
          <w:vertAlign w:val="superscript"/>
        </w:rPr>
        <w:t>2</w:t>
      </w:r>
      <w:r w:rsidR="00E93C51">
        <w:t xml:space="preserve">AT </w:t>
      </w:r>
      <w:proofErr w:type="spellStart"/>
      <w:r w:rsidR="00E93C51">
        <w:t>Center</w:t>
      </w:r>
      <w:proofErr w:type="spellEnd"/>
      <w:r>
        <w:t xml:space="preserve">. Steering Committee members represent six </w:t>
      </w:r>
      <w:r w:rsidR="00E42CC1">
        <w:t>South, East, and West African institutes</w:t>
      </w:r>
      <w:r>
        <w:t xml:space="preserve">. This study is led by Prof. Cisse of Ivory Coast's </w:t>
      </w:r>
      <w:proofErr w:type="spellStart"/>
      <w:r>
        <w:t>Peleforo</w:t>
      </w:r>
      <w:proofErr w:type="spellEnd"/>
      <w:r>
        <w:t xml:space="preserve"> Gon Coulibaly University and co-led by </w:t>
      </w:r>
      <w:r w:rsidR="00CA5B33">
        <w:t>Dr</w:t>
      </w:r>
      <w:r>
        <w:t xml:space="preserve"> Christopher Jack of the University of Cape Town.</w:t>
      </w:r>
    </w:p>
    <w:p w14:paraId="2756042D" w14:textId="77777777" w:rsidR="002205B1" w:rsidRDefault="40B171D2" w:rsidP="008E3026">
      <w:pPr>
        <w:pStyle w:val="Heading1"/>
      </w:pPr>
      <w:r>
        <w:t>Dissemination</w:t>
      </w:r>
    </w:p>
    <w:p w14:paraId="7280BD2F" w14:textId="3A12704E" w:rsidR="00E96F48" w:rsidRPr="00E96F48" w:rsidRDefault="00E96F48" w:rsidP="00E96F48">
      <w:r w:rsidRPr="00E96F48">
        <w:t xml:space="preserve">To </w:t>
      </w:r>
      <w:r w:rsidR="003E7B60">
        <w:t>maximise</w:t>
      </w:r>
      <w:r w:rsidRPr="00E96F48">
        <w:t xml:space="preserve"> HE</w:t>
      </w:r>
      <w:r w:rsidRPr="00A05FB2">
        <w:rPr>
          <w:vertAlign w:val="superscript"/>
        </w:rPr>
        <w:t>2</w:t>
      </w:r>
      <w:r w:rsidRPr="00E96F48">
        <w:t xml:space="preserve">AT </w:t>
      </w:r>
      <w:proofErr w:type="spellStart"/>
      <w:r w:rsidRPr="00E96F48">
        <w:t>Center's</w:t>
      </w:r>
      <w:proofErr w:type="spellEnd"/>
      <w:r w:rsidRPr="00E96F48">
        <w:t xml:space="preserve"> effectiveness, prompt dissemination of research findings is crucial. We </w:t>
      </w:r>
      <w:r w:rsidR="006426A0">
        <w:t>devised a</w:t>
      </w:r>
      <w:r w:rsidRPr="00E96F48">
        <w:t xml:space="preserve"> strategy detailing publication types, authors, and release dates. Our findings will be shared with research and relevant </w:t>
      </w:r>
      <w:r w:rsidR="00D122CC">
        <w:t xml:space="preserve">working partners </w:t>
      </w:r>
      <w:r w:rsidRPr="00E96F48">
        <w:t>to inform various levels of activities and update recommendations as needed. Timely dissemination is vital to HE</w:t>
      </w:r>
      <w:r w:rsidRPr="00A05FB2">
        <w:rPr>
          <w:vertAlign w:val="superscript"/>
        </w:rPr>
        <w:t>2</w:t>
      </w:r>
      <w:r w:rsidRPr="00E96F48">
        <w:t xml:space="preserve">AT </w:t>
      </w:r>
      <w:proofErr w:type="spellStart"/>
      <w:r w:rsidRPr="00E96F48">
        <w:t>Center's</w:t>
      </w:r>
      <w:proofErr w:type="spellEnd"/>
      <w:r w:rsidRPr="00E96F48">
        <w:t xml:space="preserve"> success and mission.</w:t>
      </w:r>
    </w:p>
    <w:p w14:paraId="374575DF" w14:textId="454E5906" w:rsidR="002205B1" w:rsidRDefault="40B171D2" w:rsidP="008E3026">
      <w:pPr>
        <w:pStyle w:val="Heading1"/>
      </w:pPr>
      <w:r>
        <w:lastRenderedPageBreak/>
        <w:t>Study status</w:t>
      </w:r>
    </w:p>
    <w:p w14:paraId="7EC7C1CD" w14:textId="77777777" w:rsidR="002205B1" w:rsidRDefault="008B2DB9">
      <w:r>
        <w:t xml:space="preserve">Ongoing. </w:t>
      </w:r>
    </w:p>
    <w:p w14:paraId="3F127060" w14:textId="66B2152F" w:rsidR="00DB30C3" w:rsidRDefault="40B171D2" w:rsidP="008E3026">
      <w:pPr>
        <w:pStyle w:val="Heading1"/>
        <w:rPr>
          <w:b/>
        </w:rPr>
      </w:pPr>
      <w:r w:rsidRPr="40B171D2">
        <w:rPr>
          <w:rStyle w:val="Heading2Char"/>
        </w:rPr>
        <w:t>Author Contributions</w:t>
      </w:r>
      <w:r w:rsidRPr="40B171D2">
        <w:rPr>
          <w:b/>
          <w:bCs/>
        </w:rPr>
        <w:t>:</w:t>
      </w:r>
    </w:p>
    <w:p w14:paraId="5062D4DA" w14:textId="2B430CC1" w:rsidR="002205B1" w:rsidRDefault="008B2DB9">
      <w:pPr>
        <w:spacing w:before="280" w:after="280" w:line="240" w:lineRule="auto"/>
      </w:pPr>
      <w:r>
        <w:t>G</w:t>
      </w:r>
      <w:r w:rsidR="003A055C">
        <w:t>C</w:t>
      </w:r>
      <w:r>
        <w:t>, MC, C</w:t>
      </w:r>
      <w:r w:rsidR="003A055C">
        <w:t>J</w:t>
      </w:r>
      <w:r>
        <w:t>, and S</w:t>
      </w:r>
      <w:r w:rsidR="003A055C">
        <w:t>L</w:t>
      </w:r>
      <w:r>
        <w:t xml:space="preserve"> were involved in the conception and design of the research.</w:t>
      </w:r>
      <w:r w:rsidR="0075089A">
        <w:t xml:space="preserve"> </w:t>
      </w:r>
      <w:r w:rsidR="007C1175">
        <w:t>C</w:t>
      </w:r>
      <w:r w:rsidR="003A055C">
        <w:t>P</w:t>
      </w:r>
      <w:r>
        <w:t xml:space="preserve">, </w:t>
      </w:r>
      <w:proofErr w:type="gramStart"/>
      <w:r>
        <w:t>MC</w:t>
      </w:r>
      <w:proofErr w:type="gramEnd"/>
      <w:r w:rsidR="00D67A69">
        <w:t xml:space="preserve"> and GM</w:t>
      </w:r>
      <w:r>
        <w:t xml:space="preserve"> obtained ethics approval.</w:t>
      </w:r>
      <w:r w:rsidR="0075089A">
        <w:t xml:space="preserve"> </w:t>
      </w:r>
      <w:r w:rsidR="007C1175">
        <w:t>C</w:t>
      </w:r>
      <w:r w:rsidR="003A055C">
        <w:t>P</w:t>
      </w:r>
      <w:r>
        <w:t xml:space="preserve">, </w:t>
      </w:r>
      <w:proofErr w:type="gramStart"/>
      <w:r>
        <w:t>MC</w:t>
      </w:r>
      <w:proofErr w:type="gramEnd"/>
      <w:r>
        <w:t xml:space="preserve"> and S</w:t>
      </w:r>
      <w:r w:rsidR="003A055C">
        <w:t>L</w:t>
      </w:r>
      <w:r>
        <w:t xml:space="preserve"> prepared the figures.</w:t>
      </w:r>
      <w:r w:rsidR="0075089A">
        <w:t xml:space="preserve"> </w:t>
      </w:r>
      <w:r w:rsidR="007C1175">
        <w:t>C</w:t>
      </w:r>
      <w:r w:rsidR="003A055C">
        <w:t>P</w:t>
      </w:r>
      <w:r>
        <w:t>, C</w:t>
      </w:r>
      <w:r w:rsidR="003A055C">
        <w:t>J</w:t>
      </w:r>
      <w:r>
        <w:t xml:space="preserve"> drafted the manuscript. All authors</w:t>
      </w:r>
      <w:r w:rsidR="007448B9">
        <w:t xml:space="preserve"> were involved in </w:t>
      </w:r>
      <w:r w:rsidR="00887E8F">
        <w:t>design and discussion</w:t>
      </w:r>
      <w:r w:rsidR="000D7741">
        <w:t>s to</w:t>
      </w:r>
      <w:r w:rsidR="00887E8F">
        <w:t xml:space="preserve"> imp</w:t>
      </w:r>
      <w:r w:rsidR="00707F4C">
        <w:t>lement the protocol. All authors also</w:t>
      </w:r>
      <w:r>
        <w:t xml:space="preserve"> edited and revised the manuscript. All authors approved the final version of the manuscript.</w:t>
      </w:r>
    </w:p>
    <w:p w14:paraId="7A8C80F0" w14:textId="2482BE72" w:rsidR="002205B1" w:rsidRDefault="40B171D2" w:rsidP="008E3026">
      <w:pPr>
        <w:pStyle w:val="Heading1"/>
      </w:pPr>
      <w:r>
        <w:t xml:space="preserve">Funding statement: </w:t>
      </w:r>
    </w:p>
    <w:p w14:paraId="4D9BD005" w14:textId="3974543E" w:rsidR="00D5234A" w:rsidRPr="00D5234A" w:rsidRDefault="00D5234A">
      <w:pPr>
        <w:rPr>
          <w:lang w:val="en-US"/>
        </w:rPr>
      </w:pPr>
      <w:r w:rsidRPr="00D5234A">
        <w:rPr>
          <w:lang w:val="en-US"/>
        </w:rPr>
        <w:t>Research reported in this publication was supported by the Fogarty International Center and</w:t>
      </w:r>
      <w:r w:rsidR="000830DB">
        <w:rPr>
          <w:lang w:val="en-US"/>
        </w:rPr>
        <w:t>,</w:t>
      </w:r>
      <w:r w:rsidRPr="00D5234A">
        <w:rPr>
          <w:lang w:val="en-US"/>
        </w:rPr>
        <w:t xml:space="preserve"> National Institute of Environmental Health Sciences (NIEHS) and OD/Office of Strategic Coordination (OSC) of the National Institutes of Health under Award Number U54 TW 012083. The content is solely the authors' responsibility and does not necessarily represent the official views of the National Institutes of Health. </w:t>
      </w:r>
    </w:p>
    <w:p w14:paraId="345A1DE6" w14:textId="520D3533" w:rsidR="002205B1" w:rsidRDefault="40B171D2" w:rsidP="008E3026">
      <w:pPr>
        <w:pStyle w:val="Heading1"/>
      </w:pPr>
      <w:r>
        <w:t>Competing interests</w:t>
      </w:r>
    </w:p>
    <w:p w14:paraId="57A50D98" w14:textId="16CC0E72" w:rsidR="00730E54" w:rsidRPr="00730E54" w:rsidRDefault="00730E54" w:rsidP="00730E54">
      <w:r w:rsidRPr="00730E54">
        <w:t>The authors declare potential competing interests: M</w:t>
      </w:r>
      <w:r w:rsidR="003A055C">
        <w:t>F</w:t>
      </w:r>
      <w:r w:rsidRPr="00730E54">
        <w:t>, G</w:t>
      </w:r>
      <w:r w:rsidR="003A055C">
        <w:t>M</w:t>
      </w:r>
      <w:r w:rsidRPr="00730E54">
        <w:t>, and CP have pension fund investments in the fossil fuel industry. The University of the Witwatersrand holds endowments and financial reserves invested in the same industry</w:t>
      </w:r>
      <w:r w:rsidR="007166D2">
        <w:t>.</w:t>
      </w:r>
    </w:p>
    <w:p w14:paraId="0C673CD5" w14:textId="6270DDA4" w:rsidR="002A04C3" w:rsidRPr="002A04C3" w:rsidRDefault="008B2DB9" w:rsidP="00877B69">
      <w:pPr>
        <w:spacing w:before="280" w:after="280" w:line="240" w:lineRule="auto"/>
        <w:rPr>
          <w:color w:val="0000FF"/>
          <w:u w:val="single"/>
        </w:rPr>
      </w:pPr>
      <w:r w:rsidRPr="00F950A6">
        <w:rPr>
          <w:rStyle w:val="Heading2Char"/>
        </w:rPr>
        <w:t>Data sharing statement:</w:t>
      </w:r>
      <w:r>
        <w:t> </w:t>
      </w:r>
      <w:r w:rsidR="00877B69">
        <w:t xml:space="preserve"> </w:t>
      </w:r>
      <w:r w:rsidR="002A04C3" w:rsidRPr="002A04C3">
        <w:t xml:space="preserve">In accordance with the NIH data sharing policy, data from the HEAT002 study will be made available to the scientific community. Researchers interested in accessing this data should submit a detailed request to Chris Jack at </w:t>
      </w:r>
      <w:hyperlink r:id="rId19" w:tgtFrame="_new" w:history="1">
        <w:r w:rsidR="002A04C3" w:rsidRPr="00877B69">
          <w:rPr>
            <w:rStyle w:val="Hyperlink"/>
          </w:rPr>
          <w:t>cjack@csag.uct.ac.za</w:t>
        </w:r>
      </w:hyperlink>
      <w:r w:rsidR="002A04C3" w:rsidRPr="002A04C3">
        <w:t xml:space="preserve">. The request will be </w:t>
      </w:r>
      <w:proofErr w:type="gramStart"/>
      <w:r w:rsidR="002A04C3" w:rsidRPr="002A04C3">
        <w:t>reviewed</w:t>
      </w:r>
      <w:proofErr w:type="gramEnd"/>
      <w:r w:rsidR="002A04C3" w:rsidRPr="002A04C3">
        <w:t xml:space="preserve"> and data will be shared subject to the approval of the request, ensuring the purpose aligns with ethical standards and the privacy of the participants is protected.</w:t>
      </w:r>
    </w:p>
    <w:p w14:paraId="545DB6C5" w14:textId="77777777" w:rsidR="002205B1" w:rsidRDefault="40B171D2" w:rsidP="008E3026">
      <w:pPr>
        <w:pStyle w:val="Heading1"/>
      </w:pPr>
      <w:r>
        <w:t>References</w:t>
      </w:r>
    </w:p>
    <w:p w14:paraId="2A3982CD" w14:textId="77777777" w:rsidR="002205B1" w:rsidRDefault="002205B1"/>
    <w:p w14:paraId="6655336A" w14:textId="1EF3C4BB" w:rsidR="002D0733" w:rsidRPr="002D0733" w:rsidRDefault="008B2DB9" w:rsidP="002D0733">
      <w:pPr>
        <w:pStyle w:val="EndNoteBibliography"/>
        <w:spacing w:after="0"/>
        <w:ind w:left="720" w:hanging="720"/>
        <w:rPr>
          <w:i/>
          <w:noProof/>
        </w:rPr>
      </w:pPr>
      <w:r>
        <w:fldChar w:fldCharType="begin"/>
      </w:r>
      <w:r>
        <w:instrText xml:space="preserve"> ADDIN EN.REFLIST </w:instrText>
      </w:r>
      <w:r>
        <w:fldChar w:fldCharType="separate"/>
      </w:r>
      <w:r w:rsidR="002D0733" w:rsidRPr="002D0733">
        <w:rPr>
          <w:noProof/>
        </w:rPr>
        <w:t>1.</w:t>
      </w:r>
      <w:r w:rsidR="002D0733" w:rsidRPr="002D0733">
        <w:rPr>
          <w:noProof/>
        </w:rPr>
        <w:tab/>
      </w:r>
      <w:r w:rsidR="002D0733" w:rsidRPr="002D0733">
        <w:rPr>
          <w:i/>
          <w:noProof/>
        </w:rPr>
        <w:t xml:space="preserve"> Harnessing Data Science for Health Discovery and Innovation in Africa (DS-I Africa). Retrieved from </w:t>
      </w:r>
      <w:hyperlink r:id="rId20" w:history="1">
        <w:r w:rsidR="002D0733" w:rsidRPr="002D0733">
          <w:rPr>
            <w:rStyle w:val="Hyperlink"/>
            <w:i/>
            <w:noProof/>
          </w:rPr>
          <w:t>https://commonfund.nih.gov/AfricaData</w:t>
        </w:r>
      </w:hyperlink>
      <w:r w:rsidR="002D0733" w:rsidRPr="002D0733">
        <w:rPr>
          <w:i/>
          <w:noProof/>
        </w:rPr>
        <w:t>.</w:t>
      </w:r>
    </w:p>
    <w:p w14:paraId="06346065" w14:textId="4B8F2AE0" w:rsidR="002D0733" w:rsidRPr="002D0733" w:rsidRDefault="002D0733" w:rsidP="002D0733">
      <w:pPr>
        <w:pStyle w:val="EndNoteBibliography"/>
        <w:spacing w:after="0"/>
        <w:ind w:left="720" w:hanging="720"/>
        <w:rPr>
          <w:noProof/>
        </w:rPr>
      </w:pPr>
      <w:r w:rsidRPr="002D0733">
        <w:rPr>
          <w:noProof/>
        </w:rPr>
        <w:t>2.</w:t>
      </w:r>
      <w:r w:rsidRPr="002D0733">
        <w:rPr>
          <w:noProof/>
        </w:rPr>
        <w:tab/>
        <w:t xml:space="preserve">Johnson, D.P., J.S. Wilson, and G.C. Luber, </w:t>
      </w:r>
      <w:r w:rsidRPr="002D0733">
        <w:rPr>
          <w:i/>
          <w:noProof/>
        </w:rPr>
        <w:t>Socio</w:t>
      </w:r>
      <w:ins w:id="572" w:author="Craig Parker" w:date="2024-03-11T12:19:00Z">
        <w:r w:rsidR="00A42806">
          <w:rPr>
            <w:i/>
            <w:noProof/>
          </w:rPr>
          <w:t>-</w:t>
        </w:r>
      </w:ins>
      <w:r w:rsidRPr="002D0733">
        <w:rPr>
          <w:i/>
          <w:noProof/>
        </w:rPr>
        <w:t>economic indicators of heat-related health risk supplemented with remotely sensed data.</w:t>
      </w:r>
      <w:r w:rsidRPr="002D0733">
        <w:rPr>
          <w:noProof/>
        </w:rPr>
        <w:t xml:space="preserve"> International Journal of Health Geographics, 2009. </w:t>
      </w:r>
      <w:r w:rsidRPr="002D0733">
        <w:rPr>
          <w:b/>
          <w:noProof/>
        </w:rPr>
        <w:t>8</w:t>
      </w:r>
      <w:r w:rsidRPr="002D0733">
        <w:rPr>
          <w:noProof/>
        </w:rPr>
        <w:t>(1): p. 57.</w:t>
      </w:r>
    </w:p>
    <w:p w14:paraId="412133B7" w14:textId="0839C702" w:rsidR="002D0733" w:rsidRPr="002D0733" w:rsidRDefault="002D0733" w:rsidP="002D0733">
      <w:pPr>
        <w:pStyle w:val="EndNoteBibliography"/>
        <w:spacing w:after="0"/>
        <w:ind w:left="720" w:hanging="720"/>
        <w:rPr>
          <w:noProof/>
        </w:rPr>
      </w:pPr>
      <w:r w:rsidRPr="002D0733">
        <w:rPr>
          <w:noProof/>
        </w:rPr>
        <w:t>3.</w:t>
      </w:r>
      <w:r w:rsidRPr="002D0733">
        <w:rPr>
          <w:noProof/>
        </w:rPr>
        <w:tab/>
        <w:t xml:space="preserve">Jung, J., et al., </w:t>
      </w:r>
      <w:r w:rsidRPr="002D0733">
        <w:rPr>
          <w:i/>
          <w:noProof/>
        </w:rPr>
        <w:t>Heat illness data strengthens vulnerability maps.</w:t>
      </w:r>
      <w:r w:rsidRPr="002D0733">
        <w:rPr>
          <w:noProof/>
        </w:rPr>
        <w:t xml:space="preserve"> BMC Public Health, 2021. </w:t>
      </w:r>
      <w:r w:rsidRPr="002D0733">
        <w:rPr>
          <w:b/>
          <w:noProof/>
        </w:rPr>
        <w:t>21</w:t>
      </w:r>
      <w:r w:rsidRPr="002D0733">
        <w:rPr>
          <w:noProof/>
        </w:rPr>
        <w:t>(1): p. 1999.</w:t>
      </w:r>
    </w:p>
    <w:p w14:paraId="050EAA8D" w14:textId="4E6CA665" w:rsidR="002D0733" w:rsidRPr="002D0733" w:rsidRDefault="002D0733" w:rsidP="002D0733">
      <w:pPr>
        <w:pStyle w:val="EndNoteBibliography"/>
        <w:spacing w:after="0"/>
        <w:ind w:left="720" w:hanging="720"/>
        <w:rPr>
          <w:noProof/>
        </w:rPr>
      </w:pPr>
      <w:r w:rsidRPr="002D0733">
        <w:rPr>
          <w:noProof/>
        </w:rPr>
        <w:t>4.</w:t>
      </w:r>
      <w:r w:rsidRPr="002D0733">
        <w:rPr>
          <w:noProof/>
        </w:rPr>
        <w:tab/>
        <w:t xml:space="preserve">Xu, R., et al., </w:t>
      </w:r>
      <w:r w:rsidRPr="002D0733">
        <w:rPr>
          <w:i/>
          <w:noProof/>
        </w:rPr>
        <w:t>Socio</w:t>
      </w:r>
      <w:ins w:id="573" w:author="Craig Parker" w:date="2024-03-11T12:19:00Z">
        <w:r w:rsidR="00A42806">
          <w:rPr>
            <w:i/>
            <w:noProof/>
          </w:rPr>
          <w:t>-</w:t>
        </w:r>
      </w:ins>
      <w:r w:rsidRPr="002D0733">
        <w:rPr>
          <w:i/>
          <w:noProof/>
        </w:rPr>
        <w:t xml:space="preserve">economic level and associations between heat exposure and all-cause and cause-specific </w:t>
      </w:r>
      <w:del w:id="574" w:author="Craig Parker" w:date="2024-03-11T12:08:00Z">
        <w:r w:rsidRPr="002D0733" w:rsidDel="00905781">
          <w:rPr>
            <w:i/>
            <w:noProof/>
          </w:rPr>
          <w:delText xml:space="preserve">hospitalization </w:delText>
        </w:r>
      </w:del>
      <w:ins w:id="575" w:author="Craig Parker" w:date="2024-03-11T12:08:00Z">
        <w:r w:rsidR="00905781" w:rsidRPr="002D0733">
          <w:rPr>
            <w:i/>
            <w:noProof/>
          </w:rPr>
          <w:t>hospitali</w:t>
        </w:r>
        <w:r w:rsidR="00905781">
          <w:rPr>
            <w:i/>
            <w:noProof/>
          </w:rPr>
          <w:t>s</w:t>
        </w:r>
        <w:r w:rsidR="00905781" w:rsidRPr="002D0733">
          <w:rPr>
            <w:i/>
            <w:noProof/>
          </w:rPr>
          <w:t xml:space="preserve">ation </w:t>
        </w:r>
      </w:ins>
      <w:r w:rsidRPr="002D0733">
        <w:rPr>
          <w:i/>
          <w:noProof/>
        </w:rPr>
        <w:t>in 1,814 Brazilian cities: A nationwide case-crossover study.</w:t>
      </w:r>
      <w:r w:rsidRPr="002D0733">
        <w:rPr>
          <w:noProof/>
        </w:rPr>
        <w:t xml:space="preserve"> PLoS Medicine, 2020. </w:t>
      </w:r>
      <w:r w:rsidRPr="002D0733">
        <w:rPr>
          <w:b/>
          <w:noProof/>
        </w:rPr>
        <w:t>17</w:t>
      </w:r>
      <w:r w:rsidRPr="002D0733">
        <w:rPr>
          <w:noProof/>
        </w:rPr>
        <w:t>(10): p. e1003369.</w:t>
      </w:r>
    </w:p>
    <w:p w14:paraId="642E50DB" w14:textId="7091F887" w:rsidR="002D0733" w:rsidRPr="002D0733" w:rsidRDefault="002D0733" w:rsidP="002D0733">
      <w:pPr>
        <w:pStyle w:val="EndNoteBibliography"/>
        <w:spacing w:after="0"/>
        <w:ind w:left="720" w:hanging="720"/>
        <w:rPr>
          <w:noProof/>
        </w:rPr>
      </w:pPr>
      <w:r w:rsidRPr="002D0733">
        <w:rPr>
          <w:noProof/>
        </w:rPr>
        <w:t>5.</w:t>
      </w:r>
      <w:r w:rsidRPr="002D0733">
        <w:rPr>
          <w:noProof/>
        </w:rPr>
        <w:tab/>
        <w:t xml:space="preserve">Ncongwane, K.P., et al., </w:t>
      </w:r>
      <w:r w:rsidRPr="002D0733">
        <w:rPr>
          <w:i/>
          <w:noProof/>
        </w:rPr>
        <w:t>A Literature Review of the Impacts of Heat Stress on Human Health across Africa.</w:t>
      </w:r>
      <w:r w:rsidRPr="002D0733">
        <w:rPr>
          <w:noProof/>
        </w:rPr>
        <w:t xml:space="preserve"> Sustainability, 2021. </w:t>
      </w:r>
      <w:r w:rsidRPr="002D0733">
        <w:rPr>
          <w:b/>
          <w:noProof/>
        </w:rPr>
        <w:t>13</w:t>
      </w:r>
      <w:r w:rsidRPr="002D0733">
        <w:rPr>
          <w:noProof/>
        </w:rPr>
        <w:t>(9): p. 5312.</w:t>
      </w:r>
    </w:p>
    <w:p w14:paraId="24A2551F" w14:textId="2AF85532" w:rsidR="002D0733" w:rsidRPr="002D0733" w:rsidRDefault="002D0733" w:rsidP="002D0733">
      <w:pPr>
        <w:pStyle w:val="EndNoteBibliography"/>
        <w:spacing w:after="0"/>
        <w:ind w:left="720" w:hanging="720"/>
        <w:rPr>
          <w:noProof/>
        </w:rPr>
      </w:pPr>
      <w:r w:rsidRPr="002D0733">
        <w:rPr>
          <w:noProof/>
        </w:rPr>
        <w:lastRenderedPageBreak/>
        <w:t>6.</w:t>
      </w:r>
      <w:r w:rsidRPr="002D0733">
        <w:rPr>
          <w:noProof/>
        </w:rPr>
        <w:tab/>
        <w:t xml:space="preserve">Pasquini, L., et al., </w:t>
      </w:r>
      <w:r w:rsidRPr="002D0733">
        <w:rPr>
          <w:i/>
          <w:noProof/>
        </w:rPr>
        <w:t>Emerging climate change-related public health challenges in Africa: A case study of the heat-health vulnerability of informal settlement residents in Dar es Salaam, Tanzania.</w:t>
      </w:r>
      <w:r w:rsidRPr="002D0733">
        <w:rPr>
          <w:noProof/>
        </w:rPr>
        <w:t xml:space="preserve"> Sci Total Environ, 2020. </w:t>
      </w:r>
      <w:r w:rsidRPr="002D0733">
        <w:rPr>
          <w:b/>
          <w:noProof/>
        </w:rPr>
        <w:t>747</w:t>
      </w:r>
      <w:r w:rsidRPr="002D0733">
        <w:rPr>
          <w:noProof/>
        </w:rPr>
        <w:t>: p. 141355.</w:t>
      </w:r>
    </w:p>
    <w:p w14:paraId="711BE1EE" w14:textId="3938546C" w:rsidR="002D0733" w:rsidRPr="002D0733" w:rsidRDefault="002D0733" w:rsidP="002D0733">
      <w:pPr>
        <w:pStyle w:val="EndNoteBibliography"/>
        <w:spacing w:after="0"/>
        <w:ind w:left="720" w:hanging="720"/>
        <w:rPr>
          <w:noProof/>
        </w:rPr>
      </w:pPr>
      <w:r w:rsidRPr="002D0733">
        <w:rPr>
          <w:noProof/>
        </w:rPr>
        <w:t>7.</w:t>
      </w:r>
      <w:r w:rsidRPr="002D0733">
        <w:rPr>
          <w:noProof/>
        </w:rPr>
        <w:tab/>
        <w:t xml:space="preserve">Wright, C.Y., et al., </w:t>
      </w:r>
      <w:r w:rsidRPr="002D0733">
        <w:rPr>
          <w:i/>
          <w:noProof/>
        </w:rPr>
        <w:t>Socio</w:t>
      </w:r>
      <w:ins w:id="576" w:author="Craig Parker" w:date="2024-03-11T12:19:00Z">
        <w:r w:rsidR="00A42806">
          <w:rPr>
            <w:i/>
            <w:noProof/>
          </w:rPr>
          <w:t>-</w:t>
        </w:r>
      </w:ins>
      <w:del w:id="577" w:author="Craig Parker" w:date="2024-03-11T12:07:00Z">
        <w:r w:rsidRPr="002D0733" w:rsidDel="003F68BA">
          <w:rPr>
            <w:i/>
            <w:noProof/>
          </w:rPr>
          <w:delText>-</w:delText>
        </w:r>
      </w:del>
      <w:r w:rsidRPr="002D0733">
        <w:rPr>
          <w:i/>
          <w:noProof/>
        </w:rPr>
        <w:t>economic, infrastructural and health-related risk factors associated with adverse heat-health effects reportedly experienced during hot weather in South Africa.</w:t>
      </w:r>
      <w:r w:rsidRPr="002D0733">
        <w:rPr>
          <w:noProof/>
        </w:rPr>
        <w:t xml:space="preserve"> Pan Afr Med J, 2019. </w:t>
      </w:r>
      <w:r w:rsidRPr="002D0733">
        <w:rPr>
          <w:b/>
          <w:noProof/>
        </w:rPr>
        <w:t>34</w:t>
      </w:r>
      <w:r w:rsidRPr="002D0733">
        <w:rPr>
          <w:noProof/>
        </w:rPr>
        <w:t>: p. 40.</w:t>
      </w:r>
    </w:p>
    <w:p w14:paraId="751F3C60" w14:textId="726E0D5D" w:rsidR="002D0733" w:rsidRPr="002D0733" w:rsidRDefault="002D0733" w:rsidP="002D0733">
      <w:pPr>
        <w:pStyle w:val="EndNoteBibliography"/>
        <w:spacing w:after="0"/>
        <w:ind w:left="720" w:hanging="720"/>
        <w:rPr>
          <w:noProof/>
        </w:rPr>
      </w:pPr>
      <w:r w:rsidRPr="002D0733">
        <w:rPr>
          <w:noProof/>
        </w:rPr>
        <w:t>8.</w:t>
      </w:r>
      <w:r w:rsidRPr="002D0733">
        <w:rPr>
          <w:noProof/>
        </w:rPr>
        <w:tab/>
        <w:t xml:space="preserve">Igun, E., et al., </w:t>
      </w:r>
      <w:r w:rsidRPr="002D0733">
        <w:rPr>
          <w:i/>
          <w:noProof/>
        </w:rPr>
        <w:t>Enhanced nighttime heatwaves over African urban clusters.</w:t>
      </w:r>
      <w:r w:rsidRPr="002D0733">
        <w:rPr>
          <w:noProof/>
        </w:rPr>
        <w:t xml:space="preserve"> Environmental Research Letters, 2022. </w:t>
      </w:r>
      <w:r w:rsidRPr="002D0733">
        <w:rPr>
          <w:b/>
          <w:noProof/>
        </w:rPr>
        <w:t>18</w:t>
      </w:r>
      <w:r w:rsidRPr="002D0733">
        <w:rPr>
          <w:noProof/>
        </w:rPr>
        <w:t>.</w:t>
      </w:r>
    </w:p>
    <w:p w14:paraId="08A48305" w14:textId="0303A2FF" w:rsidR="002D0733" w:rsidRPr="002D0733" w:rsidRDefault="002D0733" w:rsidP="002D0733">
      <w:pPr>
        <w:pStyle w:val="EndNoteBibliography"/>
        <w:spacing w:after="0"/>
        <w:ind w:left="720" w:hanging="720"/>
        <w:rPr>
          <w:noProof/>
        </w:rPr>
      </w:pPr>
      <w:r w:rsidRPr="002D0733">
        <w:rPr>
          <w:noProof/>
        </w:rPr>
        <w:t>9.</w:t>
      </w:r>
      <w:r w:rsidRPr="002D0733">
        <w:rPr>
          <w:noProof/>
        </w:rPr>
        <w:tab/>
        <w:t xml:space="preserve">Enete, I., </w:t>
      </w:r>
      <w:r w:rsidRPr="002D0733">
        <w:rPr>
          <w:i/>
          <w:noProof/>
        </w:rPr>
        <w:t>Assessment of Health Related Impacts of Urban Heat Island (UHI) in Douala Metropolis, Cameroon.</w:t>
      </w:r>
      <w:r w:rsidRPr="002D0733">
        <w:rPr>
          <w:noProof/>
        </w:rPr>
        <w:t xml:space="preserve"> International Journal of Environmental Protection and Policy, 2014. </w:t>
      </w:r>
      <w:r w:rsidRPr="002D0733">
        <w:rPr>
          <w:b/>
          <w:noProof/>
        </w:rPr>
        <w:t>2</w:t>
      </w:r>
      <w:r w:rsidRPr="002D0733">
        <w:rPr>
          <w:noProof/>
        </w:rPr>
        <w:t>: p. 35.</w:t>
      </w:r>
    </w:p>
    <w:p w14:paraId="4B792CFB" w14:textId="410B8402" w:rsidR="002D0733" w:rsidRPr="002D0733" w:rsidRDefault="002D0733" w:rsidP="002D0733">
      <w:pPr>
        <w:pStyle w:val="EndNoteBibliography"/>
        <w:spacing w:after="0"/>
        <w:ind w:left="720" w:hanging="720"/>
        <w:rPr>
          <w:noProof/>
        </w:rPr>
      </w:pPr>
      <w:r w:rsidRPr="002D0733">
        <w:rPr>
          <w:noProof/>
        </w:rPr>
        <w:t>10.</w:t>
      </w:r>
      <w:r w:rsidRPr="002D0733">
        <w:rPr>
          <w:noProof/>
        </w:rPr>
        <w:tab/>
        <w:t xml:space="preserve">Rohat, G., et al., </w:t>
      </w:r>
      <w:r w:rsidRPr="002D0733">
        <w:rPr>
          <w:i/>
          <w:noProof/>
        </w:rPr>
        <w:t>Projections of human exposure to dangerous heat in African cities under multiple socio</w:t>
      </w:r>
      <w:ins w:id="578" w:author="Craig Parker" w:date="2024-03-11T12:19:00Z">
        <w:r w:rsidR="00A42806">
          <w:rPr>
            <w:i/>
            <w:noProof/>
          </w:rPr>
          <w:t>-</w:t>
        </w:r>
      </w:ins>
      <w:r w:rsidRPr="002D0733">
        <w:rPr>
          <w:i/>
          <w:noProof/>
        </w:rPr>
        <w:t>economic and climate scenarios.</w:t>
      </w:r>
      <w:r w:rsidRPr="002D0733">
        <w:rPr>
          <w:noProof/>
        </w:rPr>
        <w:t xml:space="preserve"> Earth's Future, 2019. </w:t>
      </w:r>
      <w:r w:rsidRPr="002D0733">
        <w:rPr>
          <w:b/>
          <w:noProof/>
        </w:rPr>
        <w:t>7</w:t>
      </w:r>
      <w:r w:rsidRPr="002D0733">
        <w:rPr>
          <w:noProof/>
        </w:rPr>
        <w:t>(5): p. 528-546.</w:t>
      </w:r>
    </w:p>
    <w:p w14:paraId="03D23432" w14:textId="773BCD23" w:rsidR="002D0733" w:rsidRPr="002D0733" w:rsidRDefault="002D0733" w:rsidP="002D0733">
      <w:pPr>
        <w:pStyle w:val="EndNoteBibliography"/>
        <w:spacing w:after="0"/>
        <w:ind w:left="720" w:hanging="720"/>
        <w:rPr>
          <w:noProof/>
        </w:rPr>
      </w:pPr>
      <w:r w:rsidRPr="002D0733">
        <w:rPr>
          <w:noProof/>
        </w:rPr>
        <w:t>11.</w:t>
      </w:r>
      <w:r w:rsidRPr="002D0733">
        <w:rPr>
          <w:noProof/>
        </w:rPr>
        <w:tab/>
        <w:t xml:space="preserve">Thiaw, W.M., et al., </w:t>
      </w:r>
      <w:r w:rsidRPr="002D0733">
        <w:rPr>
          <w:i/>
          <w:noProof/>
        </w:rPr>
        <w:t>Toward Experimental Heat–Health Early Warning in Africa.</w:t>
      </w:r>
      <w:r w:rsidRPr="002D0733">
        <w:rPr>
          <w:noProof/>
        </w:rPr>
        <w:t xml:space="preserve"> Bulletin of the American Meteorological Society, 2022.</w:t>
      </w:r>
    </w:p>
    <w:p w14:paraId="176FED0A" w14:textId="4C39A137" w:rsidR="002D0733" w:rsidRPr="002D0733" w:rsidRDefault="002D0733" w:rsidP="002D0733">
      <w:pPr>
        <w:pStyle w:val="EndNoteBibliography"/>
        <w:spacing w:after="0"/>
        <w:ind w:left="720" w:hanging="720"/>
        <w:rPr>
          <w:noProof/>
        </w:rPr>
      </w:pPr>
      <w:r w:rsidRPr="002D0733">
        <w:rPr>
          <w:noProof/>
        </w:rPr>
        <w:t>12.</w:t>
      </w:r>
      <w:r w:rsidRPr="002D0733">
        <w:rPr>
          <w:noProof/>
        </w:rPr>
        <w:tab/>
        <w:t xml:space="preserve">Chapman, S., et al., </w:t>
      </w:r>
      <w:r w:rsidRPr="002D0733">
        <w:rPr>
          <w:i/>
          <w:noProof/>
        </w:rPr>
        <w:t>Past and projected climate change impacts on heat-related child mortality in Africa.</w:t>
      </w:r>
      <w:r w:rsidRPr="002D0733">
        <w:rPr>
          <w:noProof/>
        </w:rPr>
        <w:t xml:space="preserve"> Environmental Research Letters, 2022. </w:t>
      </w:r>
      <w:r w:rsidRPr="002D0733">
        <w:rPr>
          <w:b/>
          <w:noProof/>
        </w:rPr>
        <w:t>17</w:t>
      </w:r>
      <w:r w:rsidRPr="002D0733">
        <w:rPr>
          <w:noProof/>
        </w:rPr>
        <w:t>(7): p. 074028.</w:t>
      </w:r>
    </w:p>
    <w:p w14:paraId="659D2BBD" w14:textId="59EA8B3A" w:rsidR="002D0733" w:rsidRPr="002D0733" w:rsidRDefault="002D0733" w:rsidP="002D0733">
      <w:pPr>
        <w:pStyle w:val="EndNoteBibliography"/>
        <w:spacing w:after="0"/>
        <w:ind w:left="720" w:hanging="720"/>
        <w:rPr>
          <w:noProof/>
        </w:rPr>
      </w:pPr>
      <w:r w:rsidRPr="002D0733">
        <w:rPr>
          <w:noProof/>
        </w:rPr>
        <w:t>13.</w:t>
      </w:r>
      <w:r w:rsidRPr="002D0733">
        <w:rPr>
          <w:noProof/>
        </w:rPr>
        <w:tab/>
        <w:t xml:space="preserve">Thiaw, W.M., et al., </w:t>
      </w:r>
      <w:r w:rsidRPr="002D0733">
        <w:rPr>
          <w:i/>
          <w:noProof/>
        </w:rPr>
        <w:t>Toward Experimental Heat–Health Early Warning in Africa.</w:t>
      </w:r>
      <w:r w:rsidRPr="002D0733">
        <w:rPr>
          <w:noProof/>
        </w:rPr>
        <w:t xml:space="preserve"> Bulletin of the American Meteorological Society, 2022. </w:t>
      </w:r>
      <w:r w:rsidRPr="002D0733">
        <w:rPr>
          <w:b/>
          <w:noProof/>
        </w:rPr>
        <w:t>103</w:t>
      </w:r>
      <w:r w:rsidRPr="002D0733">
        <w:rPr>
          <w:noProof/>
        </w:rPr>
        <w:t>(8): p. E1843-E1860.</w:t>
      </w:r>
    </w:p>
    <w:p w14:paraId="17D94F9D" w14:textId="15EC1E84" w:rsidR="002D0733" w:rsidRPr="002D0733" w:rsidRDefault="002D0733" w:rsidP="002D0733">
      <w:pPr>
        <w:pStyle w:val="EndNoteBibliography"/>
        <w:spacing w:after="0"/>
        <w:ind w:left="720" w:hanging="720"/>
        <w:rPr>
          <w:noProof/>
        </w:rPr>
      </w:pPr>
      <w:r w:rsidRPr="002D0733">
        <w:rPr>
          <w:noProof/>
        </w:rPr>
        <w:t>14.</w:t>
      </w:r>
      <w:r w:rsidRPr="002D0733">
        <w:rPr>
          <w:noProof/>
        </w:rPr>
        <w:tab/>
        <w:t xml:space="preserve">Petkova, E.P., A. Gasparrini, and P.L. Kinney, </w:t>
      </w:r>
      <w:r w:rsidRPr="002D0733">
        <w:rPr>
          <w:i/>
          <w:noProof/>
        </w:rPr>
        <w:t>Heat and mortality in New York City since the beginning of the 20th century.</w:t>
      </w:r>
      <w:r w:rsidRPr="002D0733">
        <w:rPr>
          <w:noProof/>
        </w:rPr>
        <w:t xml:space="preserve"> Epidemiology, 2014. </w:t>
      </w:r>
      <w:r w:rsidRPr="002D0733">
        <w:rPr>
          <w:b/>
          <w:noProof/>
        </w:rPr>
        <w:t>25</w:t>
      </w:r>
      <w:r w:rsidRPr="002D0733">
        <w:rPr>
          <w:noProof/>
        </w:rPr>
        <w:t>(4): p. 554-60.</w:t>
      </w:r>
    </w:p>
    <w:p w14:paraId="185326EE" w14:textId="77777777" w:rsidR="002D0733" w:rsidRPr="002D0733" w:rsidRDefault="002D0733" w:rsidP="002D0733">
      <w:pPr>
        <w:pStyle w:val="EndNoteBibliography"/>
        <w:spacing w:after="0"/>
        <w:ind w:left="720" w:hanging="720"/>
        <w:rPr>
          <w:noProof/>
        </w:rPr>
      </w:pPr>
      <w:r w:rsidRPr="002D0733">
        <w:rPr>
          <w:noProof/>
        </w:rPr>
        <w:t>15.</w:t>
      </w:r>
      <w:r w:rsidRPr="002D0733">
        <w:rPr>
          <w:noProof/>
        </w:rPr>
        <w:tab/>
        <w:t xml:space="preserve">Rahman, M.M., et al., </w:t>
      </w:r>
      <w:r w:rsidRPr="002D0733">
        <w:rPr>
          <w:i/>
          <w:noProof/>
        </w:rPr>
        <w:t>The Effects of Coexposure to Extremes of Heat and Particulate Air Pollution on Mortality in California: Implications for Climate Change.</w:t>
      </w:r>
      <w:r w:rsidRPr="002D0733">
        <w:rPr>
          <w:noProof/>
        </w:rPr>
        <w:t xml:space="preserve"> Am J Respir Crit Care Med, 2022. </w:t>
      </w:r>
      <w:r w:rsidRPr="002D0733">
        <w:rPr>
          <w:b/>
          <w:noProof/>
        </w:rPr>
        <w:t>206</w:t>
      </w:r>
      <w:r w:rsidRPr="002D0733">
        <w:rPr>
          <w:noProof/>
        </w:rPr>
        <w:t>(9): p. 1117-1127.</w:t>
      </w:r>
    </w:p>
    <w:p w14:paraId="63AE71D7" w14:textId="1E5B7DC1" w:rsidR="002D0733" w:rsidRPr="002D0733" w:rsidRDefault="002D0733" w:rsidP="002D0733">
      <w:pPr>
        <w:pStyle w:val="EndNoteBibliography"/>
        <w:spacing w:after="0"/>
        <w:ind w:left="720" w:hanging="720"/>
        <w:rPr>
          <w:noProof/>
        </w:rPr>
      </w:pPr>
      <w:r w:rsidRPr="002D0733">
        <w:rPr>
          <w:noProof/>
        </w:rPr>
        <w:t>16.</w:t>
      </w:r>
      <w:r w:rsidRPr="002D0733">
        <w:rPr>
          <w:noProof/>
        </w:rPr>
        <w:tab/>
        <w:t xml:space="preserve">WHO, </w:t>
      </w:r>
      <w:r w:rsidRPr="002D0733">
        <w:rPr>
          <w:i/>
          <w:noProof/>
        </w:rPr>
        <w:t>Quantitative risk assessment of the effects of climate change on selected causes of death, 2030s and 2050s.</w:t>
      </w:r>
      <w:r w:rsidRPr="002D0733">
        <w:rPr>
          <w:noProof/>
        </w:rPr>
        <w:t xml:space="preserve"> </w:t>
      </w:r>
      <w:hyperlink r:id="rId21" w:history="1">
        <w:r w:rsidRPr="002D0733">
          <w:rPr>
            <w:rStyle w:val="Hyperlink"/>
            <w:noProof/>
          </w:rPr>
          <w:t>https://www.who.int/globalchange/publications/quantitative-risk-assessment/en/</w:t>
        </w:r>
      </w:hyperlink>
      <w:r w:rsidRPr="002D0733">
        <w:rPr>
          <w:noProof/>
        </w:rPr>
        <w:t>, 2014.</w:t>
      </w:r>
    </w:p>
    <w:p w14:paraId="0AB5D658" w14:textId="36F419C0" w:rsidR="002D0733" w:rsidRPr="002D0733" w:rsidRDefault="002D0733" w:rsidP="002D0733">
      <w:pPr>
        <w:pStyle w:val="EndNoteBibliography"/>
        <w:spacing w:after="0"/>
        <w:ind w:left="720" w:hanging="720"/>
        <w:rPr>
          <w:noProof/>
        </w:rPr>
      </w:pPr>
      <w:r w:rsidRPr="002D0733">
        <w:rPr>
          <w:noProof/>
        </w:rPr>
        <w:t>17.</w:t>
      </w:r>
      <w:r w:rsidRPr="002D0733">
        <w:rPr>
          <w:noProof/>
        </w:rPr>
        <w:tab/>
        <w:t xml:space="preserve">Adamo, N., N. Al-Ansari, and V.K. Sissakian, </w:t>
      </w:r>
      <w:r w:rsidRPr="002D0733">
        <w:rPr>
          <w:i/>
          <w:noProof/>
        </w:rPr>
        <w:t>Climate Change and the Need for Future Research.</w:t>
      </w:r>
      <w:r w:rsidRPr="002D0733">
        <w:rPr>
          <w:noProof/>
        </w:rPr>
        <w:t xml:space="preserve"> IOP Conference Series: Earth and Environmental Science, 2022. </w:t>
      </w:r>
      <w:r w:rsidRPr="002D0733">
        <w:rPr>
          <w:b/>
          <w:noProof/>
        </w:rPr>
        <w:t>1120</w:t>
      </w:r>
      <w:r w:rsidRPr="002D0733">
        <w:rPr>
          <w:noProof/>
        </w:rPr>
        <w:t>.</w:t>
      </w:r>
    </w:p>
    <w:p w14:paraId="00053A8B" w14:textId="77777777" w:rsidR="002D0733" w:rsidRPr="002D0733" w:rsidRDefault="002D0733" w:rsidP="002D0733">
      <w:pPr>
        <w:pStyle w:val="EndNoteBibliography"/>
        <w:spacing w:after="0"/>
        <w:ind w:left="720" w:hanging="720"/>
        <w:rPr>
          <w:noProof/>
        </w:rPr>
      </w:pPr>
      <w:r w:rsidRPr="002D0733">
        <w:rPr>
          <w:noProof/>
        </w:rPr>
        <w:t>18.</w:t>
      </w:r>
      <w:r w:rsidRPr="002D0733">
        <w:rPr>
          <w:noProof/>
        </w:rPr>
        <w:tab/>
        <w:t xml:space="preserve">Engelbrecht F, et al., </w:t>
      </w:r>
      <w:r w:rsidRPr="002D0733">
        <w:rPr>
          <w:i/>
          <w:noProof/>
        </w:rPr>
        <w:t>Projections of rapidly rising surface temperatures over Africa under low mitigation.</w:t>
      </w:r>
      <w:r w:rsidRPr="002D0733">
        <w:rPr>
          <w:noProof/>
        </w:rPr>
        <w:t xml:space="preserve"> 10, 2015. </w:t>
      </w:r>
      <w:r w:rsidRPr="002D0733">
        <w:rPr>
          <w:b/>
          <w:noProof/>
        </w:rPr>
        <w:t>8</w:t>
      </w:r>
      <w:r w:rsidRPr="002D0733">
        <w:rPr>
          <w:noProof/>
        </w:rPr>
        <w:t>.</w:t>
      </w:r>
    </w:p>
    <w:p w14:paraId="52DBFCF9" w14:textId="266C7F65" w:rsidR="002D0733" w:rsidRPr="002D0733" w:rsidRDefault="002D0733" w:rsidP="002D0733">
      <w:pPr>
        <w:pStyle w:val="EndNoteBibliography"/>
        <w:spacing w:after="0"/>
        <w:ind w:left="720" w:hanging="720"/>
        <w:rPr>
          <w:noProof/>
        </w:rPr>
      </w:pPr>
      <w:r w:rsidRPr="002D0733">
        <w:rPr>
          <w:noProof/>
        </w:rPr>
        <w:t>19.</w:t>
      </w:r>
      <w:r w:rsidRPr="002D0733">
        <w:rPr>
          <w:noProof/>
        </w:rPr>
        <w:tab/>
        <w:t xml:space="preserve">International Labour Organization, </w:t>
      </w:r>
      <w:r w:rsidRPr="002D0733">
        <w:rPr>
          <w:i/>
          <w:noProof/>
        </w:rPr>
        <w:t>Working on a warmer planet: The effect of heat stress on productivity and decent work.</w:t>
      </w:r>
      <w:r w:rsidRPr="002D0733">
        <w:rPr>
          <w:noProof/>
        </w:rPr>
        <w:t xml:space="preserve"> 2019. </w:t>
      </w:r>
      <w:hyperlink r:id="rId22" w:history="1">
        <w:r w:rsidRPr="002D0733">
          <w:rPr>
            <w:rStyle w:val="Hyperlink"/>
            <w:b/>
            <w:noProof/>
          </w:rPr>
          <w:t>https://www.ilo.org/global/publications/books/WCMS_711919/lang--en/index.htm</w:t>
        </w:r>
      </w:hyperlink>
      <w:r w:rsidRPr="002D0733">
        <w:rPr>
          <w:noProof/>
        </w:rPr>
        <w:t>.</w:t>
      </w:r>
    </w:p>
    <w:p w14:paraId="6AA5AF87" w14:textId="2B601CFC" w:rsidR="002D0733" w:rsidRPr="002D0733" w:rsidRDefault="002D0733" w:rsidP="002D0733">
      <w:pPr>
        <w:pStyle w:val="EndNoteBibliography"/>
        <w:spacing w:after="0"/>
        <w:ind w:left="720" w:hanging="720"/>
        <w:rPr>
          <w:noProof/>
        </w:rPr>
      </w:pPr>
      <w:r w:rsidRPr="002D0733">
        <w:rPr>
          <w:noProof/>
        </w:rPr>
        <w:t>20.</w:t>
      </w:r>
      <w:r w:rsidRPr="002D0733">
        <w:rPr>
          <w:noProof/>
        </w:rPr>
        <w:tab/>
        <w:t xml:space="preserve">Bhardwaj, J., et al., </w:t>
      </w:r>
      <w:r w:rsidRPr="002D0733">
        <w:rPr>
          <w:i/>
          <w:noProof/>
        </w:rPr>
        <w:t>Climate Risk and Early Warning Systems: Adaptation Strategies for the Most Vulnerable Communities.</w:t>
      </w:r>
      <w:r w:rsidRPr="002D0733">
        <w:rPr>
          <w:noProof/>
        </w:rPr>
        <w:t xml:space="preserve"> Climate Change Solutions, 2021.</w:t>
      </w:r>
    </w:p>
    <w:p w14:paraId="5DBE1C85" w14:textId="2144BA7A" w:rsidR="002D0733" w:rsidRPr="002D0733" w:rsidRDefault="002D0733" w:rsidP="002D0733">
      <w:pPr>
        <w:pStyle w:val="EndNoteBibliography"/>
        <w:spacing w:after="0"/>
        <w:ind w:left="720" w:hanging="720"/>
        <w:rPr>
          <w:noProof/>
        </w:rPr>
      </w:pPr>
      <w:r w:rsidRPr="002D0733">
        <w:rPr>
          <w:noProof/>
        </w:rPr>
        <w:t>21.</w:t>
      </w:r>
      <w:r w:rsidRPr="002D0733">
        <w:rPr>
          <w:noProof/>
        </w:rPr>
        <w:tab/>
        <w:t xml:space="preserve">Kapwata, T., et al., </w:t>
      </w:r>
      <w:r w:rsidRPr="002D0733">
        <w:rPr>
          <w:i/>
          <w:noProof/>
        </w:rPr>
        <w:t>Towards the development of a heat-health early warning system for South Africa.</w:t>
      </w:r>
      <w:r w:rsidRPr="002D0733">
        <w:rPr>
          <w:noProof/>
        </w:rPr>
        <w:t xml:space="preserve"> Environmental Epidemiology, 2019.</w:t>
      </w:r>
    </w:p>
    <w:p w14:paraId="2E02C40A" w14:textId="64B2A65F" w:rsidR="002D0733" w:rsidRPr="002D0733" w:rsidRDefault="002D0733" w:rsidP="002D0733">
      <w:pPr>
        <w:pStyle w:val="EndNoteBibliography"/>
        <w:spacing w:after="0"/>
        <w:ind w:left="720" w:hanging="720"/>
        <w:rPr>
          <w:noProof/>
        </w:rPr>
      </w:pPr>
      <w:r w:rsidRPr="002D0733">
        <w:rPr>
          <w:noProof/>
        </w:rPr>
        <w:t>22.</w:t>
      </w:r>
      <w:r w:rsidRPr="002D0733">
        <w:rPr>
          <w:noProof/>
        </w:rPr>
        <w:tab/>
        <w:t xml:space="preserve">Lwasa, S., </w:t>
      </w:r>
      <w:r w:rsidRPr="002D0733">
        <w:rPr>
          <w:i/>
          <w:noProof/>
        </w:rPr>
        <w:t xml:space="preserve">Managing African </w:t>
      </w:r>
      <w:del w:id="579" w:author="Craig Parker" w:date="2024-03-11T12:08:00Z">
        <w:r w:rsidRPr="002D0733" w:rsidDel="00905781">
          <w:rPr>
            <w:i/>
            <w:noProof/>
          </w:rPr>
          <w:delText xml:space="preserve">Urbanization </w:delText>
        </w:r>
      </w:del>
      <w:ins w:id="580" w:author="Craig Parker" w:date="2024-03-11T12:08:00Z">
        <w:r w:rsidR="00905781" w:rsidRPr="002D0733">
          <w:rPr>
            <w:i/>
            <w:noProof/>
          </w:rPr>
          <w:t>Urbani</w:t>
        </w:r>
        <w:r w:rsidR="00905781">
          <w:rPr>
            <w:i/>
            <w:noProof/>
          </w:rPr>
          <w:t>s</w:t>
        </w:r>
        <w:r w:rsidR="00905781" w:rsidRPr="002D0733">
          <w:rPr>
            <w:i/>
            <w:noProof/>
          </w:rPr>
          <w:t xml:space="preserve">ation </w:t>
        </w:r>
      </w:ins>
      <w:r w:rsidRPr="002D0733">
        <w:rPr>
          <w:i/>
          <w:noProof/>
        </w:rPr>
        <w:t>in the Context of Environmental Change.</w:t>
      </w:r>
      <w:r w:rsidRPr="002D0733">
        <w:rPr>
          <w:noProof/>
        </w:rPr>
        <w:t xml:space="preserve"> Interactions, 2014. </w:t>
      </w:r>
      <w:r w:rsidRPr="002D0733">
        <w:rPr>
          <w:b/>
          <w:noProof/>
        </w:rPr>
        <w:t>2</w:t>
      </w:r>
      <w:r w:rsidRPr="002D0733">
        <w:rPr>
          <w:noProof/>
        </w:rPr>
        <w:t>.</w:t>
      </w:r>
    </w:p>
    <w:p w14:paraId="79B8E47A" w14:textId="34A5725D" w:rsidR="002D0733" w:rsidRPr="002D0733" w:rsidRDefault="002D0733" w:rsidP="002D0733">
      <w:pPr>
        <w:pStyle w:val="EndNoteBibliography"/>
        <w:spacing w:after="0"/>
        <w:ind w:left="720" w:hanging="720"/>
        <w:rPr>
          <w:noProof/>
        </w:rPr>
      </w:pPr>
      <w:r w:rsidRPr="002D0733">
        <w:rPr>
          <w:noProof/>
        </w:rPr>
        <w:t>23.</w:t>
      </w:r>
      <w:r w:rsidRPr="002D0733">
        <w:rPr>
          <w:noProof/>
        </w:rPr>
        <w:tab/>
        <w:t xml:space="preserve">Wang, Y.P. and K. Kintrea, </w:t>
      </w:r>
      <w:r w:rsidRPr="002D0733">
        <w:rPr>
          <w:i/>
          <w:noProof/>
        </w:rPr>
        <w:t>Urban Expansion and Land Use Changes in Asia and Africa.</w:t>
      </w:r>
      <w:r w:rsidRPr="002D0733">
        <w:rPr>
          <w:noProof/>
        </w:rPr>
        <w:t xml:space="preserve"> Environment and Urbanization Asia, 2021. </w:t>
      </w:r>
      <w:r w:rsidRPr="002D0733">
        <w:rPr>
          <w:b/>
          <w:noProof/>
        </w:rPr>
        <w:t>12</w:t>
      </w:r>
      <w:r w:rsidRPr="002D0733">
        <w:rPr>
          <w:noProof/>
        </w:rPr>
        <w:t>: p. S13 - S17.</w:t>
      </w:r>
    </w:p>
    <w:p w14:paraId="45CD3389" w14:textId="4A212A2F" w:rsidR="002D0733" w:rsidRPr="002D0733" w:rsidRDefault="002D0733" w:rsidP="002D0733">
      <w:pPr>
        <w:pStyle w:val="EndNoteBibliography"/>
        <w:spacing w:after="0"/>
        <w:ind w:left="720" w:hanging="720"/>
        <w:rPr>
          <w:noProof/>
        </w:rPr>
      </w:pPr>
      <w:r w:rsidRPr="002D0733">
        <w:rPr>
          <w:noProof/>
        </w:rPr>
        <w:t>24.</w:t>
      </w:r>
      <w:r w:rsidRPr="002D0733">
        <w:rPr>
          <w:noProof/>
        </w:rPr>
        <w:tab/>
        <w:t xml:space="preserve">Abrahams, C. and D. Everatt, </w:t>
      </w:r>
      <w:r w:rsidRPr="002D0733">
        <w:rPr>
          <w:i/>
          <w:noProof/>
        </w:rPr>
        <w:t>City Profile: Johannesburg, South Africa.</w:t>
      </w:r>
      <w:r w:rsidRPr="002D0733">
        <w:rPr>
          <w:noProof/>
        </w:rPr>
        <w:t xml:space="preserve"> Environment and Urbanization Asia, 2019. </w:t>
      </w:r>
      <w:r w:rsidRPr="002D0733">
        <w:rPr>
          <w:b/>
          <w:noProof/>
        </w:rPr>
        <w:t>10</w:t>
      </w:r>
      <w:r w:rsidRPr="002D0733">
        <w:rPr>
          <w:noProof/>
        </w:rPr>
        <w:t>: p. 255 - 270.</w:t>
      </w:r>
    </w:p>
    <w:p w14:paraId="10DC73EA" w14:textId="755C2317" w:rsidR="002D0733" w:rsidRPr="002D0733" w:rsidRDefault="002D0733" w:rsidP="002D0733">
      <w:pPr>
        <w:pStyle w:val="EndNoteBibliography"/>
        <w:spacing w:after="0"/>
        <w:ind w:left="720" w:hanging="720"/>
        <w:rPr>
          <w:noProof/>
        </w:rPr>
      </w:pPr>
      <w:r w:rsidRPr="002D0733">
        <w:rPr>
          <w:noProof/>
        </w:rPr>
        <w:t>25.</w:t>
      </w:r>
      <w:r w:rsidRPr="002D0733">
        <w:rPr>
          <w:noProof/>
        </w:rPr>
        <w:tab/>
        <w:t xml:space="preserve">Rees, H.V., et al., </w:t>
      </w:r>
      <w:r w:rsidRPr="002D0733">
        <w:rPr>
          <w:i/>
          <w:noProof/>
        </w:rPr>
        <w:t xml:space="preserve">At the Heart of the Problem: Health in </w:t>
      </w:r>
      <w:del w:id="581" w:author="Craig Parker" w:date="2024-03-11T12:08:00Z">
        <w:r w:rsidRPr="002D0733" w:rsidDel="00E178EB">
          <w:rPr>
            <w:i/>
            <w:noProof/>
          </w:rPr>
          <w:delText xml:space="preserve">Johannesburg’s </w:delText>
        </w:r>
      </w:del>
      <w:ins w:id="582" w:author="Craig Parker" w:date="2024-03-11T12:08:00Z">
        <w:r w:rsidR="00E178EB" w:rsidRPr="002D0733">
          <w:rPr>
            <w:i/>
            <w:noProof/>
          </w:rPr>
          <w:t>Johannesburg</w:t>
        </w:r>
        <w:r w:rsidR="00E178EB">
          <w:rPr>
            <w:i/>
            <w:noProof/>
          </w:rPr>
          <w:t>'</w:t>
        </w:r>
        <w:r w:rsidR="00E178EB" w:rsidRPr="002D0733">
          <w:rPr>
            <w:i/>
            <w:noProof/>
          </w:rPr>
          <w:t xml:space="preserve">s </w:t>
        </w:r>
      </w:ins>
      <w:r w:rsidRPr="002D0733">
        <w:rPr>
          <w:i/>
          <w:noProof/>
        </w:rPr>
        <w:t>Inner-City.</w:t>
      </w:r>
      <w:r w:rsidRPr="002D0733">
        <w:rPr>
          <w:noProof/>
        </w:rPr>
        <w:t xml:space="preserve"> BMC Public Health, 2017. </w:t>
      </w:r>
      <w:r w:rsidRPr="002D0733">
        <w:rPr>
          <w:b/>
          <w:noProof/>
        </w:rPr>
        <w:t>17</w:t>
      </w:r>
      <w:r w:rsidRPr="002D0733">
        <w:rPr>
          <w:noProof/>
        </w:rPr>
        <w:t>.</w:t>
      </w:r>
    </w:p>
    <w:p w14:paraId="5EDF3696" w14:textId="020DB3B4" w:rsidR="002D0733" w:rsidRPr="002D0733" w:rsidRDefault="002D0733" w:rsidP="002D0733">
      <w:pPr>
        <w:pStyle w:val="EndNoteBibliography"/>
        <w:spacing w:after="0"/>
        <w:ind w:left="720" w:hanging="720"/>
        <w:rPr>
          <w:i/>
          <w:noProof/>
        </w:rPr>
      </w:pPr>
      <w:r w:rsidRPr="002D0733">
        <w:rPr>
          <w:noProof/>
        </w:rPr>
        <w:t>26.</w:t>
      </w:r>
      <w:r w:rsidRPr="002D0733">
        <w:rPr>
          <w:noProof/>
        </w:rPr>
        <w:tab/>
      </w:r>
      <w:r w:rsidRPr="002D0733">
        <w:rPr>
          <w:i/>
          <w:noProof/>
        </w:rPr>
        <w:t xml:space="preserve">Macrotrends. (2023). Johannesburg, South Africa Metro Area Population 1950-2023. Retrieved May 23, 2023, from </w:t>
      </w:r>
      <w:hyperlink r:id="rId23" w:history="1">
        <w:r w:rsidRPr="002D0733">
          <w:rPr>
            <w:rStyle w:val="Hyperlink"/>
            <w:i/>
            <w:noProof/>
          </w:rPr>
          <w:t>https://www.macrotrends.net/cities/22486/johannesburg/population</w:t>
        </w:r>
      </w:hyperlink>
      <w:r w:rsidRPr="002D0733">
        <w:rPr>
          <w:i/>
          <w:noProof/>
        </w:rPr>
        <w:t>.</w:t>
      </w:r>
    </w:p>
    <w:p w14:paraId="1834EB00" w14:textId="62B3BBCF" w:rsidR="002D0733" w:rsidRPr="002D0733" w:rsidRDefault="002D0733" w:rsidP="002D0733">
      <w:pPr>
        <w:pStyle w:val="EndNoteBibliography"/>
        <w:spacing w:after="0"/>
        <w:ind w:left="720" w:hanging="720"/>
        <w:rPr>
          <w:noProof/>
        </w:rPr>
      </w:pPr>
      <w:r w:rsidRPr="002D0733">
        <w:rPr>
          <w:noProof/>
        </w:rPr>
        <w:lastRenderedPageBreak/>
        <w:t>27.</w:t>
      </w:r>
      <w:r w:rsidRPr="002D0733">
        <w:rPr>
          <w:noProof/>
        </w:rPr>
        <w:tab/>
        <w:t xml:space="preserve">Venter, Z.S., et al., </w:t>
      </w:r>
      <w:r w:rsidRPr="002D0733">
        <w:rPr>
          <w:i/>
          <w:noProof/>
        </w:rPr>
        <w:t>Green Apartheid: Urban green infrastructure remains unequally distributed across income and race geographies in South Africa.</w:t>
      </w:r>
      <w:r w:rsidRPr="002D0733">
        <w:rPr>
          <w:noProof/>
        </w:rPr>
        <w:t xml:space="preserve"> Landscape and Urban Planning, 2020. </w:t>
      </w:r>
      <w:r w:rsidRPr="002D0733">
        <w:rPr>
          <w:b/>
          <w:noProof/>
        </w:rPr>
        <w:t>203</w:t>
      </w:r>
      <w:r w:rsidRPr="002D0733">
        <w:rPr>
          <w:noProof/>
        </w:rPr>
        <w:t>: p. 103889.</w:t>
      </w:r>
    </w:p>
    <w:p w14:paraId="19BA2D7D" w14:textId="77777777" w:rsidR="002D0733" w:rsidRPr="002D0733" w:rsidRDefault="002D0733" w:rsidP="002D0733">
      <w:pPr>
        <w:pStyle w:val="EndNoteBibliography"/>
        <w:spacing w:after="0"/>
        <w:ind w:left="720" w:hanging="720"/>
        <w:rPr>
          <w:noProof/>
        </w:rPr>
      </w:pPr>
      <w:r w:rsidRPr="002D0733">
        <w:rPr>
          <w:noProof/>
        </w:rPr>
        <w:t>28.</w:t>
      </w:r>
      <w:r w:rsidRPr="002D0733">
        <w:rPr>
          <w:noProof/>
        </w:rPr>
        <w:tab/>
        <w:t xml:space="preserve">Granado, S., et al., </w:t>
      </w:r>
      <w:r w:rsidRPr="002D0733">
        <w:rPr>
          <w:i/>
          <w:noProof/>
        </w:rPr>
        <w:t>Appropriating "malaria": local responses to malaria treatment and prevention in Abidjan, Cote d'Ivoire.</w:t>
      </w:r>
      <w:r w:rsidRPr="002D0733">
        <w:rPr>
          <w:noProof/>
        </w:rPr>
        <w:t xml:space="preserve"> Med Anthropol, 2011. </w:t>
      </w:r>
      <w:r w:rsidRPr="002D0733">
        <w:rPr>
          <w:b/>
          <w:noProof/>
        </w:rPr>
        <w:t>30</w:t>
      </w:r>
      <w:r w:rsidRPr="002D0733">
        <w:rPr>
          <w:noProof/>
        </w:rPr>
        <w:t>(1): p. 102-21.</w:t>
      </w:r>
    </w:p>
    <w:p w14:paraId="2666C837" w14:textId="2438CF9E" w:rsidR="002D0733" w:rsidRPr="002D0733" w:rsidRDefault="002D0733" w:rsidP="002D0733">
      <w:pPr>
        <w:pStyle w:val="EndNoteBibliography"/>
        <w:spacing w:after="0"/>
        <w:ind w:left="720" w:hanging="720"/>
        <w:rPr>
          <w:noProof/>
        </w:rPr>
      </w:pPr>
      <w:r w:rsidRPr="002D0733">
        <w:rPr>
          <w:noProof/>
        </w:rPr>
        <w:t>29.</w:t>
      </w:r>
      <w:r w:rsidRPr="002D0733">
        <w:rPr>
          <w:noProof/>
        </w:rPr>
        <w:tab/>
        <w:t xml:space="preserve">Djomand, G., et al., </w:t>
      </w:r>
      <w:r w:rsidRPr="002D0733">
        <w:rPr>
          <w:i/>
          <w:noProof/>
        </w:rPr>
        <w:t>Virologic and immunologic outcomes and programmatic challenges of an antiretroviral treatment pilot project in Abidjan, Côte d'Ivoire.</w:t>
      </w:r>
      <w:r w:rsidRPr="002D0733">
        <w:rPr>
          <w:noProof/>
        </w:rPr>
        <w:t xml:space="preserve"> Aids, 2003. </w:t>
      </w:r>
      <w:r w:rsidRPr="002D0733">
        <w:rPr>
          <w:b/>
          <w:noProof/>
        </w:rPr>
        <w:t>17 Suppl 3</w:t>
      </w:r>
      <w:r w:rsidRPr="002D0733">
        <w:rPr>
          <w:noProof/>
        </w:rPr>
        <w:t>: p. S5-15.</w:t>
      </w:r>
    </w:p>
    <w:p w14:paraId="4FDD7807" w14:textId="32819B98" w:rsidR="002D0733" w:rsidRPr="002D0733" w:rsidRDefault="002D0733" w:rsidP="002D0733">
      <w:pPr>
        <w:pStyle w:val="EndNoteBibliography"/>
        <w:spacing w:after="0"/>
        <w:ind w:left="720" w:hanging="720"/>
        <w:rPr>
          <w:i/>
          <w:noProof/>
        </w:rPr>
      </w:pPr>
      <w:r w:rsidRPr="002D0733">
        <w:rPr>
          <w:noProof/>
        </w:rPr>
        <w:t>30.</w:t>
      </w:r>
      <w:r w:rsidRPr="002D0733">
        <w:rPr>
          <w:noProof/>
        </w:rPr>
        <w:tab/>
      </w:r>
      <w:r w:rsidRPr="002D0733">
        <w:rPr>
          <w:i/>
          <w:noProof/>
        </w:rPr>
        <w:t xml:space="preserve">World Population Review. (2023). Abidjan Population 2023. Retrieved May 23, 2023, from </w:t>
      </w:r>
      <w:hyperlink r:id="rId24" w:history="1">
        <w:r w:rsidRPr="002D0733">
          <w:rPr>
            <w:rStyle w:val="Hyperlink"/>
            <w:i/>
            <w:noProof/>
          </w:rPr>
          <w:t>https://worldpopulationreview.com/world-cities/abidjan-population</w:t>
        </w:r>
      </w:hyperlink>
      <w:r w:rsidRPr="002D0733">
        <w:rPr>
          <w:i/>
          <w:noProof/>
        </w:rPr>
        <w:t>.</w:t>
      </w:r>
    </w:p>
    <w:p w14:paraId="25314158" w14:textId="313ADCBA" w:rsidR="002D0733" w:rsidRPr="002D0733" w:rsidRDefault="002D0733" w:rsidP="002D0733">
      <w:pPr>
        <w:pStyle w:val="EndNoteBibliography"/>
        <w:spacing w:after="0"/>
        <w:ind w:left="720" w:hanging="720"/>
        <w:rPr>
          <w:noProof/>
        </w:rPr>
      </w:pPr>
      <w:r w:rsidRPr="002D0733">
        <w:rPr>
          <w:noProof/>
        </w:rPr>
        <w:t>31.</w:t>
      </w:r>
      <w:r w:rsidRPr="002D0733">
        <w:rPr>
          <w:noProof/>
        </w:rPr>
        <w:tab/>
        <w:t xml:space="preserve">Souverijns, N., et al., </w:t>
      </w:r>
      <w:r w:rsidRPr="002D0733">
        <w:rPr>
          <w:i/>
          <w:noProof/>
        </w:rPr>
        <w:t>Urban heat in Johannesburg and Ekurhuleni, South Africa: A meter-scale assessment and vulnerability analysis.</w:t>
      </w:r>
      <w:r w:rsidRPr="002D0733">
        <w:rPr>
          <w:noProof/>
        </w:rPr>
        <w:t xml:space="preserve"> Urban Climate, 2022. </w:t>
      </w:r>
      <w:r w:rsidRPr="002D0733">
        <w:rPr>
          <w:b/>
          <w:noProof/>
        </w:rPr>
        <w:t>46</w:t>
      </w:r>
      <w:r w:rsidRPr="002D0733">
        <w:rPr>
          <w:noProof/>
        </w:rPr>
        <w:t>: p. 101331.</w:t>
      </w:r>
    </w:p>
    <w:p w14:paraId="5EC5DA35" w14:textId="439063DC" w:rsidR="002D0733" w:rsidRPr="002D0733" w:rsidRDefault="002D0733" w:rsidP="002D0733">
      <w:pPr>
        <w:pStyle w:val="EndNoteBibliography"/>
        <w:spacing w:after="0"/>
        <w:ind w:left="720" w:hanging="720"/>
        <w:rPr>
          <w:i/>
          <w:noProof/>
        </w:rPr>
      </w:pPr>
      <w:r w:rsidRPr="002D0733">
        <w:rPr>
          <w:noProof/>
        </w:rPr>
        <w:t>32.</w:t>
      </w:r>
      <w:r w:rsidRPr="002D0733">
        <w:rPr>
          <w:noProof/>
        </w:rPr>
        <w:tab/>
      </w:r>
      <w:r w:rsidRPr="002D0733">
        <w:rPr>
          <w:i/>
          <w:noProof/>
        </w:rPr>
        <w:t xml:space="preserve">UN-Habitat. (n.d.). South Africa. Retrieved May 22, 2023, from </w:t>
      </w:r>
      <w:hyperlink r:id="rId25" w:history="1">
        <w:r w:rsidRPr="002D0733">
          <w:rPr>
            <w:rStyle w:val="Hyperlink"/>
            <w:i/>
            <w:noProof/>
          </w:rPr>
          <w:t>https://unhabitat.org/south-africa</w:t>
        </w:r>
      </w:hyperlink>
      <w:r w:rsidRPr="002D0733">
        <w:rPr>
          <w:i/>
          <w:noProof/>
        </w:rPr>
        <w:t>.</w:t>
      </w:r>
    </w:p>
    <w:p w14:paraId="34D960B4" w14:textId="1553CF95" w:rsidR="002D0733" w:rsidRPr="002D0733" w:rsidRDefault="002D0733" w:rsidP="002D0733">
      <w:pPr>
        <w:pStyle w:val="EndNoteBibliography"/>
        <w:spacing w:after="0"/>
        <w:ind w:left="720" w:hanging="720"/>
        <w:rPr>
          <w:noProof/>
        </w:rPr>
      </w:pPr>
      <w:r w:rsidRPr="002D0733">
        <w:rPr>
          <w:noProof/>
        </w:rPr>
        <w:t>33.</w:t>
      </w:r>
      <w:r w:rsidRPr="002D0733">
        <w:rPr>
          <w:noProof/>
        </w:rPr>
        <w:tab/>
        <w:t xml:space="preserve">Dongo, K., M. Kablan, and F. Kouamé, </w:t>
      </w:r>
      <w:r w:rsidRPr="002D0733">
        <w:rPr>
          <w:i/>
          <w:noProof/>
        </w:rPr>
        <w:t xml:space="preserve">Mapping urban </w:t>
      </w:r>
      <w:del w:id="583" w:author="Craig Parker" w:date="2024-03-11T12:08:00Z">
        <w:r w:rsidRPr="002D0733" w:rsidDel="00E178EB">
          <w:rPr>
            <w:i/>
            <w:noProof/>
          </w:rPr>
          <w:delText xml:space="preserve">residents’ </w:delText>
        </w:r>
      </w:del>
      <w:ins w:id="584" w:author="Craig Parker" w:date="2024-03-11T12:08:00Z">
        <w:r w:rsidR="00E178EB" w:rsidRPr="002D0733">
          <w:rPr>
            <w:i/>
            <w:noProof/>
          </w:rPr>
          <w:t>residents</w:t>
        </w:r>
        <w:r w:rsidR="00E178EB">
          <w:rPr>
            <w:i/>
            <w:noProof/>
          </w:rPr>
          <w:t>'</w:t>
        </w:r>
        <w:r w:rsidR="00E178EB" w:rsidRPr="002D0733">
          <w:rPr>
            <w:i/>
            <w:noProof/>
          </w:rPr>
          <w:t xml:space="preserve"> </w:t>
        </w:r>
      </w:ins>
      <w:r w:rsidRPr="002D0733">
        <w:rPr>
          <w:i/>
          <w:noProof/>
        </w:rPr>
        <w:t xml:space="preserve">vulnerability to heat in Abidjan, Côte </w:t>
      </w:r>
      <w:del w:id="585" w:author="Craig Parker" w:date="2024-03-11T12:08:00Z">
        <w:r w:rsidRPr="002D0733" w:rsidDel="00E178EB">
          <w:rPr>
            <w:i/>
            <w:noProof/>
          </w:rPr>
          <w:delText>d’Ivoire</w:delText>
        </w:r>
      </w:del>
      <w:ins w:id="586" w:author="Craig Parker" w:date="2024-03-11T12:08:00Z">
        <w:r w:rsidR="00E178EB" w:rsidRPr="002D0733">
          <w:rPr>
            <w:i/>
            <w:noProof/>
          </w:rPr>
          <w:t>d</w:t>
        </w:r>
        <w:r w:rsidR="00E178EB">
          <w:rPr>
            <w:i/>
            <w:noProof/>
          </w:rPr>
          <w:t>'</w:t>
        </w:r>
        <w:r w:rsidR="00E178EB" w:rsidRPr="002D0733">
          <w:rPr>
            <w:i/>
            <w:noProof/>
          </w:rPr>
          <w:t>Ivoire</w:t>
        </w:r>
      </w:ins>
      <w:r w:rsidRPr="002D0733">
        <w:rPr>
          <w:i/>
          <w:noProof/>
        </w:rPr>
        <w:t>.</w:t>
      </w:r>
      <w:r w:rsidRPr="002D0733">
        <w:rPr>
          <w:noProof/>
        </w:rPr>
        <w:t xml:space="preserve"> Climate and Development, 2018. </w:t>
      </w:r>
      <w:r w:rsidRPr="002D0733">
        <w:rPr>
          <w:b/>
          <w:noProof/>
        </w:rPr>
        <w:t>10</w:t>
      </w:r>
      <w:r w:rsidRPr="002D0733">
        <w:rPr>
          <w:noProof/>
        </w:rPr>
        <w:t>: p. 1-14.</w:t>
      </w:r>
    </w:p>
    <w:p w14:paraId="1DB78BFC" w14:textId="71D41338" w:rsidR="002D0733" w:rsidRPr="002D0733" w:rsidRDefault="002D0733" w:rsidP="002D0733">
      <w:pPr>
        <w:pStyle w:val="EndNoteBibliography"/>
        <w:spacing w:after="0"/>
        <w:ind w:left="720" w:hanging="720"/>
        <w:rPr>
          <w:noProof/>
        </w:rPr>
      </w:pPr>
      <w:r w:rsidRPr="002D0733">
        <w:rPr>
          <w:noProof/>
        </w:rPr>
        <w:t>34.</w:t>
      </w:r>
      <w:r w:rsidRPr="002D0733">
        <w:rPr>
          <w:noProof/>
        </w:rPr>
        <w:tab/>
        <w:t xml:space="preserve">Bakhtsiyarava, M., et al., </w:t>
      </w:r>
      <w:r w:rsidRPr="002D0733">
        <w:rPr>
          <w:i/>
          <w:noProof/>
        </w:rPr>
        <w:t>Modification of temperature-related human mortality by area-level socio</w:t>
      </w:r>
      <w:ins w:id="587" w:author="Craig Parker" w:date="2024-03-11T12:19:00Z">
        <w:r w:rsidR="00A42806">
          <w:rPr>
            <w:i/>
            <w:noProof/>
          </w:rPr>
          <w:t>-</w:t>
        </w:r>
      </w:ins>
      <w:r w:rsidRPr="002D0733">
        <w:rPr>
          <w:i/>
          <w:noProof/>
        </w:rPr>
        <w:t>economic and demographic characteristics in Latin American cities.</w:t>
      </w:r>
      <w:r w:rsidRPr="002D0733">
        <w:rPr>
          <w:noProof/>
        </w:rPr>
        <w:t xml:space="preserve"> Soc Sci Med, 2023. </w:t>
      </w:r>
      <w:r w:rsidRPr="002D0733">
        <w:rPr>
          <w:b/>
          <w:noProof/>
        </w:rPr>
        <w:t>317</w:t>
      </w:r>
      <w:r w:rsidRPr="002D0733">
        <w:rPr>
          <w:noProof/>
        </w:rPr>
        <w:t>: p. 115526.</w:t>
      </w:r>
    </w:p>
    <w:p w14:paraId="77AEBA85" w14:textId="3B59C908" w:rsidR="002D0733" w:rsidRPr="002D0733" w:rsidRDefault="002D0733" w:rsidP="002D0733">
      <w:pPr>
        <w:pStyle w:val="EndNoteBibliography"/>
        <w:spacing w:after="0"/>
        <w:ind w:left="720" w:hanging="720"/>
        <w:rPr>
          <w:noProof/>
        </w:rPr>
      </w:pPr>
      <w:r w:rsidRPr="002D0733">
        <w:rPr>
          <w:noProof/>
        </w:rPr>
        <w:t>35.</w:t>
      </w:r>
      <w:r w:rsidRPr="002D0733">
        <w:rPr>
          <w:noProof/>
        </w:rPr>
        <w:tab/>
        <w:t xml:space="preserve">Voelkel, J., et al., </w:t>
      </w:r>
      <w:r w:rsidRPr="002D0733">
        <w:rPr>
          <w:i/>
          <w:noProof/>
        </w:rPr>
        <w:t>Assessing Vulnerability to Urban Heat: A Study of Disproportionate Heat Exposure and Access to Refuge by Socio-Demographic Status in Portland, Oregon.</w:t>
      </w:r>
      <w:r w:rsidRPr="002D0733">
        <w:rPr>
          <w:noProof/>
        </w:rPr>
        <w:t xml:space="preserve"> Int J Environ Res Public Health, 2018. </w:t>
      </w:r>
      <w:r w:rsidRPr="002D0733">
        <w:rPr>
          <w:b/>
          <w:noProof/>
        </w:rPr>
        <w:t>15</w:t>
      </w:r>
      <w:r w:rsidRPr="002D0733">
        <w:rPr>
          <w:noProof/>
        </w:rPr>
        <w:t>(4).</w:t>
      </w:r>
    </w:p>
    <w:p w14:paraId="16C221EE" w14:textId="7E8201DB" w:rsidR="002D0733" w:rsidRPr="002D0733" w:rsidRDefault="002D0733" w:rsidP="002D0733">
      <w:pPr>
        <w:pStyle w:val="EndNoteBibliography"/>
        <w:spacing w:after="0"/>
        <w:ind w:left="720" w:hanging="720"/>
        <w:rPr>
          <w:noProof/>
        </w:rPr>
      </w:pPr>
      <w:r w:rsidRPr="002D0733">
        <w:rPr>
          <w:noProof/>
        </w:rPr>
        <w:t>36.</w:t>
      </w:r>
      <w:r w:rsidRPr="002D0733">
        <w:rPr>
          <w:noProof/>
        </w:rPr>
        <w:tab/>
        <w:t xml:space="preserve">Metzger, K.B., K. Ito, and T.D. Matte, </w:t>
      </w:r>
      <w:r w:rsidRPr="002D0733">
        <w:rPr>
          <w:i/>
          <w:noProof/>
        </w:rPr>
        <w:t>Summer heat and mortality in New York City: how hot is too hot?</w:t>
      </w:r>
      <w:r w:rsidRPr="002D0733">
        <w:rPr>
          <w:noProof/>
        </w:rPr>
        <w:t xml:space="preserve"> Environ Health Perspect, 2010. </w:t>
      </w:r>
      <w:r w:rsidRPr="002D0733">
        <w:rPr>
          <w:b/>
          <w:noProof/>
        </w:rPr>
        <w:t>118</w:t>
      </w:r>
      <w:r w:rsidRPr="002D0733">
        <w:rPr>
          <w:noProof/>
        </w:rPr>
        <w:t>(1): p. 80-6.</w:t>
      </w:r>
    </w:p>
    <w:p w14:paraId="373C1FBF" w14:textId="5C8E3979" w:rsidR="002D0733" w:rsidRPr="002D0733" w:rsidRDefault="002D0733" w:rsidP="002D0733">
      <w:pPr>
        <w:pStyle w:val="EndNoteBibliography"/>
        <w:spacing w:after="0"/>
        <w:ind w:left="720" w:hanging="720"/>
        <w:rPr>
          <w:noProof/>
        </w:rPr>
      </w:pPr>
      <w:r w:rsidRPr="002D0733">
        <w:rPr>
          <w:noProof/>
        </w:rPr>
        <w:t>37.</w:t>
      </w:r>
      <w:r w:rsidRPr="002D0733">
        <w:rPr>
          <w:noProof/>
        </w:rPr>
        <w:tab/>
        <w:t xml:space="preserve">Arsad, F.S., et al., </w:t>
      </w:r>
      <w:r w:rsidRPr="002D0733">
        <w:rPr>
          <w:i/>
          <w:noProof/>
        </w:rPr>
        <w:t>The Impact of Heatwaves on Mortality and Morbidity and the Associated Vulnerability Factors: A Systematic Review.</w:t>
      </w:r>
      <w:r w:rsidRPr="002D0733">
        <w:rPr>
          <w:noProof/>
        </w:rPr>
        <w:t xml:space="preserve"> Int J Environ Res Public Health, 2022. </w:t>
      </w:r>
      <w:r w:rsidRPr="002D0733">
        <w:rPr>
          <w:b/>
          <w:noProof/>
        </w:rPr>
        <w:t>19</w:t>
      </w:r>
      <w:r w:rsidRPr="002D0733">
        <w:rPr>
          <w:noProof/>
        </w:rPr>
        <w:t>(23).</w:t>
      </w:r>
    </w:p>
    <w:p w14:paraId="42A6A178" w14:textId="45D52116" w:rsidR="002D0733" w:rsidRPr="002D0733" w:rsidRDefault="002D0733" w:rsidP="002D0733">
      <w:pPr>
        <w:pStyle w:val="EndNoteBibliography"/>
        <w:spacing w:after="0"/>
        <w:ind w:left="720" w:hanging="720"/>
        <w:rPr>
          <w:noProof/>
        </w:rPr>
      </w:pPr>
      <w:r w:rsidRPr="002D0733">
        <w:rPr>
          <w:noProof/>
        </w:rPr>
        <w:t>38.</w:t>
      </w:r>
      <w:r w:rsidRPr="002D0733">
        <w:rPr>
          <w:noProof/>
        </w:rPr>
        <w:tab/>
        <w:t xml:space="preserve">United Nations Department of Economic and Social Affairs Population Division, </w:t>
      </w:r>
      <w:r w:rsidRPr="002D0733">
        <w:rPr>
          <w:i/>
          <w:noProof/>
        </w:rPr>
        <w:t>World Urbanization Prospects: The 2018 Revision (ST/ESA/SER.A/420). New York: United Nations.</w:t>
      </w:r>
      <w:r w:rsidRPr="002D0733">
        <w:rPr>
          <w:noProof/>
        </w:rPr>
        <w:t xml:space="preserve"> </w:t>
      </w:r>
      <w:hyperlink r:id="rId26" w:history="1">
        <w:r w:rsidRPr="002D0733">
          <w:rPr>
            <w:rStyle w:val="Hyperlink"/>
            <w:noProof/>
          </w:rPr>
          <w:t>https://population.un.org/wup/</w:t>
        </w:r>
      </w:hyperlink>
      <w:r w:rsidRPr="002D0733">
        <w:rPr>
          <w:noProof/>
        </w:rPr>
        <w:t>, 2019.</w:t>
      </w:r>
    </w:p>
    <w:p w14:paraId="53A9D582" w14:textId="1C631E30" w:rsidR="002D0733" w:rsidRPr="002D0733" w:rsidRDefault="002D0733" w:rsidP="002D0733">
      <w:pPr>
        <w:pStyle w:val="EndNoteBibliography"/>
        <w:spacing w:after="0"/>
        <w:ind w:left="720" w:hanging="720"/>
        <w:rPr>
          <w:noProof/>
        </w:rPr>
      </w:pPr>
      <w:r w:rsidRPr="002D0733">
        <w:rPr>
          <w:noProof/>
        </w:rPr>
        <w:t>39.</w:t>
      </w:r>
      <w:r w:rsidRPr="002D0733">
        <w:rPr>
          <w:noProof/>
        </w:rPr>
        <w:tab/>
        <w:t xml:space="preserve">Rathi, S.K., et al., </w:t>
      </w:r>
      <w:r w:rsidRPr="002D0733">
        <w:rPr>
          <w:i/>
          <w:noProof/>
        </w:rPr>
        <w:t>A Heat Vulnerability Index: Spatial Patterns of Exposure, Sensitivity and Adaptive Capacity for Urbanites of Four Cities of India.</w:t>
      </w:r>
      <w:r w:rsidRPr="002D0733">
        <w:rPr>
          <w:noProof/>
        </w:rPr>
        <w:t xml:space="preserve"> Int J Environ Res Public Health, 2021. </w:t>
      </w:r>
      <w:r w:rsidRPr="002D0733">
        <w:rPr>
          <w:b/>
          <w:noProof/>
        </w:rPr>
        <w:t>19</w:t>
      </w:r>
      <w:r w:rsidRPr="002D0733">
        <w:rPr>
          <w:noProof/>
        </w:rPr>
        <w:t>(1).</w:t>
      </w:r>
    </w:p>
    <w:p w14:paraId="40C62A30" w14:textId="3C66E530" w:rsidR="002D0733" w:rsidRPr="002D0733" w:rsidRDefault="002D0733" w:rsidP="002D0733">
      <w:pPr>
        <w:pStyle w:val="EndNoteBibliography"/>
        <w:spacing w:after="0"/>
        <w:ind w:left="720" w:hanging="720"/>
        <w:rPr>
          <w:i/>
          <w:noProof/>
        </w:rPr>
      </w:pPr>
      <w:r w:rsidRPr="002D0733">
        <w:rPr>
          <w:noProof/>
        </w:rPr>
        <w:t>40.</w:t>
      </w:r>
      <w:r w:rsidRPr="002D0733">
        <w:rPr>
          <w:noProof/>
        </w:rPr>
        <w:tab/>
      </w:r>
      <w:r w:rsidRPr="002D0733">
        <w:rPr>
          <w:i/>
          <w:noProof/>
        </w:rPr>
        <w:t xml:space="preserve">World Health Organization. (n.d.). Social Determinants of Health. Retrieved July 4, 2023, from </w:t>
      </w:r>
      <w:hyperlink r:id="rId27" w:anchor="tab=tab_1" w:history="1">
        <w:r w:rsidRPr="002D0733">
          <w:rPr>
            <w:rStyle w:val="Hyperlink"/>
            <w:i/>
            <w:noProof/>
          </w:rPr>
          <w:t>https://www.who.int/health-topics/social-determinants-of-health#tab=tab_1</w:t>
        </w:r>
      </w:hyperlink>
      <w:r w:rsidRPr="002D0733">
        <w:rPr>
          <w:i/>
          <w:noProof/>
        </w:rPr>
        <w:t>.</w:t>
      </w:r>
    </w:p>
    <w:p w14:paraId="2DD6558D" w14:textId="2BB96C00" w:rsidR="002D0733" w:rsidRPr="002D0733" w:rsidRDefault="002D0733" w:rsidP="002D0733">
      <w:pPr>
        <w:pStyle w:val="EndNoteBibliography"/>
        <w:spacing w:after="0"/>
        <w:ind w:left="720" w:hanging="720"/>
        <w:rPr>
          <w:noProof/>
        </w:rPr>
      </w:pPr>
      <w:r w:rsidRPr="002D0733">
        <w:rPr>
          <w:noProof/>
        </w:rPr>
        <w:t>41.</w:t>
      </w:r>
      <w:r w:rsidRPr="002D0733">
        <w:rPr>
          <w:noProof/>
        </w:rPr>
        <w:tab/>
        <w:t xml:space="preserve">Wolf, S.T., D.J. Vecellio, and W.L. Kenney. </w:t>
      </w:r>
      <w:r w:rsidRPr="002D0733">
        <w:rPr>
          <w:i/>
          <w:noProof/>
        </w:rPr>
        <w:t>Adverse heat-health outcomes and critical environmental limits (PSU HEAT Project)</w:t>
      </w:r>
      <w:r w:rsidRPr="002D0733">
        <w:rPr>
          <w:noProof/>
        </w:rPr>
        <w:t>. 2022.</w:t>
      </w:r>
    </w:p>
    <w:p w14:paraId="23A82689" w14:textId="0370F579" w:rsidR="002D0733" w:rsidRPr="002D0733" w:rsidRDefault="002D0733" w:rsidP="002D0733">
      <w:pPr>
        <w:pStyle w:val="EndNoteBibliography"/>
        <w:spacing w:after="0"/>
        <w:ind w:left="720" w:hanging="720"/>
        <w:rPr>
          <w:noProof/>
        </w:rPr>
      </w:pPr>
      <w:r w:rsidRPr="002D0733">
        <w:rPr>
          <w:noProof/>
        </w:rPr>
        <w:t>42.</w:t>
      </w:r>
      <w:r w:rsidRPr="002D0733">
        <w:rPr>
          <w:noProof/>
        </w:rPr>
        <w:tab/>
        <w:t xml:space="preserve">Schubert, S. </w:t>
      </w:r>
      <w:r w:rsidRPr="002D0733">
        <w:rPr>
          <w:i/>
          <w:noProof/>
        </w:rPr>
        <w:t>An Update on Experimental Climate Prediction and Analysis Products Being Developed at NASA's Global Modeling and Assimilation Office</w:t>
      </w:r>
      <w:r w:rsidRPr="002D0733">
        <w:rPr>
          <w:noProof/>
        </w:rPr>
        <w:t>. 2011.</w:t>
      </w:r>
    </w:p>
    <w:p w14:paraId="74AA6AC2" w14:textId="1F85E2A6" w:rsidR="002D0733" w:rsidRPr="002D0733" w:rsidRDefault="002D0733" w:rsidP="002D0733">
      <w:pPr>
        <w:pStyle w:val="EndNoteBibliography"/>
        <w:spacing w:after="0"/>
        <w:ind w:left="720" w:hanging="720"/>
        <w:rPr>
          <w:noProof/>
        </w:rPr>
      </w:pPr>
      <w:r w:rsidRPr="002D0733">
        <w:rPr>
          <w:noProof/>
        </w:rPr>
        <w:t>43.</w:t>
      </w:r>
      <w:r w:rsidRPr="002D0733">
        <w:rPr>
          <w:noProof/>
        </w:rPr>
        <w:tab/>
        <w:t xml:space="preserve">Riedel, M., S.E. Dosso, and L. Beran, </w:t>
      </w:r>
      <w:r w:rsidRPr="002D0733">
        <w:rPr>
          <w:i/>
          <w:noProof/>
        </w:rPr>
        <w:t>Uncertainty estimation for amplitude variation with offset (AVO) inversion.</w:t>
      </w:r>
      <w:r w:rsidRPr="002D0733">
        <w:rPr>
          <w:noProof/>
        </w:rPr>
        <w:t xml:space="preserve"> Geophysics, 2003. </w:t>
      </w:r>
      <w:r w:rsidRPr="002D0733">
        <w:rPr>
          <w:b/>
          <w:noProof/>
        </w:rPr>
        <w:t>68</w:t>
      </w:r>
      <w:r w:rsidRPr="002D0733">
        <w:rPr>
          <w:noProof/>
        </w:rPr>
        <w:t>(5): p. 1485-1496.</w:t>
      </w:r>
    </w:p>
    <w:p w14:paraId="6B21FC6D" w14:textId="6FF24B05" w:rsidR="002D0733" w:rsidRPr="002D0733" w:rsidRDefault="002D0733" w:rsidP="002D0733">
      <w:pPr>
        <w:pStyle w:val="EndNoteBibliography"/>
        <w:spacing w:after="0"/>
        <w:ind w:left="720" w:hanging="720"/>
        <w:rPr>
          <w:noProof/>
        </w:rPr>
      </w:pPr>
      <w:r w:rsidRPr="002D0733">
        <w:rPr>
          <w:noProof/>
        </w:rPr>
        <w:t>44.</w:t>
      </w:r>
      <w:r w:rsidRPr="002D0733">
        <w:rPr>
          <w:noProof/>
        </w:rPr>
        <w:tab/>
        <w:t xml:space="preserve">Alonso, L. and F. Renard, </w:t>
      </w:r>
      <w:r w:rsidRPr="002D0733">
        <w:rPr>
          <w:i/>
          <w:noProof/>
        </w:rPr>
        <w:t>A Comparative Study of the Physiological and Socio</w:t>
      </w:r>
      <w:ins w:id="588" w:author="Craig Parker" w:date="2024-03-11T12:19:00Z">
        <w:r w:rsidR="00A42806">
          <w:rPr>
            <w:i/>
            <w:noProof/>
          </w:rPr>
          <w:t>-</w:t>
        </w:r>
      </w:ins>
      <w:del w:id="589" w:author="Craig Parker" w:date="2024-03-11T12:07:00Z">
        <w:r w:rsidRPr="002D0733" w:rsidDel="003F68BA">
          <w:rPr>
            <w:i/>
            <w:noProof/>
          </w:rPr>
          <w:delText>-E</w:delText>
        </w:r>
      </w:del>
      <w:ins w:id="590" w:author="Craig Parker" w:date="2024-03-11T12:07:00Z">
        <w:r w:rsidR="003F68BA">
          <w:rPr>
            <w:i/>
            <w:noProof/>
          </w:rPr>
          <w:t>e</w:t>
        </w:r>
      </w:ins>
      <w:r w:rsidRPr="002D0733">
        <w:rPr>
          <w:i/>
          <w:noProof/>
        </w:rPr>
        <w:t>conomic Vulnerabilities to Heat Waves of the Population of the Metropolis of Lyon (France) in a Climate Change Context.</w:t>
      </w:r>
      <w:r w:rsidRPr="002D0733">
        <w:rPr>
          <w:noProof/>
        </w:rPr>
        <w:t xml:space="preserve"> International Journal of Environmental Research and Public Health, 2020. </w:t>
      </w:r>
      <w:r w:rsidRPr="002D0733">
        <w:rPr>
          <w:b/>
          <w:noProof/>
        </w:rPr>
        <w:t>17</w:t>
      </w:r>
      <w:r w:rsidRPr="002D0733">
        <w:rPr>
          <w:noProof/>
        </w:rPr>
        <w:t>(3): p. 1004.</w:t>
      </w:r>
    </w:p>
    <w:p w14:paraId="04A53BFA" w14:textId="0E6534D3" w:rsidR="002D0733" w:rsidRPr="002D0733" w:rsidRDefault="002D0733" w:rsidP="002D0733">
      <w:pPr>
        <w:pStyle w:val="EndNoteBibliography"/>
        <w:spacing w:after="0"/>
        <w:ind w:left="720" w:hanging="720"/>
        <w:rPr>
          <w:i/>
          <w:noProof/>
        </w:rPr>
      </w:pPr>
      <w:r w:rsidRPr="002D0733">
        <w:rPr>
          <w:noProof/>
        </w:rPr>
        <w:t>45.</w:t>
      </w:r>
      <w:r w:rsidRPr="002D0733">
        <w:rPr>
          <w:noProof/>
        </w:rPr>
        <w:tab/>
      </w:r>
      <w:r w:rsidRPr="002D0733">
        <w:rPr>
          <w:i/>
          <w:noProof/>
        </w:rPr>
        <w:t xml:space="preserve">Gauteng City-Region Observatory (2019). Quality of life in the Gauteng city-region: A report on key indicators. Retrieved from </w:t>
      </w:r>
      <w:hyperlink r:id="rId28" w:history="1">
        <w:r w:rsidRPr="002D0733">
          <w:rPr>
            <w:rStyle w:val="Hyperlink"/>
            <w:i/>
            <w:noProof/>
          </w:rPr>
          <w:t>https://www.gcro.ac.za/about/annual-reports/</w:t>
        </w:r>
      </w:hyperlink>
      <w:r w:rsidRPr="002D0733">
        <w:rPr>
          <w:i/>
          <w:noProof/>
        </w:rPr>
        <w:t>.</w:t>
      </w:r>
    </w:p>
    <w:p w14:paraId="1844AE59" w14:textId="5BA82977" w:rsidR="002D0733" w:rsidRPr="002D0733" w:rsidRDefault="002D0733" w:rsidP="002D0733">
      <w:pPr>
        <w:pStyle w:val="EndNoteBibliography"/>
        <w:spacing w:after="0"/>
        <w:ind w:left="720" w:hanging="720"/>
        <w:rPr>
          <w:noProof/>
        </w:rPr>
      </w:pPr>
      <w:r w:rsidRPr="002D0733">
        <w:rPr>
          <w:noProof/>
        </w:rPr>
        <w:t>46.</w:t>
      </w:r>
      <w:r w:rsidRPr="002D0733">
        <w:rPr>
          <w:noProof/>
        </w:rPr>
        <w:tab/>
        <w:t xml:space="preserve">National Institute of Statistics of Côte, d.I., </w:t>
      </w:r>
      <w:r w:rsidRPr="002D0733">
        <w:rPr>
          <w:i/>
          <w:noProof/>
        </w:rPr>
        <w:t>National Institute of Statistics of Côte d'Ivoire Datasets</w:t>
      </w:r>
      <w:r w:rsidRPr="002D0733">
        <w:rPr>
          <w:noProof/>
        </w:rPr>
        <w:t>. INS.</w:t>
      </w:r>
    </w:p>
    <w:p w14:paraId="68CEC172" w14:textId="5D4B9784" w:rsidR="002D0733" w:rsidRPr="002D0733" w:rsidRDefault="002D0733" w:rsidP="002D0733">
      <w:pPr>
        <w:pStyle w:val="EndNoteBibliography"/>
        <w:spacing w:after="0"/>
        <w:ind w:left="720" w:hanging="720"/>
        <w:rPr>
          <w:noProof/>
        </w:rPr>
      </w:pPr>
      <w:r w:rsidRPr="002D0733">
        <w:rPr>
          <w:noProof/>
        </w:rPr>
        <w:t>47.</w:t>
      </w:r>
      <w:r w:rsidRPr="002D0733">
        <w:rPr>
          <w:noProof/>
        </w:rPr>
        <w:tab/>
        <w:t xml:space="preserve">Hofierka, J., M. Gallay, and K. Onačillová, </w:t>
      </w:r>
      <w:r w:rsidRPr="002D0733">
        <w:rPr>
          <w:i/>
          <w:noProof/>
        </w:rPr>
        <w:t>Physically-based land surface temperature modeling in urban areas using a 3-D city model and multispectral satellite data.</w:t>
      </w:r>
      <w:r w:rsidRPr="002D0733">
        <w:rPr>
          <w:noProof/>
        </w:rPr>
        <w:t xml:space="preserve"> urban climate, 2020. </w:t>
      </w:r>
      <w:r w:rsidRPr="002D0733">
        <w:rPr>
          <w:b/>
          <w:noProof/>
        </w:rPr>
        <w:t>31</w:t>
      </w:r>
      <w:r w:rsidRPr="002D0733">
        <w:rPr>
          <w:noProof/>
        </w:rPr>
        <w:t>: p. 100566.</w:t>
      </w:r>
    </w:p>
    <w:p w14:paraId="10071C09" w14:textId="38008243" w:rsidR="002D0733" w:rsidRPr="002D0733" w:rsidRDefault="002D0733" w:rsidP="002D0733">
      <w:pPr>
        <w:pStyle w:val="EndNoteBibliography"/>
        <w:spacing w:after="0"/>
        <w:ind w:left="720" w:hanging="720"/>
        <w:rPr>
          <w:noProof/>
        </w:rPr>
      </w:pPr>
      <w:r w:rsidRPr="002D0733">
        <w:rPr>
          <w:noProof/>
        </w:rPr>
        <w:lastRenderedPageBreak/>
        <w:t>48.</w:t>
      </w:r>
      <w:r w:rsidRPr="002D0733">
        <w:rPr>
          <w:noProof/>
        </w:rPr>
        <w:tab/>
        <w:t xml:space="preserve">Hooker, J., G. Duveiller, and A. Cescatti, </w:t>
      </w:r>
      <w:r w:rsidRPr="002D0733">
        <w:rPr>
          <w:i/>
          <w:noProof/>
        </w:rPr>
        <w:t>A global dataset of air temperature derived from satellite remote sensing and weather stations.</w:t>
      </w:r>
      <w:r w:rsidRPr="002D0733">
        <w:rPr>
          <w:noProof/>
        </w:rPr>
        <w:t xml:space="preserve"> Scientific Data, 2018. </w:t>
      </w:r>
      <w:r w:rsidRPr="002D0733">
        <w:rPr>
          <w:b/>
          <w:noProof/>
        </w:rPr>
        <w:t>5</w:t>
      </w:r>
      <w:r w:rsidRPr="002D0733">
        <w:rPr>
          <w:noProof/>
        </w:rPr>
        <w:t>(1): p. 180246.</w:t>
      </w:r>
    </w:p>
    <w:p w14:paraId="3D38D579" w14:textId="06921FFB" w:rsidR="002D0733" w:rsidRPr="002D0733" w:rsidRDefault="002D0733" w:rsidP="002D0733">
      <w:pPr>
        <w:pStyle w:val="EndNoteBibliography"/>
        <w:spacing w:after="0"/>
        <w:ind w:left="720" w:hanging="720"/>
        <w:rPr>
          <w:noProof/>
        </w:rPr>
      </w:pPr>
      <w:r w:rsidRPr="002D0733">
        <w:rPr>
          <w:noProof/>
        </w:rPr>
        <w:t>49.</w:t>
      </w:r>
      <w:r w:rsidRPr="002D0733">
        <w:rPr>
          <w:noProof/>
        </w:rPr>
        <w:tab/>
        <w:t xml:space="preserve">Maharjan, M., et al., </w:t>
      </w:r>
      <w:r w:rsidRPr="002D0733">
        <w:rPr>
          <w:i/>
          <w:noProof/>
        </w:rPr>
        <w:t>Evaluation of Urban Heat Island (UHI) Using Satellite Images in Densely Populated Cities of South Asia.</w:t>
      </w:r>
      <w:r w:rsidRPr="002D0733">
        <w:rPr>
          <w:noProof/>
        </w:rPr>
        <w:t xml:space="preserve"> Earth, 2021.</w:t>
      </w:r>
    </w:p>
    <w:p w14:paraId="34AE8BFD" w14:textId="2EE19948" w:rsidR="002D0733" w:rsidRPr="002D0733" w:rsidRDefault="002D0733" w:rsidP="002D0733">
      <w:pPr>
        <w:pStyle w:val="EndNoteBibliography"/>
        <w:spacing w:after="0"/>
        <w:ind w:left="720" w:hanging="720"/>
        <w:rPr>
          <w:noProof/>
        </w:rPr>
      </w:pPr>
      <w:r w:rsidRPr="002D0733">
        <w:rPr>
          <w:noProof/>
        </w:rPr>
        <w:t>50.</w:t>
      </w:r>
      <w:r w:rsidRPr="002D0733">
        <w:rPr>
          <w:noProof/>
        </w:rPr>
        <w:tab/>
        <w:t xml:space="preserve">Kershaw, P., et al. </w:t>
      </w:r>
      <w:r w:rsidRPr="002D0733">
        <w:rPr>
          <w:i/>
          <w:noProof/>
        </w:rPr>
        <w:t>Delivering resilient access to global climate projections data for the Copernicus Climate Data Store using a distributed data infrastructure and hybrid cloud model</w:t>
      </w:r>
      <w:r w:rsidRPr="002D0733">
        <w:rPr>
          <w:noProof/>
        </w:rPr>
        <w:t>. 2019.</w:t>
      </w:r>
    </w:p>
    <w:p w14:paraId="1CFCEB91" w14:textId="1FC2225F" w:rsidR="002D0733" w:rsidRPr="002D0733" w:rsidRDefault="002D0733" w:rsidP="002D0733">
      <w:pPr>
        <w:pStyle w:val="EndNoteBibliography"/>
        <w:spacing w:after="0"/>
        <w:ind w:left="720" w:hanging="720"/>
        <w:rPr>
          <w:noProof/>
        </w:rPr>
      </w:pPr>
      <w:r w:rsidRPr="002D0733">
        <w:rPr>
          <w:noProof/>
        </w:rPr>
        <w:t>51.</w:t>
      </w:r>
      <w:r w:rsidRPr="002D0733">
        <w:rPr>
          <w:noProof/>
        </w:rPr>
        <w:tab/>
      </w:r>
      <w:r w:rsidRPr="002D0733">
        <w:rPr>
          <w:i/>
          <w:noProof/>
        </w:rPr>
        <w:t>Copernicus Climate Data Store (CDS)</w:t>
      </w:r>
      <w:r w:rsidRPr="002D0733">
        <w:rPr>
          <w:noProof/>
        </w:rPr>
        <w:t>. 2024, Copernicus Climate Change Service (C3S).</w:t>
      </w:r>
    </w:p>
    <w:p w14:paraId="68B92C43" w14:textId="75AD475D" w:rsidR="002D0733" w:rsidRPr="002D0733" w:rsidRDefault="002D0733" w:rsidP="002D0733">
      <w:pPr>
        <w:pStyle w:val="EndNoteBibliography"/>
        <w:spacing w:after="0"/>
        <w:ind w:left="720" w:hanging="720"/>
        <w:rPr>
          <w:noProof/>
        </w:rPr>
      </w:pPr>
      <w:r w:rsidRPr="002D0733">
        <w:rPr>
          <w:noProof/>
        </w:rPr>
        <w:t>52.</w:t>
      </w:r>
      <w:r w:rsidRPr="002D0733">
        <w:rPr>
          <w:noProof/>
        </w:rPr>
        <w:tab/>
      </w:r>
      <w:r w:rsidRPr="002D0733">
        <w:rPr>
          <w:i/>
          <w:noProof/>
        </w:rPr>
        <w:t>Earth System Grid Federation (ESGF)</w:t>
      </w:r>
      <w:r w:rsidRPr="002D0733">
        <w:rPr>
          <w:noProof/>
        </w:rPr>
        <w:t>. 2024, ESGF.</w:t>
      </w:r>
    </w:p>
    <w:p w14:paraId="5BFE8241" w14:textId="1397A51D" w:rsidR="002D0733" w:rsidRPr="002D0733" w:rsidRDefault="002D0733" w:rsidP="002D0733">
      <w:pPr>
        <w:pStyle w:val="EndNoteBibliography"/>
        <w:spacing w:after="0"/>
        <w:ind w:left="720" w:hanging="720"/>
        <w:rPr>
          <w:noProof/>
        </w:rPr>
      </w:pPr>
      <w:r w:rsidRPr="002D0733">
        <w:rPr>
          <w:noProof/>
        </w:rPr>
        <w:t>53.</w:t>
      </w:r>
      <w:r w:rsidRPr="002D0733">
        <w:rPr>
          <w:noProof/>
        </w:rPr>
        <w:tab/>
        <w:t xml:space="preserve">Albrecht, C.M., et al., </w:t>
      </w:r>
      <w:r w:rsidRPr="002D0733">
        <w:rPr>
          <w:i/>
          <w:noProof/>
        </w:rPr>
        <w:t>Pairs (Re)Loaded: System Design &amp; Benchmarking For Scalable Geospatial Applications.</w:t>
      </w:r>
      <w:r w:rsidRPr="002D0733">
        <w:rPr>
          <w:noProof/>
        </w:rPr>
        <w:t xml:space="preserve"> 2020 IEEE Latin American GRSS &amp; ISPRS Remote Sensing Conference (LAGIRS), 2020: p. 488-493.</w:t>
      </w:r>
    </w:p>
    <w:p w14:paraId="6B6B823C" w14:textId="3BA5F36C" w:rsidR="002D0733" w:rsidRPr="002D0733" w:rsidRDefault="002D0733" w:rsidP="002D0733">
      <w:pPr>
        <w:pStyle w:val="EndNoteBibliography"/>
        <w:spacing w:after="0"/>
        <w:ind w:left="720" w:hanging="720"/>
        <w:rPr>
          <w:noProof/>
        </w:rPr>
      </w:pPr>
      <w:r w:rsidRPr="002D0733">
        <w:rPr>
          <w:noProof/>
        </w:rPr>
        <w:t>54.</w:t>
      </w:r>
      <w:r w:rsidRPr="002D0733">
        <w:rPr>
          <w:noProof/>
        </w:rPr>
        <w:tab/>
      </w:r>
      <w:r w:rsidRPr="002D0733">
        <w:rPr>
          <w:i/>
          <w:noProof/>
        </w:rPr>
        <w:t>10 m WorldCover 2020 v100</w:t>
      </w:r>
      <w:r w:rsidRPr="002D0733">
        <w:rPr>
          <w:noProof/>
        </w:rPr>
        <w:t>. 2021, European Space Agency (ESA).</w:t>
      </w:r>
    </w:p>
    <w:p w14:paraId="655B80C9" w14:textId="68783E50" w:rsidR="002D0733" w:rsidRPr="002D0733" w:rsidRDefault="002D0733" w:rsidP="002D0733">
      <w:pPr>
        <w:pStyle w:val="EndNoteBibliography"/>
        <w:spacing w:after="0"/>
        <w:ind w:left="720" w:hanging="720"/>
        <w:rPr>
          <w:noProof/>
        </w:rPr>
      </w:pPr>
      <w:r w:rsidRPr="002D0733">
        <w:rPr>
          <w:noProof/>
        </w:rPr>
        <w:t>55.</w:t>
      </w:r>
      <w:r w:rsidRPr="002D0733">
        <w:rPr>
          <w:noProof/>
        </w:rPr>
        <w:tab/>
      </w:r>
      <w:r w:rsidRPr="002D0733">
        <w:rPr>
          <w:i/>
          <w:noProof/>
        </w:rPr>
        <w:t>The Global Human Settlement Layer 2019 (GHSL 2019) public release</w:t>
      </w:r>
      <w:r w:rsidRPr="002D0733">
        <w:rPr>
          <w:noProof/>
        </w:rPr>
        <w:t>. 2021, Publications Office of the European Union, Luxembourg.</w:t>
      </w:r>
    </w:p>
    <w:p w14:paraId="1E0D1B49" w14:textId="67FB7939" w:rsidR="002D0733" w:rsidRPr="002D0733" w:rsidRDefault="002D0733" w:rsidP="002D0733">
      <w:pPr>
        <w:pStyle w:val="EndNoteBibliography"/>
        <w:spacing w:after="0"/>
        <w:ind w:left="720" w:hanging="720"/>
        <w:rPr>
          <w:noProof/>
        </w:rPr>
      </w:pPr>
      <w:r w:rsidRPr="002D0733">
        <w:rPr>
          <w:noProof/>
        </w:rPr>
        <w:t>56.</w:t>
      </w:r>
      <w:r w:rsidRPr="002D0733">
        <w:rPr>
          <w:noProof/>
        </w:rPr>
        <w:tab/>
        <w:t xml:space="preserve">Arifwidodo, S.D., P. Ratanawichit, and O. Chandrasiri. </w:t>
      </w:r>
      <w:r w:rsidRPr="002D0733">
        <w:rPr>
          <w:i/>
          <w:noProof/>
        </w:rPr>
        <w:t>Understanding the Implications of Urban Heat Island Effects on Household Energy Consumption and Public Health in Southeast Asian Cities: Evidence from Thailand and Indonesia</w:t>
      </w:r>
      <w:r w:rsidRPr="002D0733">
        <w:rPr>
          <w:noProof/>
        </w:rPr>
        <w:t>. 2020.</w:t>
      </w:r>
    </w:p>
    <w:p w14:paraId="584797DE" w14:textId="35666AB5" w:rsidR="002D0733" w:rsidRPr="002D0733" w:rsidRDefault="002D0733" w:rsidP="002D0733">
      <w:pPr>
        <w:pStyle w:val="EndNoteBibliography"/>
        <w:spacing w:after="0"/>
        <w:ind w:left="720" w:hanging="720"/>
        <w:rPr>
          <w:noProof/>
        </w:rPr>
      </w:pPr>
      <w:r w:rsidRPr="002D0733">
        <w:rPr>
          <w:noProof/>
        </w:rPr>
        <w:t>57.</w:t>
      </w:r>
      <w:r w:rsidRPr="002D0733">
        <w:rPr>
          <w:noProof/>
        </w:rPr>
        <w:tab/>
        <w:t xml:space="preserve">Han, S., et al., </w:t>
      </w:r>
      <w:r w:rsidRPr="002D0733">
        <w:rPr>
          <w:i/>
          <w:noProof/>
        </w:rPr>
        <w:t>Location Privacy-Preserving Distance Computation for Spatial Crowdsourcing.</w:t>
      </w:r>
      <w:r w:rsidRPr="002D0733">
        <w:rPr>
          <w:noProof/>
        </w:rPr>
        <w:t xml:space="preserve"> IEEE Internet of Things Journal, 2020. </w:t>
      </w:r>
      <w:r w:rsidRPr="002D0733">
        <w:rPr>
          <w:b/>
          <w:noProof/>
        </w:rPr>
        <w:t>7</w:t>
      </w:r>
      <w:r w:rsidRPr="002D0733">
        <w:rPr>
          <w:noProof/>
        </w:rPr>
        <w:t>: p. 7550-7563.</w:t>
      </w:r>
    </w:p>
    <w:p w14:paraId="2B0CF3A8" w14:textId="351863EB" w:rsidR="002D0733" w:rsidRPr="002D0733" w:rsidRDefault="002D0733" w:rsidP="002D0733">
      <w:pPr>
        <w:pStyle w:val="EndNoteBibliography"/>
        <w:spacing w:after="0"/>
        <w:ind w:left="720" w:hanging="720"/>
        <w:rPr>
          <w:noProof/>
        </w:rPr>
      </w:pPr>
      <w:r w:rsidRPr="002D0733">
        <w:rPr>
          <w:noProof/>
        </w:rPr>
        <w:t>58.</w:t>
      </w:r>
      <w:r w:rsidRPr="002D0733">
        <w:rPr>
          <w:noProof/>
        </w:rPr>
        <w:tab/>
        <w:t xml:space="preserve">Narod, S.A., </w:t>
      </w:r>
      <w:r w:rsidRPr="002D0733">
        <w:rPr>
          <w:i/>
          <w:noProof/>
        </w:rPr>
        <w:t>Countercurrents: The Bias of Choice.</w:t>
      </w:r>
      <w:r w:rsidRPr="002D0733">
        <w:rPr>
          <w:noProof/>
        </w:rPr>
        <w:t xml:space="preserve"> Current Oncology, 2019. </w:t>
      </w:r>
      <w:r w:rsidRPr="002D0733">
        <w:rPr>
          <w:b/>
          <w:noProof/>
        </w:rPr>
        <w:t>26</w:t>
      </w:r>
      <w:r w:rsidRPr="002D0733">
        <w:rPr>
          <w:noProof/>
        </w:rPr>
        <w:t>(6): p. 712-713.</w:t>
      </w:r>
    </w:p>
    <w:p w14:paraId="60184E37" w14:textId="03BDF0C3" w:rsidR="002D0733" w:rsidRPr="002D0733" w:rsidRDefault="002D0733" w:rsidP="002D0733">
      <w:pPr>
        <w:pStyle w:val="EndNoteBibliography"/>
        <w:spacing w:after="0"/>
        <w:ind w:left="720" w:hanging="720"/>
        <w:rPr>
          <w:noProof/>
        </w:rPr>
      </w:pPr>
      <w:r w:rsidRPr="002D0733">
        <w:rPr>
          <w:noProof/>
        </w:rPr>
        <w:t>59.</w:t>
      </w:r>
      <w:r w:rsidRPr="002D0733">
        <w:rPr>
          <w:noProof/>
        </w:rPr>
        <w:tab/>
        <w:t xml:space="preserve">Schwartz, R., et al., </w:t>
      </w:r>
      <w:r w:rsidRPr="002D0733">
        <w:rPr>
          <w:i/>
          <w:noProof/>
        </w:rPr>
        <w:t>Towards a Standard for Identifying and Managing Bias in Artificial Intelligence.</w:t>
      </w:r>
      <w:r w:rsidRPr="002D0733">
        <w:rPr>
          <w:noProof/>
        </w:rPr>
        <w:t xml:space="preserve"> 2022.</w:t>
      </w:r>
    </w:p>
    <w:p w14:paraId="420AB70E" w14:textId="28CA19C5" w:rsidR="002D0733" w:rsidRPr="002D0733" w:rsidRDefault="002D0733" w:rsidP="002D0733">
      <w:pPr>
        <w:pStyle w:val="EndNoteBibliography"/>
        <w:spacing w:after="0"/>
        <w:ind w:left="720" w:hanging="720"/>
        <w:rPr>
          <w:noProof/>
        </w:rPr>
      </w:pPr>
      <w:r w:rsidRPr="002D0733">
        <w:rPr>
          <w:noProof/>
        </w:rPr>
        <w:t>60.</w:t>
      </w:r>
      <w:r w:rsidRPr="002D0733">
        <w:rPr>
          <w:noProof/>
        </w:rPr>
        <w:tab/>
        <w:t xml:space="preserve">Balayn, A., C. Lofi, and G.-J. Houben, </w:t>
      </w:r>
      <w:r w:rsidRPr="002D0733">
        <w:rPr>
          <w:i/>
          <w:noProof/>
        </w:rPr>
        <w:t>Managing bias and unfairness in data for decision support: a survey of machine learning and data engineering approaches to identify and mitigate bias and unfairness within data management and analytics systems.</w:t>
      </w:r>
      <w:r w:rsidRPr="002D0733">
        <w:rPr>
          <w:noProof/>
        </w:rPr>
        <w:t xml:space="preserve"> The VLDB Journal, 2021. </w:t>
      </w:r>
      <w:r w:rsidRPr="002D0733">
        <w:rPr>
          <w:b/>
          <w:noProof/>
        </w:rPr>
        <w:t>30</w:t>
      </w:r>
      <w:r w:rsidRPr="002D0733">
        <w:rPr>
          <w:noProof/>
        </w:rPr>
        <w:t>(5): p. 739-768.</w:t>
      </w:r>
    </w:p>
    <w:p w14:paraId="4ED6174F" w14:textId="6C4B657E" w:rsidR="002D0733" w:rsidRPr="002D0733" w:rsidRDefault="002D0733" w:rsidP="002D0733">
      <w:pPr>
        <w:pStyle w:val="EndNoteBibliography"/>
        <w:spacing w:after="0"/>
        <w:ind w:left="720" w:hanging="720"/>
        <w:rPr>
          <w:noProof/>
        </w:rPr>
      </w:pPr>
      <w:r w:rsidRPr="002D0733">
        <w:rPr>
          <w:noProof/>
        </w:rPr>
        <w:t>61.</w:t>
      </w:r>
      <w:r w:rsidRPr="002D0733">
        <w:rPr>
          <w:noProof/>
        </w:rPr>
        <w:tab/>
        <w:t xml:space="preserve">Ebi, K.L. and J.J. Hess, </w:t>
      </w:r>
      <w:r w:rsidRPr="002D0733">
        <w:rPr>
          <w:i/>
          <w:noProof/>
        </w:rPr>
        <w:t>Health Risks Due To Climate Change: Inequity In Causes And Consequences: Study examines health risks due to climate change.</w:t>
      </w:r>
      <w:r w:rsidRPr="002D0733">
        <w:rPr>
          <w:noProof/>
        </w:rPr>
        <w:t xml:space="preserve"> Health Affairs, 2020. </w:t>
      </w:r>
      <w:r w:rsidRPr="002D0733">
        <w:rPr>
          <w:b/>
          <w:noProof/>
        </w:rPr>
        <w:t>39</w:t>
      </w:r>
      <w:r w:rsidRPr="002D0733">
        <w:rPr>
          <w:noProof/>
        </w:rPr>
        <w:t>(12): p. 2056-2062.</w:t>
      </w:r>
    </w:p>
    <w:p w14:paraId="3EB6577D" w14:textId="77777777" w:rsidR="002D0733" w:rsidRPr="002D0733" w:rsidRDefault="002D0733" w:rsidP="002D0733">
      <w:pPr>
        <w:pStyle w:val="EndNoteBibliography"/>
        <w:spacing w:after="0"/>
        <w:ind w:left="720" w:hanging="720"/>
        <w:rPr>
          <w:noProof/>
        </w:rPr>
      </w:pPr>
      <w:r w:rsidRPr="002D0733">
        <w:rPr>
          <w:noProof/>
        </w:rPr>
        <w:t>62.</w:t>
      </w:r>
      <w:r w:rsidRPr="002D0733">
        <w:rPr>
          <w:noProof/>
        </w:rPr>
        <w:tab/>
        <w:t xml:space="preserve">Zhou, M., et al., </w:t>
      </w:r>
      <w:r w:rsidRPr="002D0733">
        <w:rPr>
          <w:i/>
          <w:noProof/>
        </w:rPr>
        <w:t>Efficient Localisation Using Images and OpenStreetMaps.</w:t>
      </w:r>
      <w:r w:rsidRPr="002D0733">
        <w:rPr>
          <w:noProof/>
        </w:rPr>
        <w:t xml:space="preserve"> 2021 IEEE/RSJ International Conference on Intelligent Robots and Systems (IROS), 2021: p. 5507-5513.</w:t>
      </w:r>
    </w:p>
    <w:p w14:paraId="2ADB008A" w14:textId="28004927" w:rsidR="002D0733" w:rsidRPr="002D0733" w:rsidRDefault="002D0733" w:rsidP="002D0733">
      <w:pPr>
        <w:pStyle w:val="EndNoteBibliography"/>
        <w:spacing w:after="0"/>
        <w:ind w:left="720" w:hanging="720"/>
        <w:rPr>
          <w:i/>
          <w:noProof/>
        </w:rPr>
      </w:pPr>
      <w:r w:rsidRPr="002D0733">
        <w:rPr>
          <w:noProof/>
        </w:rPr>
        <w:t>63.</w:t>
      </w:r>
      <w:r w:rsidRPr="002D0733">
        <w:rPr>
          <w:noProof/>
        </w:rPr>
        <w:tab/>
      </w:r>
      <w:r w:rsidRPr="002D0733">
        <w:rPr>
          <w:i/>
          <w:noProof/>
        </w:rPr>
        <w:t xml:space="preserve">European Space Agency. (n.d.). </w:t>
      </w:r>
      <w:r w:rsidRPr="00E5453C">
        <w:rPr>
          <w:i/>
          <w:noProof/>
        </w:rPr>
        <w:t xml:space="preserve">Sentinel Online: Sentinel Data Access. </w:t>
      </w:r>
      <w:r w:rsidRPr="002D0733">
        <w:rPr>
          <w:i/>
          <w:noProof/>
        </w:rPr>
        <w:t xml:space="preserve">Retrieved from </w:t>
      </w:r>
      <w:hyperlink r:id="rId29" w:history="1">
        <w:r w:rsidRPr="002D0733">
          <w:rPr>
            <w:rStyle w:val="Hyperlink"/>
            <w:i/>
            <w:noProof/>
          </w:rPr>
          <w:t>https://sentinel.esa.int/web/sentinel/sentinel-data-access</w:t>
        </w:r>
      </w:hyperlink>
      <w:r w:rsidRPr="002D0733">
        <w:rPr>
          <w:i/>
          <w:noProof/>
        </w:rPr>
        <w:t>.</w:t>
      </w:r>
    </w:p>
    <w:p w14:paraId="5861783D" w14:textId="2E032F11" w:rsidR="002D0733" w:rsidRPr="002D0733" w:rsidRDefault="002D0733" w:rsidP="002D0733">
      <w:pPr>
        <w:pStyle w:val="EndNoteBibliography"/>
        <w:spacing w:after="0"/>
        <w:ind w:left="720" w:hanging="720"/>
        <w:rPr>
          <w:noProof/>
        </w:rPr>
      </w:pPr>
      <w:r w:rsidRPr="002D0733">
        <w:rPr>
          <w:noProof/>
        </w:rPr>
        <w:t>64.</w:t>
      </w:r>
      <w:r w:rsidRPr="002D0733">
        <w:rPr>
          <w:noProof/>
        </w:rPr>
        <w:tab/>
        <w:t xml:space="preserve">Ludwig, C., et al., </w:t>
      </w:r>
      <w:r w:rsidRPr="002D0733">
        <w:rPr>
          <w:i/>
          <w:noProof/>
        </w:rPr>
        <w:t>Mapping Public Urban Green Spaces Based on OpenStreetMap and Sentinel-2 Imagery Using Belief Functions.</w:t>
      </w:r>
      <w:r w:rsidRPr="002D0733">
        <w:rPr>
          <w:noProof/>
        </w:rPr>
        <w:t xml:space="preserve"> ISPRS Int. J. Geo Inf., 2021. </w:t>
      </w:r>
      <w:r w:rsidRPr="002D0733">
        <w:rPr>
          <w:b/>
          <w:noProof/>
        </w:rPr>
        <w:t>10</w:t>
      </w:r>
      <w:r w:rsidRPr="002D0733">
        <w:rPr>
          <w:noProof/>
        </w:rPr>
        <w:t>: p. 251.</w:t>
      </w:r>
    </w:p>
    <w:p w14:paraId="1BDCF937" w14:textId="3D34EC70" w:rsidR="002D0733" w:rsidRPr="002D0733" w:rsidRDefault="002D0733" w:rsidP="002D0733">
      <w:pPr>
        <w:pStyle w:val="EndNoteBibliography"/>
        <w:spacing w:after="0"/>
        <w:ind w:left="720" w:hanging="720"/>
        <w:rPr>
          <w:noProof/>
        </w:rPr>
      </w:pPr>
      <w:r w:rsidRPr="002D0733">
        <w:rPr>
          <w:noProof/>
        </w:rPr>
        <w:t>65.</w:t>
      </w:r>
      <w:r w:rsidRPr="002D0733">
        <w:rPr>
          <w:noProof/>
        </w:rPr>
        <w:tab/>
        <w:t xml:space="preserve">Friesen, C.E., P. Seliske, and A. Papadopoulos, </w:t>
      </w:r>
      <w:r w:rsidRPr="002D0733">
        <w:rPr>
          <w:i/>
          <w:noProof/>
        </w:rPr>
        <w:t>Using Principal Component Analysis to Identify Priority Neighbourhoods for Health Services Delivery by Ranking Socio</w:t>
      </w:r>
      <w:ins w:id="591" w:author="Craig Parker" w:date="2024-03-11T12:19:00Z">
        <w:r w:rsidR="00A42806">
          <w:rPr>
            <w:i/>
            <w:noProof/>
          </w:rPr>
          <w:t>-</w:t>
        </w:r>
      </w:ins>
      <w:r w:rsidRPr="002D0733">
        <w:rPr>
          <w:i/>
          <w:noProof/>
        </w:rPr>
        <w:t>economic Status.</w:t>
      </w:r>
      <w:r w:rsidRPr="002D0733">
        <w:rPr>
          <w:noProof/>
        </w:rPr>
        <w:t xml:space="preserve"> Online J Public Health Inform, 2016. </w:t>
      </w:r>
      <w:r w:rsidRPr="002D0733">
        <w:rPr>
          <w:b/>
          <w:noProof/>
        </w:rPr>
        <w:t>8</w:t>
      </w:r>
      <w:r w:rsidRPr="002D0733">
        <w:rPr>
          <w:noProof/>
        </w:rPr>
        <w:t>(2): p. e192.</w:t>
      </w:r>
    </w:p>
    <w:p w14:paraId="59CB9D0D" w14:textId="414D5F09" w:rsidR="002D0733" w:rsidRPr="002D0733" w:rsidRDefault="002D0733" w:rsidP="002D0733">
      <w:pPr>
        <w:pStyle w:val="EndNoteBibliography"/>
        <w:spacing w:after="0"/>
        <w:ind w:left="720" w:hanging="720"/>
        <w:rPr>
          <w:noProof/>
        </w:rPr>
      </w:pPr>
      <w:r w:rsidRPr="002D0733">
        <w:rPr>
          <w:noProof/>
        </w:rPr>
        <w:t>66.</w:t>
      </w:r>
      <w:r w:rsidRPr="002D0733">
        <w:rPr>
          <w:noProof/>
        </w:rPr>
        <w:tab/>
        <w:t xml:space="preserve">Abson, D.J., A.J. Dougill, and L.C. Stringer, </w:t>
      </w:r>
      <w:r w:rsidRPr="002D0733">
        <w:rPr>
          <w:i/>
          <w:noProof/>
        </w:rPr>
        <w:t>Using Principal Component Analysis for information-rich socio-ecological vulnerability mapping in Southern Africa.</w:t>
      </w:r>
      <w:r w:rsidRPr="002D0733">
        <w:rPr>
          <w:noProof/>
        </w:rPr>
        <w:t xml:space="preserve"> Applied Geography, 2012. </w:t>
      </w:r>
      <w:r w:rsidRPr="002D0733">
        <w:rPr>
          <w:b/>
          <w:noProof/>
        </w:rPr>
        <w:t>35</w:t>
      </w:r>
      <w:r w:rsidRPr="002D0733">
        <w:rPr>
          <w:noProof/>
        </w:rPr>
        <w:t>(1): p. 515-524.</w:t>
      </w:r>
    </w:p>
    <w:p w14:paraId="152A611B" w14:textId="5043A925" w:rsidR="002D0733" w:rsidRPr="002D0733" w:rsidRDefault="002D0733" w:rsidP="002D0733">
      <w:pPr>
        <w:pStyle w:val="EndNoteBibliography"/>
        <w:spacing w:after="0"/>
        <w:ind w:left="720" w:hanging="720"/>
        <w:rPr>
          <w:noProof/>
        </w:rPr>
      </w:pPr>
      <w:r w:rsidRPr="002D0733">
        <w:rPr>
          <w:noProof/>
        </w:rPr>
        <w:t>67.</w:t>
      </w:r>
      <w:r w:rsidRPr="002D0733">
        <w:rPr>
          <w:noProof/>
        </w:rPr>
        <w:tab/>
        <w:t xml:space="preserve">Huang, H., et al., </w:t>
      </w:r>
      <w:r w:rsidRPr="002D0733">
        <w:rPr>
          <w:i/>
          <w:noProof/>
        </w:rPr>
        <w:t xml:space="preserve">Towards a comprehensive evaluation of dimension reduction methods for transcriptomic data </w:t>
      </w:r>
      <w:del w:id="592" w:author="Craig Parker" w:date="2024-03-11T12:08:00Z">
        <w:r w:rsidRPr="002D0733" w:rsidDel="00905781">
          <w:rPr>
            <w:i/>
            <w:noProof/>
          </w:rPr>
          <w:delText>visualization</w:delText>
        </w:r>
      </w:del>
      <w:ins w:id="593" w:author="Craig Parker" w:date="2024-03-11T12:08:00Z">
        <w:r w:rsidR="00905781" w:rsidRPr="002D0733">
          <w:rPr>
            <w:i/>
            <w:noProof/>
          </w:rPr>
          <w:t>visuali</w:t>
        </w:r>
        <w:r w:rsidR="00905781">
          <w:rPr>
            <w:i/>
            <w:noProof/>
          </w:rPr>
          <w:t>s</w:t>
        </w:r>
        <w:r w:rsidR="00905781" w:rsidRPr="002D0733">
          <w:rPr>
            <w:i/>
            <w:noProof/>
          </w:rPr>
          <w:t>ation</w:t>
        </w:r>
      </w:ins>
      <w:r w:rsidRPr="002D0733">
        <w:rPr>
          <w:i/>
          <w:noProof/>
        </w:rPr>
        <w:t>.</w:t>
      </w:r>
      <w:r w:rsidRPr="002D0733">
        <w:rPr>
          <w:noProof/>
        </w:rPr>
        <w:t xml:space="preserve"> Communications Biology, 2022. </w:t>
      </w:r>
      <w:r w:rsidRPr="002D0733">
        <w:rPr>
          <w:b/>
          <w:noProof/>
        </w:rPr>
        <w:t>5</w:t>
      </w:r>
      <w:r w:rsidRPr="002D0733">
        <w:rPr>
          <w:noProof/>
        </w:rPr>
        <w:t>(1): p. 719.</w:t>
      </w:r>
    </w:p>
    <w:p w14:paraId="479867CC" w14:textId="4EBCD837" w:rsidR="002D0733" w:rsidRPr="002D0733" w:rsidRDefault="002D0733" w:rsidP="002D0733">
      <w:pPr>
        <w:pStyle w:val="EndNoteBibliography"/>
        <w:spacing w:after="0"/>
        <w:ind w:left="720" w:hanging="720"/>
        <w:rPr>
          <w:noProof/>
        </w:rPr>
      </w:pPr>
      <w:r w:rsidRPr="002D0733">
        <w:rPr>
          <w:noProof/>
        </w:rPr>
        <w:t>68.</w:t>
      </w:r>
      <w:r w:rsidRPr="002D0733">
        <w:rPr>
          <w:noProof/>
        </w:rPr>
        <w:tab/>
        <w:t xml:space="preserve">Janatian, N., et al., </w:t>
      </w:r>
      <w:r w:rsidRPr="002D0733">
        <w:rPr>
          <w:i/>
          <w:noProof/>
        </w:rPr>
        <w:t>A statistical framework for estimating air temperature using MODIS land surface temperature data.</w:t>
      </w:r>
      <w:r w:rsidRPr="002D0733">
        <w:rPr>
          <w:noProof/>
        </w:rPr>
        <w:t xml:space="preserve"> International Journal of Climatology, 2017. </w:t>
      </w:r>
      <w:r w:rsidRPr="002D0733">
        <w:rPr>
          <w:b/>
          <w:noProof/>
        </w:rPr>
        <w:t>37</w:t>
      </w:r>
      <w:r w:rsidRPr="002D0733">
        <w:rPr>
          <w:noProof/>
        </w:rPr>
        <w:t>(3): p. 1181-1194.</w:t>
      </w:r>
    </w:p>
    <w:p w14:paraId="7E1D0A80" w14:textId="3DBFA5C6" w:rsidR="002D0733" w:rsidRPr="002D0733" w:rsidRDefault="002D0733" w:rsidP="002D0733">
      <w:pPr>
        <w:pStyle w:val="EndNoteBibliography"/>
        <w:spacing w:after="0"/>
        <w:ind w:left="720" w:hanging="720"/>
        <w:rPr>
          <w:noProof/>
        </w:rPr>
      </w:pPr>
      <w:r w:rsidRPr="002D0733">
        <w:rPr>
          <w:noProof/>
        </w:rPr>
        <w:t>69.</w:t>
      </w:r>
      <w:r w:rsidRPr="002D0733">
        <w:rPr>
          <w:noProof/>
        </w:rPr>
        <w:tab/>
        <w:t xml:space="preserve">Kelleher, J.D. and B. Tierney, </w:t>
      </w:r>
      <w:r w:rsidRPr="002D0733">
        <w:rPr>
          <w:i/>
          <w:noProof/>
        </w:rPr>
        <w:t>Data science</w:t>
      </w:r>
      <w:r w:rsidRPr="002D0733">
        <w:rPr>
          <w:noProof/>
        </w:rPr>
        <w:t>. 2018: MIT Press.</w:t>
      </w:r>
    </w:p>
    <w:p w14:paraId="6C68C0B9" w14:textId="5CAFB4B8" w:rsidR="002D0733" w:rsidRPr="002D0733" w:rsidRDefault="002D0733" w:rsidP="002D0733">
      <w:pPr>
        <w:pStyle w:val="EndNoteBibliography"/>
        <w:spacing w:after="0"/>
        <w:ind w:left="720" w:hanging="720"/>
        <w:rPr>
          <w:noProof/>
        </w:rPr>
      </w:pPr>
      <w:r w:rsidRPr="002D0733">
        <w:rPr>
          <w:noProof/>
        </w:rPr>
        <w:t>70.</w:t>
      </w:r>
      <w:r w:rsidRPr="002D0733">
        <w:rPr>
          <w:noProof/>
        </w:rPr>
        <w:tab/>
        <w:t xml:space="preserve">Xu, J., et al., </w:t>
      </w:r>
      <w:r w:rsidRPr="002D0733">
        <w:rPr>
          <w:i/>
          <w:noProof/>
        </w:rPr>
        <w:t>Downscaling Aster Land Surface Temperature over Urban Areas with Machine Learning-Based Area-To-Point Regression Kriging.</w:t>
      </w:r>
      <w:r w:rsidRPr="002D0733">
        <w:rPr>
          <w:noProof/>
        </w:rPr>
        <w:t xml:space="preserve"> Remote. Sens., 2020. </w:t>
      </w:r>
      <w:r w:rsidRPr="002D0733">
        <w:rPr>
          <w:b/>
          <w:noProof/>
        </w:rPr>
        <w:t>12</w:t>
      </w:r>
      <w:r w:rsidRPr="002D0733">
        <w:rPr>
          <w:noProof/>
        </w:rPr>
        <w:t>: p. 1082.</w:t>
      </w:r>
    </w:p>
    <w:p w14:paraId="4ADE0D6C" w14:textId="63AADDA8" w:rsidR="002D0733" w:rsidRPr="002D0733" w:rsidRDefault="002D0733" w:rsidP="002D0733">
      <w:pPr>
        <w:pStyle w:val="EndNoteBibliography"/>
        <w:spacing w:after="0"/>
        <w:ind w:left="720" w:hanging="720"/>
        <w:rPr>
          <w:noProof/>
        </w:rPr>
      </w:pPr>
      <w:r w:rsidRPr="002D0733">
        <w:rPr>
          <w:noProof/>
        </w:rPr>
        <w:lastRenderedPageBreak/>
        <w:t>71.</w:t>
      </w:r>
      <w:r w:rsidRPr="002D0733">
        <w:rPr>
          <w:noProof/>
        </w:rPr>
        <w:tab/>
        <w:t xml:space="preserve">Usmani, R.S.A., et al., </w:t>
      </w:r>
      <w:r w:rsidRPr="002D0733">
        <w:rPr>
          <w:i/>
          <w:noProof/>
        </w:rPr>
        <w:t xml:space="preserve">Air pollution and cardiorespiratory </w:t>
      </w:r>
      <w:del w:id="594" w:author="Craig Parker" w:date="2024-03-11T12:08:00Z">
        <w:r w:rsidRPr="002D0733" w:rsidDel="00905781">
          <w:rPr>
            <w:i/>
            <w:noProof/>
          </w:rPr>
          <w:delText>hospitalization</w:delText>
        </w:r>
      </w:del>
      <w:ins w:id="595" w:author="Craig Parker" w:date="2024-03-11T12:08:00Z">
        <w:r w:rsidR="00905781" w:rsidRPr="002D0733">
          <w:rPr>
            <w:i/>
            <w:noProof/>
          </w:rPr>
          <w:t>hospitali</w:t>
        </w:r>
        <w:r w:rsidR="00905781">
          <w:rPr>
            <w:i/>
            <w:noProof/>
          </w:rPr>
          <w:t>s</w:t>
        </w:r>
        <w:r w:rsidR="00905781" w:rsidRPr="002D0733">
          <w:rPr>
            <w:i/>
            <w:noProof/>
          </w:rPr>
          <w:t>ation</w:t>
        </w:r>
      </w:ins>
      <w:r w:rsidRPr="002D0733">
        <w:rPr>
          <w:i/>
          <w:noProof/>
        </w:rPr>
        <w:t>, predictive modeling, and analysis using artificial intelligence techniques.</w:t>
      </w:r>
      <w:r w:rsidRPr="002D0733">
        <w:rPr>
          <w:noProof/>
        </w:rPr>
        <w:t xml:space="preserve"> Environ Sci Pollut Res Int, 2021. </w:t>
      </w:r>
      <w:r w:rsidRPr="002D0733">
        <w:rPr>
          <w:b/>
          <w:noProof/>
        </w:rPr>
        <w:t>28</w:t>
      </w:r>
      <w:r w:rsidRPr="002D0733">
        <w:rPr>
          <w:noProof/>
        </w:rPr>
        <w:t>(40): p. 56759-56771.</w:t>
      </w:r>
    </w:p>
    <w:p w14:paraId="2EDD64D6" w14:textId="5BB4E643" w:rsidR="002D0733" w:rsidRPr="002D0733" w:rsidRDefault="002D0733" w:rsidP="002D0733">
      <w:pPr>
        <w:pStyle w:val="EndNoteBibliography"/>
        <w:spacing w:after="0"/>
        <w:ind w:left="720" w:hanging="720"/>
        <w:rPr>
          <w:noProof/>
        </w:rPr>
      </w:pPr>
      <w:r w:rsidRPr="002D0733">
        <w:rPr>
          <w:noProof/>
        </w:rPr>
        <w:t>72.</w:t>
      </w:r>
      <w:r w:rsidRPr="002D0733">
        <w:rPr>
          <w:noProof/>
        </w:rPr>
        <w:tab/>
        <w:t xml:space="preserve">Boudreault, J., C. Campagna, and F. Chebana, </w:t>
      </w:r>
      <w:r w:rsidRPr="002D0733">
        <w:rPr>
          <w:i/>
          <w:noProof/>
        </w:rPr>
        <w:t>Machine and deep learning for modelling heat-health relationships.</w:t>
      </w:r>
      <w:r w:rsidRPr="002D0733">
        <w:rPr>
          <w:noProof/>
        </w:rPr>
        <w:t xml:space="preserve"> Sci Total Environ, 2023. </w:t>
      </w:r>
      <w:r w:rsidRPr="002D0733">
        <w:rPr>
          <w:b/>
          <w:noProof/>
        </w:rPr>
        <w:t>892</w:t>
      </w:r>
      <w:r w:rsidRPr="002D0733">
        <w:rPr>
          <w:noProof/>
        </w:rPr>
        <w:t>: p. 164660.</w:t>
      </w:r>
    </w:p>
    <w:p w14:paraId="0F6BB6A0" w14:textId="77777777" w:rsidR="002D0733" w:rsidRPr="002D0733" w:rsidRDefault="002D0733" w:rsidP="002D0733">
      <w:pPr>
        <w:pStyle w:val="EndNoteBibliography"/>
        <w:spacing w:after="0"/>
        <w:ind w:left="720" w:hanging="720"/>
        <w:rPr>
          <w:noProof/>
        </w:rPr>
      </w:pPr>
      <w:r w:rsidRPr="002D0733">
        <w:rPr>
          <w:noProof/>
        </w:rPr>
        <w:t>73.</w:t>
      </w:r>
      <w:r w:rsidRPr="002D0733">
        <w:rPr>
          <w:noProof/>
        </w:rPr>
        <w:tab/>
        <w:t xml:space="preserve">Boudreault, J., C. Campagna, and F. Chebana, </w:t>
      </w:r>
      <w:r w:rsidRPr="002D0733">
        <w:rPr>
          <w:i/>
          <w:noProof/>
        </w:rPr>
        <w:t>Revisiting the importance of temperature, weather and air pollution variables in heat-mortality relationships with machine learning.</w:t>
      </w:r>
      <w:r w:rsidRPr="002D0733">
        <w:rPr>
          <w:noProof/>
        </w:rPr>
        <w:t xml:space="preserve"> Environ Sci Pollut Res Int, 2024. </w:t>
      </w:r>
      <w:r w:rsidRPr="002D0733">
        <w:rPr>
          <w:b/>
          <w:noProof/>
        </w:rPr>
        <w:t>31</w:t>
      </w:r>
      <w:r w:rsidRPr="002D0733">
        <w:rPr>
          <w:noProof/>
        </w:rPr>
        <w:t>(9): p. 14059-14070.</w:t>
      </w:r>
    </w:p>
    <w:p w14:paraId="71FCA669" w14:textId="45F27600" w:rsidR="002D0733" w:rsidRPr="002D0733" w:rsidRDefault="002D0733" w:rsidP="002D0733">
      <w:pPr>
        <w:pStyle w:val="EndNoteBibliography"/>
        <w:spacing w:after="0"/>
        <w:ind w:left="720" w:hanging="720"/>
        <w:rPr>
          <w:noProof/>
        </w:rPr>
      </w:pPr>
      <w:r w:rsidRPr="002D0733">
        <w:rPr>
          <w:noProof/>
        </w:rPr>
        <w:t>74.</w:t>
      </w:r>
      <w:r w:rsidRPr="002D0733">
        <w:rPr>
          <w:noProof/>
        </w:rPr>
        <w:tab/>
        <w:t xml:space="preserve">Wang, C., L. Feng, and Y. Qi, </w:t>
      </w:r>
      <w:r w:rsidRPr="002D0733">
        <w:rPr>
          <w:i/>
          <w:noProof/>
        </w:rPr>
        <w:t>Explainable deep learning predictions for illness risk of mental disorders in Nanjing, China.</w:t>
      </w:r>
      <w:r w:rsidRPr="002D0733">
        <w:rPr>
          <w:noProof/>
        </w:rPr>
        <w:t xml:space="preserve"> Environmental Research, 2021. </w:t>
      </w:r>
      <w:r w:rsidRPr="002D0733">
        <w:rPr>
          <w:b/>
          <w:noProof/>
        </w:rPr>
        <w:t>202</w:t>
      </w:r>
      <w:r w:rsidRPr="002D0733">
        <w:rPr>
          <w:noProof/>
        </w:rPr>
        <w:t>: p. 111740.</w:t>
      </w:r>
    </w:p>
    <w:p w14:paraId="69D8FED5" w14:textId="01A5B9CB" w:rsidR="002D0733" w:rsidRPr="002D0733" w:rsidRDefault="002D0733" w:rsidP="002D0733">
      <w:pPr>
        <w:pStyle w:val="EndNoteBibliography"/>
        <w:spacing w:after="0"/>
        <w:ind w:left="720" w:hanging="720"/>
        <w:rPr>
          <w:noProof/>
        </w:rPr>
      </w:pPr>
      <w:r w:rsidRPr="002D0733">
        <w:rPr>
          <w:noProof/>
        </w:rPr>
        <w:t>75.</w:t>
      </w:r>
      <w:r w:rsidRPr="002D0733">
        <w:rPr>
          <w:noProof/>
        </w:rPr>
        <w:tab/>
        <w:t xml:space="preserve">Wang, C., Y. Qi, and Z. Chen, </w:t>
      </w:r>
      <w:r w:rsidRPr="002D0733">
        <w:rPr>
          <w:i/>
          <w:noProof/>
        </w:rPr>
        <w:t>Explainable Gated Recurrent Unit to explore the effect of co-exposure to multiple air pollutants and meteorological conditions on mental health outcomes.</w:t>
      </w:r>
      <w:r w:rsidRPr="002D0733">
        <w:rPr>
          <w:noProof/>
        </w:rPr>
        <w:t xml:space="preserve"> Environ Int, 2023. </w:t>
      </w:r>
      <w:r w:rsidRPr="002D0733">
        <w:rPr>
          <w:b/>
          <w:noProof/>
        </w:rPr>
        <w:t>171</w:t>
      </w:r>
      <w:r w:rsidRPr="002D0733">
        <w:rPr>
          <w:noProof/>
        </w:rPr>
        <w:t>: p. 107689.</w:t>
      </w:r>
    </w:p>
    <w:p w14:paraId="0F4BA831" w14:textId="77777777" w:rsidR="002D0733" w:rsidRPr="002D0733" w:rsidRDefault="002D0733" w:rsidP="002D0733">
      <w:pPr>
        <w:pStyle w:val="EndNoteBibliography"/>
        <w:spacing w:after="0"/>
        <w:ind w:left="720" w:hanging="720"/>
        <w:rPr>
          <w:noProof/>
        </w:rPr>
      </w:pPr>
      <w:r w:rsidRPr="002D0733">
        <w:rPr>
          <w:noProof/>
        </w:rPr>
        <w:t>76.</w:t>
      </w:r>
      <w:r w:rsidRPr="002D0733">
        <w:rPr>
          <w:noProof/>
        </w:rPr>
        <w:tab/>
        <w:t xml:space="preserve">Lee, W., et al., </w:t>
      </w:r>
      <w:r w:rsidRPr="002D0733">
        <w:rPr>
          <w:i/>
          <w:noProof/>
        </w:rPr>
        <w:t>Forecasting of non-accidental, cardiovascular, and respiratory mortality with environmental exposures adopting machine learning approaches.</w:t>
      </w:r>
      <w:r w:rsidRPr="002D0733">
        <w:rPr>
          <w:noProof/>
        </w:rPr>
        <w:t xml:space="preserve"> Environ Sci Pollut Res Int, 2022. </w:t>
      </w:r>
      <w:r w:rsidRPr="002D0733">
        <w:rPr>
          <w:b/>
          <w:noProof/>
        </w:rPr>
        <w:t>29</w:t>
      </w:r>
      <w:r w:rsidRPr="002D0733">
        <w:rPr>
          <w:noProof/>
        </w:rPr>
        <w:t>(58): p. 88318-88329.</w:t>
      </w:r>
    </w:p>
    <w:p w14:paraId="22A3C31E" w14:textId="4DD5416A" w:rsidR="002D0733" w:rsidRPr="002D0733" w:rsidRDefault="002D0733" w:rsidP="002D0733">
      <w:pPr>
        <w:pStyle w:val="EndNoteBibliography"/>
        <w:spacing w:after="0"/>
        <w:ind w:left="720" w:hanging="720"/>
        <w:rPr>
          <w:noProof/>
        </w:rPr>
      </w:pPr>
      <w:r w:rsidRPr="002D0733">
        <w:rPr>
          <w:noProof/>
        </w:rPr>
        <w:t>77.</w:t>
      </w:r>
      <w:r w:rsidRPr="002D0733">
        <w:rPr>
          <w:noProof/>
        </w:rPr>
        <w:tab/>
        <w:t xml:space="preserve">Nishimura, T., et al., </w:t>
      </w:r>
      <w:r w:rsidRPr="002D0733">
        <w:rPr>
          <w:i/>
          <w:noProof/>
        </w:rPr>
        <w:t>Social Implementation and Intervention with Estimated Morbidity of Heat-Related Illnesses from Weather Data: A Case Study from Nagoya City, Japan.</w:t>
      </w:r>
      <w:r w:rsidRPr="002D0733">
        <w:rPr>
          <w:noProof/>
        </w:rPr>
        <w:t xml:space="preserve"> Sustainable Cities and Society, 2021. </w:t>
      </w:r>
      <w:r w:rsidRPr="002D0733">
        <w:rPr>
          <w:b/>
          <w:noProof/>
        </w:rPr>
        <w:t>74</w:t>
      </w:r>
      <w:r w:rsidRPr="002D0733">
        <w:rPr>
          <w:noProof/>
        </w:rPr>
        <w:t>: p. 103203.</w:t>
      </w:r>
    </w:p>
    <w:p w14:paraId="7C2A80FC" w14:textId="093B60D8" w:rsidR="002D0733" w:rsidRPr="002D0733" w:rsidRDefault="002D0733" w:rsidP="002D0733">
      <w:pPr>
        <w:pStyle w:val="EndNoteBibliography"/>
        <w:spacing w:after="0"/>
        <w:ind w:left="720" w:hanging="720"/>
        <w:rPr>
          <w:noProof/>
        </w:rPr>
      </w:pPr>
      <w:r w:rsidRPr="002D0733">
        <w:rPr>
          <w:noProof/>
        </w:rPr>
        <w:t>78.</w:t>
      </w:r>
      <w:r w:rsidRPr="002D0733">
        <w:rPr>
          <w:noProof/>
        </w:rPr>
        <w:tab/>
        <w:t xml:space="preserve">Ke, D., et al., </w:t>
      </w:r>
      <w:r w:rsidRPr="002D0733">
        <w:rPr>
          <w:i/>
          <w:noProof/>
        </w:rPr>
        <w:t>Effects of heatwave features on machine-learning-based heat-related ambulance calls prediction models in Japan.</w:t>
      </w:r>
      <w:r w:rsidRPr="002D0733">
        <w:rPr>
          <w:noProof/>
        </w:rPr>
        <w:t xml:space="preserve"> Sci Total Environ, 2023. </w:t>
      </w:r>
      <w:r w:rsidRPr="002D0733">
        <w:rPr>
          <w:b/>
          <w:noProof/>
        </w:rPr>
        <w:t>873</w:t>
      </w:r>
      <w:r w:rsidRPr="002D0733">
        <w:rPr>
          <w:noProof/>
        </w:rPr>
        <w:t>: p. 162283.</w:t>
      </w:r>
    </w:p>
    <w:p w14:paraId="18EACFE7" w14:textId="77777777" w:rsidR="002D0733" w:rsidRPr="002D0733" w:rsidRDefault="002D0733" w:rsidP="002D0733">
      <w:pPr>
        <w:pStyle w:val="EndNoteBibliography"/>
        <w:spacing w:after="0"/>
        <w:ind w:left="720" w:hanging="720"/>
        <w:rPr>
          <w:noProof/>
        </w:rPr>
      </w:pPr>
      <w:r w:rsidRPr="002D0733">
        <w:rPr>
          <w:noProof/>
        </w:rPr>
        <w:t>79.</w:t>
      </w:r>
      <w:r w:rsidRPr="002D0733">
        <w:rPr>
          <w:noProof/>
        </w:rPr>
        <w:tab/>
        <w:t xml:space="preserve">Lee, M.-H., H.-J. Mun, and S.-K. Kang, </w:t>
      </w:r>
      <w:r w:rsidRPr="002D0733">
        <w:rPr>
          <w:i/>
          <w:noProof/>
        </w:rPr>
        <w:t>Prediction of Health Problems Using Deep Learning Images and Bio-Signals.</w:t>
      </w:r>
      <w:r w:rsidRPr="002D0733">
        <w:rPr>
          <w:noProof/>
        </w:rPr>
        <w:t xml:space="preserve"> Applied Sciences, 2022. </w:t>
      </w:r>
      <w:r w:rsidRPr="002D0733">
        <w:rPr>
          <w:b/>
          <w:noProof/>
        </w:rPr>
        <w:t>12</w:t>
      </w:r>
      <w:r w:rsidRPr="002D0733">
        <w:rPr>
          <w:noProof/>
        </w:rPr>
        <w:t>(23): p. 12457.</w:t>
      </w:r>
    </w:p>
    <w:p w14:paraId="5F4813EE" w14:textId="62049208" w:rsidR="002D0733" w:rsidRPr="002D0733" w:rsidRDefault="002D0733" w:rsidP="002D0733">
      <w:pPr>
        <w:pStyle w:val="EndNoteBibliography"/>
        <w:spacing w:after="0"/>
        <w:ind w:left="720" w:hanging="720"/>
        <w:rPr>
          <w:noProof/>
        </w:rPr>
      </w:pPr>
      <w:r w:rsidRPr="002D0733">
        <w:rPr>
          <w:noProof/>
        </w:rPr>
        <w:t>80.</w:t>
      </w:r>
      <w:r w:rsidRPr="002D0733">
        <w:rPr>
          <w:noProof/>
        </w:rPr>
        <w:tab/>
        <w:t xml:space="preserve">Hastie, T., R. Tibshirani, and J. Friedman, </w:t>
      </w:r>
      <w:r w:rsidRPr="002D0733">
        <w:rPr>
          <w:i/>
          <w:noProof/>
        </w:rPr>
        <w:t>The Elements of Statistical Learning: Data Mining, Inference, and Prediction</w:t>
      </w:r>
      <w:r w:rsidRPr="002D0733">
        <w:rPr>
          <w:noProof/>
        </w:rPr>
        <w:t>. Springer Series in Statistics. 2009: Springer.</w:t>
      </w:r>
    </w:p>
    <w:p w14:paraId="00F26CD5" w14:textId="64631FE2" w:rsidR="002D0733" w:rsidRPr="002D0733" w:rsidRDefault="002D0733" w:rsidP="002D0733">
      <w:pPr>
        <w:pStyle w:val="EndNoteBibliography"/>
        <w:spacing w:after="0"/>
        <w:ind w:left="720" w:hanging="720"/>
        <w:rPr>
          <w:noProof/>
        </w:rPr>
      </w:pPr>
      <w:r w:rsidRPr="002D0733">
        <w:rPr>
          <w:noProof/>
        </w:rPr>
        <w:t>81.</w:t>
      </w:r>
      <w:r w:rsidRPr="002D0733">
        <w:rPr>
          <w:noProof/>
        </w:rPr>
        <w:tab/>
        <w:t xml:space="preserve">Lin, C.-Y., et al., </w:t>
      </w:r>
      <w:r w:rsidRPr="002D0733">
        <w:rPr>
          <w:i/>
          <w:noProof/>
        </w:rPr>
        <w:t>Impact of an improved WRF urban canopy model on diurnal air temperature simulation over northern Taiwan.</w:t>
      </w:r>
      <w:r w:rsidRPr="002D0733">
        <w:rPr>
          <w:noProof/>
        </w:rPr>
        <w:t xml:space="preserve"> Atmospheric Chemistry and Physics, 2015. </w:t>
      </w:r>
      <w:r w:rsidRPr="002D0733">
        <w:rPr>
          <w:b/>
          <w:noProof/>
        </w:rPr>
        <w:t>16</w:t>
      </w:r>
      <w:r w:rsidRPr="002D0733">
        <w:rPr>
          <w:noProof/>
        </w:rPr>
        <w:t>: p. 1809-1822.</w:t>
      </w:r>
    </w:p>
    <w:p w14:paraId="199F90A4" w14:textId="49CB1F48" w:rsidR="002D0733" w:rsidRPr="002D0733" w:rsidRDefault="002D0733" w:rsidP="002D0733">
      <w:pPr>
        <w:pStyle w:val="EndNoteBibliography"/>
        <w:spacing w:after="0"/>
        <w:ind w:left="720" w:hanging="720"/>
        <w:rPr>
          <w:noProof/>
        </w:rPr>
      </w:pPr>
      <w:r w:rsidRPr="002D0733">
        <w:rPr>
          <w:noProof/>
        </w:rPr>
        <w:t>82.</w:t>
      </w:r>
      <w:r w:rsidRPr="002D0733">
        <w:rPr>
          <w:noProof/>
        </w:rPr>
        <w:tab/>
        <w:t xml:space="preserve">Richard, D.R., et al., </w:t>
      </w:r>
      <w:r w:rsidRPr="002D0733">
        <w:rPr>
          <w:i/>
          <w:noProof/>
        </w:rPr>
        <w:t>Calculating the sample size required for developing a clinical prediction model.</w:t>
      </w:r>
      <w:r w:rsidRPr="002D0733">
        <w:rPr>
          <w:noProof/>
        </w:rPr>
        <w:t xml:space="preserve"> BMJ, 2020. </w:t>
      </w:r>
      <w:r w:rsidRPr="002D0733">
        <w:rPr>
          <w:b/>
          <w:noProof/>
        </w:rPr>
        <w:t>368</w:t>
      </w:r>
      <w:r w:rsidRPr="002D0733">
        <w:rPr>
          <w:noProof/>
        </w:rPr>
        <w:t>: p. m441.</w:t>
      </w:r>
    </w:p>
    <w:p w14:paraId="6002F47C" w14:textId="107BE281" w:rsidR="002D0733" w:rsidRPr="002D0733" w:rsidRDefault="002D0733" w:rsidP="002D0733">
      <w:pPr>
        <w:pStyle w:val="EndNoteBibliography"/>
        <w:spacing w:after="0"/>
        <w:ind w:left="720" w:hanging="720"/>
        <w:rPr>
          <w:noProof/>
        </w:rPr>
      </w:pPr>
      <w:r w:rsidRPr="002D0733">
        <w:rPr>
          <w:noProof/>
        </w:rPr>
        <w:t>83.</w:t>
      </w:r>
      <w:r w:rsidRPr="002D0733">
        <w:rPr>
          <w:noProof/>
        </w:rPr>
        <w:tab/>
        <w:t xml:space="preserve">Amatya, A. and D.K. Bhaumik, </w:t>
      </w:r>
      <w:r w:rsidRPr="002D0733">
        <w:rPr>
          <w:i/>
          <w:noProof/>
        </w:rPr>
        <w:t xml:space="preserve">Sample size determination for multilevel hierarchical designs using </w:t>
      </w:r>
      <w:del w:id="596" w:author="Craig Parker" w:date="2024-03-11T12:08:00Z">
        <w:r w:rsidRPr="002D0733" w:rsidDel="00905781">
          <w:rPr>
            <w:i/>
            <w:noProof/>
          </w:rPr>
          <w:delText xml:space="preserve">generalized </w:delText>
        </w:r>
      </w:del>
      <w:ins w:id="597" w:author="Craig Parker" w:date="2024-03-11T12:08:00Z">
        <w:r w:rsidR="00905781" w:rsidRPr="002D0733">
          <w:rPr>
            <w:i/>
            <w:noProof/>
          </w:rPr>
          <w:t>generali</w:t>
        </w:r>
        <w:r w:rsidR="00905781">
          <w:rPr>
            <w:i/>
            <w:noProof/>
          </w:rPr>
          <w:t>s</w:t>
        </w:r>
        <w:r w:rsidR="00905781" w:rsidRPr="002D0733">
          <w:rPr>
            <w:i/>
            <w:noProof/>
          </w:rPr>
          <w:t xml:space="preserve">ed </w:t>
        </w:r>
      </w:ins>
      <w:r w:rsidRPr="002D0733">
        <w:rPr>
          <w:i/>
          <w:noProof/>
        </w:rPr>
        <w:t>linear mixed models.</w:t>
      </w:r>
      <w:r w:rsidRPr="002D0733">
        <w:rPr>
          <w:noProof/>
        </w:rPr>
        <w:t xml:space="preserve"> Biometrics, 2018. </w:t>
      </w:r>
      <w:r w:rsidRPr="002D0733">
        <w:rPr>
          <w:b/>
          <w:noProof/>
        </w:rPr>
        <w:t>74</w:t>
      </w:r>
      <w:r w:rsidRPr="002D0733">
        <w:rPr>
          <w:noProof/>
        </w:rPr>
        <w:t>(2): p. 673-684.</w:t>
      </w:r>
    </w:p>
    <w:p w14:paraId="25F2CACB" w14:textId="7BAD1E11" w:rsidR="002D0733" w:rsidRPr="002D0733" w:rsidRDefault="002D0733" w:rsidP="002D0733">
      <w:pPr>
        <w:pStyle w:val="EndNoteBibliography"/>
        <w:spacing w:after="0"/>
        <w:ind w:left="720" w:hanging="720"/>
        <w:rPr>
          <w:noProof/>
        </w:rPr>
      </w:pPr>
      <w:r w:rsidRPr="002D0733">
        <w:rPr>
          <w:noProof/>
        </w:rPr>
        <w:t>84.</w:t>
      </w:r>
      <w:r w:rsidRPr="002D0733">
        <w:rPr>
          <w:noProof/>
        </w:rPr>
        <w:tab/>
        <w:t xml:space="preserve">Riley, R.D., et al., </w:t>
      </w:r>
      <w:r w:rsidRPr="002D0733">
        <w:rPr>
          <w:i/>
          <w:noProof/>
        </w:rPr>
        <w:t>Calculating the sample size required for developing a clinical prediction model.</w:t>
      </w:r>
      <w:r w:rsidRPr="002D0733">
        <w:rPr>
          <w:noProof/>
        </w:rPr>
        <w:t xml:space="preserve"> BMJ, 2020. </w:t>
      </w:r>
      <w:r w:rsidRPr="002D0733">
        <w:rPr>
          <w:b/>
          <w:noProof/>
        </w:rPr>
        <w:t>368</w:t>
      </w:r>
      <w:r w:rsidRPr="002D0733">
        <w:rPr>
          <w:noProof/>
        </w:rPr>
        <w:t>: p. m441.</w:t>
      </w:r>
    </w:p>
    <w:p w14:paraId="22278D5B" w14:textId="3B675CA6" w:rsidR="002D0733" w:rsidRPr="002D0733" w:rsidRDefault="002D0733" w:rsidP="002D0733">
      <w:pPr>
        <w:pStyle w:val="EndNoteBibliography"/>
        <w:spacing w:after="0"/>
        <w:ind w:left="720" w:hanging="720"/>
        <w:rPr>
          <w:noProof/>
        </w:rPr>
      </w:pPr>
      <w:r w:rsidRPr="002D0733">
        <w:rPr>
          <w:noProof/>
        </w:rPr>
        <w:t>85.</w:t>
      </w:r>
      <w:r w:rsidRPr="002D0733">
        <w:rPr>
          <w:noProof/>
        </w:rPr>
        <w:tab/>
        <w:t xml:space="preserve">Kalkstein, L.S., S.C. Sheridan, and A.J. Kalkstein. </w:t>
      </w:r>
      <w:r w:rsidRPr="002D0733">
        <w:rPr>
          <w:i/>
          <w:noProof/>
        </w:rPr>
        <w:t>Heat/Health Warning Systems: Development, Implementation, and Intervention Activities</w:t>
      </w:r>
      <w:r w:rsidRPr="002D0733">
        <w:rPr>
          <w:noProof/>
        </w:rPr>
        <w:t>. 2009.</w:t>
      </w:r>
    </w:p>
    <w:p w14:paraId="148A6471" w14:textId="075A2A7E" w:rsidR="002D0733" w:rsidRPr="002D0733" w:rsidRDefault="002D0733" w:rsidP="002D0733">
      <w:pPr>
        <w:pStyle w:val="EndNoteBibliography"/>
        <w:spacing w:after="0"/>
        <w:ind w:left="720" w:hanging="720"/>
        <w:rPr>
          <w:noProof/>
        </w:rPr>
      </w:pPr>
      <w:r w:rsidRPr="002D0733">
        <w:rPr>
          <w:noProof/>
        </w:rPr>
        <w:t>86.</w:t>
      </w:r>
      <w:r w:rsidRPr="002D0733">
        <w:rPr>
          <w:noProof/>
        </w:rPr>
        <w:tab/>
        <w:t xml:space="preserve">Toloo, G., et al., </w:t>
      </w:r>
      <w:r w:rsidRPr="002D0733">
        <w:rPr>
          <w:i/>
          <w:noProof/>
        </w:rPr>
        <w:t>Evaluating the effectiveness of heat warning systems: systematic review of epidemiological evidence.</w:t>
      </w:r>
      <w:r w:rsidRPr="002D0733">
        <w:rPr>
          <w:noProof/>
        </w:rPr>
        <w:t xml:space="preserve"> International journal of public health, 2013. </w:t>
      </w:r>
      <w:r w:rsidRPr="002D0733">
        <w:rPr>
          <w:b/>
          <w:noProof/>
        </w:rPr>
        <w:t>58</w:t>
      </w:r>
      <w:r w:rsidRPr="002D0733">
        <w:rPr>
          <w:noProof/>
        </w:rPr>
        <w:t>: p. 667-681.</w:t>
      </w:r>
    </w:p>
    <w:p w14:paraId="1FD572D7" w14:textId="291CE39D" w:rsidR="002D0733" w:rsidRPr="002D0733" w:rsidRDefault="002D0733" w:rsidP="002D0733">
      <w:pPr>
        <w:pStyle w:val="EndNoteBibliography"/>
        <w:spacing w:after="0"/>
        <w:ind w:left="720" w:hanging="720"/>
        <w:rPr>
          <w:noProof/>
        </w:rPr>
      </w:pPr>
      <w:r w:rsidRPr="002D0733">
        <w:rPr>
          <w:noProof/>
        </w:rPr>
        <w:t>87.</w:t>
      </w:r>
      <w:r w:rsidRPr="002D0733">
        <w:rPr>
          <w:noProof/>
        </w:rPr>
        <w:tab/>
        <w:t xml:space="preserve">Jaiswal, A. and S. Sarkar, </w:t>
      </w:r>
      <w:r w:rsidRPr="002D0733">
        <w:rPr>
          <w:i/>
          <w:noProof/>
        </w:rPr>
        <w:t xml:space="preserve">Climate Leadership: </w:t>
      </w:r>
      <w:del w:id="598" w:author="Craig Parker" w:date="2024-03-11T12:08:00Z">
        <w:r w:rsidRPr="002D0733" w:rsidDel="00E178EB">
          <w:rPr>
            <w:i/>
            <w:noProof/>
          </w:rPr>
          <w:delText xml:space="preserve">Ahmedabad’s </w:delText>
        </w:r>
      </w:del>
      <w:ins w:id="599" w:author="Craig Parker" w:date="2024-03-11T12:08:00Z">
        <w:r w:rsidR="00E178EB" w:rsidRPr="002D0733">
          <w:rPr>
            <w:i/>
            <w:noProof/>
          </w:rPr>
          <w:t>Ahmedabad</w:t>
        </w:r>
        <w:r w:rsidR="00E178EB">
          <w:rPr>
            <w:i/>
            <w:noProof/>
          </w:rPr>
          <w:t>'</w:t>
        </w:r>
        <w:r w:rsidR="00E178EB" w:rsidRPr="002D0733">
          <w:rPr>
            <w:i/>
            <w:noProof/>
          </w:rPr>
          <w:t xml:space="preserve">s </w:t>
        </w:r>
      </w:ins>
      <w:r w:rsidRPr="002D0733">
        <w:rPr>
          <w:i/>
          <w:noProof/>
        </w:rPr>
        <w:t>6th Heat Action Plan</w:t>
      </w:r>
      <w:r w:rsidRPr="002D0733">
        <w:rPr>
          <w:noProof/>
        </w:rPr>
        <w:t>. 2018, NRDC.</w:t>
      </w:r>
    </w:p>
    <w:p w14:paraId="48253AA5" w14:textId="5454CE95" w:rsidR="002D0733" w:rsidRPr="002D0733" w:rsidRDefault="002D0733" w:rsidP="002D0733">
      <w:pPr>
        <w:pStyle w:val="EndNoteBibliography"/>
        <w:ind w:left="720" w:hanging="720"/>
        <w:rPr>
          <w:noProof/>
        </w:rPr>
      </w:pPr>
      <w:r w:rsidRPr="002D0733">
        <w:rPr>
          <w:noProof/>
        </w:rPr>
        <w:t>88.</w:t>
      </w:r>
      <w:r w:rsidRPr="002D0733">
        <w:rPr>
          <w:noProof/>
        </w:rPr>
        <w:tab/>
      </w:r>
      <w:r w:rsidRPr="002D0733">
        <w:rPr>
          <w:i/>
          <w:noProof/>
        </w:rPr>
        <w:t>Bridging Earth and Health Science Communities in Environmental Health: Focus on Vector-borne Diseases, Extreme Heat, and Air Quality</w:t>
      </w:r>
      <w:r w:rsidRPr="002D0733">
        <w:rPr>
          <w:noProof/>
        </w:rPr>
        <w:t>. 2022.</w:t>
      </w:r>
    </w:p>
    <w:p w14:paraId="4FB05250" w14:textId="5AA35CA0" w:rsidR="002205B1" w:rsidRDefault="008B2DB9">
      <w:r>
        <w:fldChar w:fldCharType="end"/>
      </w:r>
      <w:bookmarkEnd w:id="3"/>
    </w:p>
    <w:sectPr w:rsidR="002205B1">
      <w:footerReference w:type="default" r:id="rId30"/>
      <w:pgSz w:w="11906" w:h="16838"/>
      <w:pgMar w:top="1440" w:right="1440" w:bottom="1440" w:left="1440" w:header="708" w:footer="708"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28" w:author="Akbar Waljee" w:date="2024-03-04T15:25:00Z" w:initials="AW">
    <w:p w14:paraId="6EF87320" w14:textId="787B22BA" w:rsidR="308647C2" w:rsidRDefault="308647C2">
      <w:pPr>
        <w:pStyle w:val="CommentText"/>
      </w:pPr>
      <w:r>
        <w:t>I think we still need to bolster the introduction. The 4 paragraph sturcture i use is intro to topic, what we know, what we don't know and what we hope to address. I am sending you an article in slack about this structure.</w:t>
      </w:r>
      <w:r>
        <w:rPr>
          <w:rStyle w:val="CommentReference"/>
        </w:rPr>
        <w:annotationRef/>
      </w:r>
    </w:p>
  </w:comment>
  <w:comment w:id="129" w:author="Craig Parker" w:date="2024-03-04T16:34:00Z" w:initials="CP">
    <w:p w14:paraId="644B295E" w14:textId="77777777" w:rsidR="00316A09" w:rsidRDefault="00316A09" w:rsidP="00316A09">
      <w:pPr>
        <w:pStyle w:val="CommentText"/>
      </w:pPr>
      <w:r>
        <w:rPr>
          <w:rStyle w:val="CommentReference"/>
        </w:rPr>
        <w:annotationRef/>
      </w:r>
      <w:r>
        <w:t>Ncongwane, K. P., Botai, J. O., Sivakumar, V., &amp; Botai, C. M. (2021). A literature review of the impacts of heat stress on human health across Africa. Sustainability, 13(9), 5312.</w:t>
      </w:r>
    </w:p>
    <w:p w14:paraId="327EE745" w14:textId="77777777" w:rsidR="00316A09" w:rsidRDefault="00316A09" w:rsidP="00316A09">
      <w:pPr>
        <w:pStyle w:val="CommentText"/>
      </w:pPr>
    </w:p>
    <w:p w14:paraId="497B2007" w14:textId="77777777" w:rsidR="00316A09" w:rsidRDefault="00316A09" w:rsidP="00316A09">
      <w:pPr>
        <w:pStyle w:val="CommentText"/>
      </w:pPr>
      <w:r>
        <w:t>Pasquini, L., van Aardenne, L., Godsmark, C. N., Lee, J., &amp; Jack, C. (2020). Emerging climate change-related public health challenges in Africa: A case study of the heat-health vulnerability of informal settlement residents in Dar es Salaam, Tanzania. Science of the total environment, 747, 141355.</w:t>
      </w:r>
    </w:p>
    <w:p w14:paraId="13887DD8" w14:textId="77777777" w:rsidR="00316A09" w:rsidRDefault="00316A09" w:rsidP="00316A09">
      <w:pPr>
        <w:pStyle w:val="CommentText"/>
      </w:pPr>
    </w:p>
    <w:p w14:paraId="76507E03" w14:textId="77777777" w:rsidR="00316A09" w:rsidRDefault="00316A09" w:rsidP="00316A09">
      <w:pPr>
        <w:pStyle w:val="CommentText"/>
      </w:pPr>
      <w:r>
        <w:t>Thiaw, W. M., Bekele, E., Diouf, S. N., Dewitt, D. G., Ndiaye, O., Ngom Ndiaye, M. K., ... &amp; Diouf, A. (2022). Toward Experimental Heat–Health Early Warning in Africa. Bulletin of the American Meteorological Society, 103(8), E1843-E1860.</w:t>
      </w:r>
    </w:p>
    <w:p w14:paraId="08FF424A" w14:textId="77777777" w:rsidR="00316A09" w:rsidRDefault="00316A09" w:rsidP="00316A09">
      <w:pPr>
        <w:pStyle w:val="CommentText"/>
      </w:pPr>
    </w:p>
    <w:p w14:paraId="439EB479" w14:textId="77777777" w:rsidR="00316A09" w:rsidRDefault="00316A09" w:rsidP="00316A09">
      <w:pPr>
        <w:pStyle w:val="CommentText"/>
      </w:pPr>
      <w:r>
        <w:t>Chapman, S., Birch, C. E., Marsham, J. H., Part, C., Hajat, S., Chersich, M. F., ... &amp; Kovats, S. (2022). Past and projected climate change impacts on heat-related child mortality in Africa. Environmental Research Letters, 17(7), 074028.</w:t>
      </w:r>
    </w:p>
    <w:p w14:paraId="3A7E6A83" w14:textId="77777777" w:rsidR="00316A09" w:rsidRDefault="00316A09" w:rsidP="00316A09">
      <w:pPr>
        <w:pStyle w:val="CommentText"/>
      </w:pPr>
    </w:p>
    <w:p w14:paraId="69BD8B78" w14:textId="77777777" w:rsidR="00316A09" w:rsidRDefault="00316A09" w:rsidP="00316A09">
      <w:pPr>
        <w:pStyle w:val="CommentText"/>
      </w:pPr>
      <w:r>
        <w:t>Wright, C. Y., Dominick, F., Kapwata, T., Bidassey-Manilal, S., Engelbrecht, J. C., Stich, H., ... &amp; Matooane, M. (2019). Socio-economic, infrastructural and health-related risk factors associated with adverse heat-health effects reportedly experienced during hot weather in South Africa. Pan African medical journal, 34(1).</w:t>
      </w:r>
    </w:p>
  </w:comment>
  <w:comment w:id="130" w:author="Akbar Waljee" w:date="2024-03-04T15:26:00Z" w:initials="AW">
    <w:p w14:paraId="42173445" w14:textId="3909F547" w:rsidR="308647C2" w:rsidRDefault="308647C2">
      <w:pPr>
        <w:pStyle w:val="CommentText"/>
      </w:pPr>
      <w:r>
        <w:t>Consider using paperpile as a way to address references and works with online word, google docs etc.</w:t>
      </w:r>
      <w:r>
        <w:rPr>
          <w:rStyle w:val="CommentReference"/>
        </w:rPr>
        <w:annotationRef/>
      </w:r>
    </w:p>
  </w:comment>
  <w:comment w:id="131" w:author="Akbar Waljee" w:date="2024-03-04T15:28:00Z" w:initials="AW">
    <w:p w14:paraId="6BAC3EF1" w14:textId="1C7A925A" w:rsidR="308647C2" w:rsidRDefault="308647C2">
      <w:pPr>
        <w:pStyle w:val="CommentText"/>
      </w:pPr>
      <w:r>
        <w:t>I broke them down bu numbering that way you can organize it as such and then within each subnumber them for other topics</w:t>
      </w:r>
      <w:r>
        <w:rPr>
          <w:rStyle w:val="CommentReference"/>
        </w:rPr>
        <w:annotationRef/>
      </w:r>
    </w:p>
  </w:comment>
  <w:comment w:id="140" w:author="Akbar Waljee" w:date="2024-03-04T15:23:00Z" w:initials="AW">
    <w:p w14:paraId="2A07579C" w14:textId="7FFDC9D7" w:rsidR="308647C2" w:rsidRDefault="308647C2">
      <w:pPr>
        <w:pStyle w:val="CommentText"/>
      </w:pPr>
      <w:r>
        <w:t>I think one of the review comments was also to tease out heat vs "perceptions" of heat related to humidity. I wonder if it would help in Table 1 to explicitly state the differences and what we are trying to address.</w:t>
      </w:r>
      <w:r>
        <w:rPr>
          <w:rStyle w:val="CommentReference"/>
        </w:rPr>
        <w:annotationRef/>
      </w:r>
    </w:p>
  </w:comment>
  <w:comment w:id="259" w:author="Craig Parker" w:date="2024-02-27T13:52:00Z" w:initials="CP">
    <w:p w14:paraId="2917D1F2" w14:textId="0F0A29F6" w:rsidR="002A260D" w:rsidRDefault="002A260D" w:rsidP="002A260D">
      <w:pPr>
        <w:pStyle w:val="CommentText"/>
      </w:pPr>
      <w:r>
        <w:rPr>
          <w:rStyle w:val="CommentReference"/>
        </w:rPr>
        <w:annotationRef/>
      </w:r>
      <w:hyperlink r:id="rId1" w:history="1">
        <w:r w:rsidRPr="00891A86">
          <w:rPr>
            <w:rStyle w:val="Hyperlink"/>
          </w:rPr>
          <w:t>https://www.sciencedirect.com/science/article/pii/S0169204620303947</w:t>
        </w:r>
      </w:hyperlink>
    </w:p>
  </w:comment>
  <w:comment w:id="266" w:author="Craig Parker" w:date="2024-02-27T13:53:00Z" w:initials="CP">
    <w:p w14:paraId="7B6D2909" w14:textId="77777777" w:rsidR="002A260D" w:rsidRDefault="002A260D" w:rsidP="002A260D">
      <w:pPr>
        <w:pStyle w:val="CommentText"/>
      </w:pPr>
      <w:r>
        <w:rPr>
          <w:rStyle w:val="CommentReference"/>
        </w:rPr>
        <w:annotationRef/>
      </w:r>
      <w:hyperlink r:id="rId2" w:history="1">
        <w:r w:rsidRPr="005F7283">
          <w:rPr>
            <w:rStyle w:val="Hyperlink"/>
          </w:rPr>
          <w:t>https://www.sciencedirect.com/science/article/pii/S2212095522002498</w:t>
        </w:r>
      </w:hyperlink>
      <w:r>
        <w:t xml:space="preserve">. </w:t>
      </w:r>
    </w:p>
  </w:comment>
  <w:comment w:id="284" w:author="Craig Parker" w:date="2024-03-06T21:45:00Z" w:initials="CP">
    <w:p w14:paraId="6C25D1AC" w14:textId="77777777" w:rsidR="00641B8A" w:rsidRDefault="00641B8A" w:rsidP="00641B8A">
      <w:pPr>
        <w:pStyle w:val="CommentText"/>
      </w:pPr>
      <w:r>
        <w:rPr>
          <w:rStyle w:val="CommentReference"/>
        </w:rPr>
        <w:annotationRef/>
      </w:r>
      <w:r>
        <w:t>Color Legend:</w:t>
      </w:r>
    </w:p>
    <w:p w14:paraId="01E9B437" w14:textId="77777777" w:rsidR="00641B8A" w:rsidRDefault="00641B8A" w:rsidP="00641B8A">
      <w:pPr>
        <w:pStyle w:val="CommentText"/>
      </w:pPr>
    </w:p>
    <w:p w14:paraId="7DB357DA" w14:textId="77777777" w:rsidR="00641B8A" w:rsidRDefault="00641B8A" w:rsidP="00641B8A">
      <w:pPr>
        <w:pStyle w:val="CommentText"/>
      </w:pPr>
      <w:r>
        <w:t>Green: Initial steps defining problems and factors.</w:t>
      </w:r>
    </w:p>
    <w:p w14:paraId="643E370A" w14:textId="77777777" w:rsidR="00641B8A" w:rsidRDefault="00641B8A" w:rsidP="00641B8A">
      <w:pPr>
        <w:pStyle w:val="CommentText"/>
      </w:pPr>
      <w:r>
        <w:t>Blue: Design and implementation of the system.</w:t>
      </w:r>
    </w:p>
    <w:p w14:paraId="41D25A51" w14:textId="77777777" w:rsidR="00641B8A" w:rsidRDefault="00641B8A" w:rsidP="00641B8A">
      <w:pPr>
        <w:pStyle w:val="CommentText"/>
      </w:pPr>
      <w:r>
        <w:t>Yellow: Evaluation and commercial potential.</w:t>
      </w:r>
    </w:p>
    <w:p w14:paraId="3DDFAD8B" w14:textId="77777777" w:rsidR="00641B8A" w:rsidRDefault="00641B8A" w:rsidP="00641B8A">
      <w:pPr>
        <w:pStyle w:val="CommentText"/>
      </w:pPr>
      <w:r>
        <w:t>Lines and Arrows:</w:t>
      </w:r>
    </w:p>
    <w:p w14:paraId="49117859" w14:textId="77777777" w:rsidR="00641B8A" w:rsidRDefault="00641B8A" w:rsidP="00641B8A">
      <w:pPr>
        <w:pStyle w:val="CommentText"/>
      </w:pPr>
    </w:p>
    <w:p w14:paraId="3E42D9C8" w14:textId="77777777" w:rsidR="00641B8A" w:rsidRDefault="00641B8A" w:rsidP="00641B8A">
      <w:pPr>
        <w:pStyle w:val="CommentText"/>
      </w:pPr>
      <w:r>
        <w:t>Dotted Lines: Specific tasks within each step.</w:t>
      </w:r>
    </w:p>
    <w:p w14:paraId="25A99344" w14:textId="77777777" w:rsidR="00641B8A" w:rsidRDefault="00641B8A" w:rsidP="00641B8A">
      <w:pPr>
        <w:pStyle w:val="CommentText"/>
      </w:pPr>
      <w:r>
        <w:t>Solid Lines: Progression from one major step to the next.</w:t>
      </w:r>
    </w:p>
    <w:p w14:paraId="758367B9" w14:textId="77777777" w:rsidR="00641B8A" w:rsidRDefault="00641B8A" w:rsidP="00641B8A">
      <w:pPr>
        <w:pStyle w:val="CommentText"/>
      </w:pPr>
      <w:r>
        <w:t>Arrows: Direction of the workflow.</w:t>
      </w:r>
    </w:p>
    <w:p w14:paraId="4D2F241C" w14:textId="77777777" w:rsidR="00641B8A" w:rsidRDefault="00641B8A" w:rsidP="00641B8A">
      <w:pPr>
        <w:pStyle w:val="CommentText"/>
      </w:pPr>
      <w:r>
        <w:t>Boxes:</w:t>
      </w:r>
    </w:p>
    <w:p w14:paraId="24892269" w14:textId="77777777" w:rsidR="00641B8A" w:rsidRDefault="00641B8A" w:rsidP="00641B8A">
      <w:pPr>
        <w:pStyle w:val="CommentText"/>
      </w:pPr>
    </w:p>
    <w:p w14:paraId="3BF9E0A0" w14:textId="77777777" w:rsidR="00641B8A" w:rsidRDefault="00641B8A" w:rsidP="00641B8A">
      <w:pPr>
        <w:pStyle w:val="CommentText"/>
      </w:pPr>
      <w:r>
        <w:t>Numbered Steps: Sequential phases of development.</w:t>
      </w:r>
    </w:p>
    <w:p w14:paraId="7C2B22BA" w14:textId="77777777" w:rsidR="00641B8A" w:rsidRDefault="00641B8A" w:rsidP="00641B8A">
      <w:pPr>
        <w:pStyle w:val="CommentText"/>
      </w:pPr>
      <w:r>
        <w:t>Aim References: Objectives aligned with each step.</w:t>
      </w:r>
    </w:p>
    <w:p w14:paraId="1DE03A26" w14:textId="77777777" w:rsidR="00641B8A" w:rsidRDefault="00641B8A" w:rsidP="00641B8A">
      <w:pPr>
        <w:pStyle w:val="CommentText"/>
      </w:pPr>
      <w:r>
        <w:t>EWS Types:</w:t>
      </w:r>
    </w:p>
    <w:p w14:paraId="3E2391F5" w14:textId="77777777" w:rsidR="00641B8A" w:rsidRDefault="00641B8A" w:rsidP="00641B8A">
      <w:pPr>
        <w:pStyle w:val="CommentText"/>
      </w:pPr>
    </w:p>
    <w:p w14:paraId="75A328C9" w14:textId="77777777" w:rsidR="00641B8A" w:rsidRDefault="00641B8A" w:rsidP="00641B8A">
      <w:pPr>
        <w:pStyle w:val="CommentText"/>
      </w:pPr>
      <w:r>
        <w:t>Department of Health: Public health focus.</w:t>
      </w:r>
    </w:p>
    <w:p w14:paraId="0F609D7C" w14:textId="77777777" w:rsidR="00641B8A" w:rsidRDefault="00641B8A" w:rsidP="00641B8A">
      <w:pPr>
        <w:pStyle w:val="CommentText"/>
      </w:pPr>
      <w:r>
        <w:t>Workplace: Occupational health focus.</w:t>
      </w:r>
    </w:p>
    <w:p w14:paraId="08865845" w14:textId="77777777" w:rsidR="00641B8A" w:rsidRDefault="00641B8A" w:rsidP="00641B8A">
      <w:pPr>
        <w:pStyle w:val="CommentText"/>
      </w:pPr>
      <w:r>
        <w:t>Feedback and Evaluation:</w:t>
      </w:r>
    </w:p>
    <w:p w14:paraId="24F507B7" w14:textId="77777777" w:rsidR="00641B8A" w:rsidRDefault="00641B8A" w:rsidP="00641B8A">
      <w:pPr>
        <w:pStyle w:val="CommentText"/>
      </w:pPr>
    </w:p>
    <w:p w14:paraId="29E9C326" w14:textId="77777777" w:rsidR="00641B8A" w:rsidRDefault="00641B8A" w:rsidP="00641B8A">
      <w:pPr>
        <w:pStyle w:val="CommentText"/>
      </w:pPr>
      <w:r>
        <w:t>App evaluations such as downloads and user reports inform system improvements.</w:t>
      </w:r>
    </w:p>
  </w:comment>
  <w:comment w:id="303" w:author="Craig Parker" w:date="2024-02-28T13:00:00Z" w:initials="CP">
    <w:p w14:paraId="250AE583" w14:textId="12C3B578" w:rsidR="0340B303" w:rsidRDefault="0340B303" w:rsidP="00BF519C">
      <w:pPr>
        <w:pStyle w:val="CommentText"/>
      </w:pPr>
      <w:r>
        <w:t>https://www.nature.com/articles/sdata2018246</w:t>
      </w:r>
      <w:r>
        <w:rPr>
          <w:rStyle w:val="CommentReference"/>
        </w:rPr>
        <w:annotationRef/>
      </w:r>
    </w:p>
  </w:comment>
  <w:comment w:id="309" w:author="Craig Parker" w:date="2024-02-28T13:58:00Z" w:initials="CP">
    <w:p w14:paraId="5A9414F4" w14:textId="77777777" w:rsidR="00BF519C" w:rsidRDefault="00BF519C" w:rsidP="00BF519C">
      <w:pPr>
        <w:pStyle w:val="CommentText"/>
      </w:pPr>
      <w:r>
        <w:t>check with CJ</w:t>
      </w:r>
    </w:p>
  </w:comment>
  <w:comment w:id="312" w:author="Craig Parker" w:date="2024-02-28T12:37:00Z" w:initials="CP">
    <w:p w14:paraId="0B02A794" w14:textId="00B458EF" w:rsidR="0340B303" w:rsidRDefault="0340B303">
      <w:pPr>
        <w:pStyle w:val="CommentText"/>
      </w:pPr>
      <w:r>
        <w:t>ESA WorldCover:</w:t>
      </w:r>
      <w:r>
        <w:rPr>
          <w:rStyle w:val="CommentReference"/>
        </w:rPr>
        <w:annotationRef/>
      </w:r>
    </w:p>
    <w:p w14:paraId="7A8C4AE3" w14:textId="6712CF1B" w:rsidR="0340B303" w:rsidRDefault="0340B303">
      <w:pPr>
        <w:pStyle w:val="CommentText"/>
      </w:pPr>
    </w:p>
    <w:p w14:paraId="59197251" w14:textId="25F1DD85" w:rsidR="0340B303" w:rsidRDefault="0340B303">
      <w:pPr>
        <w:pStyle w:val="CommentText"/>
      </w:pPr>
      <w:r>
        <w:t>ESA WorldCover. (2021). 10 m WorldCover 2020 v100. European Space Agency. https://viewer.esa-worldcover.org/worldcover/</w:t>
      </w:r>
    </w:p>
    <w:p w14:paraId="535AB5E1" w14:textId="2767E2CB" w:rsidR="0340B303" w:rsidRDefault="0340B303">
      <w:pPr>
        <w:pStyle w:val="CommentText"/>
      </w:pPr>
      <w:r>
        <w:t>Global Human Settlement Layer (GHSL):</w:t>
      </w:r>
    </w:p>
    <w:p w14:paraId="1DC02E2F" w14:textId="4F13299B" w:rsidR="0340B303" w:rsidRDefault="0340B303">
      <w:pPr>
        <w:pStyle w:val="CommentText"/>
      </w:pPr>
    </w:p>
    <w:p w14:paraId="6A79A849" w14:textId="274CE29F" w:rsidR="0340B303" w:rsidRDefault="0340B303">
      <w:pPr>
        <w:pStyle w:val="CommentText"/>
      </w:pPr>
      <w:r>
        <w:t>Corbane, C., Pesaresi, M., Politis, P., Syrris, V., Florczyk, A. J., Soille, P., ... &amp; Kemper, T. (2021). The global human settlement layer 2019 (GHSL 2019) public release. EUR 30693 EN, Publications Office of the European Union, Luxembourg. https://doi.org/10.2760/04710</w:t>
      </w:r>
    </w:p>
  </w:comment>
  <w:comment w:id="496" w:author="Craig Parker" w:date="2024-02-28T12:54:00Z" w:initials="CP">
    <w:p w14:paraId="3DE63F3A" w14:textId="2B582D48" w:rsidR="0340B303" w:rsidRDefault="0340B303">
      <w:pPr>
        <w:pStyle w:val="CommentText"/>
      </w:pPr>
      <w:r>
        <w:t>ref: https://www.nature.com/articles/sdata2018246</w:t>
      </w:r>
      <w:r>
        <w:rPr>
          <w:rStyle w:val="CommentReference"/>
        </w:rPr>
        <w:annotationRef/>
      </w:r>
    </w:p>
  </w:comment>
  <w:comment w:id="530" w:author="Akbar Waljee" w:date="2024-03-04T15:30:00Z" w:initials="AW">
    <w:p w14:paraId="660FF9AE" w14:textId="24C68886" w:rsidR="308647C2" w:rsidRDefault="308647C2">
      <w:pPr>
        <w:pStyle w:val="CommentText"/>
      </w:pPr>
      <w:r>
        <w:t>This paragraph does not answer how you came up with the sample size of you neeeds. not sure if this is the right approach but consider this paper:</w:t>
      </w:r>
      <w:r>
        <w:rPr>
          <w:rStyle w:val="CommentReference"/>
        </w:rPr>
        <w:annotationRef/>
      </w:r>
    </w:p>
    <w:p w14:paraId="00392C8E" w14:textId="05F7B443" w:rsidR="308647C2" w:rsidRDefault="308647C2">
      <w:pPr>
        <w:pStyle w:val="CommentText"/>
      </w:pPr>
      <w:r>
        <w:t>https://www.bmj.com/content/368/bmj.m441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EF87320" w15:done="1"/>
  <w15:commentEx w15:paraId="69BD8B78" w15:done="1"/>
  <w15:commentEx w15:paraId="42173445" w15:paraIdParent="69BD8B78" w15:done="1"/>
  <w15:commentEx w15:paraId="6BAC3EF1" w15:done="1"/>
  <w15:commentEx w15:paraId="2A07579C" w15:done="1"/>
  <w15:commentEx w15:paraId="2917D1F2" w15:done="1"/>
  <w15:commentEx w15:paraId="7B6D2909" w15:done="1"/>
  <w15:commentEx w15:paraId="29E9C326" w15:done="1"/>
  <w15:commentEx w15:paraId="250AE583" w15:done="1"/>
  <w15:commentEx w15:paraId="5A9414F4" w15:done="1"/>
  <w15:commentEx w15:paraId="6A79A849" w15:done="1"/>
  <w15:commentEx w15:paraId="3DE63F3A" w15:done="1"/>
  <w15:commentEx w15:paraId="00392C8E"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B88D3C1" w16cex:dateUtc="2024-03-04T20:25:00Z"/>
  <w16cex:commentExtensible w16cex:durableId="6A405771" w16cex:dateUtc="2024-03-04T14:34:00Z"/>
  <w16cex:commentExtensible w16cex:durableId="587D1BD3" w16cex:dateUtc="2024-03-04T20:26:00Z"/>
  <w16cex:commentExtensible w16cex:durableId="5B0918DA" w16cex:dateUtc="2024-03-04T20:28:00Z"/>
  <w16cex:commentExtensible w16cex:durableId="3E7EE7DA" w16cex:dateUtc="2024-03-04T20:23:00Z"/>
  <w16cex:commentExtensible w16cex:durableId="65654913" w16cex:dateUtc="2024-02-27T11:52:00Z"/>
  <w16cex:commentExtensible w16cex:durableId="44B121C0" w16cex:dateUtc="2024-02-27T11:53:00Z"/>
  <w16cex:commentExtensible w16cex:durableId="48B3263C" w16cex:dateUtc="2024-03-06T19:45:00Z"/>
  <w16cex:commentExtensible w16cex:durableId="2B614239" w16cex:dateUtc="2024-02-28T11:00:00Z"/>
  <w16cex:commentExtensible w16cex:durableId="14A1C220" w16cex:dateUtc="2024-02-28T11:58:00Z"/>
  <w16cex:commentExtensible w16cex:durableId="00628677" w16cex:dateUtc="2024-02-28T10:37:00Z"/>
  <w16cex:commentExtensible w16cex:durableId="357C4000" w16cex:dateUtc="2024-02-28T10:54:00Z"/>
  <w16cex:commentExtensible w16cex:durableId="20FE7475" w16cex:dateUtc="2024-03-04T20: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EF87320" w16cid:durableId="4B88D3C1"/>
  <w16cid:commentId w16cid:paraId="69BD8B78" w16cid:durableId="6A405771"/>
  <w16cid:commentId w16cid:paraId="42173445" w16cid:durableId="587D1BD3"/>
  <w16cid:commentId w16cid:paraId="6BAC3EF1" w16cid:durableId="5B0918DA"/>
  <w16cid:commentId w16cid:paraId="2A07579C" w16cid:durableId="3E7EE7DA"/>
  <w16cid:commentId w16cid:paraId="2917D1F2" w16cid:durableId="65654913"/>
  <w16cid:commentId w16cid:paraId="7B6D2909" w16cid:durableId="44B121C0"/>
  <w16cid:commentId w16cid:paraId="29E9C326" w16cid:durableId="48B3263C"/>
  <w16cid:commentId w16cid:paraId="250AE583" w16cid:durableId="2B614239"/>
  <w16cid:commentId w16cid:paraId="5A9414F4" w16cid:durableId="14A1C220"/>
  <w16cid:commentId w16cid:paraId="6A79A849" w16cid:durableId="00628677"/>
  <w16cid:commentId w16cid:paraId="3DE63F3A" w16cid:durableId="357C4000"/>
  <w16cid:commentId w16cid:paraId="00392C8E" w16cid:durableId="20FE747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E49930" w14:textId="77777777" w:rsidR="00574FA2" w:rsidRDefault="00574FA2">
      <w:pPr>
        <w:spacing w:after="0" w:line="240" w:lineRule="auto"/>
      </w:pPr>
      <w:r>
        <w:separator/>
      </w:r>
    </w:p>
  </w:endnote>
  <w:endnote w:type="continuationSeparator" w:id="0">
    <w:p w14:paraId="384DB9AD" w14:textId="77777777" w:rsidR="00574FA2" w:rsidRDefault="00574FA2">
      <w:pPr>
        <w:spacing w:after="0" w:line="240" w:lineRule="auto"/>
      </w:pPr>
      <w:r>
        <w:continuationSeparator/>
      </w:r>
    </w:p>
  </w:endnote>
  <w:endnote w:type="continuationNotice" w:id="1">
    <w:p w14:paraId="579E1C36" w14:textId="77777777" w:rsidR="00574FA2" w:rsidRDefault="00574FA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charset w:val="00"/>
    <w:family w:val="auto"/>
    <w:pitch w:val="variable"/>
    <w:sig w:usb0="E0000AFF" w:usb1="5000217F" w:usb2="00000021" w:usb3="00000000" w:csb0="0000019F"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stem-u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2162615"/>
      <w:docPartObj>
        <w:docPartGallery w:val="Page Numbers (Bottom of Page)"/>
        <w:docPartUnique/>
      </w:docPartObj>
    </w:sdtPr>
    <w:sdtEndPr>
      <w:rPr>
        <w:noProof/>
      </w:rPr>
    </w:sdtEndPr>
    <w:sdtContent>
      <w:p w14:paraId="7353EAD3" w14:textId="18916BB6" w:rsidR="006E5587" w:rsidRDefault="006E558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FB53BBD" w14:textId="77777777" w:rsidR="006E5587" w:rsidRDefault="006E55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877762" w14:textId="77777777" w:rsidR="00574FA2" w:rsidRDefault="00574FA2">
      <w:pPr>
        <w:spacing w:after="0" w:line="240" w:lineRule="auto"/>
      </w:pPr>
      <w:r>
        <w:separator/>
      </w:r>
    </w:p>
  </w:footnote>
  <w:footnote w:type="continuationSeparator" w:id="0">
    <w:p w14:paraId="14F6B15D" w14:textId="77777777" w:rsidR="00574FA2" w:rsidRDefault="00574FA2">
      <w:pPr>
        <w:spacing w:after="0" w:line="240" w:lineRule="auto"/>
      </w:pPr>
      <w:r>
        <w:continuationSeparator/>
      </w:r>
    </w:p>
  </w:footnote>
  <w:footnote w:type="continuationNotice" w:id="1">
    <w:p w14:paraId="0E737F15" w14:textId="77777777" w:rsidR="00574FA2" w:rsidRDefault="00574FA2">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8588D"/>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5B94C73"/>
    <w:multiLevelType w:val="hybridMultilevel"/>
    <w:tmpl w:val="F60E0102"/>
    <w:lvl w:ilvl="0" w:tplc="58BE067C">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0773748B"/>
    <w:multiLevelType w:val="hybridMultilevel"/>
    <w:tmpl w:val="2E1E86F6"/>
    <w:lvl w:ilvl="0" w:tplc="AA889484">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093145BC"/>
    <w:multiLevelType w:val="hybridMultilevel"/>
    <w:tmpl w:val="F3DAA800"/>
    <w:lvl w:ilvl="0" w:tplc="AE0CA9A4">
      <w:start w:val="1"/>
      <w:numFmt w:val="decimal"/>
      <w:lvlText w:val="%1."/>
      <w:lvlJc w:val="left"/>
      <w:pPr>
        <w:ind w:left="1080" w:hanging="360"/>
      </w:pPr>
    </w:lvl>
    <w:lvl w:ilvl="1" w:tplc="90DCF3C8">
      <w:start w:val="1"/>
      <w:numFmt w:val="lowerLetter"/>
      <w:lvlText w:val="%2."/>
      <w:lvlJc w:val="left"/>
      <w:pPr>
        <w:ind w:left="1800" w:hanging="360"/>
      </w:pPr>
    </w:lvl>
    <w:lvl w:ilvl="2" w:tplc="CC7E88F8">
      <w:start w:val="1"/>
      <w:numFmt w:val="lowerRoman"/>
      <w:lvlText w:val="%3."/>
      <w:lvlJc w:val="right"/>
      <w:pPr>
        <w:ind w:left="2520" w:hanging="180"/>
      </w:pPr>
    </w:lvl>
    <w:lvl w:ilvl="3" w:tplc="242AE24C">
      <w:start w:val="1"/>
      <w:numFmt w:val="decimal"/>
      <w:lvlText w:val="%4."/>
      <w:lvlJc w:val="left"/>
      <w:pPr>
        <w:ind w:left="3240" w:hanging="360"/>
      </w:pPr>
    </w:lvl>
    <w:lvl w:ilvl="4" w:tplc="0758348C">
      <w:start w:val="1"/>
      <w:numFmt w:val="lowerLetter"/>
      <w:lvlText w:val="%5."/>
      <w:lvlJc w:val="left"/>
      <w:pPr>
        <w:ind w:left="3960" w:hanging="360"/>
      </w:pPr>
    </w:lvl>
    <w:lvl w:ilvl="5" w:tplc="49E6590C">
      <w:start w:val="1"/>
      <w:numFmt w:val="lowerRoman"/>
      <w:lvlText w:val="%6."/>
      <w:lvlJc w:val="right"/>
      <w:pPr>
        <w:ind w:left="4680" w:hanging="180"/>
      </w:pPr>
    </w:lvl>
    <w:lvl w:ilvl="6" w:tplc="801C543E">
      <w:start w:val="1"/>
      <w:numFmt w:val="decimal"/>
      <w:lvlText w:val="%7."/>
      <w:lvlJc w:val="left"/>
      <w:pPr>
        <w:ind w:left="5400" w:hanging="360"/>
      </w:pPr>
    </w:lvl>
    <w:lvl w:ilvl="7" w:tplc="3ABCCBE0">
      <w:start w:val="1"/>
      <w:numFmt w:val="lowerLetter"/>
      <w:lvlText w:val="%8."/>
      <w:lvlJc w:val="left"/>
      <w:pPr>
        <w:ind w:left="6120" w:hanging="360"/>
      </w:pPr>
    </w:lvl>
    <w:lvl w:ilvl="8" w:tplc="D5362B28">
      <w:start w:val="1"/>
      <w:numFmt w:val="lowerRoman"/>
      <w:lvlText w:val="%9."/>
      <w:lvlJc w:val="right"/>
      <w:pPr>
        <w:ind w:left="6840" w:hanging="180"/>
      </w:pPr>
    </w:lvl>
  </w:abstractNum>
  <w:abstractNum w:abstractNumId="4" w15:restartNumberingAfterBreak="0">
    <w:nsid w:val="0C1D5367"/>
    <w:multiLevelType w:val="multilevel"/>
    <w:tmpl w:val="6D72150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3.1"/>
      <w:lvlJc w:val="left"/>
      <w:pPr>
        <w:ind w:left="360" w:hanging="36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0C6E351C"/>
    <w:multiLevelType w:val="hybridMultilevel"/>
    <w:tmpl w:val="9B0EFD44"/>
    <w:lvl w:ilvl="0" w:tplc="DE46A9B0">
      <w:start w:val="1"/>
      <w:numFmt w:val="bullet"/>
      <w:lvlText w:val=""/>
      <w:lvlJc w:val="left"/>
      <w:pPr>
        <w:ind w:left="720" w:hanging="360"/>
      </w:pPr>
      <w:rPr>
        <w:rFonts w:ascii="Symbol" w:hAnsi="Symbol" w:hint="default"/>
      </w:rPr>
    </w:lvl>
    <w:lvl w:ilvl="1" w:tplc="55EC9032">
      <w:start w:val="1"/>
      <w:numFmt w:val="bullet"/>
      <w:lvlText w:val="o"/>
      <w:lvlJc w:val="left"/>
      <w:pPr>
        <w:ind w:left="1440" w:hanging="360"/>
      </w:pPr>
      <w:rPr>
        <w:rFonts w:ascii="Courier New" w:hAnsi="Courier New" w:hint="default"/>
      </w:rPr>
    </w:lvl>
    <w:lvl w:ilvl="2" w:tplc="76DC69F2">
      <w:start w:val="1"/>
      <w:numFmt w:val="bullet"/>
      <w:lvlText w:val=""/>
      <w:lvlJc w:val="left"/>
      <w:pPr>
        <w:ind w:left="2160" w:hanging="360"/>
      </w:pPr>
      <w:rPr>
        <w:rFonts w:ascii="Wingdings" w:hAnsi="Wingdings" w:hint="default"/>
      </w:rPr>
    </w:lvl>
    <w:lvl w:ilvl="3" w:tplc="06A2E3D0">
      <w:start w:val="1"/>
      <w:numFmt w:val="bullet"/>
      <w:lvlText w:val=""/>
      <w:lvlJc w:val="left"/>
      <w:pPr>
        <w:ind w:left="2880" w:hanging="360"/>
      </w:pPr>
      <w:rPr>
        <w:rFonts w:ascii="Symbol" w:hAnsi="Symbol" w:hint="default"/>
      </w:rPr>
    </w:lvl>
    <w:lvl w:ilvl="4" w:tplc="22265838">
      <w:start w:val="1"/>
      <w:numFmt w:val="bullet"/>
      <w:lvlText w:val="o"/>
      <w:lvlJc w:val="left"/>
      <w:pPr>
        <w:ind w:left="3600" w:hanging="360"/>
      </w:pPr>
      <w:rPr>
        <w:rFonts w:ascii="Courier New" w:hAnsi="Courier New" w:hint="default"/>
      </w:rPr>
    </w:lvl>
    <w:lvl w:ilvl="5" w:tplc="CB1EDF0A">
      <w:start w:val="1"/>
      <w:numFmt w:val="bullet"/>
      <w:lvlText w:val=""/>
      <w:lvlJc w:val="left"/>
      <w:pPr>
        <w:ind w:left="4320" w:hanging="360"/>
      </w:pPr>
      <w:rPr>
        <w:rFonts w:ascii="Wingdings" w:hAnsi="Wingdings" w:hint="default"/>
      </w:rPr>
    </w:lvl>
    <w:lvl w:ilvl="6" w:tplc="02606D66">
      <w:start w:val="1"/>
      <w:numFmt w:val="bullet"/>
      <w:lvlText w:val=""/>
      <w:lvlJc w:val="left"/>
      <w:pPr>
        <w:ind w:left="5040" w:hanging="360"/>
      </w:pPr>
      <w:rPr>
        <w:rFonts w:ascii="Symbol" w:hAnsi="Symbol" w:hint="default"/>
      </w:rPr>
    </w:lvl>
    <w:lvl w:ilvl="7" w:tplc="4AE834FE">
      <w:start w:val="1"/>
      <w:numFmt w:val="bullet"/>
      <w:lvlText w:val="o"/>
      <w:lvlJc w:val="left"/>
      <w:pPr>
        <w:ind w:left="5760" w:hanging="360"/>
      </w:pPr>
      <w:rPr>
        <w:rFonts w:ascii="Courier New" w:hAnsi="Courier New" w:hint="default"/>
      </w:rPr>
    </w:lvl>
    <w:lvl w:ilvl="8" w:tplc="3B8A823E">
      <w:start w:val="1"/>
      <w:numFmt w:val="bullet"/>
      <w:lvlText w:val=""/>
      <w:lvlJc w:val="left"/>
      <w:pPr>
        <w:ind w:left="6480" w:hanging="360"/>
      </w:pPr>
      <w:rPr>
        <w:rFonts w:ascii="Wingdings" w:hAnsi="Wingdings" w:hint="default"/>
      </w:rPr>
    </w:lvl>
  </w:abstractNum>
  <w:abstractNum w:abstractNumId="6" w15:restartNumberingAfterBreak="0">
    <w:nsid w:val="0D0F3576"/>
    <w:multiLevelType w:val="multilevel"/>
    <w:tmpl w:val="5142B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EC30522"/>
    <w:multiLevelType w:val="hybridMultilevel"/>
    <w:tmpl w:val="1764D5CC"/>
    <w:lvl w:ilvl="0" w:tplc="704C7934">
      <w:start w:val="1"/>
      <w:numFmt w:val="bullet"/>
      <w:lvlText w:val=""/>
      <w:lvlJc w:val="left"/>
      <w:pPr>
        <w:tabs>
          <w:tab w:val="num" w:pos="720"/>
        </w:tabs>
        <w:ind w:left="720" w:hanging="360"/>
      </w:pPr>
      <w:rPr>
        <w:rFonts w:ascii="Symbol" w:hAnsi="Symbol" w:hint="default"/>
        <w:sz w:val="20"/>
      </w:rPr>
    </w:lvl>
    <w:lvl w:ilvl="1" w:tplc="3654AB0E">
      <w:start w:val="1"/>
      <w:numFmt w:val="bullet"/>
      <w:lvlText w:val=""/>
      <w:lvlJc w:val="left"/>
      <w:pPr>
        <w:tabs>
          <w:tab w:val="num" w:pos="1440"/>
        </w:tabs>
        <w:ind w:left="1440" w:hanging="360"/>
      </w:pPr>
      <w:rPr>
        <w:rFonts w:ascii="Symbol" w:hAnsi="Symbol" w:hint="default"/>
        <w:sz w:val="20"/>
      </w:rPr>
    </w:lvl>
    <w:lvl w:ilvl="2" w:tplc="CB88B6AC">
      <w:start w:val="1"/>
      <w:numFmt w:val="bullet"/>
      <w:lvlText w:val=""/>
      <w:lvlJc w:val="left"/>
      <w:pPr>
        <w:tabs>
          <w:tab w:val="num" w:pos="2160"/>
        </w:tabs>
        <w:ind w:left="2160" w:hanging="360"/>
      </w:pPr>
      <w:rPr>
        <w:rFonts w:ascii="Symbol" w:hAnsi="Symbol" w:hint="default"/>
        <w:sz w:val="20"/>
      </w:rPr>
    </w:lvl>
    <w:lvl w:ilvl="3" w:tplc="97D2D794">
      <w:start w:val="1"/>
      <w:numFmt w:val="bullet"/>
      <w:lvlText w:val=""/>
      <w:lvlJc w:val="left"/>
      <w:pPr>
        <w:tabs>
          <w:tab w:val="num" w:pos="2880"/>
        </w:tabs>
        <w:ind w:left="2880" w:hanging="360"/>
      </w:pPr>
      <w:rPr>
        <w:rFonts w:ascii="Symbol" w:hAnsi="Symbol" w:hint="default"/>
        <w:sz w:val="20"/>
      </w:rPr>
    </w:lvl>
    <w:lvl w:ilvl="4" w:tplc="E09AEF52">
      <w:start w:val="1"/>
      <w:numFmt w:val="bullet"/>
      <w:lvlText w:val=""/>
      <w:lvlJc w:val="left"/>
      <w:pPr>
        <w:tabs>
          <w:tab w:val="num" w:pos="3600"/>
        </w:tabs>
        <w:ind w:left="3600" w:hanging="360"/>
      </w:pPr>
      <w:rPr>
        <w:rFonts w:ascii="Symbol" w:hAnsi="Symbol" w:hint="default"/>
        <w:sz w:val="20"/>
      </w:rPr>
    </w:lvl>
    <w:lvl w:ilvl="5" w:tplc="D77411A6">
      <w:start w:val="1"/>
      <w:numFmt w:val="bullet"/>
      <w:lvlText w:val=""/>
      <w:lvlJc w:val="left"/>
      <w:pPr>
        <w:tabs>
          <w:tab w:val="num" w:pos="4320"/>
        </w:tabs>
        <w:ind w:left="4320" w:hanging="360"/>
      </w:pPr>
      <w:rPr>
        <w:rFonts w:ascii="Symbol" w:hAnsi="Symbol" w:hint="default"/>
        <w:sz w:val="20"/>
      </w:rPr>
    </w:lvl>
    <w:lvl w:ilvl="6" w:tplc="5A7CD6A2">
      <w:start w:val="1"/>
      <w:numFmt w:val="bullet"/>
      <w:lvlText w:val=""/>
      <w:lvlJc w:val="left"/>
      <w:pPr>
        <w:tabs>
          <w:tab w:val="num" w:pos="5040"/>
        </w:tabs>
        <w:ind w:left="5040" w:hanging="360"/>
      </w:pPr>
      <w:rPr>
        <w:rFonts w:ascii="Symbol" w:hAnsi="Symbol" w:hint="default"/>
        <w:sz w:val="20"/>
      </w:rPr>
    </w:lvl>
    <w:lvl w:ilvl="7" w:tplc="AEC2F7F6">
      <w:start w:val="1"/>
      <w:numFmt w:val="bullet"/>
      <w:lvlText w:val=""/>
      <w:lvlJc w:val="left"/>
      <w:pPr>
        <w:tabs>
          <w:tab w:val="num" w:pos="5760"/>
        </w:tabs>
        <w:ind w:left="5760" w:hanging="360"/>
      </w:pPr>
      <w:rPr>
        <w:rFonts w:ascii="Symbol" w:hAnsi="Symbol" w:hint="default"/>
        <w:sz w:val="20"/>
      </w:rPr>
    </w:lvl>
    <w:lvl w:ilvl="8" w:tplc="5130051A">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2A50354"/>
    <w:multiLevelType w:val="multilevel"/>
    <w:tmpl w:val="2BF49FFE"/>
    <w:numStyleLink w:val="CurrentList1"/>
  </w:abstractNum>
  <w:abstractNum w:abstractNumId="9" w15:restartNumberingAfterBreak="0">
    <w:nsid w:val="138D3258"/>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3A83659"/>
    <w:multiLevelType w:val="hybridMultilevel"/>
    <w:tmpl w:val="4CFA804E"/>
    <w:lvl w:ilvl="0" w:tplc="C4C4224C">
      <w:start w:val="1"/>
      <w:numFmt w:val="bullet"/>
      <w:lvlText w:val=""/>
      <w:lvlJc w:val="left"/>
      <w:pPr>
        <w:ind w:left="720" w:hanging="360"/>
      </w:pPr>
      <w:rPr>
        <w:rFonts w:ascii="Symbol" w:hAnsi="Symbol" w:hint="default"/>
      </w:rPr>
    </w:lvl>
    <w:lvl w:ilvl="1" w:tplc="3280AC58">
      <w:start w:val="1"/>
      <w:numFmt w:val="bullet"/>
      <w:lvlText w:val="o"/>
      <w:lvlJc w:val="left"/>
      <w:pPr>
        <w:ind w:left="1440" w:hanging="360"/>
      </w:pPr>
      <w:rPr>
        <w:rFonts w:ascii="Courier New" w:hAnsi="Courier New" w:cs="Courier New" w:hint="default"/>
      </w:rPr>
    </w:lvl>
    <w:lvl w:ilvl="2" w:tplc="1B2EFA38">
      <w:start w:val="1"/>
      <w:numFmt w:val="bullet"/>
      <w:lvlText w:val=""/>
      <w:lvlJc w:val="left"/>
      <w:pPr>
        <w:ind w:left="2160" w:hanging="360"/>
      </w:pPr>
      <w:rPr>
        <w:rFonts w:ascii="Wingdings" w:hAnsi="Wingdings" w:hint="default"/>
      </w:rPr>
    </w:lvl>
    <w:lvl w:ilvl="3" w:tplc="E6A4DFC0">
      <w:start w:val="1"/>
      <w:numFmt w:val="bullet"/>
      <w:lvlText w:val=""/>
      <w:lvlJc w:val="left"/>
      <w:pPr>
        <w:ind w:left="2880" w:hanging="360"/>
      </w:pPr>
      <w:rPr>
        <w:rFonts w:ascii="Symbol" w:hAnsi="Symbol" w:hint="default"/>
      </w:rPr>
    </w:lvl>
    <w:lvl w:ilvl="4" w:tplc="69148590">
      <w:start w:val="1"/>
      <w:numFmt w:val="bullet"/>
      <w:lvlText w:val="o"/>
      <w:lvlJc w:val="left"/>
      <w:pPr>
        <w:ind w:left="3600" w:hanging="360"/>
      </w:pPr>
      <w:rPr>
        <w:rFonts w:ascii="Courier New" w:hAnsi="Courier New" w:cs="Courier New" w:hint="default"/>
      </w:rPr>
    </w:lvl>
    <w:lvl w:ilvl="5" w:tplc="577CC4C4">
      <w:start w:val="1"/>
      <w:numFmt w:val="bullet"/>
      <w:lvlText w:val=""/>
      <w:lvlJc w:val="left"/>
      <w:pPr>
        <w:ind w:left="4320" w:hanging="360"/>
      </w:pPr>
      <w:rPr>
        <w:rFonts w:ascii="Wingdings" w:hAnsi="Wingdings" w:hint="default"/>
      </w:rPr>
    </w:lvl>
    <w:lvl w:ilvl="6" w:tplc="10C229EE">
      <w:start w:val="1"/>
      <w:numFmt w:val="bullet"/>
      <w:lvlText w:val=""/>
      <w:lvlJc w:val="left"/>
      <w:pPr>
        <w:ind w:left="5040" w:hanging="360"/>
      </w:pPr>
      <w:rPr>
        <w:rFonts w:ascii="Symbol" w:hAnsi="Symbol" w:hint="default"/>
      </w:rPr>
    </w:lvl>
    <w:lvl w:ilvl="7" w:tplc="F6FCCFBC">
      <w:start w:val="1"/>
      <w:numFmt w:val="bullet"/>
      <w:lvlText w:val="o"/>
      <w:lvlJc w:val="left"/>
      <w:pPr>
        <w:ind w:left="5760" w:hanging="360"/>
      </w:pPr>
      <w:rPr>
        <w:rFonts w:ascii="Courier New" w:hAnsi="Courier New" w:cs="Courier New" w:hint="default"/>
      </w:rPr>
    </w:lvl>
    <w:lvl w:ilvl="8" w:tplc="000AC452">
      <w:start w:val="1"/>
      <w:numFmt w:val="bullet"/>
      <w:lvlText w:val=""/>
      <w:lvlJc w:val="left"/>
      <w:pPr>
        <w:ind w:left="6480" w:hanging="360"/>
      </w:pPr>
      <w:rPr>
        <w:rFonts w:ascii="Wingdings" w:hAnsi="Wingdings" w:hint="default"/>
      </w:rPr>
    </w:lvl>
  </w:abstractNum>
  <w:abstractNum w:abstractNumId="11" w15:restartNumberingAfterBreak="0">
    <w:nsid w:val="14676F1E"/>
    <w:multiLevelType w:val="hybridMultilevel"/>
    <w:tmpl w:val="BF76A94A"/>
    <w:lvl w:ilvl="0" w:tplc="82A0AB62">
      <w:start w:val="1"/>
      <w:numFmt w:val="decimal"/>
      <w:lvlText w:val="%1.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2" w15:restartNumberingAfterBreak="0">
    <w:nsid w:val="18CA3DEB"/>
    <w:multiLevelType w:val="hybridMultilevel"/>
    <w:tmpl w:val="D9D44602"/>
    <w:lvl w:ilvl="0" w:tplc="E9C49914">
      <w:start w:val="1"/>
      <w:numFmt w:val="bullet"/>
      <w:lvlText w:val=""/>
      <w:lvlJc w:val="left"/>
      <w:pPr>
        <w:tabs>
          <w:tab w:val="num" w:pos="720"/>
        </w:tabs>
        <w:ind w:left="720" w:hanging="360"/>
      </w:pPr>
      <w:rPr>
        <w:rFonts w:ascii="Symbol" w:hAnsi="Symbol" w:hint="default"/>
        <w:sz w:val="20"/>
      </w:rPr>
    </w:lvl>
    <w:lvl w:ilvl="1" w:tplc="269CB0A2">
      <w:start w:val="1"/>
      <w:numFmt w:val="bullet"/>
      <w:lvlText w:val=""/>
      <w:lvlJc w:val="left"/>
      <w:pPr>
        <w:tabs>
          <w:tab w:val="num" w:pos="1440"/>
        </w:tabs>
        <w:ind w:left="1440" w:hanging="360"/>
      </w:pPr>
      <w:rPr>
        <w:rFonts w:ascii="Symbol" w:hAnsi="Symbol" w:hint="default"/>
        <w:sz w:val="20"/>
      </w:rPr>
    </w:lvl>
    <w:lvl w:ilvl="2" w:tplc="BFC68EB0">
      <w:start w:val="1"/>
      <w:numFmt w:val="bullet"/>
      <w:lvlText w:val=""/>
      <w:lvlJc w:val="left"/>
      <w:pPr>
        <w:tabs>
          <w:tab w:val="num" w:pos="2160"/>
        </w:tabs>
        <w:ind w:left="2160" w:hanging="360"/>
      </w:pPr>
      <w:rPr>
        <w:rFonts w:ascii="Symbol" w:hAnsi="Symbol" w:hint="default"/>
        <w:sz w:val="20"/>
      </w:rPr>
    </w:lvl>
    <w:lvl w:ilvl="3" w:tplc="99B404B4">
      <w:start w:val="1"/>
      <w:numFmt w:val="bullet"/>
      <w:lvlText w:val=""/>
      <w:lvlJc w:val="left"/>
      <w:pPr>
        <w:tabs>
          <w:tab w:val="num" w:pos="2880"/>
        </w:tabs>
        <w:ind w:left="2880" w:hanging="360"/>
      </w:pPr>
      <w:rPr>
        <w:rFonts w:ascii="Symbol" w:hAnsi="Symbol" w:hint="default"/>
        <w:sz w:val="20"/>
      </w:rPr>
    </w:lvl>
    <w:lvl w:ilvl="4" w:tplc="E664226C">
      <w:start w:val="1"/>
      <w:numFmt w:val="bullet"/>
      <w:lvlText w:val=""/>
      <w:lvlJc w:val="left"/>
      <w:pPr>
        <w:tabs>
          <w:tab w:val="num" w:pos="3600"/>
        </w:tabs>
        <w:ind w:left="3600" w:hanging="360"/>
      </w:pPr>
      <w:rPr>
        <w:rFonts w:ascii="Symbol" w:hAnsi="Symbol" w:hint="default"/>
        <w:sz w:val="20"/>
      </w:rPr>
    </w:lvl>
    <w:lvl w:ilvl="5" w:tplc="09069BAA">
      <w:start w:val="1"/>
      <w:numFmt w:val="bullet"/>
      <w:lvlText w:val=""/>
      <w:lvlJc w:val="left"/>
      <w:pPr>
        <w:tabs>
          <w:tab w:val="num" w:pos="4320"/>
        </w:tabs>
        <w:ind w:left="4320" w:hanging="360"/>
      </w:pPr>
      <w:rPr>
        <w:rFonts w:ascii="Symbol" w:hAnsi="Symbol" w:hint="default"/>
        <w:sz w:val="20"/>
      </w:rPr>
    </w:lvl>
    <w:lvl w:ilvl="6" w:tplc="5BCE866E">
      <w:start w:val="1"/>
      <w:numFmt w:val="bullet"/>
      <w:lvlText w:val=""/>
      <w:lvlJc w:val="left"/>
      <w:pPr>
        <w:tabs>
          <w:tab w:val="num" w:pos="5040"/>
        </w:tabs>
        <w:ind w:left="5040" w:hanging="360"/>
      </w:pPr>
      <w:rPr>
        <w:rFonts w:ascii="Symbol" w:hAnsi="Symbol" w:hint="default"/>
        <w:sz w:val="20"/>
      </w:rPr>
    </w:lvl>
    <w:lvl w:ilvl="7" w:tplc="D1AA014E">
      <w:start w:val="1"/>
      <w:numFmt w:val="bullet"/>
      <w:lvlText w:val=""/>
      <w:lvlJc w:val="left"/>
      <w:pPr>
        <w:tabs>
          <w:tab w:val="num" w:pos="5760"/>
        </w:tabs>
        <w:ind w:left="5760" w:hanging="360"/>
      </w:pPr>
      <w:rPr>
        <w:rFonts w:ascii="Symbol" w:hAnsi="Symbol" w:hint="default"/>
        <w:sz w:val="20"/>
      </w:rPr>
    </w:lvl>
    <w:lvl w:ilvl="8" w:tplc="75B648CA">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ACD4D90"/>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B7225FB"/>
    <w:multiLevelType w:val="hybridMultilevel"/>
    <w:tmpl w:val="71485CDC"/>
    <w:lvl w:ilvl="0" w:tplc="C2E2C9D6">
      <w:start w:val="1"/>
      <w:numFmt w:val="decimal"/>
      <w:lvlText w:val="%1.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5" w15:restartNumberingAfterBreak="0">
    <w:nsid w:val="1BD31708"/>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07C6A27"/>
    <w:multiLevelType w:val="hybridMultilevel"/>
    <w:tmpl w:val="7362DE0E"/>
    <w:lvl w:ilvl="0" w:tplc="74346982">
      <w:start w:val="1"/>
      <w:numFmt w:val="bullet"/>
      <w:lvlText w:val=""/>
      <w:lvlJc w:val="left"/>
      <w:pPr>
        <w:ind w:left="1080" w:hanging="360"/>
      </w:pPr>
      <w:rPr>
        <w:rFonts w:ascii="Symbol" w:hAnsi="Symbol"/>
      </w:rPr>
    </w:lvl>
    <w:lvl w:ilvl="1" w:tplc="0D280C5C">
      <w:start w:val="1"/>
      <w:numFmt w:val="bullet"/>
      <w:lvlText w:val=""/>
      <w:lvlJc w:val="left"/>
      <w:pPr>
        <w:ind w:left="1080" w:hanging="360"/>
      </w:pPr>
      <w:rPr>
        <w:rFonts w:ascii="Symbol" w:hAnsi="Symbol"/>
      </w:rPr>
    </w:lvl>
    <w:lvl w:ilvl="2" w:tplc="82C2DA14">
      <w:start w:val="1"/>
      <w:numFmt w:val="bullet"/>
      <w:lvlText w:val=""/>
      <w:lvlJc w:val="left"/>
      <w:pPr>
        <w:ind w:left="1080" w:hanging="360"/>
      </w:pPr>
      <w:rPr>
        <w:rFonts w:ascii="Symbol" w:hAnsi="Symbol"/>
      </w:rPr>
    </w:lvl>
    <w:lvl w:ilvl="3" w:tplc="B986D57A">
      <w:start w:val="1"/>
      <w:numFmt w:val="bullet"/>
      <w:lvlText w:val=""/>
      <w:lvlJc w:val="left"/>
      <w:pPr>
        <w:ind w:left="1080" w:hanging="360"/>
      </w:pPr>
      <w:rPr>
        <w:rFonts w:ascii="Symbol" w:hAnsi="Symbol"/>
      </w:rPr>
    </w:lvl>
    <w:lvl w:ilvl="4" w:tplc="3ED86918">
      <w:start w:val="1"/>
      <w:numFmt w:val="bullet"/>
      <w:lvlText w:val=""/>
      <w:lvlJc w:val="left"/>
      <w:pPr>
        <w:ind w:left="1080" w:hanging="360"/>
      </w:pPr>
      <w:rPr>
        <w:rFonts w:ascii="Symbol" w:hAnsi="Symbol"/>
      </w:rPr>
    </w:lvl>
    <w:lvl w:ilvl="5" w:tplc="4D2A970E">
      <w:start w:val="1"/>
      <w:numFmt w:val="bullet"/>
      <w:lvlText w:val=""/>
      <w:lvlJc w:val="left"/>
      <w:pPr>
        <w:ind w:left="1080" w:hanging="360"/>
      </w:pPr>
      <w:rPr>
        <w:rFonts w:ascii="Symbol" w:hAnsi="Symbol"/>
      </w:rPr>
    </w:lvl>
    <w:lvl w:ilvl="6" w:tplc="6C267450">
      <w:start w:val="1"/>
      <w:numFmt w:val="bullet"/>
      <w:lvlText w:val=""/>
      <w:lvlJc w:val="left"/>
      <w:pPr>
        <w:ind w:left="1080" w:hanging="360"/>
      </w:pPr>
      <w:rPr>
        <w:rFonts w:ascii="Symbol" w:hAnsi="Symbol"/>
      </w:rPr>
    </w:lvl>
    <w:lvl w:ilvl="7" w:tplc="BEC4152A">
      <w:start w:val="1"/>
      <w:numFmt w:val="bullet"/>
      <w:lvlText w:val=""/>
      <w:lvlJc w:val="left"/>
      <w:pPr>
        <w:ind w:left="1080" w:hanging="360"/>
      </w:pPr>
      <w:rPr>
        <w:rFonts w:ascii="Symbol" w:hAnsi="Symbol"/>
      </w:rPr>
    </w:lvl>
    <w:lvl w:ilvl="8" w:tplc="3B1C228A">
      <w:start w:val="1"/>
      <w:numFmt w:val="bullet"/>
      <w:lvlText w:val=""/>
      <w:lvlJc w:val="left"/>
      <w:pPr>
        <w:ind w:left="1080" w:hanging="360"/>
      </w:pPr>
      <w:rPr>
        <w:rFonts w:ascii="Symbol" w:hAnsi="Symbol"/>
      </w:rPr>
    </w:lvl>
  </w:abstractNum>
  <w:abstractNum w:abstractNumId="17" w15:restartNumberingAfterBreak="0">
    <w:nsid w:val="209C464E"/>
    <w:multiLevelType w:val="multilevel"/>
    <w:tmpl w:val="DE18C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2F2580B"/>
    <w:multiLevelType w:val="hybridMultilevel"/>
    <w:tmpl w:val="CF3E136A"/>
    <w:lvl w:ilvl="0" w:tplc="3C48E4C2">
      <w:start w:val="1"/>
      <w:numFmt w:val="decimal"/>
      <w:lvlText w:val="%1."/>
      <w:lvlJc w:val="left"/>
      <w:pPr>
        <w:ind w:left="720" w:hanging="360"/>
      </w:pPr>
    </w:lvl>
    <w:lvl w:ilvl="1" w:tplc="7180D00A">
      <w:start w:val="1"/>
      <w:numFmt w:val="decimal"/>
      <w:lvlText w:val="%2."/>
      <w:lvlJc w:val="left"/>
      <w:pPr>
        <w:ind w:left="1440" w:hanging="360"/>
      </w:pPr>
    </w:lvl>
    <w:lvl w:ilvl="2" w:tplc="CF604D40">
      <w:start w:val="1"/>
      <w:numFmt w:val="decimal"/>
      <w:lvlText w:val="%3."/>
      <w:lvlJc w:val="left"/>
      <w:pPr>
        <w:ind w:left="2160" w:hanging="360"/>
      </w:pPr>
    </w:lvl>
    <w:lvl w:ilvl="3" w:tplc="FF723DD6">
      <w:start w:val="1"/>
      <w:numFmt w:val="decimal"/>
      <w:lvlText w:val="%4."/>
      <w:lvlJc w:val="left"/>
      <w:pPr>
        <w:ind w:left="2880" w:hanging="360"/>
      </w:pPr>
    </w:lvl>
    <w:lvl w:ilvl="4" w:tplc="A126B150">
      <w:start w:val="1"/>
      <w:numFmt w:val="decimal"/>
      <w:lvlText w:val="%5."/>
      <w:lvlJc w:val="left"/>
      <w:pPr>
        <w:ind w:left="3600" w:hanging="360"/>
      </w:pPr>
    </w:lvl>
    <w:lvl w:ilvl="5" w:tplc="D1DC7476">
      <w:start w:val="1"/>
      <w:numFmt w:val="decimal"/>
      <w:lvlText w:val="%6."/>
      <w:lvlJc w:val="left"/>
      <w:pPr>
        <w:ind w:left="4320" w:hanging="360"/>
      </w:pPr>
    </w:lvl>
    <w:lvl w:ilvl="6" w:tplc="385EDC08">
      <w:start w:val="1"/>
      <w:numFmt w:val="decimal"/>
      <w:lvlText w:val="%7."/>
      <w:lvlJc w:val="left"/>
      <w:pPr>
        <w:ind w:left="5040" w:hanging="360"/>
      </w:pPr>
    </w:lvl>
    <w:lvl w:ilvl="7" w:tplc="B478E12A">
      <w:start w:val="1"/>
      <w:numFmt w:val="decimal"/>
      <w:lvlText w:val="%8."/>
      <w:lvlJc w:val="left"/>
      <w:pPr>
        <w:ind w:left="5760" w:hanging="360"/>
      </w:pPr>
    </w:lvl>
    <w:lvl w:ilvl="8" w:tplc="9C9C994C">
      <w:start w:val="1"/>
      <w:numFmt w:val="decimal"/>
      <w:lvlText w:val="%9."/>
      <w:lvlJc w:val="left"/>
      <w:pPr>
        <w:ind w:left="6480" w:hanging="360"/>
      </w:pPr>
    </w:lvl>
  </w:abstractNum>
  <w:abstractNum w:abstractNumId="19" w15:restartNumberingAfterBreak="0">
    <w:nsid w:val="25305ACE"/>
    <w:multiLevelType w:val="hybridMultilevel"/>
    <w:tmpl w:val="9DD09FC8"/>
    <w:lvl w:ilvl="0" w:tplc="2AE85240">
      <w:start w:val="1"/>
      <w:numFmt w:val="bullet"/>
      <w:lvlText w:val="●"/>
      <w:lvlJc w:val="left"/>
      <w:pPr>
        <w:ind w:left="720" w:hanging="360"/>
      </w:pPr>
      <w:rPr>
        <w:rFonts w:ascii="Roboto" w:eastAsia="Roboto" w:hAnsi="Roboto" w:cs="Roboto"/>
        <w:color w:val="374151"/>
        <w:sz w:val="24"/>
        <w:szCs w:val="24"/>
        <w:u w:val="none"/>
      </w:rPr>
    </w:lvl>
    <w:lvl w:ilvl="1" w:tplc="EAFA1BEA">
      <w:start w:val="1"/>
      <w:numFmt w:val="bullet"/>
      <w:lvlText w:val="○"/>
      <w:lvlJc w:val="left"/>
      <w:pPr>
        <w:ind w:left="1440" w:hanging="360"/>
      </w:pPr>
      <w:rPr>
        <w:u w:val="none"/>
      </w:rPr>
    </w:lvl>
    <w:lvl w:ilvl="2" w:tplc="3B18846E">
      <w:start w:val="1"/>
      <w:numFmt w:val="bullet"/>
      <w:lvlText w:val="■"/>
      <w:lvlJc w:val="left"/>
      <w:pPr>
        <w:ind w:left="2160" w:hanging="360"/>
      </w:pPr>
      <w:rPr>
        <w:u w:val="none"/>
      </w:rPr>
    </w:lvl>
    <w:lvl w:ilvl="3" w:tplc="FF3EA4F6">
      <w:start w:val="1"/>
      <w:numFmt w:val="bullet"/>
      <w:lvlText w:val="●"/>
      <w:lvlJc w:val="left"/>
      <w:pPr>
        <w:ind w:left="2880" w:hanging="360"/>
      </w:pPr>
      <w:rPr>
        <w:u w:val="none"/>
      </w:rPr>
    </w:lvl>
    <w:lvl w:ilvl="4" w:tplc="04D2251A">
      <w:start w:val="1"/>
      <w:numFmt w:val="bullet"/>
      <w:lvlText w:val="○"/>
      <w:lvlJc w:val="left"/>
      <w:pPr>
        <w:ind w:left="3600" w:hanging="360"/>
      </w:pPr>
      <w:rPr>
        <w:u w:val="none"/>
      </w:rPr>
    </w:lvl>
    <w:lvl w:ilvl="5" w:tplc="E38403D2">
      <w:start w:val="1"/>
      <w:numFmt w:val="bullet"/>
      <w:lvlText w:val="■"/>
      <w:lvlJc w:val="left"/>
      <w:pPr>
        <w:ind w:left="4320" w:hanging="360"/>
      </w:pPr>
      <w:rPr>
        <w:u w:val="none"/>
      </w:rPr>
    </w:lvl>
    <w:lvl w:ilvl="6" w:tplc="0F22F0B0">
      <w:start w:val="1"/>
      <w:numFmt w:val="bullet"/>
      <w:lvlText w:val="●"/>
      <w:lvlJc w:val="left"/>
      <w:pPr>
        <w:ind w:left="5040" w:hanging="360"/>
      </w:pPr>
      <w:rPr>
        <w:u w:val="none"/>
      </w:rPr>
    </w:lvl>
    <w:lvl w:ilvl="7" w:tplc="564C0E8C">
      <w:start w:val="1"/>
      <w:numFmt w:val="bullet"/>
      <w:lvlText w:val="○"/>
      <w:lvlJc w:val="left"/>
      <w:pPr>
        <w:ind w:left="5760" w:hanging="360"/>
      </w:pPr>
      <w:rPr>
        <w:u w:val="none"/>
      </w:rPr>
    </w:lvl>
    <w:lvl w:ilvl="8" w:tplc="8B606980">
      <w:start w:val="1"/>
      <w:numFmt w:val="bullet"/>
      <w:lvlText w:val="■"/>
      <w:lvlJc w:val="left"/>
      <w:pPr>
        <w:ind w:left="6480" w:hanging="360"/>
      </w:pPr>
      <w:rPr>
        <w:u w:val="none"/>
      </w:rPr>
    </w:lvl>
  </w:abstractNum>
  <w:abstractNum w:abstractNumId="20" w15:restartNumberingAfterBreak="0">
    <w:nsid w:val="2DFA09C6"/>
    <w:multiLevelType w:val="hybridMultilevel"/>
    <w:tmpl w:val="53488A58"/>
    <w:lvl w:ilvl="0" w:tplc="3A66BA30">
      <w:start w:val="1"/>
      <w:numFmt w:val="decimal"/>
      <w:lvlText w:val="%1."/>
      <w:lvlJc w:val="left"/>
      <w:pPr>
        <w:ind w:left="792" w:hanging="360"/>
      </w:pPr>
      <w:rPr>
        <w:rFonts w:hint="default"/>
      </w:rPr>
    </w:lvl>
    <w:lvl w:ilvl="1" w:tplc="1C090019" w:tentative="1">
      <w:start w:val="1"/>
      <w:numFmt w:val="lowerLetter"/>
      <w:lvlText w:val="%2."/>
      <w:lvlJc w:val="left"/>
      <w:pPr>
        <w:ind w:left="1512" w:hanging="360"/>
      </w:pPr>
    </w:lvl>
    <w:lvl w:ilvl="2" w:tplc="1C09001B" w:tentative="1">
      <w:start w:val="1"/>
      <w:numFmt w:val="lowerRoman"/>
      <w:lvlText w:val="%3."/>
      <w:lvlJc w:val="right"/>
      <w:pPr>
        <w:ind w:left="2232" w:hanging="180"/>
      </w:pPr>
    </w:lvl>
    <w:lvl w:ilvl="3" w:tplc="1C09000F" w:tentative="1">
      <w:start w:val="1"/>
      <w:numFmt w:val="decimal"/>
      <w:lvlText w:val="%4."/>
      <w:lvlJc w:val="left"/>
      <w:pPr>
        <w:ind w:left="2952" w:hanging="360"/>
      </w:pPr>
    </w:lvl>
    <w:lvl w:ilvl="4" w:tplc="1C090019" w:tentative="1">
      <w:start w:val="1"/>
      <w:numFmt w:val="lowerLetter"/>
      <w:lvlText w:val="%5."/>
      <w:lvlJc w:val="left"/>
      <w:pPr>
        <w:ind w:left="3672" w:hanging="360"/>
      </w:pPr>
    </w:lvl>
    <w:lvl w:ilvl="5" w:tplc="1C09001B" w:tentative="1">
      <w:start w:val="1"/>
      <w:numFmt w:val="lowerRoman"/>
      <w:lvlText w:val="%6."/>
      <w:lvlJc w:val="right"/>
      <w:pPr>
        <w:ind w:left="4392" w:hanging="180"/>
      </w:pPr>
    </w:lvl>
    <w:lvl w:ilvl="6" w:tplc="1C09000F" w:tentative="1">
      <w:start w:val="1"/>
      <w:numFmt w:val="decimal"/>
      <w:lvlText w:val="%7."/>
      <w:lvlJc w:val="left"/>
      <w:pPr>
        <w:ind w:left="5112" w:hanging="360"/>
      </w:pPr>
    </w:lvl>
    <w:lvl w:ilvl="7" w:tplc="1C090019" w:tentative="1">
      <w:start w:val="1"/>
      <w:numFmt w:val="lowerLetter"/>
      <w:lvlText w:val="%8."/>
      <w:lvlJc w:val="left"/>
      <w:pPr>
        <w:ind w:left="5832" w:hanging="360"/>
      </w:pPr>
    </w:lvl>
    <w:lvl w:ilvl="8" w:tplc="1C09001B" w:tentative="1">
      <w:start w:val="1"/>
      <w:numFmt w:val="lowerRoman"/>
      <w:lvlText w:val="%9."/>
      <w:lvlJc w:val="right"/>
      <w:pPr>
        <w:ind w:left="6552" w:hanging="180"/>
      </w:pPr>
    </w:lvl>
  </w:abstractNum>
  <w:abstractNum w:abstractNumId="21" w15:restartNumberingAfterBreak="0">
    <w:nsid w:val="34487C04"/>
    <w:multiLevelType w:val="hybridMultilevel"/>
    <w:tmpl w:val="F0126C84"/>
    <w:lvl w:ilvl="0" w:tplc="6840D1D0">
      <w:start w:val="1"/>
      <w:numFmt w:val="bullet"/>
      <w:lvlText w:val="●"/>
      <w:lvlJc w:val="left"/>
      <w:pPr>
        <w:ind w:left="720" w:hanging="360"/>
      </w:pPr>
      <w:rPr>
        <w:rFonts w:ascii="Noto Sans Symbols" w:eastAsia="Noto Sans Symbols" w:hAnsi="Noto Sans Symbols" w:cs="Noto Sans Symbols"/>
      </w:rPr>
    </w:lvl>
    <w:lvl w:ilvl="1" w:tplc="BD503DAA">
      <w:start w:val="1"/>
      <w:numFmt w:val="bullet"/>
      <w:lvlText w:val="o"/>
      <w:lvlJc w:val="left"/>
      <w:pPr>
        <w:ind w:left="1440" w:hanging="360"/>
      </w:pPr>
      <w:rPr>
        <w:rFonts w:ascii="Courier New" w:eastAsia="Courier New" w:hAnsi="Courier New" w:cs="Courier New"/>
      </w:rPr>
    </w:lvl>
    <w:lvl w:ilvl="2" w:tplc="1DBC3968">
      <w:start w:val="1"/>
      <w:numFmt w:val="bullet"/>
      <w:lvlText w:val="▪"/>
      <w:lvlJc w:val="left"/>
      <w:pPr>
        <w:ind w:left="2160" w:hanging="360"/>
      </w:pPr>
      <w:rPr>
        <w:rFonts w:ascii="Noto Sans Symbols" w:eastAsia="Noto Sans Symbols" w:hAnsi="Noto Sans Symbols" w:cs="Noto Sans Symbols"/>
      </w:rPr>
    </w:lvl>
    <w:lvl w:ilvl="3" w:tplc="CC509A2C">
      <w:start w:val="1"/>
      <w:numFmt w:val="bullet"/>
      <w:lvlText w:val="●"/>
      <w:lvlJc w:val="left"/>
      <w:pPr>
        <w:ind w:left="2880" w:hanging="360"/>
      </w:pPr>
      <w:rPr>
        <w:rFonts w:ascii="Noto Sans Symbols" w:eastAsia="Noto Sans Symbols" w:hAnsi="Noto Sans Symbols" w:cs="Noto Sans Symbols"/>
      </w:rPr>
    </w:lvl>
    <w:lvl w:ilvl="4" w:tplc="F512377E">
      <w:start w:val="1"/>
      <w:numFmt w:val="bullet"/>
      <w:lvlText w:val="o"/>
      <w:lvlJc w:val="left"/>
      <w:pPr>
        <w:ind w:left="3600" w:hanging="360"/>
      </w:pPr>
      <w:rPr>
        <w:rFonts w:ascii="Courier New" w:eastAsia="Courier New" w:hAnsi="Courier New" w:cs="Courier New"/>
      </w:rPr>
    </w:lvl>
    <w:lvl w:ilvl="5" w:tplc="6BF6277C">
      <w:start w:val="1"/>
      <w:numFmt w:val="bullet"/>
      <w:lvlText w:val="▪"/>
      <w:lvlJc w:val="left"/>
      <w:pPr>
        <w:ind w:left="4320" w:hanging="360"/>
      </w:pPr>
      <w:rPr>
        <w:rFonts w:ascii="Noto Sans Symbols" w:eastAsia="Noto Sans Symbols" w:hAnsi="Noto Sans Symbols" w:cs="Noto Sans Symbols"/>
      </w:rPr>
    </w:lvl>
    <w:lvl w:ilvl="6" w:tplc="1480CB2E">
      <w:start w:val="1"/>
      <w:numFmt w:val="bullet"/>
      <w:lvlText w:val="●"/>
      <w:lvlJc w:val="left"/>
      <w:pPr>
        <w:ind w:left="5040" w:hanging="360"/>
      </w:pPr>
      <w:rPr>
        <w:rFonts w:ascii="Noto Sans Symbols" w:eastAsia="Noto Sans Symbols" w:hAnsi="Noto Sans Symbols" w:cs="Noto Sans Symbols"/>
      </w:rPr>
    </w:lvl>
    <w:lvl w:ilvl="7" w:tplc="54081214">
      <w:start w:val="1"/>
      <w:numFmt w:val="bullet"/>
      <w:lvlText w:val="o"/>
      <w:lvlJc w:val="left"/>
      <w:pPr>
        <w:ind w:left="5760" w:hanging="360"/>
      </w:pPr>
      <w:rPr>
        <w:rFonts w:ascii="Courier New" w:eastAsia="Courier New" w:hAnsi="Courier New" w:cs="Courier New"/>
      </w:rPr>
    </w:lvl>
    <w:lvl w:ilvl="8" w:tplc="D702DFAA">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34DA4FFA"/>
    <w:multiLevelType w:val="hybridMultilevel"/>
    <w:tmpl w:val="C82E44CE"/>
    <w:lvl w:ilvl="0" w:tplc="F1E6AC36">
      <w:start w:val="1"/>
      <w:numFmt w:val="decimal"/>
      <w:lvlText w:val="%1."/>
      <w:lvlJc w:val="left"/>
      <w:pPr>
        <w:tabs>
          <w:tab w:val="num" w:pos="720"/>
        </w:tabs>
        <w:ind w:left="720" w:hanging="360"/>
      </w:pPr>
    </w:lvl>
    <w:lvl w:ilvl="1" w:tplc="36421476">
      <w:start w:val="1"/>
      <w:numFmt w:val="decimal"/>
      <w:lvlText w:val="%2."/>
      <w:lvlJc w:val="left"/>
      <w:pPr>
        <w:tabs>
          <w:tab w:val="num" w:pos="1440"/>
        </w:tabs>
        <w:ind w:left="1440" w:hanging="360"/>
      </w:pPr>
    </w:lvl>
    <w:lvl w:ilvl="2" w:tplc="64F0A732">
      <w:start w:val="1"/>
      <w:numFmt w:val="decimal"/>
      <w:lvlText w:val="%3."/>
      <w:lvlJc w:val="left"/>
      <w:pPr>
        <w:tabs>
          <w:tab w:val="num" w:pos="2160"/>
        </w:tabs>
        <w:ind w:left="2160" w:hanging="360"/>
      </w:pPr>
    </w:lvl>
    <w:lvl w:ilvl="3" w:tplc="C0B2DD96">
      <w:start w:val="1"/>
      <w:numFmt w:val="decimal"/>
      <w:lvlText w:val="%4."/>
      <w:lvlJc w:val="left"/>
      <w:pPr>
        <w:tabs>
          <w:tab w:val="num" w:pos="2880"/>
        </w:tabs>
        <w:ind w:left="2880" w:hanging="360"/>
      </w:pPr>
    </w:lvl>
    <w:lvl w:ilvl="4" w:tplc="6526D63E">
      <w:start w:val="1"/>
      <w:numFmt w:val="decimal"/>
      <w:lvlText w:val="%5."/>
      <w:lvlJc w:val="left"/>
      <w:pPr>
        <w:tabs>
          <w:tab w:val="num" w:pos="3600"/>
        </w:tabs>
        <w:ind w:left="3600" w:hanging="360"/>
      </w:pPr>
    </w:lvl>
    <w:lvl w:ilvl="5" w:tplc="9B209CE2">
      <w:start w:val="1"/>
      <w:numFmt w:val="decimal"/>
      <w:lvlText w:val="%6."/>
      <w:lvlJc w:val="left"/>
      <w:pPr>
        <w:tabs>
          <w:tab w:val="num" w:pos="4320"/>
        </w:tabs>
        <w:ind w:left="4320" w:hanging="360"/>
      </w:pPr>
    </w:lvl>
    <w:lvl w:ilvl="6" w:tplc="0C28D5D0">
      <w:start w:val="1"/>
      <w:numFmt w:val="decimal"/>
      <w:lvlText w:val="%7."/>
      <w:lvlJc w:val="left"/>
      <w:pPr>
        <w:tabs>
          <w:tab w:val="num" w:pos="5040"/>
        </w:tabs>
        <w:ind w:left="5040" w:hanging="360"/>
      </w:pPr>
    </w:lvl>
    <w:lvl w:ilvl="7" w:tplc="39F61478">
      <w:start w:val="1"/>
      <w:numFmt w:val="decimal"/>
      <w:lvlText w:val="%8."/>
      <w:lvlJc w:val="left"/>
      <w:pPr>
        <w:tabs>
          <w:tab w:val="num" w:pos="5760"/>
        </w:tabs>
        <w:ind w:left="5760" w:hanging="360"/>
      </w:pPr>
    </w:lvl>
    <w:lvl w:ilvl="8" w:tplc="8EFCE112">
      <w:start w:val="1"/>
      <w:numFmt w:val="decimal"/>
      <w:lvlText w:val="%9."/>
      <w:lvlJc w:val="left"/>
      <w:pPr>
        <w:tabs>
          <w:tab w:val="num" w:pos="6480"/>
        </w:tabs>
        <w:ind w:left="6480" w:hanging="360"/>
      </w:pPr>
    </w:lvl>
  </w:abstractNum>
  <w:abstractNum w:abstractNumId="23" w15:restartNumberingAfterBreak="0">
    <w:nsid w:val="38671864"/>
    <w:multiLevelType w:val="multilevel"/>
    <w:tmpl w:val="8B1C3476"/>
    <w:lvl w:ilvl="0">
      <w:start w:val="1"/>
      <w:numFmt w:val="decimal"/>
      <w:lvlText w:val="%1.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15:restartNumberingAfterBreak="0">
    <w:nsid w:val="39355C10"/>
    <w:multiLevelType w:val="hybridMultilevel"/>
    <w:tmpl w:val="252426E8"/>
    <w:lvl w:ilvl="0" w:tplc="1D103E12">
      <w:start w:val="1"/>
      <w:numFmt w:val="bullet"/>
      <w:lvlText w:val=""/>
      <w:lvlJc w:val="left"/>
      <w:pPr>
        <w:tabs>
          <w:tab w:val="num" w:pos="720"/>
        </w:tabs>
        <w:ind w:left="720" w:hanging="360"/>
      </w:pPr>
      <w:rPr>
        <w:rFonts w:ascii="Symbol" w:hAnsi="Symbol" w:hint="default"/>
        <w:sz w:val="20"/>
      </w:rPr>
    </w:lvl>
    <w:lvl w:ilvl="1" w:tplc="B0820EBC">
      <w:start w:val="1"/>
      <w:numFmt w:val="bullet"/>
      <w:lvlText w:val=""/>
      <w:lvlJc w:val="left"/>
      <w:pPr>
        <w:tabs>
          <w:tab w:val="num" w:pos="1440"/>
        </w:tabs>
        <w:ind w:left="1440" w:hanging="360"/>
      </w:pPr>
      <w:rPr>
        <w:rFonts w:ascii="Symbol" w:hAnsi="Symbol" w:hint="default"/>
        <w:sz w:val="20"/>
      </w:rPr>
    </w:lvl>
    <w:lvl w:ilvl="2" w:tplc="BE38E99C">
      <w:start w:val="1"/>
      <w:numFmt w:val="bullet"/>
      <w:lvlText w:val=""/>
      <w:lvlJc w:val="left"/>
      <w:pPr>
        <w:tabs>
          <w:tab w:val="num" w:pos="2160"/>
        </w:tabs>
        <w:ind w:left="2160" w:hanging="360"/>
      </w:pPr>
      <w:rPr>
        <w:rFonts w:ascii="Symbol" w:hAnsi="Symbol" w:hint="default"/>
        <w:sz w:val="20"/>
      </w:rPr>
    </w:lvl>
    <w:lvl w:ilvl="3" w:tplc="91D4068A">
      <w:start w:val="1"/>
      <w:numFmt w:val="bullet"/>
      <w:lvlText w:val=""/>
      <w:lvlJc w:val="left"/>
      <w:pPr>
        <w:tabs>
          <w:tab w:val="num" w:pos="2880"/>
        </w:tabs>
        <w:ind w:left="2880" w:hanging="360"/>
      </w:pPr>
      <w:rPr>
        <w:rFonts w:ascii="Symbol" w:hAnsi="Symbol" w:hint="default"/>
        <w:sz w:val="20"/>
      </w:rPr>
    </w:lvl>
    <w:lvl w:ilvl="4" w:tplc="4DC28630">
      <w:start w:val="1"/>
      <w:numFmt w:val="bullet"/>
      <w:lvlText w:val=""/>
      <w:lvlJc w:val="left"/>
      <w:pPr>
        <w:tabs>
          <w:tab w:val="num" w:pos="3600"/>
        </w:tabs>
        <w:ind w:left="3600" w:hanging="360"/>
      </w:pPr>
      <w:rPr>
        <w:rFonts w:ascii="Symbol" w:hAnsi="Symbol" w:hint="default"/>
        <w:sz w:val="20"/>
      </w:rPr>
    </w:lvl>
    <w:lvl w:ilvl="5" w:tplc="7C08E4B6">
      <w:start w:val="1"/>
      <w:numFmt w:val="bullet"/>
      <w:lvlText w:val=""/>
      <w:lvlJc w:val="left"/>
      <w:pPr>
        <w:tabs>
          <w:tab w:val="num" w:pos="4320"/>
        </w:tabs>
        <w:ind w:left="4320" w:hanging="360"/>
      </w:pPr>
      <w:rPr>
        <w:rFonts w:ascii="Symbol" w:hAnsi="Symbol" w:hint="default"/>
        <w:sz w:val="20"/>
      </w:rPr>
    </w:lvl>
    <w:lvl w:ilvl="6" w:tplc="D7CE757E">
      <w:start w:val="1"/>
      <w:numFmt w:val="bullet"/>
      <w:lvlText w:val=""/>
      <w:lvlJc w:val="left"/>
      <w:pPr>
        <w:tabs>
          <w:tab w:val="num" w:pos="5040"/>
        </w:tabs>
        <w:ind w:left="5040" w:hanging="360"/>
      </w:pPr>
      <w:rPr>
        <w:rFonts w:ascii="Symbol" w:hAnsi="Symbol" w:hint="default"/>
        <w:sz w:val="20"/>
      </w:rPr>
    </w:lvl>
    <w:lvl w:ilvl="7" w:tplc="F112DCA6">
      <w:start w:val="1"/>
      <w:numFmt w:val="bullet"/>
      <w:lvlText w:val=""/>
      <w:lvlJc w:val="left"/>
      <w:pPr>
        <w:tabs>
          <w:tab w:val="num" w:pos="5760"/>
        </w:tabs>
        <w:ind w:left="5760" w:hanging="360"/>
      </w:pPr>
      <w:rPr>
        <w:rFonts w:ascii="Symbol" w:hAnsi="Symbol" w:hint="default"/>
        <w:sz w:val="20"/>
      </w:rPr>
    </w:lvl>
    <w:lvl w:ilvl="8" w:tplc="64F2F620">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C6C3743"/>
    <w:multiLevelType w:val="hybridMultilevel"/>
    <w:tmpl w:val="13D2E150"/>
    <w:lvl w:ilvl="0" w:tplc="45B822DC">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6" w15:restartNumberingAfterBreak="0">
    <w:nsid w:val="3FF6076C"/>
    <w:multiLevelType w:val="multilevel"/>
    <w:tmpl w:val="6D72150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3.1"/>
      <w:lvlJc w:val="left"/>
      <w:pPr>
        <w:ind w:left="360" w:hanging="36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7" w15:restartNumberingAfterBreak="0">
    <w:nsid w:val="40734F91"/>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4149480F"/>
    <w:multiLevelType w:val="multilevel"/>
    <w:tmpl w:val="31C82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2434FBD"/>
    <w:multiLevelType w:val="multilevel"/>
    <w:tmpl w:val="1B0E5B4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0" w15:restartNumberingAfterBreak="0">
    <w:nsid w:val="425902CE"/>
    <w:multiLevelType w:val="hybridMultilevel"/>
    <w:tmpl w:val="78B8BA3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1" w15:restartNumberingAfterBreak="0">
    <w:nsid w:val="436662F0"/>
    <w:multiLevelType w:val="multilevel"/>
    <w:tmpl w:val="1C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438A5A74"/>
    <w:multiLevelType w:val="multilevel"/>
    <w:tmpl w:val="50BC99F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3" w15:restartNumberingAfterBreak="0">
    <w:nsid w:val="44011322"/>
    <w:multiLevelType w:val="multilevel"/>
    <w:tmpl w:val="2620E26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447A44C0"/>
    <w:multiLevelType w:val="hybridMultilevel"/>
    <w:tmpl w:val="8D3468C2"/>
    <w:lvl w:ilvl="0" w:tplc="64B27330">
      <w:start w:val="1"/>
      <w:numFmt w:val="decimal"/>
      <w:lvlText w:val="%1."/>
      <w:lvlJc w:val="left"/>
      <w:pPr>
        <w:ind w:left="720" w:hanging="360"/>
      </w:pPr>
      <w:rPr>
        <w:rFonts w:ascii="Roboto" w:eastAsia="Roboto" w:hAnsi="Roboto" w:cs="Roboto"/>
        <w:u w:val="none"/>
      </w:rPr>
    </w:lvl>
    <w:lvl w:ilvl="1" w:tplc="51FC941C">
      <w:start w:val="1"/>
      <w:numFmt w:val="lowerLetter"/>
      <w:lvlText w:val="%2."/>
      <w:lvlJc w:val="left"/>
      <w:pPr>
        <w:ind w:left="1440" w:hanging="360"/>
      </w:pPr>
      <w:rPr>
        <w:u w:val="none"/>
      </w:rPr>
    </w:lvl>
    <w:lvl w:ilvl="2" w:tplc="9F4C9CA8">
      <w:start w:val="1"/>
      <w:numFmt w:val="lowerRoman"/>
      <w:lvlText w:val="%3."/>
      <w:lvlJc w:val="left"/>
      <w:pPr>
        <w:ind w:left="2160" w:hanging="360"/>
      </w:pPr>
      <w:rPr>
        <w:u w:val="none"/>
      </w:rPr>
    </w:lvl>
    <w:lvl w:ilvl="3" w:tplc="4FFAAD34">
      <w:start w:val="1"/>
      <w:numFmt w:val="decimal"/>
      <w:lvlText w:val="%4."/>
      <w:lvlJc w:val="left"/>
      <w:pPr>
        <w:ind w:left="2880" w:hanging="360"/>
      </w:pPr>
      <w:rPr>
        <w:u w:val="none"/>
      </w:rPr>
    </w:lvl>
    <w:lvl w:ilvl="4" w:tplc="42923E60">
      <w:start w:val="1"/>
      <w:numFmt w:val="lowerLetter"/>
      <w:lvlText w:val="%5."/>
      <w:lvlJc w:val="left"/>
      <w:pPr>
        <w:ind w:left="3600" w:hanging="360"/>
      </w:pPr>
      <w:rPr>
        <w:u w:val="none"/>
      </w:rPr>
    </w:lvl>
    <w:lvl w:ilvl="5" w:tplc="3F58958A">
      <w:start w:val="1"/>
      <w:numFmt w:val="lowerRoman"/>
      <w:lvlText w:val="%6."/>
      <w:lvlJc w:val="left"/>
      <w:pPr>
        <w:ind w:left="4320" w:hanging="360"/>
      </w:pPr>
      <w:rPr>
        <w:u w:val="none"/>
      </w:rPr>
    </w:lvl>
    <w:lvl w:ilvl="6" w:tplc="45FC302C">
      <w:start w:val="1"/>
      <w:numFmt w:val="decimal"/>
      <w:lvlText w:val="%7."/>
      <w:lvlJc w:val="left"/>
      <w:pPr>
        <w:ind w:left="5040" w:hanging="360"/>
      </w:pPr>
      <w:rPr>
        <w:u w:val="none"/>
      </w:rPr>
    </w:lvl>
    <w:lvl w:ilvl="7" w:tplc="4EEE5582">
      <w:start w:val="1"/>
      <w:numFmt w:val="lowerLetter"/>
      <w:lvlText w:val="%8."/>
      <w:lvlJc w:val="left"/>
      <w:pPr>
        <w:ind w:left="5760" w:hanging="360"/>
      </w:pPr>
      <w:rPr>
        <w:u w:val="none"/>
      </w:rPr>
    </w:lvl>
    <w:lvl w:ilvl="8" w:tplc="D8F6E9EE">
      <w:start w:val="1"/>
      <w:numFmt w:val="lowerRoman"/>
      <w:lvlText w:val="%9."/>
      <w:lvlJc w:val="left"/>
      <w:pPr>
        <w:ind w:left="6480" w:hanging="360"/>
      </w:pPr>
      <w:rPr>
        <w:u w:val="none"/>
      </w:rPr>
    </w:lvl>
  </w:abstractNum>
  <w:abstractNum w:abstractNumId="35" w15:restartNumberingAfterBreak="0">
    <w:nsid w:val="456C1071"/>
    <w:multiLevelType w:val="multilevel"/>
    <w:tmpl w:val="CAE08CF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6" w15:restartNumberingAfterBreak="0">
    <w:nsid w:val="46EA3BF2"/>
    <w:multiLevelType w:val="multilevel"/>
    <w:tmpl w:val="FB603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7804777"/>
    <w:multiLevelType w:val="multilevel"/>
    <w:tmpl w:val="6D72150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3.1"/>
      <w:lvlJc w:val="left"/>
      <w:pPr>
        <w:ind w:left="360" w:hanging="36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8" w15:restartNumberingAfterBreak="0">
    <w:nsid w:val="47FE2818"/>
    <w:multiLevelType w:val="hybridMultilevel"/>
    <w:tmpl w:val="C33EDE24"/>
    <w:lvl w:ilvl="0" w:tplc="930CBC9A">
      <w:start w:val="1"/>
      <w:numFmt w:val="bullet"/>
      <w:lvlText w:val="●"/>
      <w:lvlJc w:val="left"/>
      <w:pPr>
        <w:ind w:left="720" w:hanging="360"/>
      </w:pPr>
      <w:rPr>
        <w:rFonts w:ascii="Roboto" w:eastAsia="Roboto" w:hAnsi="Roboto" w:cs="Roboto"/>
        <w:u w:val="none"/>
      </w:rPr>
    </w:lvl>
    <w:lvl w:ilvl="1" w:tplc="EF46FE76">
      <w:start w:val="1"/>
      <w:numFmt w:val="bullet"/>
      <w:lvlText w:val="○"/>
      <w:lvlJc w:val="left"/>
      <w:pPr>
        <w:ind w:left="1440" w:hanging="360"/>
      </w:pPr>
      <w:rPr>
        <w:u w:val="none"/>
      </w:rPr>
    </w:lvl>
    <w:lvl w:ilvl="2" w:tplc="C05C1F4C">
      <w:start w:val="1"/>
      <w:numFmt w:val="bullet"/>
      <w:lvlText w:val="■"/>
      <w:lvlJc w:val="left"/>
      <w:pPr>
        <w:ind w:left="2160" w:hanging="360"/>
      </w:pPr>
      <w:rPr>
        <w:u w:val="none"/>
      </w:rPr>
    </w:lvl>
    <w:lvl w:ilvl="3" w:tplc="EE105E50">
      <w:start w:val="1"/>
      <w:numFmt w:val="bullet"/>
      <w:lvlText w:val="●"/>
      <w:lvlJc w:val="left"/>
      <w:pPr>
        <w:ind w:left="2880" w:hanging="360"/>
      </w:pPr>
      <w:rPr>
        <w:u w:val="none"/>
      </w:rPr>
    </w:lvl>
    <w:lvl w:ilvl="4" w:tplc="991C56C0">
      <w:start w:val="1"/>
      <w:numFmt w:val="bullet"/>
      <w:lvlText w:val="○"/>
      <w:lvlJc w:val="left"/>
      <w:pPr>
        <w:ind w:left="3600" w:hanging="360"/>
      </w:pPr>
      <w:rPr>
        <w:u w:val="none"/>
      </w:rPr>
    </w:lvl>
    <w:lvl w:ilvl="5" w:tplc="9FC014DE">
      <w:start w:val="1"/>
      <w:numFmt w:val="bullet"/>
      <w:lvlText w:val="■"/>
      <w:lvlJc w:val="left"/>
      <w:pPr>
        <w:ind w:left="4320" w:hanging="360"/>
      </w:pPr>
      <w:rPr>
        <w:u w:val="none"/>
      </w:rPr>
    </w:lvl>
    <w:lvl w:ilvl="6" w:tplc="D388A326">
      <w:start w:val="1"/>
      <w:numFmt w:val="bullet"/>
      <w:lvlText w:val="●"/>
      <w:lvlJc w:val="left"/>
      <w:pPr>
        <w:ind w:left="5040" w:hanging="360"/>
      </w:pPr>
      <w:rPr>
        <w:u w:val="none"/>
      </w:rPr>
    </w:lvl>
    <w:lvl w:ilvl="7" w:tplc="54B413D8">
      <w:start w:val="1"/>
      <w:numFmt w:val="bullet"/>
      <w:lvlText w:val="○"/>
      <w:lvlJc w:val="left"/>
      <w:pPr>
        <w:ind w:left="5760" w:hanging="360"/>
      </w:pPr>
      <w:rPr>
        <w:u w:val="none"/>
      </w:rPr>
    </w:lvl>
    <w:lvl w:ilvl="8" w:tplc="A148C54E">
      <w:start w:val="1"/>
      <w:numFmt w:val="bullet"/>
      <w:lvlText w:val="■"/>
      <w:lvlJc w:val="left"/>
      <w:pPr>
        <w:ind w:left="6480" w:hanging="360"/>
      </w:pPr>
      <w:rPr>
        <w:u w:val="none"/>
      </w:rPr>
    </w:lvl>
  </w:abstractNum>
  <w:abstractNum w:abstractNumId="39" w15:restartNumberingAfterBreak="0">
    <w:nsid w:val="482869BE"/>
    <w:multiLevelType w:val="multilevel"/>
    <w:tmpl w:val="E3107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A6B3B43"/>
    <w:multiLevelType w:val="multilevel"/>
    <w:tmpl w:val="A66E66F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1" w15:restartNumberingAfterBreak="0">
    <w:nsid w:val="4ADC2FB6"/>
    <w:multiLevelType w:val="hybridMultilevel"/>
    <w:tmpl w:val="057CD8CA"/>
    <w:lvl w:ilvl="0" w:tplc="57FE0BAA">
      <w:start w:val="1"/>
      <w:numFmt w:val="decimal"/>
      <w:lvlText w:val="%1."/>
      <w:lvlJc w:val="left"/>
      <w:pPr>
        <w:ind w:left="1080" w:hanging="360"/>
      </w:pPr>
    </w:lvl>
    <w:lvl w:ilvl="1" w:tplc="C7882EDA">
      <w:start w:val="1"/>
      <w:numFmt w:val="lowerLetter"/>
      <w:lvlText w:val="%2."/>
      <w:lvlJc w:val="left"/>
      <w:pPr>
        <w:ind w:left="1800" w:hanging="360"/>
      </w:pPr>
    </w:lvl>
    <w:lvl w:ilvl="2" w:tplc="C3926FD6">
      <w:start w:val="1"/>
      <w:numFmt w:val="lowerRoman"/>
      <w:lvlText w:val="%3."/>
      <w:lvlJc w:val="right"/>
      <w:pPr>
        <w:ind w:left="2520" w:hanging="180"/>
      </w:pPr>
    </w:lvl>
    <w:lvl w:ilvl="3" w:tplc="C93CB16A">
      <w:start w:val="1"/>
      <w:numFmt w:val="decimal"/>
      <w:lvlText w:val="%4."/>
      <w:lvlJc w:val="left"/>
      <w:pPr>
        <w:ind w:left="3240" w:hanging="360"/>
      </w:pPr>
    </w:lvl>
    <w:lvl w:ilvl="4" w:tplc="A440AE0E">
      <w:start w:val="1"/>
      <w:numFmt w:val="lowerLetter"/>
      <w:lvlText w:val="%5."/>
      <w:lvlJc w:val="left"/>
      <w:pPr>
        <w:ind w:left="3960" w:hanging="360"/>
      </w:pPr>
    </w:lvl>
    <w:lvl w:ilvl="5" w:tplc="F6DE2434">
      <w:start w:val="1"/>
      <w:numFmt w:val="lowerRoman"/>
      <w:lvlText w:val="%6."/>
      <w:lvlJc w:val="right"/>
      <w:pPr>
        <w:ind w:left="4680" w:hanging="180"/>
      </w:pPr>
    </w:lvl>
    <w:lvl w:ilvl="6" w:tplc="2E82AA8E">
      <w:start w:val="1"/>
      <w:numFmt w:val="decimal"/>
      <w:lvlText w:val="%7."/>
      <w:lvlJc w:val="left"/>
      <w:pPr>
        <w:ind w:left="5400" w:hanging="360"/>
      </w:pPr>
    </w:lvl>
    <w:lvl w:ilvl="7" w:tplc="8C62272E">
      <w:start w:val="1"/>
      <w:numFmt w:val="lowerLetter"/>
      <w:lvlText w:val="%8."/>
      <w:lvlJc w:val="left"/>
      <w:pPr>
        <w:ind w:left="6120" w:hanging="360"/>
      </w:pPr>
    </w:lvl>
    <w:lvl w:ilvl="8" w:tplc="914CAD3E">
      <w:start w:val="1"/>
      <w:numFmt w:val="lowerRoman"/>
      <w:lvlText w:val="%9."/>
      <w:lvlJc w:val="right"/>
      <w:pPr>
        <w:ind w:left="6840" w:hanging="180"/>
      </w:pPr>
    </w:lvl>
  </w:abstractNum>
  <w:abstractNum w:abstractNumId="42" w15:restartNumberingAfterBreak="0">
    <w:nsid w:val="4C495A1C"/>
    <w:multiLevelType w:val="hybridMultilevel"/>
    <w:tmpl w:val="54AE2346"/>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43" w15:restartNumberingAfterBreak="0">
    <w:nsid w:val="4D631CAA"/>
    <w:multiLevelType w:val="hybridMultilevel"/>
    <w:tmpl w:val="D7848FF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4" w15:restartNumberingAfterBreak="0">
    <w:nsid w:val="4DCF4F7D"/>
    <w:multiLevelType w:val="multilevel"/>
    <w:tmpl w:val="2BF49FFE"/>
    <w:styleLink w:val="CurrentList1"/>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5" w15:restartNumberingAfterBreak="0">
    <w:nsid w:val="5CBB3ED4"/>
    <w:multiLevelType w:val="hybridMultilevel"/>
    <w:tmpl w:val="C5D8743A"/>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46" w15:restartNumberingAfterBreak="0">
    <w:nsid w:val="5DC9336D"/>
    <w:multiLevelType w:val="hybridMultilevel"/>
    <w:tmpl w:val="589CF068"/>
    <w:lvl w:ilvl="0" w:tplc="5BC03668">
      <w:start w:val="1"/>
      <w:numFmt w:val="decimal"/>
      <w:lvlText w:val="%1."/>
      <w:lvlJc w:val="left"/>
      <w:pPr>
        <w:ind w:left="720" w:hanging="360"/>
      </w:pPr>
      <w:rPr>
        <w:rFonts w:ascii="Roboto" w:eastAsia="Roboto" w:hAnsi="Roboto" w:cs="Roboto"/>
        <w:color w:val="374151"/>
        <w:sz w:val="24"/>
        <w:szCs w:val="24"/>
        <w:u w:val="none"/>
      </w:rPr>
    </w:lvl>
    <w:lvl w:ilvl="1" w:tplc="B25CFAB8">
      <w:start w:val="1"/>
      <w:numFmt w:val="lowerLetter"/>
      <w:lvlText w:val="%2."/>
      <w:lvlJc w:val="left"/>
      <w:pPr>
        <w:ind w:left="1440" w:hanging="360"/>
      </w:pPr>
      <w:rPr>
        <w:u w:val="none"/>
      </w:rPr>
    </w:lvl>
    <w:lvl w:ilvl="2" w:tplc="291438C2">
      <w:start w:val="1"/>
      <w:numFmt w:val="lowerRoman"/>
      <w:lvlText w:val="%3."/>
      <w:lvlJc w:val="left"/>
      <w:pPr>
        <w:ind w:left="2160" w:hanging="360"/>
      </w:pPr>
      <w:rPr>
        <w:u w:val="none"/>
      </w:rPr>
    </w:lvl>
    <w:lvl w:ilvl="3" w:tplc="DBC0E3D4">
      <w:start w:val="1"/>
      <w:numFmt w:val="decimal"/>
      <w:lvlText w:val="%4."/>
      <w:lvlJc w:val="left"/>
      <w:pPr>
        <w:ind w:left="2880" w:hanging="360"/>
      </w:pPr>
      <w:rPr>
        <w:u w:val="none"/>
      </w:rPr>
    </w:lvl>
    <w:lvl w:ilvl="4" w:tplc="E8D842BA">
      <w:start w:val="1"/>
      <w:numFmt w:val="lowerLetter"/>
      <w:lvlText w:val="%5."/>
      <w:lvlJc w:val="left"/>
      <w:pPr>
        <w:ind w:left="3600" w:hanging="360"/>
      </w:pPr>
      <w:rPr>
        <w:u w:val="none"/>
      </w:rPr>
    </w:lvl>
    <w:lvl w:ilvl="5" w:tplc="3ECA5CA6">
      <w:start w:val="1"/>
      <w:numFmt w:val="lowerRoman"/>
      <w:lvlText w:val="%6."/>
      <w:lvlJc w:val="left"/>
      <w:pPr>
        <w:ind w:left="4320" w:hanging="360"/>
      </w:pPr>
      <w:rPr>
        <w:u w:val="none"/>
      </w:rPr>
    </w:lvl>
    <w:lvl w:ilvl="6" w:tplc="E8C2072E">
      <w:start w:val="1"/>
      <w:numFmt w:val="decimal"/>
      <w:lvlText w:val="%7."/>
      <w:lvlJc w:val="left"/>
      <w:pPr>
        <w:ind w:left="5040" w:hanging="360"/>
      </w:pPr>
      <w:rPr>
        <w:u w:val="none"/>
      </w:rPr>
    </w:lvl>
    <w:lvl w:ilvl="7" w:tplc="D9FC535A">
      <w:start w:val="1"/>
      <w:numFmt w:val="lowerLetter"/>
      <w:lvlText w:val="%8."/>
      <w:lvlJc w:val="left"/>
      <w:pPr>
        <w:ind w:left="5760" w:hanging="360"/>
      </w:pPr>
      <w:rPr>
        <w:u w:val="none"/>
      </w:rPr>
    </w:lvl>
    <w:lvl w:ilvl="8" w:tplc="21366786">
      <w:start w:val="1"/>
      <w:numFmt w:val="lowerRoman"/>
      <w:lvlText w:val="%9."/>
      <w:lvlJc w:val="left"/>
      <w:pPr>
        <w:ind w:left="6480" w:hanging="360"/>
      </w:pPr>
      <w:rPr>
        <w:u w:val="none"/>
      </w:rPr>
    </w:lvl>
  </w:abstractNum>
  <w:abstractNum w:abstractNumId="47" w15:restartNumberingAfterBreak="0">
    <w:nsid w:val="5F70075E"/>
    <w:multiLevelType w:val="hybridMultilevel"/>
    <w:tmpl w:val="61F8F11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8" w15:restartNumberingAfterBreak="0">
    <w:nsid w:val="60863BDE"/>
    <w:multiLevelType w:val="hybridMultilevel"/>
    <w:tmpl w:val="0C5C9C64"/>
    <w:lvl w:ilvl="0" w:tplc="3BCC898C">
      <w:start w:val="1"/>
      <w:numFmt w:val="bullet"/>
      <w:lvlText w:val="●"/>
      <w:lvlJc w:val="left"/>
      <w:pPr>
        <w:ind w:left="720" w:hanging="360"/>
      </w:pPr>
      <w:rPr>
        <w:rFonts w:ascii="Noto Sans Symbols" w:eastAsia="Noto Sans Symbols" w:hAnsi="Noto Sans Symbols" w:cs="Noto Sans Symbols"/>
      </w:rPr>
    </w:lvl>
    <w:lvl w:ilvl="1" w:tplc="6A3AB48E">
      <w:start w:val="1"/>
      <w:numFmt w:val="bullet"/>
      <w:lvlText w:val="o"/>
      <w:lvlJc w:val="left"/>
      <w:pPr>
        <w:ind w:left="1440" w:hanging="360"/>
      </w:pPr>
      <w:rPr>
        <w:rFonts w:ascii="Courier New" w:eastAsia="Courier New" w:hAnsi="Courier New" w:cs="Courier New"/>
      </w:rPr>
    </w:lvl>
    <w:lvl w:ilvl="2" w:tplc="570A917E">
      <w:start w:val="1"/>
      <w:numFmt w:val="bullet"/>
      <w:lvlText w:val="▪"/>
      <w:lvlJc w:val="left"/>
      <w:pPr>
        <w:ind w:left="2160" w:hanging="360"/>
      </w:pPr>
      <w:rPr>
        <w:rFonts w:ascii="Noto Sans Symbols" w:eastAsia="Noto Sans Symbols" w:hAnsi="Noto Sans Symbols" w:cs="Noto Sans Symbols"/>
      </w:rPr>
    </w:lvl>
    <w:lvl w:ilvl="3" w:tplc="F350F088">
      <w:start w:val="1"/>
      <w:numFmt w:val="bullet"/>
      <w:lvlText w:val="●"/>
      <w:lvlJc w:val="left"/>
      <w:pPr>
        <w:ind w:left="2880" w:hanging="360"/>
      </w:pPr>
      <w:rPr>
        <w:rFonts w:ascii="Noto Sans Symbols" w:eastAsia="Noto Sans Symbols" w:hAnsi="Noto Sans Symbols" w:cs="Noto Sans Symbols"/>
      </w:rPr>
    </w:lvl>
    <w:lvl w:ilvl="4" w:tplc="14E87D0E">
      <w:start w:val="1"/>
      <w:numFmt w:val="bullet"/>
      <w:lvlText w:val="o"/>
      <w:lvlJc w:val="left"/>
      <w:pPr>
        <w:ind w:left="3600" w:hanging="360"/>
      </w:pPr>
      <w:rPr>
        <w:rFonts w:ascii="Courier New" w:eastAsia="Courier New" w:hAnsi="Courier New" w:cs="Courier New"/>
      </w:rPr>
    </w:lvl>
    <w:lvl w:ilvl="5" w:tplc="F312BDD8">
      <w:start w:val="1"/>
      <w:numFmt w:val="bullet"/>
      <w:lvlText w:val="▪"/>
      <w:lvlJc w:val="left"/>
      <w:pPr>
        <w:ind w:left="4320" w:hanging="360"/>
      </w:pPr>
      <w:rPr>
        <w:rFonts w:ascii="Noto Sans Symbols" w:eastAsia="Noto Sans Symbols" w:hAnsi="Noto Sans Symbols" w:cs="Noto Sans Symbols"/>
      </w:rPr>
    </w:lvl>
    <w:lvl w:ilvl="6" w:tplc="C0EA6E0A">
      <w:start w:val="1"/>
      <w:numFmt w:val="bullet"/>
      <w:lvlText w:val="●"/>
      <w:lvlJc w:val="left"/>
      <w:pPr>
        <w:ind w:left="5040" w:hanging="360"/>
      </w:pPr>
      <w:rPr>
        <w:rFonts w:ascii="Noto Sans Symbols" w:eastAsia="Noto Sans Symbols" w:hAnsi="Noto Sans Symbols" w:cs="Noto Sans Symbols"/>
      </w:rPr>
    </w:lvl>
    <w:lvl w:ilvl="7" w:tplc="DAD80EAA">
      <w:start w:val="1"/>
      <w:numFmt w:val="bullet"/>
      <w:lvlText w:val="o"/>
      <w:lvlJc w:val="left"/>
      <w:pPr>
        <w:ind w:left="5760" w:hanging="360"/>
      </w:pPr>
      <w:rPr>
        <w:rFonts w:ascii="Courier New" w:eastAsia="Courier New" w:hAnsi="Courier New" w:cs="Courier New"/>
      </w:rPr>
    </w:lvl>
    <w:lvl w:ilvl="8" w:tplc="FE90A828">
      <w:start w:val="1"/>
      <w:numFmt w:val="bullet"/>
      <w:lvlText w:val="▪"/>
      <w:lvlJc w:val="left"/>
      <w:pPr>
        <w:ind w:left="6480" w:hanging="360"/>
      </w:pPr>
      <w:rPr>
        <w:rFonts w:ascii="Noto Sans Symbols" w:eastAsia="Noto Sans Symbols" w:hAnsi="Noto Sans Symbols" w:cs="Noto Sans Symbols"/>
      </w:rPr>
    </w:lvl>
  </w:abstractNum>
  <w:abstractNum w:abstractNumId="49" w15:restartNumberingAfterBreak="0">
    <w:nsid w:val="63B73777"/>
    <w:multiLevelType w:val="hybridMultilevel"/>
    <w:tmpl w:val="C5D8743A"/>
    <w:lvl w:ilvl="0" w:tplc="1C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50" w15:restartNumberingAfterBreak="0">
    <w:nsid w:val="66C71F73"/>
    <w:multiLevelType w:val="multilevel"/>
    <w:tmpl w:val="7396E3EA"/>
    <w:lvl w:ilvl="0">
      <w:start w:val="1"/>
      <w:numFmt w:val="decimal"/>
      <w:lvlText w:val="%1.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1" w15:restartNumberingAfterBreak="0">
    <w:nsid w:val="6E9D3DF7"/>
    <w:multiLevelType w:val="multilevel"/>
    <w:tmpl w:val="2BF49FFE"/>
    <w:numStyleLink w:val="CurrentList1"/>
  </w:abstractNum>
  <w:abstractNum w:abstractNumId="52" w15:restartNumberingAfterBreak="0">
    <w:nsid w:val="6FDC1E23"/>
    <w:multiLevelType w:val="multilevel"/>
    <w:tmpl w:val="2BF49FF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3" w15:restartNumberingAfterBreak="0">
    <w:nsid w:val="7030387C"/>
    <w:multiLevelType w:val="multilevel"/>
    <w:tmpl w:val="1C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4" w15:restartNumberingAfterBreak="0">
    <w:nsid w:val="71B90536"/>
    <w:multiLevelType w:val="multilevel"/>
    <w:tmpl w:val="3C609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2810B12"/>
    <w:multiLevelType w:val="hybridMultilevel"/>
    <w:tmpl w:val="C6820292"/>
    <w:lvl w:ilvl="0" w:tplc="036EDF28">
      <w:start w:val="1"/>
      <w:numFmt w:val="decimal"/>
      <w:lvlText w:val="%1."/>
      <w:lvlJc w:val="left"/>
      <w:pPr>
        <w:ind w:left="720" w:hanging="360"/>
      </w:pPr>
    </w:lvl>
    <w:lvl w:ilvl="1" w:tplc="8E9EE998">
      <w:start w:val="1"/>
      <w:numFmt w:val="lowerLetter"/>
      <w:lvlText w:val="%2."/>
      <w:lvlJc w:val="left"/>
      <w:pPr>
        <w:ind w:left="1440" w:hanging="360"/>
      </w:pPr>
    </w:lvl>
    <w:lvl w:ilvl="2" w:tplc="F5544D52">
      <w:start w:val="1"/>
      <w:numFmt w:val="lowerRoman"/>
      <w:lvlText w:val="%3."/>
      <w:lvlJc w:val="right"/>
      <w:pPr>
        <w:ind w:left="2160" w:hanging="180"/>
      </w:pPr>
    </w:lvl>
    <w:lvl w:ilvl="3" w:tplc="D24A08B8">
      <w:start w:val="1"/>
      <w:numFmt w:val="decimal"/>
      <w:lvlText w:val="%4."/>
      <w:lvlJc w:val="left"/>
      <w:pPr>
        <w:ind w:left="2880" w:hanging="360"/>
      </w:pPr>
    </w:lvl>
    <w:lvl w:ilvl="4" w:tplc="FCE2EC20">
      <w:start w:val="1"/>
      <w:numFmt w:val="lowerLetter"/>
      <w:lvlText w:val="%5."/>
      <w:lvlJc w:val="left"/>
      <w:pPr>
        <w:ind w:left="3600" w:hanging="360"/>
      </w:pPr>
    </w:lvl>
    <w:lvl w:ilvl="5" w:tplc="2F4CE336">
      <w:start w:val="1"/>
      <w:numFmt w:val="lowerRoman"/>
      <w:lvlText w:val="%6."/>
      <w:lvlJc w:val="right"/>
      <w:pPr>
        <w:ind w:left="4320" w:hanging="180"/>
      </w:pPr>
    </w:lvl>
    <w:lvl w:ilvl="6" w:tplc="3EF0F232">
      <w:start w:val="1"/>
      <w:numFmt w:val="decimal"/>
      <w:lvlText w:val="%7."/>
      <w:lvlJc w:val="left"/>
      <w:pPr>
        <w:ind w:left="5040" w:hanging="360"/>
      </w:pPr>
    </w:lvl>
    <w:lvl w:ilvl="7" w:tplc="2C621786">
      <w:start w:val="1"/>
      <w:numFmt w:val="lowerLetter"/>
      <w:lvlText w:val="%8."/>
      <w:lvlJc w:val="left"/>
      <w:pPr>
        <w:ind w:left="5760" w:hanging="360"/>
      </w:pPr>
    </w:lvl>
    <w:lvl w:ilvl="8" w:tplc="C8108D8C">
      <w:start w:val="1"/>
      <w:numFmt w:val="lowerRoman"/>
      <w:lvlText w:val="%9."/>
      <w:lvlJc w:val="right"/>
      <w:pPr>
        <w:ind w:left="6480" w:hanging="180"/>
      </w:pPr>
    </w:lvl>
  </w:abstractNum>
  <w:abstractNum w:abstractNumId="56" w15:restartNumberingAfterBreak="0">
    <w:nsid w:val="73F84BA9"/>
    <w:multiLevelType w:val="hybridMultilevel"/>
    <w:tmpl w:val="BC5EF71A"/>
    <w:lvl w:ilvl="0" w:tplc="35544AB8">
      <w:start w:val="1"/>
      <w:numFmt w:val="bullet"/>
      <w:lvlText w:val=""/>
      <w:lvlJc w:val="left"/>
      <w:pPr>
        <w:tabs>
          <w:tab w:val="num" w:pos="720"/>
        </w:tabs>
        <w:ind w:left="720" w:hanging="360"/>
      </w:pPr>
      <w:rPr>
        <w:rFonts w:ascii="Symbol" w:hAnsi="Symbol" w:hint="default"/>
        <w:sz w:val="20"/>
      </w:rPr>
    </w:lvl>
    <w:lvl w:ilvl="1" w:tplc="08088B44">
      <w:start w:val="1"/>
      <w:numFmt w:val="bullet"/>
      <w:lvlText w:val=""/>
      <w:lvlJc w:val="left"/>
      <w:pPr>
        <w:tabs>
          <w:tab w:val="num" w:pos="1440"/>
        </w:tabs>
        <w:ind w:left="1440" w:hanging="360"/>
      </w:pPr>
      <w:rPr>
        <w:rFonts w:ascii="Symbol" w:hAnsi="Symbol" w:hint="default"/>
        <w:sz w:val="20"/>
      </w:rPr>
    </w:lvl>
    <w:lvl w:ilvl="2" w:tplc="2E28FCE6">
      <w:start w:val="1"/>
      <w:numFmt w:val="bullet"/>
      <w:lvlText w:val=""/>
      <w:lvlJc w:val="left"/>
      <w:pPr>
        <w:tabs>
          <w:tab w:val="num" w:pos="2160"/>
        </w:tabs>
        <w:ind w:left="2160" w:hanging="360"/>
      </w:pPr>
      <w:rPr>
        <w:rFonts w:ascii="Symbol" w:hAnsi="Symbol" w:hint="default"/>
        <w:sz w:val="20"/>
      </w:rPr>
    </w:lvl>
    <w:lvl w:ilvl="3" w:tplc="A3D84616">
      <w:start w:val="1"/>
      <w:numFmt w:val="bullet"/>
      <w:lvlText w:val=""/>
      <w:lvlJc w:val="left"/>
      <w:pPr>
        <w:tabs>
          <w:tab w:val="num" w:pos="2880"/>
        </w:tabs>
        <w:ind w:left="2880" w:hanging="360"/>
      </w:pPr>
      <w:rPr>
        <w:rFonts w:ascii="Symbol" w:hAnsi="Symbol" w:hint="default"/>
        <w:sz w:val="20"/>
      </w:rPr>
    </w:lvl>
    <w:lvl w:ilvl="4" w:tplc="16B8D52A">
      <w:start w:val="1"/>
      <w:numFmt w:val="bullet"/>
      <w:lvlText w:val=""/>
      <w:lvlJc w:val="left"/>
      <w:pPr>
        <w:tabs>
          <w:tab w:val="num" w:pos="3600"/>
        </w:tabs>
        <w:ind w:left="3600" w:hanging="360"/>
      </w:pPr>
      <w:rPr>
        <w:rFonts w:ascii="Symbol" w:hAnsi="Symbol" w:hint="default"/>
        <w:sz w:val="20"/>
      </w:rPr>
    </w:lvl>
    <w:lvl w:ilvl="5" w:tplc="36861B44">
      <w:start w:val="1"/>
      <w:numFmt w:val="bullet"/>
      <w:lvlText w:val=""/>
      <w:lvlJc w:val="left"/>
      <w:pPr>
        <w:tabs>
          <w:tab w:val="num" w:pos="4320"/>
        </w:tabs>
        <w:ind w:left="4320" w:hanging="360"/>
      </w:pPr>
      <w:rPr>
        <w:rFonts w:ascii="Symbol" w:hAnsi="Symbol" w:hint="default"/>
        <w:sz w:val="20"/>
      </w:rPr>
    </w:lvl>
    <w:lvl w:ilvl="6" w:tplc="4580B8F4">
      <w:start w:val="1"/>
      <w:numFmt w:val="bullet"/>
      <w:lvlText w:val=""/>
      <w:lvlJc w:val="left"/>
      <w:pPr>
        <w:tabs>
          <w:tab w:val="num" w:pos="5040"/>
        </w:tabs>
        <w:ind w:left="5040" w:hanging="360"/>
      </w:pPr>
      <w:rPr>
        <w:rFonts w:ascii="Symbol" w:hAnsi="Symbol" w:hint="default"/>
        <w:sz w:val="20"/>
      </w:rPr>
    </w:lvl>
    <w:lvl w:ilvl="7" w:tplc="FAA65AB0">
      <w:start w:val="1"/>
      <w:numFmt w:val="bullet"/>
      <w:lvlText w:val=""/>
      <w:lvlJc w:val="left"/>
      <w:pPr>
        <w:tabs>
          <w:tab w:val="num" w:pos="5760"/>
        </w:tabs>
        <w:ind w:left="5760" w:hanging="360"/>
      </w:pPr>
      <w:rPr>
        <w:rFonts w:ascii="Symbol" w:hAnsi="Symbol" w:hint="default"/>
        <w:sz w:val="20"/>
      </w:rPr>
    </w:lvl>
    <w:lvl w:ilvl="8" w:tplc="860858EA">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75D71AAC"/>
    <w:multiLevelType w:val="hybridMultilevel"/>
    <w:tmpl w:val="D4FE9062"/>
    <w:lvl w:ilvl="0" w:tplc="8CF64638">
      <w:start w:val="1"/>
      <w:numFmt w:val="decimal"/>
      <w:lvlText w:val="%1."/>
      <w:lvlJc w:val="left"/>
      <w:pPr>
        <w:tabs>
          <w:tab w:val="num" w:pos="720"/>
        </w:tabs>
        <w:ind w:left="720" w:hanging="360"/>
      </w:pPr>
    </w:lvl>
    <w:lvl w:ilvl="1" w:tplc="69D8FA60">
      <w:start w:val="1"/>
      <w:numFmt w:val="decimal"/>
      <w:lvlText w:val="%2."/>
      <w:lvlJc w:val="left"/>
      <w:pPr>
        <w:tabs>
          <w:tab w:val="num" w:pos="1440"/>
        </w:tabs>
        <w:ind w:left="1440" w:hanging="360"/>
      </w:pPr>
    </w:lvl>
    <w:lvl w:ilvl="2" w:tplc="C4D6CF18">
      <w:start w:val="1"/>
      <w:numFmt w:val="decimal"/>
      <w:lvlText w:val="%3."/>
      <w:lvlJc w:val="left"/>
      <w:pPr>
        <w:tabs>
          <w:tab w:val="num" w:pos="2160"/>
        </w:tabs>
        <w:ind w:left="2160" w:hanging="360"/>
      </w:pPr>
    </w:lvl>
    <w:lvl w:ilvl="3" w:tplc="559CB2FC">
      <w:start w:val="1"/>
      <w:numFmt w:val="decimal"/>
      <w:lvlText w:val="%4."/>
      <w:lvlJc w:val="left"/>
      <w:pPr>
        <w:tabs>
          <w:tab w:val="num" w:pos="2880"/>
        </w:tabs>
        <w:ind w:left="2880" w:hanging="360"/>
      </w:pPr>
    </w:lvl>
    <w:lvl w:ilvl="4" w:tplc="E550EF90">
      <w:start w:val="1"/>
      <w:numFmt w:val="decimal"/>
      <w:lvlText w:val="%5."/>
      <w:lvlJc w:val="left"/>
      <w:pPr>
        <w:tabs>
          <w:tab w:val="num" w:pos="3600"/>
        </w:tabs>
        <w:ind w:left="3600" w:hanging="360"/>
      </w:pPr>
    </w:lvl>
    <w:lvl w:ilvl="5" w:tplc="F2AA0DC6">
      <w:start w:val="1"/>
      <w:numFmt w:val="decimal"/>
      <w:lvlText w:val="%6."/>
      <w:lvlJc w:val="left"/>
      <w:pPr>
        <w:tabs>
          <w:tab w:val="num" w:pos="4320"/>
        </w:tabs>
        <w:ind w:left="4320" w:hanging="360"/>
      </w:pPr>
    </w:lvl>
    <w:lvl w:ilvl="6" w:tplc="A9F6E688">
      <w:start w:val="1"/>
      <w:numFmt w:val="decimal"/>
      <w:lvlText w:val="%7."/>
      <w:lvlJc w:val="left"/>
      <w:pPr>
        <w:tabs>
          <w:tab w:val="num" w:pos="5040"/>
        </w:tabs>
        <w:ind w:left="5040" w:hanging="360"/>
      </w:pPr>
    </w:lvl>
    <w:lvl w:ilvl="7" w:tplc="72FA5DBC">
      <w:start w:val="1"/>
      <w:numFmt w:val="decimal"/>
      <w:lvlText w:val="%8."/>
      <w:lvlJc w:val="left"/>
      <w:pPr>
        <w:tabs>
          <w:tab w:val="num" w:pos="5760"/>
        </w:tabs>
        <w:ind w:left="5760" w:hanging="360"/>
      </w:pPr>
    </w:lvl>
    <w:lvl w:ilvl="8" w:tplc="7BFE38C0">
      <w:start w:val="1"/>
      <w:numFmt w:val="decimal"/>
      <w:lvlText w:val="%9."/>
      <w:lvlJc w:val="left"/>
      <w:pPr>
        <w:tabs>
          <w:tab w:val="num" w:pos="6480"/>
        </w:tabs>
        <w:ind w:left="6480" w:hanging="360"/>
      </w:pPr>
    </w:lvl>
  </w:abstractNum>
  <w:abstractNum w:abstractNumId="58" w15:restartNumberingAfterBreak="0">
    <w:nsid w:val="79B15472"/>
    <w:multiLevelType w:val="multilevel"/>
    <w:tmpl w:val="80A4B998"/>
    <w:lvl w:ilvl="0">
      <w:start w:val="1"/>
      <w:numFmt w:val="decimal"/>
      <w:pStyle w:val="Heading1"/>
      <w:lvlText w:val="%1"/>
      <w:lvlJc w:val="left"/>
      <w:pPr>
        <w:ind w:left="432" w:hanging="432"/>
      </w:pPr>
      <w:rPr>
        <w:rFonts w:hint="default"/>
      </w:rPr>
    </w:lvl>
    <w:lvl w:ilvl="1">
      <w:start w:val="1"/>
      <w:numFmt w:val="decimal"/>
      <w:pStyle w:val="Style1"/>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9" w15:restartNumberingAfterBreak="0">
    <w:nsid w:val="79DC4440"/>
    <w:multiLevelType w:val="hybridMultilevel"/>
    <w:tmpl w:val="12E2B708"/>
    <w:lvl w:ilvl="0" w:tplc="30C2CF72">
      <w:start w:val="1"/>
      <w:numFmt w:val="bullet"/>
      <w:lvlText w:val=""/>
      <w:lvlJc w:val="left"/>
      <w:pPr>
        <w:tabs>
          <w:tab w:val="num" w:pos="720"/>
        </w:tabs>
        <w:ind w:left="720" w:hanging="360"/>
      </w:pPr>
      <w:rPr>
        <w:rFonts w:ascii="Symbol" w:hAnsi="Symbol" w:hint="default"/>
        <w:sz w:val="20"/>
      </w:rPr>
    </w:lvl>
    <w:lvl w:ilvl="1" w:tplc="FEA8FED0">
      <w:start w:val="1"/>
      <w:numFmt w:val="bullet"/>
      <w:lvlText w:val=""/>
      <w:lvlJc w:val="left"/>
      <w:pPr>
        <w:tabs>
          <w:tab w:val="num" w:pos="1440"/>
        </w:tabs>
        <w:ind w:left="1440" w:hanging="360"/>
      </w:pPr>
      <w:rPr>
        <w:rFonts w:ascii="Symbol" w:hAnsi="Symbol" w:hint="default"/>
        <w:sz w:val="20"/>
      </w:rPr>
    </w:lvl>
    <w:lvl w:ilvl="2" w:tplc="13DAE062">
      <w:start w:val="1"/>
      <w:numFmt w:val="bullet"/>
      <w:lvlText w:val=""/>
      <w:lvlJc w:val="left"/>
      <w:pPr>
        <w:tabs>
          <w:tab w:val="num" w:pos="2160"/>
        </w:tabs>
        <w:ind w:left="2160" w:hanging="360"/>
      </w:pPr>
      <w:rPr>
        <w:rFonts w:ascii="Symbol" w:hAnsi="Symbol" w:hint="default"/>
        <w:sz w:val="20"/>
      </w:rPr>
    </w:lvl>
    <w:lvl w:ilvl="3" w:tplc="B7DC0CDA">
      <w:start w:val="1"/>
      <w:numFmt w:val="bullet"/>
      <w:lvlText w:val=""/>
      <w:lvlJc w:val="left"/>
      <w:pPr>
        <w:tabs>
          <w:tab w:val="num" w:pos="2880"/>
        </w:tabs>
        <w:ind w:left="2880" w:hanging="360"/>
      </w:pPr>
      <w:rPr>
        <w:rFonts w:ascii="Symbol" w:hAnsi="Symbol" w:hint="default"/>
        <w:sz w:val="20"/>
      </w:rPr>
    </w:lvl>
    <w:lvl w:ilvl="4" w:tplc="506A486A">
      <w:start w:val="1"/>
      <w:numFmt w:val="bullet"/>
      <w:lvlText w:val=""/>
      <w:lvlJc w:val="left"/>
      <w:pPr>
        <w:tabs>
          <w:tab w:val="num" w:pos="3600"/>
        </w:tabs>
        <w:ind w:left="3600" w:hanging="360"/>
      </w:pPr>
      <w:rPr>
        <w:rFonts w:ascii="Symbol" w:hAnsi="Symbol" w:hint="default"/>
        <w:sz w:val="20"/>
      </w:rPr>
    </w:lvl>
    <w:lvl w:ilvl="5" w:tplc="8E3AD0C6">
      <w:start w:val="1"/>
      <w:numFmt w:val="bullet"/>
      <w:lvlText w:val=""/>
      <w:lvlJc w:val="left"/>
      <w:pPr>
        <w:tabs>
          <w:tab w:val="num" w:pos="4320"/>
        </w:tabs>
        <w:ind w:left="4320" w:hanging="360"/>
      </w:pPr>
      <w:rPr>
        <w:rFonts w:ascii="Symbol" w:hAnsi="Symbol" w:hint="default"/>
        <w:sz w:val="20"/>
      </w:rPr>
    </w:lvl>
    <w:lvl w:ilvl="6" w:tplc="D91C83B4">
      <w:start w:val="1"/>
      <w:numFmt w:val="bullet"/>
      <w:lvlText w:val=""/>
      <w:lvlJc w:val="left"/>
      <w:pPr>
        <w:tabs>
          <w:tab w:val="num" w:pos="5040"/>
        </w:tabs>
        <w:ind w:left="5040" w:hanging="360"/>
      </w:pPr>
      <w:rPr>
        <w:rFonts w:ascii="Symbol" w:hAnsi="Symbol" w:hint="default"/>
        <w:sz w:val="20"/>
      </w:rPr>
    </w:lvl>
    <w:lvl w:ilvl="7" w:tplc="2FB0DAD0">
      <w:start w:val="1"/>
      <w:numFmt w:val="bullet"/>
      <w:lvlText w:val=""/>
      <w:lvlJc w:val="left"/>
      <w:pPr>
        <w:tabs>
          <w:tab w:val="num" w:pos="5760"/>
        </w:tabs>
        <w:ind w:left="5760" w:hanging="360"/>
      </w:pPr>
      <w:rPr>
        <w:rFonts w:ascii="Symbol" w:hAnsi="Symbol" w:hint="default"/>
        <w:sz w:val="20"/>
      </w:rPr>
    </w:lvl>
    <w:lvl w:ilvl="8" w:tplc="1752115C">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7C17503E"/>
    <w:multiLevelType w:val="hybridMultilevel"/>
    <w:tmpl w:val="3D900F34"/>
    <w:lvl w:ilvl="0" w:tplc="97842B66">
      <w:start w:val="1"/>
      <w:numFmt w:val="bullet"/>
      <w:lvlText w:val=""/>
      <w:lvlJc w:val="left"/>
      <w:pPr>
        <w:tabs>
          <w:tab w:val="num" w:pos="720"/>
        </w:tabs>
        <w:ind w:left="720" w:hanging="360"/>
      </w:pPr>
      <w:rPr>
        <w:rFonts w:ascii="Symbol" w:hAnsi="Symbol" w:hint="default"/>
        <w:sz w:val="20"/>
      </w:rPr>
    </w:lvl>
    <w:lvl w:ilvl="1" w:tplc="3D983C90">
      <w:start w:val="1"/>
      <w:numFmt w:val="bullet"/>
      <w:lvlText w:val=""/>
      <w:lvlJc w:val="left"/>
      <w:pPr>
        <w:tabs>
          <w:tab w:val="num" w:pos="1440"/>
        </w:tabs>
        <w:ind w:left="1440" w:hanging="360"/>
      </w:pPr>
      <w:rPr>
        <w:rFonts w:ascii="Symbol" w:hAnsi="Symbol" w:hint="default"/>
        <w:sz w:val="20"/>
      </w:rPr>
    </w:lvl>
    <w:lvl w:ilvl="2" w:tplc="F306E934">
      <w:start w:val="1"/>
      <w:numFmt w:val="bullet"/>
      <w:lvlText w:val=""/>
      <w:lvlJc w:val="left"/>
      <w:pPr>
        <w:tabs>
          <w:tab w:val="num" w:pos="2160"/>
        </w:tabs>
        <w:ind w:left="2160" w:hanging="360"/>
      </w:pPr>
      <w:rPr>
        <w:rFonts w:ascii="Symbol" w:hAnsi="Symbol" w:hint="default"/>
        <w:sz w:val="20"/>
      </w:rPr>
    </w:lvl>
    <w:lvl w:ilvl="3" w:tplc="37E01E1A">
      <w:start w:val="1"/>
      <w:numFmt w:val="bullet"/>
      <w:lvlText w:val=""/>
      <w:lvlJc w:val="left"/>
      <w:pPr>
        <w:tabs>
          <w:tab w:val="num" w:pos="2880"/>
        </w:tabs>
        <w:ind w:left="2880" w:hanging="360"/>
      </w:pPr>
      <w:rPr>
        <w:rFonts w:ascii="Symbol" w:hAnsi="Symbol" w:hint="default"/>
        <w:sz w:val="20"/>
      </w:rPr>
    </w:lvl>
    <w:lvl w:ilvl="4" w:tplc="5170AC6C">
      <w:start w:val="1"/>
      <w:numFmt w:val="bullet"/>
      <w:lvlText w:val=""/>
      <w:lvlJc w:val="left"/>
      <w:pPr>
        <w:tabs>
          <w:tab w:val="num" w:pos="3600"/>
        </w:tabs>
        <w:ind w:left="3600" w:hanging="360"/>
      </w:pPr>
      <w:rPr>
        <w:rFonts w:ascii="Symbol" w:hAnsi="Symbol" w:hint="default"/>
        <w:sz w:val="20"/>
      </w:rPr>
    </w:lvl>
    <w:lvl w:ilvl="5" w:tplc="41ACC2BC">
      <w:start w:val="1"/>
      <w:numFmt w:val="bullet"/>
      <w:lvlText w:val=""/>
      <w:lvlJc w:val="left"/>
      <w:pPr>
        <w:tabs>
          <w:tab w:val="num" w:pos="4320"/>
        </w:tabs>
        <w:ind w:left="4320" w:hanging="360"/>
      </w:pPr>
      <w:rPr>
        <w:rFonts w:ascii="Symbol" w:hAnsi="Symbol" w:hint="default"/>
        <w:sz w:val="20"/>
      </w:rPr>
    </w:lvl>
    <w:lvl w:ilvl="6" w:tplc="413279C6">
      <w:start w:val="1"/>
      <w:numFmt w:val="bullet"/>
      <w:lvlText w:val=""/>
      <w:lvlJc w:val="left"/>
      <w:pPr>
        <w:tabs>
          <w:tab w:val="num" w:pos="5040"/>
        </w:tabs>
        <w:ind w:left="5040" w:hanging="360"/>
      </w:pPr>
      <w:rPr>
        <w:rFonts w:ascii="Symbol" w:hAnsi="Symbol" w:hint="default"/>
        <w:sz w:val="20"/>
      </w:rPr>
    </w:lvl>
    <w:lvl w:ilvl="7" w:tplc="0014412A">
      <w:start w:val="1"/>
      <w:numFmt w:val="bullet"/>
      <w:lvlText w:val=""/>
      <w:lvlJc w:val="left"/>
      <w:pPr>
        <w:tabs>
          <w:tab w:val="num" w:pos="5760"/>
        </w:tabs>
        <w:ind w:left="5760" w:hanging="360"/>
      </w:pPr>
      <w:rPr>
        <w:rFonts w:ascii="Symbol" w:hAnsi="Symbol" w:hint="default"/>
        <w:sz w:val="20"/>
      </w:rPr>
    </w:lvl>
    <w:lvl w:ilvl="8" w:tplc="38AEB5DA">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7E433350"/>
    <w:multiLevelType w:val="multilevel"/>
    <w:tmpl w:val="76AE5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F400F26"/>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795563071">
    <w:abstractNumId w:val="5"/>
  </w:num>
  <w:num w:numId="2" w16cid:durableId="1943874078">
    <w:abstractNumId w:val="48"/>
  </w:num>
  <w:num w:numId="3" w16cid:durableId="788400240">
    <w:abstractNumId w:val="38"/>
  </w:num>
  <w:num w:numId="4" w16cid:durableId="1778670628">
    <w:abstractNumId w:val="21"/>
  </w:num>
  <w:num w:numId="5" w16cid:durableId="430665545">
    <w:abstractNumId w:val="46"/>
  </w:num>
  <w:num w:numId="6" w16cid:durableId="867908404">
    <w:abstractNumId w:val="18"/>
  </w:num>
  <w:num w:numId="7" w16cid:durableId="594554121">
    <w:abstractNumId w:val="34"/>
  </w:num>
  <w:num w:numId="8" w16cid:durableId="1338654871">
    <w:abstractNumId w:val="19"/>
  </w:num>
  <w:num w:numId="9" w16cid:durableId="913126764">
    <w:abstractNumId w:val="41"/>
  </w:num>
  <w:num w:numId="10" w16cid:durableId="944313773">
    <w:abstractNumId w:val="57"/>
  </w:num>
  <w:num w:numId="11" w16cid:durableId="23528407">
    <w:abstractNumId w:val="55"/>
  </w:num>
  <w:num w:numId="12" w16cid:durableId="2007249581">
    <w:abstractNumId w:val="3"/>
  </w:num>
  <w:num w:numId="13" w16cid:durableId="385186981">
    <w:abstractNumId w:val="24"/>
  </w:num>
  <w:num w:numId="14" w16cid:durableId="1569878810">
    <w:abstractNumId w:val="10"/>
  </w:num>
  <w:num w:numId="15" w16cid:durableId="1058942653">
    <w:abstractNumId w:val="60"/>
  </w:num>
  <w:num w:numId="16" w16cid:durableId="233050869">
    <w:abstractNumId w:val="59"/>
  </w:num>
  <w:num w:numId="17" w16cid:durableId="1063257014">
    <w:abstractNumId w:val="7"/>
  </w:num>
  <w:num w:numId="18" w16cid:durableId="78524231">
    <w:abstractNumId w:val="56"/>
  </w:num>
  <w:num w:numId="19" w16cid:durableId="498735388">
    <w:abstractNumId w:val="22"/>
  </w:num>
  <w:num w:numId="20" w16cid:durableId="892274861">
    <w:abstractNumId w:val="12"/>
  </w:num>
  <w:num w:numId="21" w16cid:durableId="674920370">
    <w:abstractNumId w:val="30"/>
  </w:num>
  <w:num w:numId="22" w16cid:durableId="1825924890">
    <w:abstractNumId w:val="28"/>
  </w:num>
  <w:num w:numId="23" w16cid:durableId="611203749">
    <w:abstractNumId w:val="54"/>
  </w:num>
  <w:num w:numId="24" w16cid:durableId="1087731166">
    <w:abstractNumId w:val="17"/>
  </w:num>
  <w:num w:numId="25" w16cid:durableId="51119262">
    <w:abstractNumId w:val="49"/>
  </w:num>
  <w:num w:numId="26" w16cid:durableId="1823036664">
    <w:abstractNumId w:val="49"/>
    <w:lvlOverride w:ilvl="0">
      <w:startOverride w:val="1"/>
    </w:lvlOverride>
    <w:lvlOverride w:ilvl="1"/>
    <w:lvlOverride w:ilvl="2"/>
    <w:lvlOverride w:ilvl="3"/>
    <w:lvlOverride w:ilvl="4"/>
    <w:lvlOverride w:ilvl="5"/>
    <w:lvlOverride w:ilvl="6"/>
    <w:lvlOverride w:ilvl="7"/>
    <w:lvlOverride w:ilvl="8"/>
  </w:num>
  <w:num w:numId="27" w16cid:durableId="1027633688">
    <w:abstractNumId w:val="47"/>
  </w:num>
  <w:num w:numId="28" w16cid:durableId="2034652993">
    <w:abstractNumId w:val="45"/>
  </w:num>
  <w:num w:numId="29" w16cid:durableId="1647007074">
    <w:abstractNumId w:val="42"/>
  </w:num>
  <w:num w:numId="30" w16cid:durableId="1536307675">
    <w:abstractNumId w:val="43"/>
  </w:num>
  <w:num w:numId="31" w16cid:durableId="438524216">
    <w:abstractNumId w:val="2"/>
  </w:num>
  <w:num w:numId="32" w16cid:durableId="775448769">
    <w:abstractNumId w:val="1"/>
  </w:num>
  <w:num w:numId="33" w16cid:durableId="1490973424">
    <w:abstractNumId w:val="25"/>
  </w:num>
  <w:num w:numId="34" w16cid:durableId="211616861">
    <w:abstractNumId w:val="0"/>
  </w:num>
  <w:num w:numId="35" w16cid:durableId="934632040">
    <w:abstractNumId w:val="62"/>
  </w:num>
  <w:num w:numId="36" w16cid:durableId="27995633">
    <w:abstractNumId w:val="32"/>
  </w:num>
  <w:num w:numId="37" w16cid:durableId="1539706971">
    <w:abstractNumId w:val="20"/>
  </w:num>
  <w:num w:numId="38" w16cid:durableId="1032657279">
    <w:abstractNumId w:val="61"/>
  </w:num>
  <w:num w:numId="39" w16cid:durableId="510722794">
    <w:abstractNumId w:val="36"/>
  </w:num>
  <w:num w:numId="40" w16cid:durableId="2079744659">
    <w:abstractNumId w:val="39"/>
  </w:num>
  <w:num w:numId="41" w16cid:durableId="1804884630">
    <w:abstractNumId w:val="6"/>
  </w:num>
  <w:num w:numId="42" w16cid:durableId="2073195084">
    <w:abstractNumId w:val="11"/>
  </w:num>
  <w:num w:numId="43" w16cid:durableId="825630985">
    <w:abstractNumId w:val="15"/>
  </w:num>
  <w:num w:numId="44" w16cid:durableId="1877769155">
    <w:abstractNumId w:val="23"/>
  </w:num>
  <w:num w:numId="45" w16cid:durableId="1072656653">
    <w:abstractNumId w:val="33"/>
  </w:num>
  <w:num w:numId="46" w16cid:durableId="1059128491">
    <w:abstractNumId w:val="27"/>
  </w:num>
  <w:num w:numId="47" w16cid:durableId="709307610">
    <w:abstractNumId w:val="50"/>
  </w:num>
  <w:num w:numId="48" w16cid:durableId="858935361">
    <w:abstractNumId w:val="9"/>
  </w:num>
  <w:num w:numId="49" w16cid:durableId="1688017422">
    <w:abstractNumId w:val="40"/>
  </w:num>
  <w:num w:numId="50" w16cid:durableId="935165668">
    <w:abstractNumId w:val="31"/>
  </w:num>
  <w:num w:numId="51" w16cid:durableId="1828785987">
    <w:abstractNumId w:val="37"/>
  </w:num>
  <w:num w:numId="52" w16cid:durableId="1304232596">
    <w:abstractNumId w:val="14"/>
  </w:num>
  <w:num w:numId="53" w16cid:durableId="1781338894">
    <w:abstractNumId w:val="40"/>
    <w:lvlOverride w:ilvl="0">
      <w:startOverride w:val="4"/>
    </w:lvlOverride>
    <w:lvlOverride w:ilvl="1">
      <w:startOverride w:val="4"/>
    </w:lvlOverride>
  </w:num>
  <w:num w:numId="54" w16cid:durableId="1021853101">
    <w:abstractNumId w:val="44"/>
  </w:num>
  <w:num w:numId="55" w16cid:durableId="1283616575">
    <w:abstractNumId w:val="13"/>
  </w:num>
  <w:num w:numId="56" w16cid:durableId="1505975634">
    <w:abstractNumId w:val="40"/>
  </w:num>
  <w:num w:numId="57" w16cid:durableId="902718771">
    <w:abstractNumId w:val="16"/>
  </w:num>
  <w:num w:numId="58" w16cid:durableId="1284532467">
    <w:abstractNumId w:val="4"/>
  </w:num>
  <w:num w:numId="59" w16cid:durableId="1097948624">
    <w:abstractNumId w:val="26"/>
  </w:num>
  <w:num w:numId="60" w16cid:durableId="1129664479">
    <w:abstractNumId w:val="53"/>
  </w:num>
  <w:num w:numId="61" w16cid:durableId="1820879769">
    <w:abstractNumId w:val="8"/>
  </w:num>
  <w:num w:numId="62" w16cid:durableId="965160550">
    <w:abstractNumId w:val="29"/>
  </w:num>
  <w:num w:numId="63" w16cid:durableId="1644117631">
    <w:abstractNumId w:val="35"/>
  </w:num>
  <w:num w:numId="64" w16cid:durableId="1478303375">
    <w:abstractNumId w:val="58"/>
  </w:num>
  <w:num w:numId="65" w16cid:durableId="857503434">
    <w:abstractNumId w:val="51"/>
  </w:num>
  <w:num w:numId="66" w16cid:durableId="378669005">
    <w:abstractNumId w:val="52"/>
  </w:num>
  <w:numIdMacAtCleanup w:val="6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raig Parker">
    <w15:presenceInfo w15:providerId="AD" w15:userId="S::cparker@wrhi.ac.za::19165e5f-e0a1-47d4-a6ad-d22b7684824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revisionView w:markup="0"/>
  <w:trackRevision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MyNjCzNDM0MzU2MDJR0lEKTi0uzszPAykwMq0FAOXNWsItAAAA"/>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szwxp0er2sa0tevxamvt5a9wdes925002ws&quot;&gt;My EndNote Library RP2&lt;record-ids&gt;&lt;item&gt;121&lt;/item&gt;&lt;item&gt;124&lt;/item&gt;&lt;item&gt;125&lt;/item&gt;&lt;item&gt;130&lt;/item&gt;&lt;item&gt;332&lt;/item&gt;&lt;item&gt;337&lt;/item&gt;&lt;item&gt;338&lt;/item&gt;&lt;item&gt;339&lt;/item&gt;&lt;item&gt;340&lt;/item&gt;&lt;item&gt;348&lt;/item&gt;&lt;item&gt;355&lt;/item&gt;&lt;item&gt;357&lt;/item&gt;&lt;item&gt;370&lt;/item&gt;&lt;item&gt;378&lt;/item&gt;&lt;item&gt;504&lt;/item&gt;&lt;item&gt;506&lt;/item&gt;&lt;item&gt;507&lt;/item&gt;&lt;item&gt;508&lt;/item&gt;&lt;item&gt;510&lt;/item&gt;&lt;item&gt;511&lt;/item&gt;&lt;item&gt;513&lt;/item&gt;&lt;item&gt;514&lt;/item&gt;&lt;item&gt;515&lt;/item&gt;&lt;item&gt;523&lt;/item&gt;&lt;item&gt;524&lt;/item&gt;&lt;item&gt;525&lt;/item&gt;&lt;item&gt;527&lt;/item&gt;&lt;item&gt;528&lt;/item&gt;&lt;item&gt;529&lt;/item&gt;&lt;item&gt;532&lt;/item&gt;&lt;item&gt;533&lt;/item&gt;&lt;item&gt;534&lt;/item&gt;&lt;item&gt;540&lt;/item&gt;&lt;item&gt;541&lt;/item&gt;&lt;item&gt;543&lt;/item&gt;&lt;item&gt;544&lt;/item&gt;&lt;item&gt;545&lt;/item&gt;&lt;item&gt;546&lt;/item&gt;&lt;item&gt;547&lt;/item&gt;&lt;item&gt;549&lt;/item&gt;&lt;item&gt;554&lt;/item&gt;&lt;item&gt;557&lt;/item&gt;&lt;item&gt;559&lt;/item&gt;&lt;item&gt;560&lt;/item&gt;&lt;item&gt;561&lt;/item&gt;&lt;item&gt;563&lt;/item&gt;&lt;item&gt;566&lt;/item&gt;&lt;item&gt;568&lt;/item&gt;&lt;item&gt;570&lt;/item&gt;&lt;item&gt;574&lt;/item&gt;&lt;item&gt;575&lt;/item&gt;&lt;item&gt;577&lt;/item&gt;&lt;item&gt;578&lt;/item&gt;&lt;item&gt;579&lt;/item&gt;&lt;item&gt;580&lt;/item&gt;&lt;item&gt;581&lt;/item&gt;&lt;item&gt;582&lt;/item&gt;&lt;item&gt;584&lt;/item&gt;&lt;item&gt;586&lt;/item&gt;&lt;item&gt;587&lt;/item&gt;&lt;item&gt;588&lt;/item&gt;&lt;item&gt;610&lt;/item&gt;&lt;item&gt;729&lt;/item&gt;&lt;item&gt;785&lt;/item&gt;&lt;item&gt;786&lt;/item&gt;&lt;item&gt;787&lt;/item&gt;&lt;item&gt;788&lt;/item&gt;&lt;item&gt;789&lt;/item&gt;&lt;item&gt;791&lt;/item&gt;&lt;item&gt;792&lt;/item&gt;&lt;item&gt;793&lt;/item&gt;&lt;item&gt;794&lt;/item&gt;&lt;item&gt;795&lt;/item&gt;&lt;item&gt;796&lt;/item&gt;&lt;item&gt;797&lt;/item&gt;&lt;item&gt;798&lt;/item&gt;&lt;item&gt;799&lt;/item&gt;&lt;item&gt;800&lt;/item&gt;&lt;item&gt;801&lt;/item&gt;&lt;item&gt;802&lt;/item&gt;&lt;item&gt;803&lt;/item&gt;&lt;item&gt;804&lt;/item&gt;&lt;item&gt;805&lt;/item&gt;&lt;item&gt;806&lt;/item&gt;&lt;item&gt;808&lt;/item&gt;&lt;item&gt;809&lt;/item&gt;&lt;item&gt;810&lt;/item&gt;&lt;item&gt;811&lt;/item&gt;&lt;item&gt;814&lt;/item&gt;&lt;item&gt;815&lt;/item&gt;&lt;item&gt;816&lt;/item&gt;&lt;/record-ids&gt;&lt;/item&gt;&lt;/Libraries&gt;"/>
  </w:docVars>
  <w:rsids>
    <w:rsidRoot w:val="002205B1"/>
    <w:rsid w:val="00000255"/>
    <w:rsid w:val="000003C2"/>
    <w:rsid w:val="00001062"/>
    <w:rsid w:val="000015A7"/>
    <w:rsid w:val="00001E72"/>
    <w:rsid w:val="000022C9"/>
    <w:rsid w:val="00003E2D"/>
    <w:rsid w:val="000045A8"/>
    <w:rsid w:val="000055E6"/>
    <w:rsid w:val="00005858"/>
    <w:rsid w:val="00007FD3"/>
    <w:rsid w:val="00016266"/>
    <w:rsid w:val="00016D19"/>
    <w:rsid w:val="000234CA"/>
    <w:rsid w:val="0002612F"/>
    <w:rsid w:val="000263BB"/>
    <w:rsid w:val="00031D8D"/>
    <w:rsid w:val="00032314"/>
    <w:rsid w:val="00032B0B"/>
    <w:rsid w:val="0003374C"/>
    <w:rsid w:val="00040810"/>
    <w:rsid w:val="00041841"/>
    <w:rsid w:val="00041EFE"/>
    <w:rsid w:val="00042418"/>
    <w:rsid w:val="00052C41"/>
    <w:rsid w:val="0005412D"/>
    <w:rsid w:val="00057599"/>
    <w:rsid w:val="00061635"/>
    <w:rsid w:val="00063245"/>
    <w:rsid w:val="0006580C"/>
    <w:rsid w:val="00065AAE"/>
    <w:rsid w:val="000679DE"/>
    <w:rsid w:val="0007014A"/>
    <w:rsid w:val="00070BE1"/>
    <w:rsid w:val="00070C11"/>
    <w:rsid w:val="00071E76"/>
    <w:rsid w:val="000721AD"/>
    <w:rsid w:val="00073073"/>
    <w:rsid w:val="00074798"/>
    <w:rsid w:val="00075196"/>
    <w:rsid w:val="000823BC"/>
    <w:rsid w:val="00082A4F"/>
    <w:rsid w:val="000830DB"/>
    <w:rsid w:val="00087353"/>
    <w:rsid w:val="00092A1E"/>
    <w:rsid w:val="000947AD"/>
    <w:rsid w:val="00095B9D"/>
    <w:rsid w:val="00095BC5"/>
    <w:rsid w:val="00095D2D"/>
    <w:rsid w:val="000A01D6"/>
    <w:rsid w:val="000A0A4A"/>
    <w:rsid w:val="000A0A7E"/>
    <w:rsid w:val="000A2CEC"/>
    <w:rsid w:val="000A3958"/>
    <w:rsid w:val="000A6318"/>
    <w:rsid w:val="000A75F5"/>
    <w:rsid w:val="000B56C8"/>
    <w:rsid w:val="000C005F"/>
    <w:rsid w:val="000C0C19"/>
    <w:rsid w:val="000C2151"/>
    <w:rsid w:val="000C222F"/>
    <w:rsid w:val="000C40ED"/>
    <w:rsid w:val="000C6D3E"/>
    <w:rsid w:val="000D0276"/>
    <w:rsid w:val="000D1B43"/>
    <w:rsid w:val="000D4533"/>
    <w:rsid w:val="000D483B"/>
    <w:rsid w:val="000D6DD9"/>
    <w:rsid w:val="000D7741"/>
    <w:rsid w:val="000D7BBE"/>
    <w:rsid w:val="000E176F"/>
    <w:rsid w:val="000E5219"/>
    <w:rsid w:val="000E606B"/>
    <w:rsid w:val="000E6D26"/>
    <w:rsid w:val="000E71B3"/>
    <w:rsid w:val="000E749D"/>
    <w:rsid w:val="000E76C5"/>
    <w:rsid w:val="000F07B5"/>
    <w:rsid w:val="000F40DD"/>
    <w:rsid w:val="00101E20"/>
    <w:rsid w:val="00103D2E"/>
    <w:rsid w:val="00105034"/>
    <w:rsid w:val="001062B3"/>
    <w:rsid w:val="00113857"/>
    <w:rsid w:val="00114A8D"/>
    <w:rsid w:val="00116015"/>
    <w:rsid w:val="001236C7"/>
    <w:rsid w:val="0012615D"/>
    <w:rsid w:val="001272B0"/>
    <w:rsid w:val="001300B0"/>
    <w:rsid w:val="00130311"/>
    <w:rsid w:val="001312AA"/>
    <w:rsid w:val="00132A7C"/>
    <w:rsid w:val="001338DB"/>
    <w:rsid w:val="0013405D"/>
    <w:rsid w:val="001341B5"/>
    <w:rsid w:val="00134BFC"/>
    <w:rsid w:val="00134FF4"/>
    <w:rsid w:val="00137376"/>
    <w:rsid w:val="0014286D"/>
    <w:rsid w:val="0014296F"/>
    <w:rsid w:val="00144E2D"/>
    <w:rsid w:val="001466C9"/>
    <w:rsid w:val="001479CA"/>
    <w:rsid w:val="001509CD"/>
    <w:rsid w:val="00151358"/>
    <w:rsid w:val="0015514E"/>
    <w:rsid w:val="001566B7"/>
    <w:rsid w:val="00161BFB"/>
    <w:rsid w:val="00164D33"/>
    <w:rsid w:val="00165875"/>
    <w:rsid w:val="00165FBC"/>
    <w:rsid w:val="00171454"/>
    <w:rsid w:val="00171EBD"/>
    <w:rsid w:val="001778AB"/>
    <w:rsid w:val="00181CD2"/>
    <w:rsid w:val="0018391A"/>
    <w:rsid w:val="0018492B"/>
    <w:rsid w:val="00185344"/>
    <w:rsid w:val="00187E14"/>
    <w:rsid w:val="00191807"/>
    <w:rsid w:val="00195CA1"/>
    <w:rsid w:val="001A0748"/>
    <w:rsid w:val="001A25B6"/>
    <w:rsid w:val="001A2F1C"/>
    <w:rsid w:val="001A4D9B"/>
    <w:rsid w:val="001B029D"/>
    <w:rsid w:val="001B032C"/>
    <w:rsid w:val="001B0B4E"/>
    <w:rsid w:val="001B3B74"/>
    <w:rsid w:val="001C1406"/>
    <w:rsid w:val="001C3508"/>
    <w:rsid w:val="001C3FE3"/>
    <w:rsid w:val="001C403F"/>
    <w:rsid w:val="001C5214"/>
    <w:rsid w:val="001C5680"/>
    <w:rsid w:val="001C740A"/>
    <w:rsid w:val="001C75DA"/>
    <w:rsid w:val="001D3314"/>
    <w:rsid w:val="001D3701"/>
    <w:rsid w:val="001D37B8"/>
    <w:rsid w:val="001D3B87"/>
    <w:rsid w:val="001D4081"/>
    <w:rsid w:val="001D47B9"/>
    <w:rsid w:val="001D5722"/>
    <w:rsid w:val="001D5D65"/>
    <w:rsid w:val="001D6A44"/>
    <w:rsid w:val="001D6FFF"/>
    <w:rsid w:val="001D72BF"/>
    <w:rsid w:val="001E055B"/>
    <w:rsid w:val="001E2240"/>
    <w:rsid w:val="001E34F1"/>
    <w:rsid w:val="001E7B49"/>
    <w:rsid w:val="001F29E7"/>
    <w:rsid w:val="001F3F59"/>
    <w:rsid w:val="001F503E"/>
    <w:rsid w:val="001F6DCF"/>
    <w:rsid w:val="001F7BAC"/>
    <w:rsid w:val="00200B35"/>
    <w:rsid w:val="00202537"/>
    <w:rsid w:val="00204499"/>
    <w:rsid w:val="00205A46"/>
    <w:rsid w:val="002110A6"/>
    <w:rsid w:val="00211158"/>
    <w:rsid w:val="0021162C"/>
    <w:rsid w:val="0022000A"/>
    <w:rsid w:val="002205B1"/>
    <w:rsid w:val="00220EB2"/>
    <w:rsid w:val="00221775"/>
    <w:rsid w:val="0022282D"/>
    <w:rsid w:val="00222C7F"/>
    <w:rsid w:val="00223D16"/>
    <w:rsid w:val="00225C16"/>
    <w:rsid w:val="00231D30"/>
    <w:rsid w:val="002343F1"/>
    <w:rsid w:val="002347CF"/>
    <w:rsid w:val="002356D8"/>
    <w:rsid w:val="00236929"/>
    <w:rsid w:val="00237789"/>
    <w:rsid w:val="00240DD6"/>
    <w:rsid w:val="0024153C"/>
    <w:rsid w:val="002419E6"/>
    <w:rsid w:val="0024450C"/>
    <w:rsid w:val="00246213"/>
    <w:rsid w:val="00250B8B"/>
    <w:rsid w:val="00250F8F"/>
    <w:rsid w:val="002510E9"/>
    <w:rsid w:val="00255CFF"/>
    <w:rsid w:val="00261A1E"/>
    <w:rsid w:val="00262EB2"/>
    <w:rsid w:val="00263375"/>
    <w:rsid w:val="00264FE8"/>
    <w:rsid w:val="002703B8"/>
    <w:rsid w:val="00270E74"/>
    <w:rsid w:val="0027200E"/>
    <w:rsid w:val="00272542"/>
    <w:rsid w:val="0027621B"/>
    <w:rsid w:val="00281F64"/>
    <w:rsid w:val="00282DE9"/>
    <w:rsid w:val="00287431"/>
    <w:rsid w:val="00290A63"/>
    <w:rsid w:val="00291A22"/>
    <w:rsid w:val="002922A4"/>
    <w:rsid w:val="00292DD3"/>
    <w:rsid w:val="00296F50"/>
    <w:rsid w:val="002A04C3"/>
    <w:rsid w:val="002A260D"/>
    <w:rsid w:val="002A2960"/>
    <w:rsid w:val="002A3BE8"/>
    <w:rsid w:val="002A4BD6"/>
    <w:rsid w:val="002A5655"/>
    <w:rsid w:val="002A59D2"/>
    <w:rsid w:val="002A72CE"/>
    <w:rsid w:val="002A77B8"/>
    <w:rsid w:val="002B1ADE"/>
    <w:rsid w:val="002B2C48"/>
    <w:rsid w:val="002B666E"/>
    <w:rsid w:val="002C0762"/>
    <w:rsid w:val="002C6B73"/>
    <w:rsid w:val="002C6F42"/>
    <w:rsid w:val="002C7392"/>
    <w:rsid w:val="002D01B1"/>
    <w:rsid w:val="002D0733"/>
    <w:rsid w:val="002D12F1"/>
    <w:rsid w:val="002D5B50"/>
    <w:rsid w:val="002D620B"/>
    <w:rsid w:val="002D6A8D"/>
    <w:rsid w:val="002E1A17"/>
    <w:rsid w:val="002E3A25"/>
    <w:rsid w:val="002E6B1C"/>
    <w:rsid w:val="002F0295"/>
    <w:rsid w:val="002F0778"/>
    <w:rsid w:val="002F22EB"/>
    <w:rsid w:val="002F3644"/>
    <w:rsid w:val="002F516A"/>
    <w:rsid w:val="002F5FE7"/>
    <w:rsid w:val="002F69BE"/>
    <w:rsid w:val="002F782B"/>
    <w:rsid w:val="003028E7"/>
    <w:rsid w:val="0030581E"/>
    <w:rsid w:val="00305A88"/>
    <w:rsid w:val="00306C16"/>
    <w:rsid w:val="00310D9E"/>
    <w:rsid w:val="0031343E"/>
    <w:rsid w:val="00314180"/>
    <w:rsid w:val="00316164"/>
    <w:rsid w:val="003168B6"/>
    <w:rsid w:val="00316A09"/>
    <w:rsid w:val="00322C71"/>
    <w:rsid w:val="00327E28"/>
    <w:rsid w:val="00333278"/>
    <w:rsid w:val="003350CF"/>
    <w:rsid w:val="003372E2"/>
    <w:rsid w:val="00344D28"/>
    <w:rsid w:val="003450B7"/>
    <w:rsid w:val="0034567D"/>
    <w:rsid w:val="00345BDF"/>
    <w:rsid w:val="00347C60"/>
    <w:rsid w:val="003505EC"/>
    <w:rsid w:val="0035314A"/>
    <w:rsid w:val="00354536"/>
    <w:rsid w:val="0035513D"/>
    <w:rsid w:val="00355734"/>
    <w:rsid w:val="0035673A"/>
    <w:rsid w:val="00356C99"/>
    <w:rsid w:val="00363633"/>
    <w:rsid w:val="00364B75"/>
    <w:rsid w:val="00364CC1"/>
    <w:rsid w:val="003659B1"/>
    <w:rsid w:val="00367685"/>
    <w:rsid w:val="00370E68"/>
    <w:rsid w:val="003718C3"/>
    <w:rsid w:val="003742CD"/>
    <w:rsid w:val="003820EF"/>
    <w:rsid w:val="003901B1"/>
    <w:rsid w:val="00390A5B"/>
    <w:rsid w:val="0039114E"/>
    <w:rsid w:val="0039234B"/>
    <w:rsid w:val="003944B1"/>
    <w:rsid w:val="0039480E"/>
    <w:rsid w:val="00395871"/>
    <w:rsid w:val="003A055C"/>
    <w:rsid w:val="003A05BF"/>
    <w:rsid w:val="003A0BF2"/>
    <w:rsid w:val="003A0F39"/>
    <w:rsid w:val="003A1930"/>
    <w:rsid w:val="003A1989"/>
    <w:rsid w:val="003A7E74"/>
    <w:rsid w:val="003B09C5"/>
    <w:rsid w:val="003B2ED9"/>
    <w:rsid w:val="003B47AC"/>
    <w:rsid w:val="003B5A43"/>
    <w:rsid w:val="003C096B"/>
    <w:rsid w:val="003C25C5"/>
    <w:rsid w:val="003C3FD6"/>
    <w:rsid w:val="003C4102"/>
    <w:rsid w:val="003C613E"/>
    <w:rsid w:val="003C6A33"/>
    <w:rsid w:val="003D2470"/>
    <w:rsid w:val="003D3838"/>
    <w:rsid w:val="003D4D26"/>
    <w:rsid w:val="003D526B"/>
    <w:rsid w:val="003D52A1"/>
    <w:rsid w:val="003D6186"/>
    <w:rsid w:val="003D6F4B"/>
    <w:rsid w:val="003E0179"/>
    <w:rsid w:val="003E07DE"/>
    <w:rsid w:val="003E1AC8"/>
    <w:rsid w:val="003E27D2"/>
    <w:rsid w:val="003E2C85"/>
    <w:rsid w:val="003E3226"/>
    <w:rsid w:val="003E5B1B"/>
    <w:rsid w:val="003E7B60"/>
    <w:rsid w:val="003E7C51"/>
    <w:rsid w:val="003E7D79"/>
    <w:rsid w:val="003F1552"/>
    <w:rsid w:val="003F27BE"/>
    <w:rsid w:val="003F5565"/>
    <w:rsid w:val="003F68BA"/>
    <w:rsid w:val="003F69B0"/>
    <w:rsid w:val="00401631"/>
    <w:rsid w:val="00401B54"/>
    <w:rsid w:val="00407EDA"/>
    <w:rsid w:val="0041080C"/>
    <w:rsid w:val="00415808"/>
    <w:rsid w:val="00415932"/>
    <w:rsid w:val="00415AD4"/>
    <w:rsid w:val="004164DC"/>
    <w:rsid w:val="004169D3"/>
    <w:rsid w:val="00416C51"/>
    <w:rsid w:val="00416E21"/>
    <w:rsid w:val="0042280C"/>
    <w:rsid w:val="00422C61"/>
    <w:rsid w:val="00425E88"/>
    <w:rsid w:val="0043035B"/>
    <w:rsid w:val="00431C37"/>
    <w:rsid w:val="00440FBD"/>
    <w:rsid w:val="0044158C"/>
    <w:rsid w:val="004422F7"/>
    <w:rsid w:val="004450AB"/>
    <w:rsid w:val="00447C94"/>
    <w:rsid w:val="004524E5"/>
    <w:rsid w:val="00454D54"/>
    <w:rsid w:val="00455623"/>
    <w:rsid w:val="00457AD4"/>
    <w:rsid w:val="0046020B"/>
    <w:rsid w:val="00461C3E"/>
    <w:rsid w:val="00461C40"/>
    <w:rsid w:val="00461C70"/>
    <w:rsid w:val="00462894"/>
    <w:rsid w:val="00462A2C"/>
    <w:rsid w:val="00462C6E"/>
    <w:rsid w:val="00463F0A"/>
    <w:rsid w:val="00464383"/>
    <w:rsid w:val="00464402"/>
    <w:rsid w:val="004701FA"/>
    <w:rsid w:val="00471009"/>
    <w:rsid w:val="004719C4"/>
    <w:rsid w:val="00472557"/>
    <w:rsid w:val="00472B66"/>
    <w:rsid w:val="00475481"/>
    <w:rsid w:val="004763D4"/>
    <w:rsid w:val="00477E31"/>
    <w:rsid w:val="00480696"/>
    <w:rsid w:val="0048337B"/>
    <w:rsid w:val="00483FFA"/>
    <w:rsid w:val="00485867"/>
    <w:rsid w:val="00485A99"/>
    <w:rsid w:val="00486C41"/>
    <w:rsid w:val="00487828"/>
    <w:rsid w:val="00490BBD"/>
    <w:rsid w:val="00490CAD"/>
    <w:rsid w:val="00491C1C"/>
    <w:rsid w:val="00491E08"/>
    <w:rsid w:val="00492628"/>
    <w:rsid w:val="00492A80"/>
    <w:rsid w:val="004942CF"/>
    <w:rsid w:val="00494D79"/>
    <w:rsid w:val="00496392"/>
    <w:rsid w:val="00496A97"/>
    <w:rsid w:val="004971CB"/>
    <w:rsid w:val="00497C9C"/>
    <w:rsid w:val="004A0CF9"/>
    <w:rsid w:val="004A19AE"/>
    <w:rsid w:val="004A631F"/>
    <w:rsid w:val="004A6467"/>
    <w:rsid w:val="004B0C11"/>
    <w:rsid w:val="004B4E2B"/>
    <w:rsid w:val="004C0A02"/>
    <w:rsid w:val="004C1374"/>
    <w:rsid w:val="004C215E"/>
    <w:rsid w:val="004C41FB"/>
    <w:rsid w:val="004C6B77"/>
    <w:rsid w:val="004C6DF2"/>
    <w:rsid w:val="004D3F62"/>
    <w:rsid w:val="004D79C3"/>
    <w:rsid w:val="004E0361"/>
    <w:rsid w:val="004E1999"/>
    <w:rsid w:val="004E2159"/>
    <w:rsid w:val="004E2637"/>
    <w:rsid w:val="004E53EC"/>
    <w:rsid w:val="004E5E6F"/>
    <w:rsid w:val="004E62E2"/>
    <w:rsid w:val="004F0119"/>
    <w:rsid w:val="004F147E"/>
    <w:rsid w:val="004F2291"/>
    <w:rsid w:val="004F44C5"/>
    <w:rsid w:val="004F47BA"/>
    <w:rsid w:val="004F7AAC"/>
    <w:rsid w:val="00501306"/>
    <w:rsid w:val="005026CD"/>
    <w:rsid w:val="00504B5F"/>
    <w:rsid w:val="00504B64"/>
    <w:rsid w:val="00505ABF"/>
    <w:rsid w:val="005067B3"/>
    <w:rsid w:val="00513614"/>
    <w:rsid w:val="00514604"/>
    <w:rsid w:val="00515403"/>
    <w:rsid w:val="00515F77"/>
    <w:rsid w:val="00517635"/>
    <w:rsid w:val="0052316D"/>
    <w:rsid w:val="00523C7B"/>
    <w:rsid w:val="00526356"/>
    <w:rsid w:val="00526E89"/>
    <w:rsid w:val="00531A99"/>
    <w:rsid w:val="00531D7C"/>
    <w:rsid w:val="0053249D"/>
    <w:rsid w:val="005364FA"/>
    <w:rsid w:val="005379FA"/>
    <w:rsid w:val="00540506"/>
    <w:rsid w:val="005412A3"/>
    <w:rsid w:val="00543A35"/>
    <w:rsid w:val="005453FE"/>
    <w:rsid w:val="005527D5"/>
    <w:rsid w:val="00553AAC"/>
    <w:rsid w:val="00560FF8"/>
    <w:rsid w:val="005622B4"/>
    <w:rsid w:val="0056586C"/>
    <w:rsid w:val="00567855"/>
    <w:rsid w:val="00571F70"/>
    <w:rsid w:val="00574C34"/>
    <w:rsid w:val="00574FA2"/>
    <w:rsid w:val="00575B5F"/>
    <w:rsid w:val="005817F6"/>
    <w:rsid w:val="00584143"/>
    <w:rsid w:val="00585918"/>
    <w:rsid w:val="00585986"/>
    <w:rsid w:val="00592736"/>
    <w:rsid w:val="00592A5F"/>
    <w:rsid w:val="00592B60"/>
    <w:rsid w:val="00592E74"/>
    <w:rsid w:val="00592F89"/>
    <w:rsid w:val="005931D4"/>
    <w:rsid w:val="0059374C"/>
    <w:rsid w:val="00595ADE"/>
    <w:rsid w:val="005A4249"/>
    <w:rsid w:val="005A51CD"/>
    <w:rsid w:val="005A5AEF"/>
    <w:rsid w:val="005A6863"/>
    <w:rsid w:val="005B11B0"/>
    <w:rsid w:val="005B2C3F"/>
    <w:rsid w:val="005B36FA"/>
    <w:rsid w:val="005B3BBE"/>
    <w:rsid w:val="005B4AE9"/>
    <w:rsid w:val="005C1A0F"/>
    <w:rsid w:val="005C2F97"/>
    <w:rsid w:val="005D7661"/>
    <w:rsid w:val="005D7BF8"/>
    <w:rsid w:val="005D7D27"/>
    <w:rsid w:val="005E3533"/>
    <w:rsid w:val="005E5C42"/>
    <w:rsid w:val="005E7F81"/>
    <w:rsid w:val="005F0E87"/>
    <w:rsid w:val="005F2DCB"/>
    <w:rsid w:val="005F5192"/>
    <w:rsid w:val="005F554A"/>
    <w:rsid w:val="00602785"/>
    <w:rsid w:val="00604DDD"/>
    <w:rsid w:val="00605D3A"/>
    <w:rsid w:val="0060639A"/>
    <w:rsid w:val="00606D4A"/>
    <w:rsid w:val="00610C36"/>
    <w:rsid w:val="00612046"/>
    <w:rsid w:val="00613239"/>
    <w:rsid w:val="006135C2"/>
    <w:rsid w:val="00615DF3"/>
    <w:rsid w:val="006203DD"/>
    <w:rsid w:val="0062070E"/>
    <w:rsid w:val="00620EE2"/>
    <w:rsid w:val="006211D1"/>
    <w:rsid w:val="00621CD7"/>
    <w:rsid w:val="00622FEE"/>
    <w:rsid w:val="006244A3"/>
    <w:rsid w:val="00624B30"/>
    <w:rsid w:val="00626ACC"/>
    <w:rsid w:val="00627FA0"/>
    <w:rsid w:val="00630E55"/>
    <w:rsid w:val="0063115A"/>
    <w:rsid w:val="00632026"/>
    <w:rsid w:val="00632D81"/>
    <w:rsid w:val="0063434E"/>
    <w:rsid w:val="00635214"/>
    <w:rsid w:val="006361D9"/>
    <w:rsid w:val="00637637"/>
    <w:rsid w:val="00640126"/>
    <w:rsid w:val="00641B8A"/>
    <w:rsid w:val="006426A0"/>
    <w:rsid w:val="006441E3"/>
    <w:rsid w:val="00644EA8"/>
    <w:rsid w:val="00647B86"/>
    <w:rsid w:val="00647DE4"/>
    <w:rsid w:val="00652AF9"/>
    <w:rsid w:val="0065334F"/>
    <w:rsid w:val="0065609D"/>
    <w:rsid w:val="00662A85"/>
    <w:rsid w:val="006636E3"/>
    <w:rsid w:val="006655E9"/>
    <w:rsid w:val="00666AFE"/>
    <w:rsid w:val="00670172"/>
    <w:rsid w:val="00671A84"/>
    <w:rsid w:val="006722FB"/>
    <w:rsid w:val="006727BE"/>
    <w:rsid w:val="006740A5"/>
    <w:rsid w:val="00675245"/>
    <w:rsid w:val="0067760E"/>
    <w:rsid w:val="00677978"/>
    <w:rsid w:val="00680F42"/>
    <w:rsid w:val="00682003"/>
    <w:rsid w:val="00682298"/>
    <w:rsid w:val="006828E0"/>
    <w:rsid w:val="0068562C"/>
    <w:rsid w:val="0068732C"/>
    <w:rsid w:val="00693058"/>
    <w:rsid w:val="00693E9A"/>
    <w:rsid w:val="00694950"/>
    <w:rsid w:val="00695B85"/>
    <w:rsid w:val="00697D26"/>
    <w:rsid w:val="006A2DC2"/>
    <w:rsid w:val="006A3504"/>
    <w:rsid w:val="006A5B47"/>
    <w:rsid w:val="006A5EB7"/>
    <w:rsid w:val="006A608E"/>
    <w:rsid w:val="006A7D86"/>
    <w:rsid w:val="006B0563"/>
    <w:rsid w:val="006B0F4E"/>
    <w:rsid w:val="006B3A4F"/>
    <w:rsid w:val="006B4148"/>
    <w:rsid w:val="006B7AA0"/>
    <w:rsid w:val="006C075E"/>
    <w:rsid w:val="006C35AA"/>
    <w:rsid w:val="006C3725"/>
    <w:rsid w:val="006C5938"/>
    <w:rsid w:val="006D0BE3"/>
    <w:rsid w:val="006D1A4B"/>
    <w:rsid w:val="006D4490"/>
    <w:rsid w:val="006D6FE5"/>
    <w:rsid w:val="006D7002"/>
    <w:rsid w:val="006D7514"/>
    <w:rsid w:val="006E3878"/>
    <w:rsid w:val="006E390C"/>
    <w:rsid w:val="006E5587"/>
    <w:rsid w:val="006F12BE"/>
    <w:rsid w:val="006F6FE9"/>
    <w:rsid w:val="006F71E3"/>
    <w:rsid w:val="00700AC4"/>
    <w:rsid w:val="00702281"/>
    <w:rsid w:val="007045C6"/>
    <w:rsid w:val="00706406"/>
    <w:rsid w:val="00707ECC"/>
    <w:rsid w:val="00707F4C"/>
    <w:rsid w:val="00710DC6"/>
    <w:rsid w:val="00712191"/>
    <w:rsid w:val="007124BB"/>
    <w:rsid w:val="00712820"/>
    <w:rsid w:val="007149AF"/>
    <w:rsid w:val="0071590E"/>
    <w:rsid w:val="007166D2"/>
    <w:rsid w:val="00720512"/>
    <w:rsid w:val="00720A9C"/>
    <w:rsid w:val="00721598"/>
    <w:rsid w:val="00722DB5"/>
    <w:rsid w:val="007232E5"/>
    <w:rsid w:val="00723D17"/>
    <w:rsid w:val="00723D60"/>
    <w:rsid w:val="00724810"/>
    <w:rsid w:val="00727E8E"/>
    <w:rsid w:val="00730E54"/>
    <w:rsid w:val="00731428"/>
    <w:rsid w:val="0073193C"/>
    <w:rsid w:val="00731C62"/>
    <w:rsid w:val="00732099"/>
    <w:rsid w:val="007324D4"/>
    <w:rsid w:val="007333B4"/>
    <w:rsid w:val="00734C25"/>
    <w:rsid w:val="00734E42"/>
    <w:rsid w:val="00735014"/>
    <w:rsid w:val="00736330"/>
    <w:rsid w:val="007372E6"/>
    <w:rsid w:val="00743117"/>
    <w:rsid w:val="007448B9"/>
    <w:rsid w:val="0075089A"/>
    <w:rsid w:val="00751661"/>
    <w:rsid w:val="00751CBA"/>
    <w:rsid w:val="00754127"/>
    <w:rsid w:val="007544A7"/>
    <w:rsid w:val="0075738D"/>
    <w:rsid w:val="0076423D"/>
    <w:rsid w:val="00764584"/>
    <w:rsid w:val="00775219"/>
    <w:rsid w:val="00775F16"/>
    <w:rsid w:val="00777F3C"/>
    <w:rsid w:val="00780BBD"/>
    <w:rsid w:val="00781027"/>
    <w:rsid w:val="007814C9"/>
    <w:rsid w:val="007822DF"/>
    <w:rsid w:val="00782816"/>
    <w:rsid w:val="00783BEA"/>
    <w:rsid w:val="00783E42"/>
    <w:rsid w:val="0079075C"/>
    <w:rsid w:val="00790C4E"/>
    <w:rsid w:val="00793CBF"/>
    <w:rsid w:val="0079451A"/>
    <w:rsid w:val="00797944"/>
    <w:rsid w:val="00797A96"/>
    <w:rsid w:val="007A1808"/>
    <w:rsid w:val="007A300A"/>
    <w:rsid w:val="007A6C70"/>
    <w:rsid w:val="007A766F"/>
    <w:rsid w:val="007A78B8"/>
    <w:rsid w:val="007B3107"/>
    <w:rsid w:val="007B4D39"/>
    <w:rsid w:val="007B5CEA"/>
    <w:rsid w:val="007B7B6C"/>
    <w:rsid w:val="007C1175"/>
    <w:rsid w:val="007C25E7"/>
    <w:rsid w:val="007C520B"/>
    <w:rsid w:val="007C5F42"/>
    <w:rsid w:val="007C61F6"/>
    <w:rsid w:val="007C7B8F"/>
    <w:rsid w:val="007D2D73"/>
    <w:rsid w:val="007D3AF1"/>
    <w:rsid w:val="007D3C70"/>
    <w:rsid w:val="007D3EAF"/>
    <w:rsid w:val="007D6796"/>
    <w:rsid w:val="007D67C9"/>
    <w:rsid w:val="007E0C95"/>
    <w:rsid w:val="007E248F"/>
    <w:rsid w:val="007E27DA"/>
    <w:rsid w:val="007E2B6A"/>
    <w:rsid w:val="007E32AD"/>
    <w:rsid w:val="007E6D31"/>
    <w:rsid w:val="007E720B"/>
    <w:rsid w:val="007E7E0E"/>
    <w:rsid w:val="007F5E93"/>
    <w:rsid w:val="007F7622"/>
    <w:rsid w:val="00802A43"/>
    <w:rsid w:val="0080590B"/>
    <w:rsid w:val="00806740"/>
    <w:rsid w:val="00807658"/>
    <w:rsid w:val="00807AE9"/>
    <w:rsid w:val="0081348E"/>
    <w:rsid w:val="00815192"/>
    <w:rsid w:val="00816552"/>
    <w:rsid w:val="008167F5"/>
    <w:rsid w:val="008175F6"/>
    <w:rsid w:val="00820F05"/>
    <w:rsid w:val="00826A59"/>
    <w:rsid w:val="00827397"/>
    <w:rsid w:val="00833123"/>
    <w:rsid w:val="00833D23"/>
    <w:rsid w:val="0083620D"/>
    <w:rsid w:val="00836F1F"/>
    <w:rsid w:val="008410D9"/>
    <w:rsid w:val="00841AB1"/>
    <w:rsid w:val="00843081"/>
    <w:rsid w:val="0084570C"/>
    <w:rsid w:val="00845A57"/>
    <w:rsid w:val="00847E54"/>
    <w:rsid w:val="00851A7C"/>
    <w:rsid w:val="008577A3"/>
    <w:rsid w:val="00860B16"/>
    <w:rsid w:val="00861988"/>
    <w:rsid w:val="008629EF"/>
    <w:rsid w:val="008659CB"/>
    <w:rsid w:val="00866A01"/>
    <w:rsid w:val="00866EFC"/>
    <w:rsid w:val="00870F53"/>
    <w:rsid w:val="008711E3"/>
    <w:rsid w:val="008716AE"/>
    <w:rsid w:val="00871E26"/>
    <w:rsid w:val="008720CD"/>
    <w:rsid w:val="008726AF"/>
    <w:rsid w:val="00877862"/>
    <w:rsid w:val="00877B69"/>
    <w:rsid w:val="00880546"/>
    <w:rsid w:val="00887E8F"/>
    <w:rsid w:val="00891B33"/>
    <w:rsid w:val="00892B8E"/>
    <w:rsid w:val="00892C27"/>
    <w:rsid w:val="008937AF"/>
    <w:rsid w:val="00896FD2"/>
    <w:rsid w:val="008A03D3"/>
    <w:rsid w:val="008A0D6B"/>
    <w:rsid w:val="008A1CB6"/>
    <w:rsid w:val="008A21F6"/>
    <w:rsid w:val="008A3B24"/>
    <w:rsid w:val="008A48ED"/>
    <w:rsid w:val="008A5468"/>
    <w:rsid w:val="008B07C4"/>
    <w:rsid w:val="008B0B59"/>
    <w:rsid w:val="008B2DB9"/>
    <w:rsid w:val="008B3E2F"/>
    <w:rsid w:val="008B5D4F"/>
    <w:rsid w:val="008B5EBA"/>
    <w:rsid w:val="008B6EDD"/>
    <w:rsid w:val="008B7E36"/>
    <w:rsid w:val="008C03FA"/>
    <w:rsid w:val="008C0731"/>
    <w:rsid w:val="008C2B12"/>
    <w:rsid w:val="008C3F5F"/>
    <w:rsid w:val="008C47CC"/>
    <w:rsid w:val="008D132A"/>
    <w:rsid w:val="008E0591"/>
    <w:rsid w:val="008E27CF"/>
    <w:rsid w:val="008E2CF5"/>
    <w:rsid w:val="008E3026"/>
    <w:rsid w:val="008E4B19"/>
    <w:rsid w:val="008E5185"/>
    <w:rsid w:val="008E67CE"/>
    <w:rsid w:val="008F0192"/>
    <w:rsid w:val="008F153A"/>
    <w:rsid w:val="008F298E"/>
    <w:rsid w:val="008F3136"/>
    <w:rsid w:val="008F45F4"/>
    <w:rsid w:val="008F6313"/>
    <w:rsid w:val="008F740B"/>
    <w:rsid w:val="009002BD"/>
    <w:rsid w:val="00902D0D"/>
    <w:rsid w:val="00903F95"/>
    <w:rsid w:val="00904409"/>
    <w:rsid w:val="00904912"/>
    <w:rsid w:val="00904FA7"/>
    <w:rsid w:val="00905781"/>
    <w:rsid w:val="00906C05"/>
    <w:rsid w:val="00906DF2"/>
    <w:rsid w:val="00910327"/>
    <w:rsid w:val="00911171"/>
    <w:rsid w:val="00911833"/>
    <w:rsid w:val="00914F28"/>
    <w:rsid w:val="00914FC8"/>
    <w:rsid w:val="00915434"/>
    <w:rsid w:val="00916593"/>
    <w:rsid w:val="00916724"/>
    <w:rsid w:val="0091773E"/>
    <w:rsid w:val="00924B46"/>
    <w:rsid w:val="0092563F"/>
    <w:rsid w:val="00930720"/>
    <w:rsid w:val="009376A5"/>
    <w:rsid w:val="00940743"/>
    <w:rsid w:val="00940F23"/>
    <w:rsid w:val="00942D5D"/>
    <w:rsid w:val="009469F6"/>
    <w:rsid w:val="00951B3D"/>
    <w:rsid w:val="0095292D"/>
    <w:rsid w:val="00952E6D"/>
    <w:rsid w:val="009553A4"/>
    <w:rsid w:val="00956586"/>
    <w:rsid w:val="00956D39"/>
    <w:rsid w:val="009619BE"/>
    <w:rsid w:val="00963D38"/>
    <w:rsid w:val="0096532B"/>
    <w:rsid w:val="009657E9"/>
    <w:rsid w:val="00967199"/>
    <w:rsid w:val="00967B68"/>
    <w:rsid w:val="009708A8"/>
    <w:rsid w:val="009743A6"/>
    <w:rsid w:val="0097579E"/>
    <w:rsid w:val="00975CCA"/>
    <w:rsid w:val="009764D5"/>
    <w:rsid w:val="00977876"/>
    <w:rsid w:val="00980164"/>
    <w:rsid w:val="00982E35"/>
    <w:rsid w:val="00983286"/>
    <w:rsid w:val="00984675"/>
    <w:rsid w:val="00984814"/>
    <w:rsid w:val="009878FF"/>
    <w:rsid w:val="0099075A"/>
    <w:rsid w:val="00993B19"/>
    <w:rsid w:val="00994CC8"/>
    <w:rsid w:val="009979F6"/>
    <w:rsid w:val="009A0AE9"/>
    <w:rsid w:val="009A159C"/>
    <w:rsid w:val="009A40B3"/>
    <w:rsid w:val="009A6D12"/>
    <w:rsid w:val="009B2C75"/>
    <w:rsid w:val="009B7165"/>
    <w:rsid w:val="009B74FF"/>
    <w:rsid w:val="009B7BF2"/>
    <w:rsid w:val="009C1895"/>
    <w:rsid w:val="009C3773"/>
    <w:rsid w:val="009C43EC"/>
    <w:rsid w:val="009C625C"/>
    <w:rsid w:val="009C6DD6"/>
    <w:rsid w:val="009C79BF"/>
    <w:rsid w:val="009D0AB5"/>
    <w:rsid w:val="009D115F"/>
    <w:rsid w:val="009D1E92"/>
    <w:rsid w:val="009D20E5"/>
    <w:rsid w:val="009D3272"/>
    <w:rsid w:val="009D4915"/>
    <w:rsid w:val="009D51DE"/>
    <w:rsid w:val="009E0AAB"/>
    <w:rsid w:val="009E3CFE"/>
    <w:rsid w:val="009E4217"/>
    <w:rsid w:val="009E4C84"/>
    <w:rsid w:val="009E7FF3"/>
    <w:rsid w:val="009F5343"/>
    <w:rsid w:val="009F7C4B"/>
    <w:rsid w:val="00A01C8B"/>
    <w:rsid w:val="00A037C2"/>
    <w:rsid w:val="00A03B0D"/>
    <w:rsid w:val="00A03CE6"/>
    <w:rsid w:val="00A057F3"/>
    <w:rsid w:val="00A058B3"/>
    <w:rsid w:val="00A05FB2"/>
    <w:rsid w:val="00A07428"/>
    <w:rsid w:val="00A0758B"/>
    <w:rsid w:val="00A07A86"/>
    <w:rsid w:val="00A10207"/>
    <w:rsid w:val="00A1029D"/>
    <w:rsid w:val="00A119A5"/>
    <w:rsid w:val="00A12268"/>
    <w:rsid w:val="00A1646D"/>
    <w:rsid w:val="00A21205"/>
    <w:rsid w:val="00A22A89"/>
    <w:rsid w:val="00A244EA"/>
    <w:rsid w:val="00A3202A"/>
    <w:rsid w:val="00A33DBF"/>
    <w:rsid w:val="00A34493"/>
    <w:rsid w:val="00A3534B"/>
    <w:rsid w:val="00A42798"/>
    <w:rsid w:val="00A42806"/>
    <w:rsid w:val="00A4515F"/>
    <w:rsid w:val="00A45E64"/>
    <w:rsid w:val="00A467E8"/>
    <w:rsid w:val="00A57A4A"/>
    <w:rsid w:val="00A609F6"/>
    <w:rsid w:val="00A612C4"/>
    <w:rsid w:val="00A62B81"/>
    <w:rsid w:val="00A62F4D"/>
    <w:rsid w:val="00A639C9"/>
    <w:rsid w:val="00A63D14"/>
    <w:rsid w:val="00A640F0"/>
    <w:rsid w:val="00A6512C"/>
    <w:rsid w:val="00A653B6"/>
    <w:rsid w:val="00A65B19"/>
    <w:rsid w:val="00A65B90"/>
    <w:rsid w:val="00A664D0"/>
    <w:rsid w:val="00A667D5"/>
    <w:rsid w:val="00A66DD4"/>
    <w:rsid w:val="00A67725"/>
    <w:rsid w:val="00A6786B"/>
    <w:rsid w:val="00A71A79"/>
    <w:rsid w:val="00A721B6"/>
    <w:rsid w:val="00A73C5E"/>
    <w:rsid w:val="00A77AE3"/>
    <w:rsid w:val="00A81FA5"/>
    <w:rsid w:val="00A82EC7"/>
    <w:rsid w:val="00A8386C"/>
    <w:rsid w:val="00A83B4E"/>
    <w:rsid w:val="00A85CB0"/>
    <w:rsid w:val="00A876E5"/>
    <w:rsid w:val="00A92871"/>
    <w:rsid w:val="00A9627F"/>
    <w:rsid w:val="00A96766"/>
    <w:rsid w:val="00A97AC2"/>
    <w:rsid w:val="00AA1976"/>
    <w:rsid w:val="00AA4534"/>
    <w:rsid w:val="00AA5A0A"/>
    <w:rsid w:val="00AB12B7"/>
    <w:rsid w:val="00AB263C"/>
    <w:rsid w:val="00AC0779"/>
    <w:rsid w:val="00AC43F0"/>
    <w:rsid w:val="00AC466F"/>
    <w:rsid w:val="00AC5B03"/>
    <w:rsid w:val="00AC6210"/>
    <w:rsid w:val="00AC684A"/>
    <w:rsid w:val="00AC6FDF"/>
    <w:rsid w:val="00AC77A6"/>
    <w:rsid w:val="00AD1F71"/>
    <w:rsid w:val="00AD6EC3"/>
    <w:rsid w:val="00AE11C2"/>
    <w:rsid w:val="00AE3166"/>
    <w:rsid w:val="00AE33D8"/>
    <w:rsid w:val="00AE4190"/>
    <w:rsid w:val="00AE6246"/>
    <w:rsid w:val="00AE6B06"/>
    <w:rsid w:val="00AE7F3A"/>
    <w:rsid w:val="00AF067E"/>
    <w:rsid w:val="00AF249C"/>
    <w:rsid w:val="00AF3D63"/>
    <w:rsid w:val="00B00BCA"/>
    <w:rsid w:val="00B01E23"/>
    <w:rsid w:val="00B02D82"/>
    <w:rsid w:val="00B043C8"/>
    <w:rsid w:val="00B050B9"/>
    <w:rsid w:val="00B118E6"/>
    <w:rsid w:val="00B1346D"/>
    <w:rsid w:val="00B142FF"/>
    <w:rsid w:val="00B144D9"/>
    <w:rsid w:val="00B146EA"/>
    <w:rsid w:val="00B151A2"/>
    <w:rsid w:val="00B15C5B"/>
    <w:rsid w:val="00B162DA"/>
    <w:rsid w:val="00B175E0"/>
    <w:rsid w:val="00B17666"/>
    <w:rsid w:val="00B2084D"/>
    <w:rsid w:val="00B20F29"/>
    <w:rsid w:val="00B21603"/>
    <w:rsid w:val="00B22C72"/>
    <w:rsid w:val="00B23269"/>
    <w:rsid w:val="00B23548"/>
    <w:rsid w:val="00B27925"/>
    <w:rsid w:val="00B3074D"/>
    <w:rsid w:val="00B3301C"/>
    <w:rsid w:val="00B33E33"/>
    <w:rsid w:val="00B348BE"/>
    <w:rsid w:val="00B36B93"/>
    <w:rsid w:val="00B40AA6"/>
    <w:rsid w:val="00B414BF"/>
    <w:rsid w:val="00B442BF"/>
    <w:rsid w:val="00B469BC"/>
    <w:rsid w:val="00B50053"/>
    <w:rsid w:val="00B50099"/>
    <w:rsid w:val="00B501AF"/>
    <w:rsid w:val="00B50501"/>
    <w:rsid w:val="00B50549"/>
    <w:rsid w:val="00B520B4"/>
    <w:rsid w:val="00B5440A"/>
    <w:rsid w:val="00B55020"/>
    <w:rsid w:val="00B578C1"/>
    <w:rsid w:val="00B57B0A"/>
    <w:rsid w:val="00B629EA"/>
    <w:rsid w:val="00B65128"/>
    <w:rsid w:val="00B6515B"/>
    <w:rsid w:val="00B653A7"/>
    <w:rsid w:val="00B703CE"/>
    <w:rsid w:val="00B71E8A"/>
    <w:rsid w:val="00B7376E"/>
    <w:rsid w:val="00B7425F"/>
    <w:rsid w:val="00B75EEA"/>
    <w:rsid w:val="00B765F6"/>
    <w:rsid w:val="00B77D57"/>
    <w:rsid w:val="00B80CAB"/>
    <w:rsid w:val="00B811A5"/>
    <w:rsid w:val="00B834AD"/>
    <w:rsid w:val="00B84667"/>
    <w:rsid w:val="00B9568B"/>
    <w:rsid w:val="00BA080B"/>
    <w:rsid w:val="00BA2979"/>
    <w:rsid w:val="00BA3A0C"/>
    <w:rsid w:val="00BA5290"/>
    <w:rsid w:val="00BA550B"/>
    <w:rsid w:val="00BA60CE"/>
    <w:rsid w:val="00BA7E19"/>
    <w:rsid w:val="00BA7E2B"/>
    <w:rsid w:val="00BB1A1A"/>
    <w:rsid w:val="00BB1DB6"/>
    <w:rsid w:val="00BB302A"/>
    <w:rsid w:val="00BB46F1"/>
    <w:rsid w:val="00BB51ED"/>
    <w:rsid w:val="00BB5487"/>
    <w:rsid w:val="00BB6D6F"/>
    <w:rsid w:val="00BC3047"/>
    <w:rsid w:val="00BC47F0"/>
    <w:rsid w:val="00BC5418"/>
    <w:rsid w:val="00BC558F"/>
    <w:rsid w:val="00BC5759"/>
    <w:rsid w:val="00BD0FF1"/>
    <w:rsid w:val="00BD1DAC"/>
    <w:rsid w:val="00BD2E6A"/>
    <w:rsid w:val="00BD3AE5"/>
    <w:rsid w:val="00BD3D55"/>
    <w:rsid w:val="00BD4948"/>
    <w:rsid w:val="00BD4E65"/>
    <w:rsid w:val="00BD7260"/>
    <w:rsid w:val="00BE042A"/>
    <w:rsid w:val="00BE20B5"/>
    <w:rsid w:val="00BE2CF0"/>
    <w:rsid w:val="00BE36BF"/>
    <w:rsid w:val="00BE52CC"/>
    <w:rsid w:val="00BF0886"/>
    <w:rsid w:val="00BF2865"/>
    <w:rsid w:val="00BF2ACB"/>
    <w:rsid w:val="00BF519C"/>
    <w:rsid w:val="00BF56B3"/>
    <w:rsid w:val="00BF6F5B"/>
    <w:rsid w:val="00BF71E0"/>
    <w:rsid w:val="00BF78B7"/>
    <w:rsid w:val="00C00B80"/>
    <w:rsid w:val="00C03E74"/>
    <w:rsid w:val="00C04838"/>
    <w:rsid w:val="00C07F59"/>
    <w:rsid w:val="00C10511"/>
    <w:rsid w:val="00C12F6B"/>
    <w:rsid w:val="00C14DF1"/>
    <w:rsid w:val="00C15BAC"/>
    <w:rsid w:val="00C171A1"/>
    <w:rsid w:val="00C2000B"/>
    <w:rsid w:val="00C20DD1"/>
    <w:rsid w:val="00C20E75"/>
    <w:rsid w:val="00C22D79"/>
    <w:rsid w:val="00C24274"/>
    <w:rsid w:val="00C24DC2"/>
    <w:rsid w:val="00C26C5D"/>
    <w:rsid w:val="00C26DC3"/>
    <w:rsid w:val="00C3165D"/>
    <w:rsid w:val="00C335D4"/>
    <w:rsid w:val="00C3452B"/>
    <w:rsid w:val="00C34FBB"/>
    <w:rsid w:val="00C35D58"/>
    <w:rsid w:val="00C40689"/>
    <w:rsid w:val="00C40AF8"/>
    <w:rsid w:val="00C4130C"/>
    <w:rsid w:val="00C443B5"/>
    <w:rsid w:val="00C4636C"/>
    <w:rsid w:val="00C46F30"/>
    <w:rsid w:val="00C47210"/>
    <w:rsid w:val="00C516E7"/>
    <w:rsid w:val="00C525E9"/>
    <w:rsid w:val="00C52698"/>
    <w:rsid w:val="00C55623"/>
    <w:rsid w:val="00C60BEB"/>
    <w:rsid w:val="00C637AF"/>
    <w:rsid w:val="00C63869"/>
    <w:rsid w:val="00C6470B"/>
    <w:rsid w:val="00C657B0"/>
    <w:rsid w:val="00C718C5"/>
    <w:rsid w:val="00C734BD"/>
    <w:rsid w:val="00C826D0"/>
    <w:rsid w:val="00C826ED"/>
    <w:rsid w:val="00C8284D"/>
    <w:rsid w:val="00C82BD7"/>
    <w:rsid w:val="00C83422"/>
    <w:rsid w:val="00C87A7A"/>
    <w:rsid w:val="00C906BF"/>
    <w:rsid w:val="00C91710"/>
    <w:rsid w:val="00C92A00"/>
    <w:rsid w:val="00C93D37"/>
    <w:rsid w:val="00C94B5D"/>
    <w:rsid w:val="00C956FD"/>
    <w:rsid w:val="00C97C06"/>
    <w:rsid w:val="00CA0548"/>
    <w:rsid w:val="00CA4D36"/>
    <w:rsid w:val="00CA582D"/>
    <w:rsid w:val="00CA59EE"/>
    <w:rsid w:val="00CA5B33"/>
    <w:rsid w:val="00CB0460"/>
    <w:rsid w:val="00CB0C3B"/>
    <w:rsid w:val="00CB0D75"/>
    <w:rsid w:val="00CB1D18"/>
    <w:rsid w:val="00CB4BF2"/>
    <w:rsid w:val="00CB54FB"/>
    <w:rsid w:val="00CB71B5"/>
    <w:rsid w:val="00CC122E"/>
    <w:rsid w:val="00CC14B9"/>
    <w:rsid w:val="00CC1F1E"/>
    <w:rsid w:val="00CC2DCB"/>
    <w:rsid w:val="00CC7283"/>
    <w:rsid w:val="00CD3DCB"/>
    <w:rsid w:val="00CE0362"/>
    <w:rsid w:val="00CE1CF4"/>
    <w:rsid w:val="00CE236C"/>
    <w:rsid w:val="00CE4D06"/>
    <w:rsid w:val="00CE71A0"/>
    <w:rsid w:val="00CF1042"/>
    <w:rsid w:val="00CF1218"/>
    <w:rsid w:val="00CF15CA"/>
    <w:rsid w:val="00CF1CE1"/>
    <w:rsid w:val="00CF2031"/>
    <w:rsid w:val="00CF2707"/>
    <w:rsid w:val="00CF3ADE"/>
    <w:rsid w:val="00CF4EA4"/>
    <w:rsid w:val="00CF5FDE"/>
    <w:rsid w:val="00D00F34"/>
    <w:rsid w:val="00D03AA7"/>
    <w:rsid w:val="00D046FC"/>
    <w:rsid w:val="00D0534A"/>
    <w:rsid w:val="00D056E7"/>
    <w:rsid w:val="00D06FF7"/>
    <w:rsid w:val="00D070CB"/>
    <w:rsid w:val="00D07A15"/>
    <w:rsid w:val="00D107DF"/>
    <w:rsid w:val="00D122CC"/>
    <w:rsid w:val="00D1232D"/>
    <w:rsid w:val="00D15328"/>
    <w:rsid w:val="00D21452"/>
    <w:rsid w:val="00D26354"/>
    <w:rsid w:val="00D26946"/>
    <w:rsid w:val="00D27CA4"/>
    <w:rsid w:val="00D31D65"/>
    <w:rsid w:val="00D340B1"/>
    <w:rsid w:val="00D40033"/>
    <w:rsid w:val="00D40E5E"/>
    <w:rsid w:val="00D40ED4"/>
    <w:rsid w:val="00D41A42"/>
    <w:rsid w:val="00D42950"/>
    <w:rsid w:val="00D437B7"/>
    <w:rsid w:val="00D44352"/>
    <w:rsid w:val="00D47F79"/>
    <w:rsid w:val="00D502E2"/>
    <w:rsid w:val="00D51DC9"/>
    <w:rsid w:val="00D5234A"/>
    <w:rsid w:val="00D52811"/>
    <w:rsid w:val="00D5479E"/>
    <w:rsid w:val="00D5582D"/>
    <w:rsid w:val="00D55C99"/>
    <w:rsid w:val="00D60307"/>
    <w:rsid w:val="00D61527"/>
    <w:rsid w:val="00D6402D"/>
    <w:rsid w:val="00D6631F"/>
    <w:rsid w:val="00D674AC"/>
    <w:rsid w:val="00D67A69"/>
    <w:rsid w:val="00D70C66"/>
    <w:rsid w:val="00D71B9A"/>
    <w:rsid w:val="00D73192"/>
    <w:rsid w:val="00D73746"/>
    <w:rsid w:val="00D73D1D"/>
    <w:rsid w:val="00D766EA"/>
    <w:rsid w:val="00D77FC5"/>
    <w:rsid w:val="00D801FC"/>
    <w:rsid w:val="00D8107C"/>
    <w:rsid w:val="00D83937"/>
    <w:rsid w:val="00D85B2C"/>
    <w:rsid w:val="00D8709E"/>
    <w:rsid w:val="00D90541"/>
    <w:rsid w:val="00D905C3"/>
    <w:rsid w:val="00D9194A"/>
    <w:rsid w:val="00D9301C"/>
    <w:rsid w:val="00D9368C"/>
    <w:rsid w:val="00D94C1A"/>
    <w:rsid w:val="00D958BB"/>
    <w:rsid w:val="00D963AA"/>
    <w:rsid w:val="00DA03B1"/>
    <w:rsid w:val="00DA5F74"/>
    <w:rsid w:val="00DA6768"/>
    <w:rsid w:val="00DB30C3"/>
    <w:rsid w:val="00DB428E"/>
    <w:rsid w:val="00DB562A"/>
    <w:rsid w:val="00DB622C"/>
    <w:rsid w:val="00DB6D44"/>
    <w:rsid w:val="00DC1BA2"/>
    <w:rsid w:val="00DC2AFE"/>
    <w:rsid w:val="00DC36D8"/>
    <w:rsid w:val="00DC6AB9"/>
    <w:rsid w:val="00DD098D"/>
    <w:rsid w:val="00DD5621"/>
    <w:rsid w:val="00DD612F"/>
    <w:rsid w:val="00DD63D4"/>
    <w:rsid w:val="00DD7D39"/>
    <w:rsid w:val="00DE1674"/>
    <w:rsid w:val="00DE179A"/>
    <w:rsid w:val="00DE1C5B"/>
    <w:rsid w:val="00DE2C75"/>
    <w:rsid w:val="00DE41C4"/>
    <w:rsid w:val="00DF1527"/>
    <w:rsid w:val="00DF1C19"/>
    <w:rsid w:val="00DF1D75"/>
    <w:rsid w:val="00DF3028"/>
    <w:rsid w:val="00DF5D03"/>
    <w:rsid w:val="00DF64CC"/>
    <w:rsid w:val="00DF668B"/>
    <w:rsid w:val="00DF6C79"/>
    <w:rsid w:val="00E01C9C"/>
    <w:rsid w:val="00E025B9"/>
    <w:rsid w:val="00E05E5D"/>
    <w:rsid w:val="00E06769"/>
    <w:rsid w:val="00E06A3E"/>
    <w:rsid w:val="00E10A27"/>
    <w:rsid w:val="00E12753"/>
    <w:rsid w:val="00E1326C"/>
    <w:rsid w:val="00E1392E"/>
    <w:rsid w:val="00E14090"/>
    <w:rsid w:val="00E149BF"/>
    <w:rsid w:val="00E14E01"/>
    <w:rsid w:val="00E151FF"/>
    <w:rsid w:val="00E178EB"/>
    <w:rsid w:val="00E21350"/>
    <w:rsid w:val="00E22FEB"/>
    <w:rsid w:val="00E230EF"/>
    <w:rsid w:val="00E2372D"/>
    <w:rsid w:val="00E237F4"/>
    <w:rsid w:val="00E24881"/>
    <w:rsid w:val="00E252C9"/>
    <w:rsid w:val="00E268D0"/>
    <w:rsid w:val="00E26A35"/>
    <w:rsid w:val="00E2709D"/>
    <w:rsid w:val="00E30024"/>
    <w:rsid w:val="00E30289"/>
    <w:rsid w:val="00E30C82"/>
    <w:rsid w:val="00E30DB1"/>
    <w:rsid w:val="00E31ACC"/>
    <w:rsid w:val="00E32C6E"/>
    <w:rsid w:val="00E35012"/>
    <w:rsid w:val="00E35151"/>
    <w:rsid w:val="00E369D9"/>
    <w:rsid w:val="00E407EE"/>
    <w:rsid w:val="00E42CC1"/>
    <w:rsid w:val="00E439E1"/>
    <w:rsid w:val="00E46A0D"/>
    <w:rsid w:val="00E475AF"/>
    <w:rsid w:val="00E47D6F"/>
    <w:rsid w:val="00E50051"/>
    <w:rsid w:val="00E50A42"/>
    <w:rsid w:val="00E50F41"/>
    <w:rsid w:val="00E51D20"/>
    <w:rsid w:val="00E526B5"/>
    <w:rsid w:val="00E5453C"/>
    <w:rsid w:val="00E56651"/>
    <w:rsid w:val="00E61702"/>
    <w:rsid w:val="00E633B0"/>
    <w:rsid w:val="00E647CD"/>
    <w:rsid w:val="00E64CB1"/>
    <w:rsid w:val="00E6502F"/>
    <w:rsid w:val="00E65270"/>
    <w:rsid w:val="00E657F1"/>
    <w:rsid w:val="00E6584B"/>
    <w:rsid w:val="00E66221"/>
    <w:rsid w:val="00E71FFA"/>
    <w:rsid w:val="00E722C2"/>
    <w:rsid w:val="00E72BB9"/>
    <w:rsid w:val="00E72CB5"/>
    <w:rsid w:val="00E74F3F"/>
    <w:rsid w:val="00E778F8"/>
    <w:rsid w:val="00E80904"/>
    <w:rsid w:val="00E80F85"/>
    <w:rsid w:val="00E833C0"/>
    <w:rsid w:val="00E85340"/>
    <w:rsid w:val="00E856F0"/>
    <w:rsid w:val="00E868F8"/>
    <w:rsid w:val="00E8792E"/>
    <w:rsid w:val="00E87B33"/>
    <w:rsid w:val="00E90507"/>
    <w:rsid w:val="00E91184"/>
    <w:rsid w:val="00E91E2D"/>
    <w:rsid w:val="00E93C51"/>
    <w:rsid w:val="00E93E97"/>
    <w:rsid w:val="00E96518"/>
    <w:rsid w:val="00E96BA5"/>
    <w:rsid w:val="00E96F48"/>
    <w:rsid w:val="00E97599"/>
    <w:rsid w:val="00EA0624"/>
    <w:rsid w:val="00EA18A5"/>
    <w:rsid w:val="00EA1AE6"/>
    <w:rsid w:val="00EA1CCE"/>
    <w:rsid w:val="00EA7626"/>
    <w:rsid w:val="00EA76EC"/>
    <w:rsid w:val="00EA7D16"/>
    <w:rsid w:val="00EB08E5"/>
    <w:rsid w:val="00EB502A"/>
    <w:rsid w:val="00EB6146"/>
    <w:rsid w:val="00EB6720"/>
    <w:rsid w:val="00EC20A0"/>
    <w:rsid w:val="00EC4B4B"/>
    <w:rsid w:val="00EC6C07"/>
    <w:rsid w:val="00ED240C"/>
    <w:rsid w:val="00ED55ED"/>
    <w:rsid w:val="00ED74DB"/>
    <w:rsid w:val="00EE0D18"/>
    <w:rsid w:val="00EE1544"/>
    <w:rsid w:val="00EE24F5"/>
    <w:rsid w:val="00EE5953"/>
    <w:rsid w:val="00EE776D"/>
    <w:rsid w:val="00EF1DB3"/>
    <w:rsid w:val="00EF3068"/>
    <w:rsid w:val="00EF3A00"/>
    <w:rsid w:val="00EF4BBA"/>
    <w:rsid w:val="00EF5420"/>
    <w:rsid w:val="00F004F7"/>
    <w:rsid w:val="00F00683"/>
    <w:rsid w:val="00F0269C"/>
    <w:rsid w:val="00F02B6E"/>
    <w:rsid w:val="00F030A2"/>
    <w:rsid w:val="00F037F0"/>
    <w:rsid w:val="00F060A0"/>
    <w:rsid w:val="00F06440"/>
    <w:rsid w:val="00F06D64"/>
    <w:rsid w:val="00F07E55"/>
    <w:rsid w:val="00F10390"/>
    <w:rsid w:val="00F10EC8"/>
    <w:rsid w:val="00F1109C"/>
    <w:rsid w:val="00F12AE4"/>
    <w:rsid w:val="00F12BA5"/>
    <w:rsid w:val="00F12EF4"/>
    <w:rsid w:val="00F149AC"/>
    <w:rsid w:val="00F14C01"/>
    <w:rsid w:val="00F16995"/>
    <w:rsid w:val="00F17BF7"/>
    <w:rsid w:val="00F201CC"/>
    <w:rsid w:val="00F22971"/>
    <w:rsid w:val="00F24639"/>
    <w:rsid w:val="00F24BB8"/>
    <w:rsid w:val="00F30342"/>
    <w:rsid w:val="00F30EE0"/>
    <w:rsid w:val="00F324CE"/>
    <w:rsid w:val="00F33DBC"/>
    <w:rsid w:val="00F36B75"/>
    <w:rsid w:val="00F41C54"/>
    <w:rsid w:val="00F42594"/>
    <w:rsid w:val="00F42F4B"/>
    <w:rsid w:val="00F43D95"/>
    <w:rsid w:val="00F50D2B"/>
    <w:rsid w:val="00F533D3"/>
    <w:rsid w:val="00F53771"/>
    <w:rsid w:val="00F6015E"/>
    <w:rsid w:val="00F60912"/>
    <w:rsid w:val="00F615E3"/>
    <w:rsid w:val="00F659A5"/>
    <w:rsid w:val="00F66BBC"/>
    <w:rsid w:val="00F7099A"/>
    <w:rsid w:val="00F729A1"/>
    <w:rsid w:val="00F72E37"/>
    <w:rsid w:val="00F777C4"/>
    <w:rsid w:val="00F83DEF"/>
    <w:rsid w:val="00F860FC"/>
    <w:rsid w:val="00F93E20"/>
    <w:rsid w:val="00F950A6"/>
    <w:rsid w:val="00F95A12"/>
    <w:rsid w:val="00F9717F"/>
    <w:rsid w:val="00FA057E"/>
    <w:rsid w:val="00FA12EB"/>
    <w:rsid w:val="00FA1887"/>
    <w:rsid w:val="00FA2F79"/>
    <w:rsid w:val="00FA487A"/>
    <w:rsid w:val="00FA5D37"/>
    <w:rsid w:val="00FA73CA"/>
    <w:rsid w:val="00FA79B6"/>
    <w:rsid w:val="00FB06F9"/>
    <w:rsid w:val="00FB0C7D"/>
    <w:rsid w:val="00FB1297"/>
    <w:rsid w:val="00FB2D5B"/>
    <w:rsid w:val="00FB3F88"/>
    <w:rsid w:val="00FB55AB"/>
    <w:rsid w:val="00FB5658"/>
    <w:rsid w:val="00FB571F"/>
    <w:rsid w:val="00FC0590"/>
    <w:rsid w:val="00FC14D6"/>
    <w:rsid w:val="00FC5672"/>
    <w:rsid w:val="00FC6B6C"/>
    <w:rsid w:val="00FC70C9"/>
    <w:rsid w:val="00FC79EE"/>
    <w:rsid w:val="00FC7C55"/>
    <w:rsid w:val="00FD0305"/>
    <w:rsid w:val="00FD14AF"/>
    <w:rsid w:val="00FD33EE"/>
    <w:rsid w:val="00FD6534"/>
    <w:rsid w:val="00FE026D"/>
    <w:rsid w:val="00FE49EE"/>
    <w:rsid w:val="00FE6445"/>
    <w:rsid w:val="00FF10F8"/>
    <w:rsid w:val="00FF420F"/>
    <w:rsid w:val="00FF4A6B"/>
    <w:rsid w:val="00FF4ECB"/>
    <w:rsid w:val="00FF56CE"/>
    <w:rsid w:val="0340B303"/>
    <w:rsid w:val="308647C2"/>
    <w:rsid w:val="40B171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A051FA5"/>
  <w15:docId w15:val="{A1D717E1-4A0A-4BB6-8F5A-4F7ECC375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64"/>
      </w:numPr>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Heading1"/>
    <w:next w:val="Normal"/>
    <w:link w:val="Heading2Char"/>
    <w:autoRedefine/>
    <w:uiPriority w:val="9"/>
    <w:unhideWhenUsed/>
    <w:qFormat/>
    <w:rsid w:val="00BB5487"/>
    <w:pPr>
      <w:numPr>
        <w:numId w:val="0"/>
      </w:numPr>
      <w:spacing w:before="120" w:after="0"/>
      <w:outlineLvl w:val="1"/>
      <w:pPrChange w:id="0" w:author="Craig Parker" w:date="2024-03-05T09:35:00Z">
        <w:pPr>
          <w:keepNext/>
          <w:keepLines/>
          <w:spacing w:before="120"/>
          <w:outlineLvl w:val="1"/>
        </w:pPr>
      </w:pPrChange>
    </w:pPr>
    <w:rPr>
      <w:caps w:val="0"/>
      <w:sz w:val="28"/>
      <w:szCs w:val="28"/>
      <w:shd w:val="clear" w:color="auto" w:fill="FFFFFF"/>
      <w:rPrChange w:id="0" w:author="Craig Parker" w:date="2024-03-05T09:35:00Z">
        <w:rPr>
          <w:rFonts w:asciiTheme="majorHAnsi" w:eastAsiaTheme="majorEastAsia" w:hAnsiTheme="majorHAnsi" w:cstheme="majorBidi"/>
          <w:sz w:val="28"/>
          <w:szCs w:val="28"/>
          <w:shd w:val="clear" w:color="auto" w:fill="FFFFFF"/>
          <w:lang w:val="en-ZA" w:eastAsia="en-ZA" w:bidi="ar-SA"/>
        </w:rPr>
      </w:rPrChange>
    </w:rPr>
  </w:style>
  <w:style w:type="paragraph" w:styleId="Heading3">
    <w:name w:val="heading 3"/>
    <w:basedOn w:val="Normal"/>
    <w:next w:val="Normal"/>
    <w:link w:val="Heading3Char"/>
    <w:uiPriority w:val="9"/>
    <w:unhideWhenUsed/>
    <w:qFormat/>
    <w:pPr>
      <w:keepNext/>
      <w:keepLines/>
      <w:numPr>
        <w:ilvl w:val="2"/>
        <w:numId w:val="64"/>
      </w:numPr>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unhideWhenUsed/>
    <w:qFormat/>
    <w:pPr>
      <w:keepNext/>
      <w:keepLines/>
      <w:numPr>
        <w:ilvl w:val="3"/>
        <w:numId w:val="64"/>
      </w:numPr>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unhideWhenUsed/>
    <w:pPr>
      <w:keepNext/>
      <w:keepLines/>
      <w:numPr>
        <w:ilvl w:val="4"/>
        <w:numId w:val="64"/>
      </w:numPr>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pPr>
      <w:keepNext/>
      <w:keepLines/>
      <w:numPr>
        <w:ilvl w:val="5"/>
        <w:numId w:val="64"/>
      </w:numPr>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pPr>
      <w:keepNext/>
      <w:keepLines/>
      <w:numPr>
        <w:ilvl w:val="6"/>
        <w:numId w:val="64"/>
      </w:numPr>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pPr>
      <w:keepNext/>
      <w:keepLines/>
      <w:numPr>
        <w:ilvl w:val="7"/>
        <w:numId w:val="64"/>
      </w:numPr>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pPr>
      <w:keepNext/>
      <w:keepLines/>
      <w:numPr>
        <w:ilvl w:val="8"/>
        <w:numId w:val="64"/>
      </w:numPr>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7143"/>
        <w:tab w:val="right" w:pos="14287"/>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1"/>
    <w:uiPriority w:val="99"/>
    <w:unhideWhenUsed/>
    <w:pPr>
      <w:tabs>
        <w:tab w:val="center" w:pos="7143"/>
        <w:tab w:val="right" w:pos="14287"/>
      </w:tabs>
      <w:spacing w:after="0" w:line="240" w:lineRule="auto"/>
    </w:pPr>
  </w:style>
  <w:style w:type="character" w:customStyle="1" w:styleId="FooterChar">
    <w:name w:val="Footer Char"/>
    <w:basedOn w:val="DefaultParagraphFont"/>
    <w:uiPriority w:val="99"/>
  </w:style>
  <w:style w:type="character" w:customStyle="1" w:styleId="FooterChar1">
    <w:name w:val="Footer Char1"/>
    <w:link w:val="Footer"/>
    <w:uiPriority w:val="99"/>
  </w:style>
  <w:style w:type="table" w:styleId="TableGridLight">
    <w:name w:val="Grid Table Light"/>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2">
    <w:name w:val="Plain Table 2"/>
    <w:basedOn w:val="Table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styleId="GridTable1Light-Accent2">
    <w:name w:val="Grid Table 1 Light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styleId="GridTable1Light-Accent3">
    <w:name w:val="Grid Table 1 Light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styleId="GridTable1Light-Accent4">
    <w:name w:val="Grid Table 1 Light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styleId="GridTable1Light-Accent5">
    <w:name w:val="Grid Table 1 Light Accent 5"/>
    <w:basedOn w:val="TableNormal"/>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styleId="GridTable1Light-Accent6">
    <w:name w:val="Grid Table 1 Light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2-Accent1">
    <w:name w:val="Grid Table 2 Accent 1"/>
    <w:basedOn w:val="TableNormal"/>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styleId="GridTable2-Accent2">
    <w:name w:val="Grid Table 2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2-Accent3">
    <w:name w:val="Grid Table 2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2-Accent4">
    <w:name w:val="Grid Table 2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2-Accent5">
    <w:name w:val="Grid Table 2 Accent 5"/>
    <w:basedOn w:val="TableNormal"/>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styleId="GridTable2-Accent6">
    <w:name w:val="Grid Table 2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Accent1">
    <w:name w:val="Grid Table 3 Accent 1"/>
    <w:basedOn w:val="TableNormal"/>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styleId="GridTable3-Accent2">
    <w:name w:val="Grid Table 3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3-Accent3">
    <w:name w:val="Grid Table 3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3-Accent4">
    <w:name w:val="Grid Table 3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3-Accent5">
    <w:name w:val="Grid Table 3 Accent 5"/>
    <w:basedOn w:val="TableNormal"/>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styleId="GridTable3-Accent6">
    <w:name w:val="Grid Table 3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Accent1">
    <w:name w:val="Grid Table 4 Accent 1"/>
    <w:basedOn w:val="TableNormal"/>
    <w:uiPriority w:val="5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styleId="GridTable4-Accent2">
    <w:name w:val="Grid Table 4 Accent 2"/>
    <w:basedOn w:val="Table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4-Accent3">
    <w:name w:val="Grid Table 4 Accent 3"/>
    <w:basedOn w:val="Table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4-Accent4">
    <w:name w:val="Grid Table 4 Accent 4"/>
    <w:basedOn w:val="Table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4-Accent5">
    <w:name w:val="Grid Table 4 Accent 5"/>
    <w:basedOn w:val="TableNormal"/>
    <w:uiPriority w:val="5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styleId="GridTable4-Accent6">
    <w:name w:val="Grid Table 4 Accent 6"/>
    <w:basedOn w:val="Table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1">
    <w:name w:val="Grid Table 5 Dark - Accent 1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styleId="GridTable5Dark-Accent2">
    <w:name w:val="Grid Table 5 Dark Accent 2"/>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styleId="GridTable5Dark-Accent3">
    <w:name w:val="Grid Table 5 Dark Accent 3"/>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1">
    <w:name w:val="Grid Table 5 Dark - Accent 4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styleId="GridTable5Dark-Accent5">
    <w:name w:val="Grid Table 5 Dark Accent 5"/>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styleId="GridTable5Dark-Accent6">
    <w:name w:val="Grid Table 5 Dark Accent 6"/>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GridTable6Colo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6Colorful-Accent1">
    <w:name w:val="Grid Table 6 Colorful Accent 1"/>
    <w:basedOn w:val="TableNormal"/>
    <w:uiPriority w:val="99"/>
    <w:pPr>
      <w:spacing w:after="0" w:line="240" w:lineRule="auto"/>
    </w:pPr>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styleId="GridTable6Colorful-Accent2">
    <w:name w:val="Grid Table 6 Colorful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6Colorful-Accent3">
    <w:name w:val="Grid Table 6 Colorful Accent 3"/>
    <w:basedOn w:val="Table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6Colorful-Accent4">
    <w:name w:val="Grid Table 6 Colorful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6Colorful-Accent5">
    <w:name w:val="Grid Table 6 Colorful Accent 5"/>
    <w:basedOn w:val="TableNormal"/>
    <w:uiPriority w:val="99"/>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styleId="GridTable6Colorful-Accent6">
    <w:name w:val="Grid Table 6 Colorful Accent 6"/>
    <w:basedOn w:val="Table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GridTable7Colorful-Accent1">
    <w:name w:val="Grid Table 7 Colorful Accent 1"/>
    <w:basedOn w:val="TableNormal"/>
    <w:uiPriority w:val="99"/>
    <w:pPr>
      <w:spacing w:after="0" w:line="240" w:lineRule="auto"/>
    </w:pPr>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0" w:space="0" w:color="auto"/>
          <w:left w:val="none" w:sz="0" w:space="0" w:color="auto"/>
          <w:bottom w:val="single" w:sz="4" w:space="0" w:color="A0B7E1" w:themeColor="accent1" w:themeTint="80"/>
          <w:right w:val="none" w:sz="0" w:space="0" w:color="auto"/>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0" w:space="0" w:color="auto"/>
          <w:left w:val="none" w:sz="0" w:space="0" w:color="auto"/>
          <w:bottom w:val="none" w:sz="0" w:space="0" w:color="auto"/>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0" w:space="0" w:color="auto"/>
          <w:left w:val="single" w:sz="4" w:space="0" w:color="A0B7E1" w:themeColor="accent1" w:themeTint="80"/>
          <w:bottom w:val="none" w:sz="0" w:space="0" w:color="auto"/>
          <w:right w:val="none" w:sz="0" w:space="0" w:color="auto"/>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styleId="GridTable7Colorful-Accent2">
    <w:name w:val="Grid Table 7 Colorful Accent 2"/>
    <w:basedOn w:val="Table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7Colorful-Accent3">
    <w:name w:val="Grid Table 7 Colorful Accent 3"/>
    <w:basedOn w:val="Table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7Colorful-Accent4">
    <w:name w:val="Grid Table 7 Colorful Accent 4"/>
    <w:basedOn w:val="Table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7Colorful-Accent5">
    <w:name w:val="Grid Table 7 Colorful Accent 5"/>
    <w:basedOn w:val="TableNormal"/>
    <w:uiPriority w:val="99"/>
    <w:pPr>
      <w:spacing w:after="0" w:line="240" w:lineRule="auto"/>
    </w:pPr>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0" w:space="0" w:color="auto"/>
          <w:left w:val="none" w:sz="0" w:space="0" w:color="auto"/>
          <w:bottom w:val="single" w:sz="4" w:space="0" w:color="A2C6E7" w:themeColor="accent5" w:themeTint="90"/>
          <w:right w:val="none" w:sz="0" w:space="0" w:color="auto"/>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0" w:space="0" w:color="auto"/>
          <w:left w:val="none" w:sz="0" w:space="0" w:color="auto"/>
          <w:bottom w:val="none" w:sz="0" w:space="0" w:color="auto"/>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0" w:space="0" w:color="auto"/>
          <w:left w:val="single" w:sz="4" w:space="0" w:color="A2C6E7" w:themeColor="accent5" w:themeTint="90"/>
          <w:bottom w:val="none" w:sz="0" w:space="0" w:color="auto"/>
          <w:right w:val="none" w:sz="0" w:space="0" w:color="auto"/>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styleId="GridTable7Colorful-Accent6">
    <w:name w:val="Grid Table 7 Colorful Accent 6"/>
    <w:basedOn w:val="Table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1Light-Accent1">
    <w:name w:val="List Table 1 Light Accent 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styleId="ListTable1Light-Accent2">
    <w:name w:val="List Table 1 Light Accent 2"/>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styleId="ListTable1Light-Accent3">
    <w:name w:val="List Table 1 Light Accent 3"/>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styleId="ListTable1Light-Accent4">
    <w:name w:val="List Table 1 Light Accent 4"/>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styleId="ListTable1Light-Accent5">
    <w:name w:val="List Table 1 Light Accent 5"/>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styleId="ListTable1Light-Accent6">
    <w:name w:val="List Table 1 Light Accent 6"/>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2-Accent1">
    <w:name w:val="List Table 2 Accent 1"/>
    <w:basedOn w:val="TableNormal"/>
    <w:uiPriority w:val="99"/>
    <w:pPr>
      <w:spacing w:after="0" w:line="240" w:lineRule="auto"/>
    </w:pPr>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styleId="ListTable2-Accent2">
    <w:name w:val="List Table 2 Accent 2"/>
    <w:basedOn w:val="Table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2-Accent3">
    <w:name w:val="List Table 2 Accent 3"/>
    <w:basedOn w:val="Table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2-Accent4">
    <w:name w:val="List Table 2 Accent 4"/>
    <w:basedOn w:val="Table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2-Accent5">
    <w:name w:val="List Table 2 Accent 5"/>
    <w:basedOn w:val="TableNormal"/>
    <w:uiPriority w:val="99"/>
    <w:pPr>
      <w:spacing w:after="0" w:line="240" w:lineRule="auto"/>
    </w:pPr>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styleId="ListTable2-Accent6">
    <w:name w:val="List Table 2 Accent 6"/>
    <w:basedOn w:val="Table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styleId="ListTable3-Accent2">
    <w:name w:val="List Table 3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styleId="ListTable3-Accent3">
    <w:name w:val="List Table 3 Accent 3"/>
    <w:basedOn w:val="Table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styleId="ListTable3-Accent4">
    <w:name w:val="List Table 3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styleId="ListTable3-Accent5">
    <w:name w:val="List Table 3 Accent 5"/>
    <w:basedOn w:val="TableNormal"/>
    <w:uiPriority w:val="99"/>
    <w:pPr>
      <w:spacing w:after="0" w:line="240" w:lineRule="auto"/>
    </w:pPr>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styleId="ListTable3-Accent6">
    <w:name w:val="List Table 3 Accent 6"/>
    <w:basedOn w:val="Table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4-Accent1">
    <w:name w:val="List Table 4 Accent 1"/>
    <w:basedOn w:val="TableNormal"/>
    <w:uiPriority w:val="9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styleId="ListTable4-Accent2">
    <w:name w:val="List Table 4 Accent 2"/>
    <w:basedOn w:val="Table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4-Accent3">
    <w:name w:val="List Table 4 Accent 3"/>
    <w:basedOn w:val="Table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4-Accent4">
    <w:name w:val="List Table 4 Accent 4"/>
    <w:basedOn w:val="Table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4-Accent5">
    <w:name w:val="List Table 4 Accent 5"/>
    <w:basedOn w:val="TableNormal"/>
    <w:uiPriority w:val="9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styleId="ListTable4-Accent6">
    <w:name w:val="List Table 4 Accent 6"/>
    <w:basedOn w:val="Table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5Dark-Accent1">
    <w:name w:val="List Table 5 Dark Accent 1"/>
    <w:basedOn w:val="TableNormal"/>
    <w:uiPriority w:val="99"/>
    <w:pPr>
      <w:spacing w:after="0" w:line="240" w:lineRule="auto"/>
    </w:pPr>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styleId="ListTable5Dark-Accent2">
    <w:name w:val="List Table 5 Dark Accent 2"/>
    <w:basedOn w:val="Table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styleId="ListTable5Dark-Accent3">
    <w:name w:val="List Table 5 Dark Accent 3"/>
    <w:basedOn w:val="Table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styleId="ListTable5Dark-Accent4">
    <w:name w:val="List Table 5 Dark Accent 4"/>
    <w:basedOn w:val="Table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styleId="ListTable5Dark-Accent5">
    <w:name w:val="List Table 5 Dark Accent 5"/>
    <w:basedOn w:val="TableNormal"/>
    <w:uiPriority w:val="99"/>
    <w:pPr>
      <w:spacing w:after="0" w:line="240" w:lineRule="auto"/>
    </w:pPr>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styleId="ListTable5Dark-Accent6">
    <w:name w:val="List Table 5 Dark Accent 6"/>
    <w:basedOn w:val="Table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6Colorful-Accent1">
    <w:name w:val="List Table 6 Colorful Accent 1"/>
    <w:basedOn w:val="TableNormal"/>
    <w:uiPriority w:val="99"/>
    <w:pPr>
      <w:spacing w:after="0" w:line="240" w:lineRule="auto"/>
    </w:pPr>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styleId="ListTable6Colorful-Accent2">
    <w:name w:val="List Table 6 Colorful Accent 2"/>
    <w:basedOn w:val="Table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6Colorful-Accent3">
    <w:name w:val="List Table 6 Colorful Accent 3"/>
    <w:basedOn w:val="Table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6Colorful-Accent4">
    <w:name w:val="List Table 6 Colorful Accent 4"/>
    <w:basedOn w:val="Table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6Colorful-Accent5">
    <w:name w:val="List Table 6 Colorful Accent 5"/>
    <w:basedOn w:val="TableNormal"/>
    <w:uiPriority w:val="99"/>
    <w:pPr>
      <w:spacing w:after="0" w:line="240" w:lineRule="auto"/>
    </w:pPr>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styleId="ListTable6Colorful-Accent6">
    <w:name w:val="List Table 6 Colorful Accent 6"/>
    <w:basedOn w:val="Table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styleId="ListTable7Colorful-Accent1">
    <w:name w:val="List Table 7 Colorful Accent 1"/>
    <w:basedOn w:val="TableNormal"/>
    <w:uiPriority w:val="99"/>
    <w:pPr>
      <w:spacing w:after="0" w:line="240" w:lineRule="auto"/>
    </w:pPr>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0" w:space="0" w:color="auto"/>
          <w:left w:val="none" w:sz="0" w:space="0" w:color="auto"/>
          <w:bottom w:val="single" w:sz="4" w:space="0" w:color="4472C4" w:themeColor="accent1"/>
          <w:right w:val="none" w:sz="0" w:space="0" w:color="auto"/>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0" w:space="0" w:color="auto"/>
          <w:left w:val="none" w:sz="0" w:space="0" w:color="auto"/>
          <w:bottom w:val="none" w:sz="0" w:space="0" w:color="auto"/>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0" w:space="0" w:color="auto"/>
          <w:left w:val="single" w:sz="4" w:space="0" w:color="4472C4" w:themeColor="accent1"/>
          <w:bottom w:val="none" w:sz="0" w:space="0" w:color="auto"/>
          <w:right w:val="none" w:sz="0" w:space="0" w:color="auto"/>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styleId="ListTable7Colorful-Accent2">
    <w:name w:val="List Table 7 Colorful Accent 2"/>
    <w:basedOn w:val="Table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7Colorful-Accent3">
    <w:name w:val="List Table 7 Colorful Accent 3"/>
    <w:basedOn w:val="Table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7Colorful-Accent4">
    <w:name w:val="List Table 7 Colorful Accent 4"/>
    <w:basedOn w:val="Table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7Colorful-Accent5">
    <w:name w:val="List Table 7 Colorful Accent 5"/>
    <w:basedOn w:val="TableNormal"/>
    <w:uiPriority w:val="99"/>
    <w:pPr>
      <w:spacing w:after="0" w:line="240" w:lineRule="auto"/>
    </w:pPr>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0" w:space="0" w:color="auto"/>
          <w:left w:val="none" w:sz="0" w:space="0" w:color="auto"/>
          <w:bottom w:val="single" w:sz="4" w:space="0" w:color="9BC2E5" w:themeColor="accent5" w:themeTint="9A"/>
          <w:right w:val="none" w:sz="0" w:space="0" w:color="auto"/>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0" w:space="0" w:color="auto"/>
          <w:left w:val="none" w:sz="0" w:space="0" w:color="auto"/>
          <w:bottom w:val="none" w:sz="0" w:space="0" w:color="auto"/>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0" w:space="0" w:color="auto"/>
          <w:left w:val="single" w:sz="4" w:space="0" w:color="9BC2E5" w:themeColor="accent5" w:themeTint="9A"/>
          <w:bottom w:val="none" w:sz="0" w:space="0" w:color="auto"/>
          <w:right w:val="none" w:sz="0" w:space="0" w:color="auto"/>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styleId="ListTable7Colorful-Accent6">
    <w:name w:val="List Table 7 Colorful Accent 6"/>
    <w:basedOn w:val="Table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eNormal"/>
    <w:uiPriority w:val="99"/>
    <w:pPr>
      <w:spacing w:after="0" w:line="240" w:lineRule="auto"/>
    </w:pPr>
    <w:rPr>
      <w:color w:val="404040"/>
      <w:sz w:val="20"/>
      <w:szCs w:val="2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sz w:val="20"/>
      <w:szCs w:val="20"/>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TableNormal"/>
    <w:uiPriority w:val="99"/>
    <w:pPr>
      <w:spacing w:after="0" w:line="240" w:lineRule="auto"/>
    </w:pPr>
    <w:rPr>
      <w:color w:val="404040"/>
      <w:sz w:val="20"/>
      <w:szCs w:val="20"/>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eNormal"/>
    <w:uiPriority w:val="99"/>
    <w:pPr>
      <w:spacing w:after="0" w:line="240" w:lineRule="auto"/>
    </w:pPr>
    <w:rPr>
      <w:color w:val="404040"/>
      <w:sz w:val="20"/>
      <w:szCs w:val="20"/>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eNormal"/>
    <w:uiPriority w:val="99"/>
    <w:pPr>
      <w:spacing w:after="0" w:line="240" w:lineRule="auto"/>
    </w:pPr>
    <w:rPr>
      <w:color w:val="404040"/>
      <w:sz w:val="20"/>
      <w:szCs w:val="20"/>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eNormal"/>
    <w:uiPriority w:val="99"/>
    <w:pPr>
      <w:spacing w:after="0" w:line="240" w:lineRule="auto"/>
    </w:pPr>
    <w:rPr>
      <w:color w:val="404040"/>
      <w:sz w:val="20"/>
      <w:szCs w:val="20"/>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TableNormal"/>
    <w:uiPriority w:val="99"/>
    <w:pPr>
      <w:spacing w:after="0" w:line="240" w:lineRule="auto"/>
    </w:pPr>
    <w:rPr>
      <w:color w:val="404040"/>
      <w:sz w:val="20"/>
      <w:szCs w:val="20"/>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FootnoteText">
    <w:name w:val="footnote text"/>
    <w:basedOn w:val="Normal"/>
    <w:link w:val="FootnoteTextChar"/>
    <w:uiPriority w:val="99"/>
    <w:semiHidden/>
    <w:unhideWhenUsed/>
    <w:pPr>
      <w:spacing w:after="40" w:line="240" w:lineRule="auto"/>
    </w:pPr>
    <w:rPr>
      <w:sz w:val="18"/>
    </w:rPr>
  </w:style>
  <w:style w:type="character" w:customStyle="1" w:styleId="FootnoteTextChar">
    <w:name w:val="Footnote Text Char"/>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ableofFigures">
    <w:name w:val="table of figures"/>
    <w:basedOn w:val="Normal"/>
    <w:next w:val="Normal"/>
    <w:uiPriority w:val="99"/>
    <w:unhideWhenUsed/>
    <w:pPr>
      <w:spacing w:after="0"/>
    </w:p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Heading3Char">
    <w:name w:val="Heading 3 Char"/>
    <w:basedOn w:val="DefaultParagraphFont"/>
    <w:link w:val="Heading3"/>
    <w:uiPriority w:val="9"/>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rPr>
      <w:rFonts w:asciiTheme="majorHAnsi" w:eastAsiaTheme="majorEastAsia" w:hAnsiTheme="majorHAnsi" w:cstheme="majorBidi"/>
      <w:caps/>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paragraph" w:customStyle="1" w:styleId="p">
    <w:name w:val="p"/>
    <w:basedOn w:val="Normal"/>
    <w:pPr>
      <w:spacing w:before="100" w:beforeAutospacing="1" w:after="100" w:afterAutospacing="1" w:line="240" w:lineRule="auto"/>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B5487"/>
    <w:rPr>
      <w:rFonts w:asciiTheme="majorHAnsi" w:eastAsiaTheme="majorEastAsia" w:hAnsiTheme="majorHAnsi" w:cstheme="majorBidi"/>
      <w:sz w:val="28"/>
      <w:szCs w:val="28"/>
    </w:rPr>
  </w:style>
  <w:style w:type="character" w:customStyle="1" w:styleId="Heading1Char">
    <w:name w:val="Heading 1 Char"/>
    <w:basedOn w:val="DefaultParagraphFont"/>
    <w:link w:val="Heading1"/>
    <w:uiPriority w:val="9"/>
    <w:rPr>
      <w:rFonts w:asciiTheme="majorHAnsi" w:eastAsiaTheme="majorEastAsia" w:hAnsiTheme="majorHAnsi" w:cstheme="majorBidi"/>
      <w:caps/>
      <w:sz w:val="36"/>
      <w:szCs w:val="36"/>
    </w:rPr>
  </w:style>
  <w:style w:type="paragraph" w:styleId="ListParagraph">
    <w:name w:val="List Paragraph"/>
    <w:basedOn w:val="Normal"/>
    <w:uiPriority w:val="34"/>
    <w:qFormat/>
    <w:pPr>
      <w:ind w:left="720"/>
      <w:contextualSpacing/>
    </w:pPr>
  </w:style>
  <w:style w:type="paragraph" w:styleId="NoSpacing">
    <w:name w:val="No Spacing"/>
    <w:uiPriority w:val="1"/>
    <w:qFormat/>
    <w:pPr>
      <w:spacing w:after="0" w:line="240" w:lineRule="auto"/>
    </w:pPr>
  </w:style>
  <w:style w:type="paragraph" w:customStyle="1" w:styleId="corresp">
    <w:name w:val="corresp"/>
    <w:basedOn w:val="Normal"/>
    <w:pPr>
      <w:spacing w:before="100" w:beforeAutospacing="1" w:after="100" w:afterAutospacing="1" w:line="240" w:lineRule="auto"/>
    </w:pPr>
    <w:rPr>
      <w:rFonts w:ascii="Times New Roman" w:eastAsia="Times New Roman" w:hAnsi="Times New Roman" w:cs="Times New Roman"/>
    </w:rPr>
  </w:style>
  <w:style w:type="character" w:customStyle="1" w:styleId="corresp-label">
    <w:name w:val="corresp-label"/>
    <w:basedOn w:val="DefaultParagraphFont"/>
  </w:style>
  <w:style w:type="character" w:customStyle="1" w:styleId="em-addr">
    <w:name w:val="em-addr"/>
    <w:basedOn w:val="DefaultParagraphFont"/>
  </w:style>
  <w:style w:type="character" w:styleId="Hyperlink">
    <w:name w:val="Hyperlink"/>
    <w:basedOn w:val="DefaultParagraphFont"/>
    <w:uiPriority w:val="99"/>
    <w:unhideWhenUsed/>
    <w:rPr>
      <w:color w:val="0000FF"/>
      <w:u w:val="single"/>
    </w:rPr>
  </w:style>
  <w:style w:type="character" w:customStyle="1" w:styleId="Heading5Char">
    <w:name w:val="Heading 5 Char"/>
    <w:basedOn w:val="DefaultParagraphFont"/>
    <w:link w:val="Heading5"/>
    <w:uiPriority w:val="9"/>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unhideWhenUsed/>
    <w:qFormat/>
    <w:pPr>
      <w:spacing w:line="240" w:lineRule="auto"/>
    </w:pPr>
    <w:rPr>
      <w:b/>
      <w:bCs/>
      <w:smallCaps/>
      <w:color w:val="595959" w:themeColor="text1" w:themeTint="A6"/>
    </w:rPr>
  </w:style>
  <w:style w:type="character" w:customStyle="1" w:styleId="TitleChar">
    <w:name w:val="Title Char"/>
    <w:basedOn w:val="DefaultParagraphFont"/>
    <w:link w:val="Title"/>
    <w:uiPriority w:val="10"/>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Pr>
      <w:rFonts w:asciiTheme="majorHAnsi" w:eastAsiaTheme="majorEastAsia" w:hAnsiTheme="majorHAnsi" w:cstheme="majorBidi"/>
      <w:smallCaps/>
      <w:color w:val="595959" w:themeColor="text1" w:themeTint="A6"/>
      <w:sz w:val="28"/>
      <w:szCs w:val="28"/>
    </w:rPr>
  </w:style>
  <w:style w:type="paragraph" w:styleId="Quote">
    <w:name w:val="Quote"/>
    <w:basedOn w:val="Normal"/>
    <w:next w:val="Normal"/>
    <w:link w:val="QuoteChar"/>
    <w:uiPriority w:val="29"/>
    <w:qFormat/>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Pr>
      <w:color w:val="404040" w:themeColor="text1" w:themeTint="BF"/>
      <w:sz w:val="32"/>
      <w:szCs w:val="32"/>
    </w:rPr>
  </w:style>
  <w:style w:type="character" w:styleId="SubtleEmphasis">
    <w:name w:val="Subtle Emphasis"/>
    <w:basedOn w:val="DefaultParagraphFont"/>
    <w:uiPriority w:val="19"/>
    <w:qFormat/>
    <w:rPr>
      <w:i/>
      <w:iCs/>
      <w:color w:val="595959" w:themeColor="text1" w:themeTint="A6"/>
    </w:rPr>
  </w:style>
  <w:style w:type="character" w:styleId="IntenseEmphasis">
    <w:name w:val="Intense Emphasis"/>
    <w:basedOn w:val="DefaultParagraphFont"/>
    <w:uiPriority w:val="21"/>
    <w:qFormat/>
    <w:rPr>
      <w:b/>
      <w:bCs/>
      <w:i/>
      <w:iCs/>
    </w:rPr>
  </w:style>
  <w:style w:type="character" w:styleId="SubtleReference">
    <w:name w:val="Subtle Reference"/>
    <w:basedOn w:val="DefaultParagraphFont"/>
    <w:uiPriority w:val="31"/>
    <w:qFormat/>
    <w:rPr>
      <w:smallCaps/>
      <w:color w:val="404040" w:themeColor="text1" w:themeTint="BF"/>
      <w:u w:val="single"/>
    </w:rPr>
  </w:style>
  <w:style w:type="character" w:styleId="IntenseReference">
    <w:name w:val="Intense Reference"/>
    <w:basedOn w:val="DefaultParagraphFont"/>
    <w:uiPriority w:val="32"/>
    <w:qFormat/>
    <w:rPr>
      <w:b/>
      <w:bCs/>
      <w:caps w:val="0"/>
      <w:smallCaps/>
      <w:color w:val="auto"/>
      <w:spacing w:val="3"/>
      <w:u w:val="single"/>
    </w:rPr>
  </w:style>
  <w:style w:type="character" w:styleId="BookTitle">
    <w:name w:val="Book Title"/>
    <w:basedOn w:val="DefaultParagraphFont"/>
    <w:uiPriority w:val="33"/>
    <w:qFormat/>
    <w:rPr>
      <w:b/>
      <w:bCs/>
      <w:smallCaps/>
      <w:spacing w:val="7"/>
    </w:rPr>
  </w:style>
  <w:style w:type="paragraph" w:styleId="TOCHeading">
    <w:name w:val="TOC Heading"/>
    <w:basedOn w:val="Heading1"/>
    <w:next w:val="Normal"/>
    <w:uiPriority w:val="39"/>
    <w:semiHidden/>
    <w:unhideWhenUsed/>
    <w:qFormat/>
    <w:pPr>
      <w:outlineLvl w:val="9"/>
    </w:pPr>
  </w:style>
  <w:style w:type="character" w:customStyle="1" w:styleId="field">
    <w:name w:val="field"/>
    <w:basedOn w:val="DefaultParagraphFont"/>
  </w:style>
  <w:style w:type="table" w:styleId="PlainTable1">
    <w:name w:val="Plain Table 1"/>
    <w:basedOn w:val="TableNormal"/>
    <w:uiPriority w:val="99"/>
    <w:pPr>
      <w:spacing w:after="0" w:line="240" w:lineRule="auto"/>
    </w:pPr>
    <w:rPr>
      <w:rFonts w:eastAsiaTheme="minorHAnsi"/>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sing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cit">
    <w:name w:val="cit"/>
    <w:basedOn w:val="DefaultParagraphFont"/>
  </w:style>
  <w:style w:type="table" w:styleId="TableGrid">
    <w:name w:val="Table Grid"/>
    <w:basedOn w:val="TableNormal"/>
    <w:uiPriority w:val="3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table" w:customStyle="1" w:styleId="StGen0">
    <w:name w:val="StGen0"/>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character" w:styleId="UnresolvedMention">
    <w:name w:val="Unresolved Mention"/>
    <w:basedOn w:val="DefaultParagraphFont"/>
    <w:uiPriority w:val="99"/>
    <w:semiHidden/>
    <w:unhideWhenUsed/>
    <w:rPr>
      <w:color w:val="605E5C"/>
      <w:shd w:val="clear" w:color="auto" w:fill="E1DFDD"/>
    </w:rPr>
  </w:style>
  <w:style w:type="paragraph" w:styleId="z-TopofForm">
    <w:name w:val="HTML Top of Form"/>
    <w:basedOn w:val="Normal"/>
    <w:next w:val="Normal"/>
    <w:link w:val="z-TopofFormChar"/>
    <w:hidden/>
    <w:uiPriority w:val="99"/>
    <w:semiHidden/>
    <w:unhideWhenUse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Pr>
      <w:rFonts w:ascii="Arial" w:eastAsia="Times New Roman" w:hAnsi="Arial" w:cs="Arial"/>
      <w:vanish/>
      <w:sz w:val="16"/>
      <w:szCs w:val="16"/>
    </w:rPr>
  </w:style>
  <w:style w:type="paragraph" w:customStyle="1" w:styleId="EndNoteBibliographyTitle">
    <w:name w:val="EndNote Bibliography Title"/>
    <w:basedOn w:val="Normal"/>
    <w:link w:val="EndNoteBibliographyTitleChar"/>
    <w:pPr>
      <w:spacing w:after="0"/>
      <w:jc w:val="center"/>
    </w:pPr>
    <w:rPr>
      <w:rFonts w:ascii="Calibri" w:hAnsi="Calibri" w:cs="Calibri"/>
    </w:rPr>
  </w:style>
  <w:style w:type="character" w:customStyle="1" w:styleId="EndNoteBibliographyTitleChar">
    <w:name w:val="EndNote Bibliography Title Char"/>
    <w:basedOn w:val="DefaultParagraphFont"/>
    <w:link w:val="EndNoteBibliographyTitle"/>
    <w:rPr>
      <w:rFonts w:ascii="Calibri" w:hAnsi="Calibri" w:cs="Calibri"/>
    </w:rPr>
  </w:style>
  <w:style w:type="paragraph" w:customStyle="1" w:styleId="EndNoteBibliography">
    <w:name w:val="EndNote Bibliography"/>
    <w:basedOn w:val="Normal"/>
    <w:link w:val="EndNoteBibliographyChar"/>
    <w:pPr>
      <w:spacing w:line="240" w:lineRule="auto"/>
    </w:pPr>
    <w:rPr>
      <w:rFonts w:ascii="Calibri" w:hAnsi="Calibri" w:cs="Calibri"/>
    </w:rPr>
  </w:style>
  <w:style w:type="character" w:customStyle="1" w:styleId="EndNoteBibliographyChar">
    <w:name w:val="EndNote Bibliography Char"/>
    <w:basedOn w:val="DefaultParagraphFont"/>
    <w:link w:val="EndNoteBibliography"/>
    <w:rPr>
      <w:rFonts w:ascii="Calibri" w:hAnsi="Calibri" w:cs="Calibri"/>
    </w:rPr>
  </w:style>
  <w:style w:type="paragraph" w:styleId="Revision">
    <w:name w:val="Revision"/>
    <w:hidden/>
    <w:uiPriority w:val="99"/>
    <w:semiHidden/>
    <w:rsid w:val="00F030A2"/>
    <w:pPr>
      <w:spacing w:after="0" w:line="240" w:lineRule="auto"/>
    </w:pPr>
  </w:style>
  <w:style w:type="character" w:customStyle="1" w:styleId="cf01">
    <w:name w:val="cf01"/>
    <w:basedOn w:val="DefaultParagraphFont"/>
    <w:rsid w:val="00E97599"/>
    <w:rPr>
      <w:rFonts w:ascii="Segoe UI" w:hAnsi="Segoe UI" w:cs="Segoe UI" w:hint="default"/>
      <w:sz w:val="18"/>
      <w:szCs w:val="18"/>
    </w:rPr>
  </w:style>
  <w:style w:type="paragraph" w:customStyle="1" w:styleId="Style1">
    <w:name w:val="Style1"/>
    <w:basedOn w:val="Heading2"/>
    <w:next w:val="Heading2"/>
    <w:link w:val="Style1Char"/>
    <w:autoRedefine/>
    <w:qFormat/>
    <w:rsid w:val="002A2960"/>
    <w:pPr>
      <w:numPr>
        <w:ilvl w:val="1"/>
        <w:numId w:val="64"/>
      </w:numPr>
      <w:pPrChange w:id="1" w:author="Craig Parker" w:date="2024-03-11T12:34:00Z">
        <w:pPr>
          <w:keepNext/>
          <w:keepLines/>
          <w:numPr>
            <w:numId w:val="52"/>
          </w:numPr>
          <w:spacing w:before="120"/>
          <w:ind w:left="720" w:hanging="360"/>
          <w:outlineLvl w:val="1"/>
        </w:pPr>
      </w:pPrChange>
    </w:pPr>
    <w:rPr>
      <w:rPrChange w:id="1" w:author="Craig Parker" w:date="2024-03-11T12:34:00Z">
        <w:rPr>
          <w:rFonts w:asciiTheme="majorHAnsi" w:eastAsiaTheme="majorEastAsia" w:hAnsiTheme="majorHAnsi" w:cstheme="majorBidi"/>
          <w:sz w:val="28"/>
          <w:szCs w:val="28"/>
          <w:shd w:val="clear" w:color="auto" w:fill="FFFFFF"/>
          <w:lang w:val="en-ZA" w:eastAsia="en-ZA" w:bidi="ar-SA"/>
        </w:rPr>
      </w:rPrChange>
    </w:rPr>
  </w:style>
  <w:style w:type="numbering" w:customStyle="1" w:styleId="CurrentList1">
    <w:name w:val="Current List1"/>
    <w:uiPriority w:val="99"/>
    <w:rsid w:val="00F17BF7"/>
    <w:pPr>
      <w:numPr>
        <w:numId w:val="54"/>
      </w:numPr>
    </w:pPr>
  </w:style>
  <w:style w:type="character" w:customStyle="1" w:styleId="Style1Char">
    <w:name w:val="Style1 Char"/>
    <w:basedOn w:val="Heading2Char"/>
    <w:link w:val="Style1"/>
    <w:rsid w:val="002A2960"/>
    <w:rPr>
      <w:rFonts w:asciiTheme="majorHAnsi" w:eastAsiaTheme="majorEastAsia" w:hAnsiTheme="majorHAnsi" w:cstheme="majorBidi"/>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598686">
      <w:bodyDiv w:val="1"/>
      <w:marLeft w:val="0"/>
      <w:marRight w:val="0"/>
      <w:marTop w:val="0"/>
      <w:marBottom w:val="0"/>
      <w:divBdr>
        <w:top w:val="none" w:sz="0" w:space="0" w:color="auto"/>
        <w:left w:val="none" w:sz="0" w:space="0" w:color="auto"/>
        <w:bottom w:val="none" w:sz="0" w:space="0" w:color="auto"/>
        <w:right w:val="none" w:sz="0" w:space="0" w:color="auto"/>
      </w:divBdr>
    </w:div>
    <w:div w:id="89203601">
      <w:bodyDiv w:val="1"/>
      <w:marLeft w:val="0"/>
      <w:marRight w:val="0"/>
      <w:marTop w:val="0"/>
      <w:marBottom w:val="0"/>
      <w:divBdr>
        <w:top w:val="none" w:sz="0" w:space="0" w:color="auto"/>
        <w:left w:val="none" w:sz="0" w:space="0" w:color="auto"/>
        <w:bottom w:val="none" w:sz="0" w:space="0" w:color="auto"/>
        <w:right w:val="none" w:sz="0" w:space="0" w:color="auto"/>
      </w:divBdr>
      <w:divsChild>
        <w:div w:id="307981340">
          <w:marLeft w:val="0"/>
          <w:marRight w:val="0"/>
          <w:marTop w:val="0"/>
          <w:marBottom w:val="0"/>
          <w:divBdr>
            <w:top w:val="single" w:sz="2" w:space="0" w:color="D9D9E3"/>
            <w:left w:val="single" w:sz="2" w:space="0" w:color="D9D9E3"/>
            <w:bottom w:val="single" w:sz="2" w:space="0" w:color="D9D9E3"/>
            <w:right w:val="single" w:sz="2" w:space="0" w:color="D9D9E3"/>
          </w:divBdr>
          <w:divsChild>
            <w:div w:id="301229087">
              <w:marLeft w:val="0"/>
              <w:marRight w:val="0"/>
              <w:marTop w:val="0"/>
              <w:marBottom w:val="0"/>
              <w:divBdr>
                <w:top w:val="single" w:sz="2" w:space="0" w:color="D9D9E3"/>
                <w:left w:val="single" w:sz="2" w:space="0" w:color="D9D9E3"/>
                <w:bottom w:val="single" w:sz="2" w:space="0" w:color="D9D9E3"/>
                <w:right w:val="single" w:sz="2" w:space="0" w:color="D9D9E3"/>
              </w:divBdr>
              <w:divsChild>
                <w:div w:id="1842311907">
                  <w:marLeft w:val="0"/>
                  <w:marRight w:val="0"/>
                  <w:marTop w:val="0"/>
                  <w:marBottom w:val="0"/>
                  <w:divBdr>
                    <w:top w:val="single" w:sz="2" w:space="0" w:color="D9D9E3"/>
                    <w:left w:val="single" w:sz="2" w:space="0" w:color="D9D9E3"/>
                    <w:bottom w:val="single" w:sz="2" w:space="0" w:color="D9D9E3"/>
                    <w:right w:val="single" w:sz="2" w:space="0" w:color="D9D9E3"/>
                  </w:divBdr>
                  <w:divsChild>
                    <w:div w:id="957491019">
                      <w:marLeft w:val="0"/>
                      <w:marRight w:val="0"/>
                      <w:marTop w:val="0"/>
                      <w:marBottom w:val="0"/>
                      <w:divBdr>
                        <w:top w:val="single" w:sz="2" w:space="0" w:color="D9D9E3"/>
                        <w:left w:val="single" w:sz="2" w:space="0" w:color="D9D9E3"/>
                        <w:bottom w:val="single" w:sz="2" w:space="0" w:color="D9D9E3"/>
                        <w:right w:val="single" w:sz="2" w:space="0" w:color="D9D9E3"/>
                      </w:divBdr>
                      <w:divsChild>
                        <w:div w:id="653988800">
                          <w:marLeft w:val="0"/>
                          <w:marRight w:val="0"/>
                          <w:marTop w:val="0"/>
                          <w:marBottom w:val="0"/>
                          <w:divBdr>
                            <w:top w:val="single" w:sz="2" w:space="0" w:color="auto"/>
                            <w:left w:val="single" w:sz="2" w:space="0" w:color="auto"/>
                            <w:bottom w:val="single" w:sz="6" w:space="0" w:color="auto"/>
                            <w:right w:val="single" w:sz="2" w:space="0" w:color="auto"/>
                          </w:divBdr>
                          <w:divsChild>
                            <w:div w:id="1397431849">
                              <w:marLeft w:val="0"/>
                              <w:marRight w:val="0"/>
                              <w:marTop w:val="100"/>
                              <w:marBottom w:val="100"/>
                              <w:divBdr>
                                <w:top w:val="single" w:sz="2" w:space="0" w:color="D9D9E3"/>
                                <w:left w:val="single" w:sz="2" w:space="0" w:color="D9D9E3"/>
                                <w:bottom w:val="single" w:sz="2" w:space="0" w:color="D9D9E3"/>
                                <w:right w:val="single" w:sz="2" w:space="0" w:color="D9D9E3"/>
                              </w:divBdr>
                              <w:divsChild>
                                <w:div w:id="966398676">
                                  <w:marLeft w:val="0"/>
                                  <w:marRight w:val="0"/>
                                  <w:marTop w:val="0"/>
                                  <w:marBottom w:val="0"/>
                                  <w:divBdr>
                                    <w:top w:val="single" w:sz="2" w:space="0" w:color="D9D9E3"/>
                                    <w:left w:val="single" w:sz="2" w:space="0" w:color="D9D9E3"/>
                                    <w:bottom w:val="single" w:sz="2" w:space="0" w:color="D9D9E3"/>
                                    <w:right w:val="single" w:sz="2" w:space="0" w:color="D9D9E3"/>
                                  </w:divBdr>
                                  <w:divsChild>
                                    <w:div w:id="833765949">
                                      <w:marLeft w:val="0"/>
                                      <w:marRight w:val="0"/>
                                      <w:marTop w:val="0"/>
                                      <w:marBottom w:val="0"/>
                                      <w:divBdr>
                                        <w:top w:val="single" w:sz="2" w:space="0" w:color="D9D9E3"/>
                                        <w:left w:val="single" w:sz="2" w:space="0" w:color="D9D9E3"/>
                                        <w:bottom w:val="single" w:sz="2" w:space="0" w:color="D9D9E3"/>
                                        <w:right w:val="single" w:sz="2" w:space="0" w:color="D9D9E3"/>
                                      </w:divBdr>
                                      <w:divsChild>
                                        <w:div w:id="1636063433">
                                          <w:marLeft w:val="0"/>
                                          <w:marRight w:val="0"/>
                                          <w:marTop w:val="0"/>
                                          <w:marBottom w:val="0"/>
                                          <w:divBdr>
                                            <w:top w:val="single" w:sz="2" w:space="0" w:color="D9D9E3"/>
                                            <w:left w:val="single" w:sz="2" w:space="0" w:color="D9D9E3"/>
                                            <w:bottom w:val="single" w:sz="2" w:space="0" w:color="D9D9E3"/>
                                            <w:right w:val="single" w:sz="2" w:space="0" w:color="D9D9E3"/>
                                          </w:divBdr>
                                          <w:divsChild>
                                            <w:div w:id="14890574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53489514">
          <w:marLeft w:val="0"/>
          <w:marRight w:val="0"/>
          <w:marTop w:val="0"/>
          <w:marBottom w:val="0"/>
          <w:divBdr>
            <w:top w:val="none" w:sz="0" w:space="0" w:color="auto"/>
            <w:left w:val="none" w:sz="0" w:space="0" w:color="auto"/>
            <w:bottom w:val="none" w:sz="0" w:space="0" w:color="auto"/>
            <w:right w:val="none" w:sz="0" w:space="0" w:color="auto"/>
          </w:divBdr>
        </w:div>
      </w:divsChild>
    </w:div>
    <w:div w:id="223494868">
      <w:bodyDiv w:val="1"/>
      <w:marLeft w:val="0"/>
      <w:marRight w:val="0"/>
      <w:marTop w:val="0"/>
      <w:marBottom w:val="0"/>
      <w:divBdr>
        <w:top w:val="none" w:sz="0" w:space="0" w:color="auto"/>
        <w:left w:val="none" w:sz="0" w:space="0" w:color="auto"/>
        <w:bottom w:val="none" w:sz="0" w:space="0" w:color="auto"/>
        <w:right w:val="none" w:sz="0" w:space="0" w:color="auto"/>
      </w:divBdr>
    </w:div>
    <w:div w:id="225334669">
      <w:bodyDiv w:val="1"/>
      <w:marLeft w:val="0"/>
      <w:marRight w:val="0"/>
      <w:marTop w:val="0"/>
      <w:marBottom w:val="0"/>
      <w:divBdr>
        <w:top w:val="none" w:sz="0" w:space="0" w:color="auto"/>
        <w:left w:val="none" w:sz="0" w:space="0" w:color="auto"/>
        <w:bottom w:val="none" w:sz="0" w:space="0" w:color="auto"/>
        <w:right w:val="none" w:sz="0" w:space="0" w:color="auto"/>
      </w:divBdr>
    </w:div>
    <w:div w:id="260603741">
      <w:bodyDiv w:val="1"/>
      <w:marLeft w:val="0"/>
      <w:marRight w:val="0"/>
      <w:marTop w:val="0"/>
      <w:marBottom w:val="0"/>
      <w:divBdr>
        <w:top w:val="none" w:sz="0" w:space="0" w:color="auto"/>
        <w:left w:val="none" w:sz="0" w:space="0" w:color="auto"/>
        <w:bottom w:val="none" w:sz="0" w:space="0" w:color="auto"/>
        <w:right w:val="none" w:sz="0" w:space="0" w:color="auto"/>
      </w:divBdr>
    </w:div>
    <w:div w:id="278535658">
      <w:bodyDiv w:val="1"/>
      <w:marLeft w:val="0"/>
      <w:marRight w:val="0"/>
      <w:marTop w:val="0"/>
      <w:marBottom w:val="0"/>
      <w:divBdr>
        <w:top w:val="none" w:sz="0" w:space="0" w:color="auto"/>
        <w:left w:val="none" w:sz="0" w:space="0" w:color="auto"/>
        <w:bottom w:val="none" w:sz="0" w:space="0" w:color="auto"/>
        <w:right w:val="none" w:sz="0" w:space="0" w:color="auto"/>
      </w:divBdr>
    </w:div>
    <w:div w:id="402798168">
      <w:bodyDiv w:val="1"/>
      <w:marLeft w:val="0"/>
      <w:marRight w:val="0"/>
      <w:marTop w:val="0"/>
      <w:marBottom w:val="0"/>
      <w:divBdr>
        <w:top w:val="none" w:sz="0" w:space="0" w:color="auto"/>
        <w:left w:val="none" w:sz="0" w:space="0" w:color="auto"/>
        <w:bottom w:val="none" w:sz="0" w:space="0" w:color="auto"/>
        <w:right w:val="none" w:sz="0" w:space="0" w:color="auto"/>
      </w:divBdr>
    </w:div>
    <w:div w:id="521362890">
      <w:bodyDiv w:val="1"/>
      <w:marLeft w:val="0"/>
      <w:marRight w:val="0"/>
      <w:marTop w:val="0"/>
      <w:marBottom w:val="0"/>
      <w:divBdr>
        <w:top w:val="none" w:sz="0" w:space="0" w:color="auto"/>
        <w:left w:val="none" w:sz="0" w:space="0" w:color="auto"/>
        <w:bottom w:val="none" w:sz="0" w:space="0" w:color="auto"/>
        <w:right w:val="none" w:sz="0" w:space="0" w:color="auto"/>
      </w:divBdr>
    </w:div>
    <w:div w:id="561452980">
      <w:bodyDiv w:val="1"/>
      <w:marLeft w:val="0"/>
      <w:marRight w:val="0"/>
      <w:marTop w:val="0"/>
      <w:marBottom w:val="0"/>
      <w:divBdr>
        <w:top w:val="none" w:sz="0" w:space="0" w:color="auto"/>
        <w:left w:val="none" w:sz="0" w:space="0" w:color="auto"/>
        <w:bottom w:val="none" w:sz="0" w:space="0" w:color="auto"/>
        <w:right w:val="none" w:sz="0" w:space="0" w:color="auto"/>
      </w:divBdr>
    </w:div>
    <w:div w:id="740173006">
      <w:bodyDiv w:val="1"/>
      <w:marLeft w:val="0"/>
      <w:marRight w:val="0"/>
      <w:marTop w:val="0"/>
      <w:marBottom w:val="0"/>
      <w:divBdr>
        <w:top w:val="none" w:sz="0" w:space="0" w:color="auto"/>
        <w:left w:val="none" w:sz="0" w:space="0" w:color="auto"/>
        <w:bottom w:val="none" w:sz="0" w:space="0" w:color="auto"/>
        <w:right w:val="none" w:sz="0" w:space="0" w:color="auto"/>
      </w:divBdr>
    </w:div>
    <w:div w:id="1137334615">
      <w:bodyDiv w:val="1"/>
      <w:marLeft w:val="0"/>
      <w:marRight w:val="0"/>
      <w:marTop w:val="0"/>
      <w:marBottom w:val="0"/>
      <w:divBdr>
        <w:top w:val="none" w:sz="0" w:space="0" w:color="auto"/>
        <w:left w:val="none" w:sz="0" w:space="0" w:color="auto"/>
        <w:bottom w:val="none" w:sz="0" w:space="0" w:color="auto"/>
        <w:right w:val="none" w:sz="0" w:space="0" w:color="auto"/>
      </w:divBdr>
    </w:div>
    <w:div w:id="1185903419">
      <w:bodyDiv w:val="1"/>
      <w:marLeft w:val="0"/>
      <w:marRight w:val="0"/>
      <w:marTop w:val="0"/>
      <w:marBottom w:val="0"/>
      <w:divBdr>
        <w:top w:val="none" w:sz="0" w:space="0" w:color="auto"/>
        <w:left w:val="none" w:sz="0" w:space="0" w:color="auto"/>
        <w:bottom w:val="none" w:sz="0" w:space="0" w:color="auto"/>
        <w:right w:val="none" w:sz="0" w:space="0" w:color="auto"/>
      </w:divBdr>
      <w:divsChild>
        <w:div w:id="491145115">
          <w:marLeft w:val="0"/>
          <w:marRight w:val="0"/>
          <w:marTop w:val="0"/>
          <w:marBottom w:val="0"/>
          <w:divBdr>
            <w:top w:val="single" w:sz="2" w:space="0" w:color="D9D9E3"/>
            <w:left w:val="single" w:sz="2" w:space="0" w:color="D9D9E3"/>
            <w:bottom w:val="single" w:sz="2" w:space="0" w:color="D9D9E3"/>
            <w:right w:val="single" w:sz="2" w:space="0" w:color="D9D9E3"/>
          </w:divBdr>
          <w:divsChild>
            <w:div w:id="363166853">
              <w:marLeft w:val="0"/>
              <w:marRight w:val="0"/>
              <w:marTop w:val="0"/>
              <w:marBottom w:val="0"/>
              <w:divBdr>
                <w:top w:val="single" w:sz="2" w:space="0" w:color="D9D9E3"/>
                <w:left w:val="single" w:sz="2" w:space="0" w:color="D9D9E3"/>
                <w:bottom w:val="single" w:sz="2" w:space="0" w:color="D9D9E3"/>
                <w:right w:val="single" w:sz="2" w:space="0" w:color="D9D9E3"/>
              </w:divBdr>
              <w:divsChild>
                <w:div w:id="331563890">
                  <w:marLeft w:val="0"/>
                  <w:marRight w:val="0"/>
                  <w:marTop w:val="0"/>
                  <w:marBottom w:val="0"/>
                  <w:divBdr>
                    <w:top w:val="single" w:sz="2" w:space="0" w:color="D9D9E3"/>
                    <w:left w:val="single" w:sz="2" w:space="0" w:color="D9D9E3"/>
                    <w:bottom w:val="single" w:sz="2" w:space="0" w:color="D9D9E3"/>
                    <w:right w:val="single" w:sz="2" w:space="0" w:color="D9D9E3"/>
                  </w:divBdr>
                  <w:divsChild>
                    <w:div w:id="2033266732">
                      <w:marLeft w:val="0"/>
                      <w:marRight w:val="0"/>
                      <w:marTop w:val="0"/>
                      <w:marBottom w:val="0"/>
                      <w:divBdr>
                        <w:top w:val="single" w:sz="2" w:space="0" w:color="D9D9E3"/>
                        <w:left w:val="single" w:sz="2" w:space="0" w:color="D9D9E3"/>
                        <w:bottom w:val="single" w:sz="2" w:space="0" w:color="D9D9E3"/>
                        <w:right w:val="single" w:sz="2" w:space="0" w:color="D9D9E3"/>
                      </w:divBdr>
                      <w:divsChild>
                        <w:div w:id="330331911">
                          <w:marLeft w:val="0"/>
                          <w:marRight w:val="0"/>
                          <w:marTop w:val="0"/>
                          <w:marBottom w:val="0"/>
                          <w:divBdr>
                            <w:top w:val="single" w:sz="2" w:space="0" w:color="auto"/>
                            <w:left w:val="single" w:sz="2" w:space="0" w:color="auto"/>
                            <w:bottom w:val="single" w:sz="6" w:space="0" w:color="auto"/>
                            <w:right w:val="single" w:sz="2" w:space="0" w:color="auto"/>
                          </w:divBdr>
                          <w:divsChild>
                            <w:div w:id="588389275">
                              <w:marLeft w:val="0"/>
                              <w:marRight w:val="0"/>
                              <w:marTop w:val="100"/>
                              <w:marBottom w:val="100"/>
                              <w:divBdr>
                                <w:top w:val="single" w:sz="2" w:space="0" w:color="D9D9E3"/>
                                <w:left w:val="single" w:sz="2" w:space="0" w:color="D9D9E3"/>
                                <w:bottom w:val="single" w:sz="2" w:space="0" w:color="D9D9E3"/>
                                <w:right w:val="single" w:sz="2" w:space="0" w:color="D9D9E3"/>
                              </w:divBdr>
                              <w:divsChild>
                                <w:div w:id="589772061">
                                  <w:marLeft w:val="0"/>
                                  <w:marRight w:val="0"/>
                                  <w:marTop w:val="0"/>
                                  <w:marBottom w:val="0"/>
                                  <w:divBdr>
                                    <w:top w:val="single" w:sz="2" w:space="0" w:color="D9D9E3"/>
                                    <w:left w:val="single" w:sz="2" w:space="0" w:color="D9D9E3"/>
                                    <w:bottom w:val="single" w:sz="2" w:space="0" w:color="D9D9E3"/>
                                    <w:right w:val="single" w:sz="2" w:space="0" w:color="D9D9E3"/>
                                  </w:divBdr>
                                  <w:divsChild>
                                    <w:div w:id="179859778">
                                      <w:marLeft w:val="0"/>
                                      <w:marRight w:val="0"/>
                                      <w:marTop w:val="0"/>
                                      <w:marBottom w:val="0"/>
                                      <w:divBdr>
                                        <w:top w:val="single" w:sz="2" w:space="0" w:color="D9D9E3"/>
                                        <w:left w:val="single" w:sz="2" w:space="0" w:color="D9D9E3"/>
                                        <w:bottom w:val="single" w:sz="2" w:space="0" w:color="D9D9E3"/>
                                        <w:right w:val="single" w:sz="2" w:space="0" w:color="D9D9E3"/>
                                      </w:divBdr>
                                      <w:divsChild>
                                        <w:div w:id="2172420">
                                          <w:marLeft w:val="0"/>
                                          <w:marRight w:val="0"/>
                                          <w:marTop w:val="0"/>
                                          <w:marBottom w:val="0"/>
                                          <w:divBdr>
                                            <w:top w:val="single" w:sz="2" w:space="0" w:color="D9D9E3"/>
                                            <w:left w:val="single" w:sz="2" w:space="0" w:color="D9D9E3"/>
                                            <w:bottom w:val="single" w:sz="2" w:space="0" w:color="D9D9E3"/>
                                            <w:right w:val="single" w:sz="2" w:space="0" w:color="D9D9E3"/>
                                          </w:divBdr>
                                          <w:divsChild>
                                            <w:div w:id="380139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81555538">
          <w:marLeft w:val="0"/>
          <w:marRight w:val="0"/>
          <w:marTop w:val="0"/>
          <w:marBottom w:val="0"/>
          <w:divBdr>
            <w:top w:val="none" w:sz="0" w:space="0" w:color="auto"/>
            <w:left w:val="none" w:sz="0" w:space="0" w:color="auto"/>
            <w:bottom w:val="none" w:sz="0" w:space="0" w:color="auto"/>
            <w:right w:val="none" w:sz="0" w:space="0" w:color="auto"/>
          </w:divBdr>
        </w:div>
      </w:divsChild>
    </w:div>
    <w:div w:id="1304507210">
      <w:bodyDiv w:val="1"/>
      <w:marLeft w:val="0"/>
      <w:marRight w:val="0"/>
      <w:marTop w:val="0"/>
      <w:marBottom w:val="0"/>
      <w:divBdr>
        <w:top w:val="none" w:sz="0" w:space="0" w:color="auto"/>
        <w:left w:val="none" w:sz="0" w:space="0" w:color="auto"/>
        <w:bottom w:val="none" w:sz="0" w:space="0" w:color="auto"/>
        <w:right w:val="none" w:sz="0" w:space="0" w:color="auto"/>
      </w:divBdr>
    </w:div>
    <w:div w:id="1336683853">
      <w:bodyDiv w:val="1"/>
      <w:marLeft w:val="0"/>
      <w:marRight w:val="0"/>
      <w:marTop w:val="0"/>
      <w:marBottom w:val="0"/>
      <w:divBdr>
        <w:top w:val="none" w:sz="0" w:space="0" w:color="auto"/>
        <w:left w:val="none" w:sz="0" w:space="0" w:color="auto"/>
        <w:bottom w:val="none" w:sz="0" w:space="0" w:color="auto"/>
        <w:right w:val="none" w:sz="0" w:space="0" w:color="auto"/>
      </w:divBdr>
    </w:div>
    <w:div w:id="1377775759">
      <w:bodyDiv w:val="1"/>
      <w:marLeft w:val="0"/>
      <w:marRight w:val="0"/>
      <w:marTop w:val="0"/>
      <w:marBottom w:val="0"/>
      <w:divBdr>
        <w:top w:val="none" w:sz="0" w:space="0" w:color="auto"/>
        <w:left w:val="none" w:sz="0" w:space="0" w:color="auto"/>
        <w:bottom w:val="none" w:sz="0" w:space="0" w:color="auto"/>
        <w:right w:val="none" w:sz="0" w:space="0" w:color="auto"/>
      </w:divBdr>
    </w:div>
    <w:div w:id="1390231131">
      <w:bodyDiv w:val="1"/>
      <w:marLeft w:val="0"/>
      <w:marRight w:val="0"/>
      <w:marTop w:val="0"/>
      <w:marBottom w:val="0"/>
      <w:divBdr>
        <w:top w:val="none" w:sz="0" w:space="0" w:color="auto"/>
        <w:left w:val="none" w:sz="0" w:space="0" w:color="auto"/>
        <w:bottom w:val="none" w:sz="0" w:space="0" w:color="auto"/>
        <w:right w:val="none" w:sz="0" w:space="0" w:color="auto"/>
      </w:divBdr>
    </w:div>
    <w:div w:id="1407609018">
      <w:bodyDiv w:val="1"/>
      <w:marLeft w:val="0"/>
      <w:marRight w:val="0"/>
      <w:marTop w:val="0"/>
      <w:marBottom w:val="0"/>
      <w:divBdr>
        <w:top w:val="none" w:sz="0" w:space="0" w:color="auto"/>
        <w:left w:val="none" w:sz="0" w:space="0" w:color="auto"/>
        <w:bottom w:val="none" w:sz="0" w:space="0" w:color="auto"/>
        <w:right w:val="none" w:sz="0" w:space="0" w:color="auto"/>
      </w:divBdr>
    </w:div>
    <w:div w:id="1512912758">
      <w:bodyDiv w:val="1"/>
      <w:marLeft w:val="0"/>
      <w:marRight w:val="0"/>
      <w:marTop w:val="0"/>
      <w:marBottom w:val="0"/>
      <w:divBdr>
        <w:top w:val="none" w:sz="0" w:space="0" w:color="auto"/>
        <w:left w:val="none" w:sz="0" w:space="0" w:color="auto"/>
        <w:bottom w:val="none" w:sz="0" w:space="0" w:color="auto"/>
        <w:right w:val="none" w:sz="0" w:space="0" w:color="auto"/>
      </w:divBdr>
    </w:div>
    <w:div w:id="1565876468">
      <w:bodyDiv w:val="1"/>
      <w:marLeft w:val="0"/>
      <w:marRight w:val="0"/>
      <w:marTop w:val="0"/>
      <w:marBottom w:val="0"/>
      <w:divBdr>
        <w:top w:val="none" w:sz="0" w:space="0" w:color="auto"/>
        <w:left w:val="none" w:sz="0" w:space="0" w:color="auto"/>
        <w:bottom w:val="none" w:sz="0" w:space="0" w:color="auto"/>
        <w:right w:val="none" w:sz="0" w:space="0" w:color="auto"/>
      </w:divBdr>
    </w:div>
    <w:div w:id="1618096355">
      <w:bodyDiv w:val="1"/>
      <w:marLeft w:val="0"/>
      <w:marRight w:val="0"/>
      <w:marTop w:val="0"/>
      <w:marBottom w:val="0"/>
      <w:divBdr>
        <w:top w:val="none" w:sz="0" w:space="0" w:color="auto"/>
        <w:left w:val="none" w:sz="0" w:space="0" w:color="auto"/>
        <w:bottom w:val="none" w:sz="0" w:space="0" w:color="auto"/>
        <w:right w:val="none" w:sz="0" w:space="0" w:color="auto"/>
      </w:divBdr>
    </w:div>
    <w:div w:id="1655524865">
      <w:bodyDiv w:val="1"/>
      <w:marLeft w:val="0"/>
      <w:marRight w:val="0"/>
      <w:marTop w:val="0"/>
      <w:marBottom w:val="0"/>
      <w:divBdr>
        <w:top w:val="none" w:sz="0" w:space="0" w:color="auto"/>
        <w:left w:val="none" w:sz="0" w:space="0" w:color="auto"/>
        <w:bottom w:val="none" w:sz="0" w:space="0" w:color="auto"/>
        <w:right w:val="none" w:sz="0" w:space="0" w:color="auto"/>
      </w:divBdr>
    </w:div>
    <w:div w:id="1681349492">
      <w:bodyDiv w:val="1"/>
      <w:marLeft w:val="0"/>
      <w:marRight w:val="0"/>
      <w:marTop w:val="0"/>
      <w:marBottom w:val="0"/>
      <w:divBdr>
        <w:top w:val="none" w:sz="0" w:space="0" w:color="auto"/>
        <w:left w:val="none" w:sz="0" w:space="0" w:color="auto"/>
        <w:bottom w:val="none" w:sz="0" w:space="0" w:color="auto"/>
        <w:right w:val="none" w:sz="0" w:space="0" w:color="auto"/>
      </w:divBdr>
    </w:div>
    <w:div w:id="1684550156">
      <w:bodyDiv w:val="1"/>
      <w:marLeft w:val="0"/>
      <w:marRight w:val="0"/>
      <w:marTop w:val="0"/>
      <w:marBottom w:val="0"/>
      <w:divBdr>
        <w:top w:val="none" w:sz="0" w:space="0" w:color="auto"/>
        <w:left w:val="none" w:sz="0" w:space="0" w:color="auto"/>
        <w:bottom w:val="none" w:sz="0" w:space="0" w:color="auto"/>
        <w:right w:val="none" w:sz="0" w:space="0" w:color="auto"/>
      </w:divBdr>
    </w:div>
    <w:div w:id="1727334524">
      <w:bodyDiv w:val="1"/>
      <w:marLeft w:val="0"/>
      <w:marRight w:val="0"/>
      <w:marTop w:val="0"/>
      <w:marBottom w:val="0"/>
      <w:divBdr>
        <w:top w:val="none" w:sz="0" w:space="0" w:color="auto"/>
        <w:left w:val="none" w:sz="0" w:space="0" w:color="auto"/>
        <w:bottom w:val="none" w:sz="0" w:space="0" w:color="auto"/>
        <w:right w:val="none" w:sz="0" w:space="0" w:color="auto"/>
      </w:divBdr>
    </w:div>
    <w:div w:id="1810440602">
      <w:bodyDiv w:val="1"/>
      <w:marLeft w:val="0"/>
      <w:marRight w:val="0"/>
      <w:marTop w:val="0"/>
      <w:marBottom w:val="0"/>
      <w:divBdr>
        <w:top w:val="none" w:sz="0" w:space="0" w:color="auto"/>
        <w:left w:val="none" w:sz="0" w:space="0" w:color="auto"/>
        <w:bottom w:val="none" w:sz="0" w:space="0" w:color="auto"/>
        <w:right w:val="none" w:sz="0" w:space="0" w:color="auto"/>
      </w:divBdr>
      <w:divsChild>
        <w:div w:id="1764646878">
          <w:marLeft w:val="0"/>
          <w:marRight w:val="0"/>
          <w:marTop w:val="0"/>
          <w:marBottom w:val="0"/>
          <w:divBdr>
            <w:top w:val="single" w:sz="2" w:space="0" w:color="D9D9E3"/>
            <w:left w:val="single" w:sz="2" w:space="0" w:color="D9D9E3"/>
            <w:bottom w:val="single" w:sz="2" w:space="0" w:color="D9D9E3"/>
            <w:right w:val="single" w:sz="2" w:space="0" w:color="D9D9E3"/>
          </w:divBdr>
          <w:divsChild>
            <w:div w:id="1865244238">
              <w:marLeft w:val="0"/>
              <w:marRight w:val="0"/>
              <w:marTop w:val="0"/>
              <w:marBottom w:val="0"/>
              <w:divBdr>
                <w:top w:val="single" w:sz="2" w:space="0" w:color="D9D9E3"/>
                <w:left w:val="single" w:sz="2" w:space="0" w:color="D9D9E3"/>
                <w:bottom w:val="single" w:sz="2" w:space="0" w:color="D9D9E3"/>
                <w:right w:val="single" w:sz="2" w:space="0" w:color="D9D9E3"/>
              </w:divBdr>
              <w:divsChild>
                <w:div w:id="924001579">
                  <w:marLeft w:val="0"/>
                  <w:marRight w:val="0"/>
                  <w:marTop w:val="0"/>
                  <w:marBottom w:val="0"/>
                  <w:divBdr>
                    <w:top w:val="single" w:sz="2" w:space="0" w:color="D9D9E3"/>
                    <w:left w:val="single" w:sz="2" w:space="0" w:color="D9D9E3"/>
                    <w:bottom w:val="single" w:sz="2" w:space="0" w:color="D9D9E3"/>
                    <w:right w:val="single" w:sz="2" w:space="0" w:color="D9D9E3"/>
                  </w:divBdr>
                  <w:divsChild>
                    <w:div w:id="2057391448">
                      <w:marLeft w:val="0"/>
                      <w:marRight w:val="0"/>
                      <w:marTop w:val="0"/>
                      <w:marBottom w:val="0"/>
                      <w:divBdr>
                        <w:top w:val="single" w:sz="2" w:space="0" w:color="D9D9E3"/>
                        <w:left w:val="single" w:sz="2" w:space="0" w:color="D9D9E3"/>
                        <w:bottom w:val="single" w:sz="2" w:space="0" w:color="D9D9E3"/>
                        <w:right w:val="single" w:sz="2" w:space="0" w:color="D9D9E3"/>
                      </w:divBdr>
                      <w:divsChild>
                        <w:div w:id="465709165">
                          <w:marLeft w:val="0"/>
                          <w:marRight w:val="0"/>
                          <w:marTop w:val="0"/>
                          <w:marBottom w:val="0"/>
                          <w:divBdr>
                            <w:top w:val="single" w:sz="2" w:space="0" w:color="auto"/>
                            <w:left w:val="single" w:sz="2" w:space="0" w:color="auto"/>
                            <w:bottom w:val="single" w:sz="6" w:space="0" w:color="auto"/>
                            <w:right w:val="single" w:sz="2" w:space="0" w:color="auto"/>
                          </w:divBdr>
                          <w:divsChild>
                            <w:div w:id="1353606425">
                              <w:marLeft w:val="0"/>
                              <w:marRight w:val="0"/>
                              <w:marTop w:val="100"/>
                              <w:marBottom w:val="100"/>
                              <w:divBdr>
                                <w:top w:val="single" w:sz="2" w:space="0" w:color="D9D9E3"/>
                                <w:left w:val="single" w:sz="2" w:space="0" w:color="D9D9E3"/>
                                <w:bottom w:val="single" w:sz="2" w:space="0" w:color="D9D9E3"/>
                                <w:right w:val="single" w:sz="2" w:space="0" w:color="D9D9E3"/>
                              </w:divBdr>
                              <w:divsChild>
                                <w:div w:id="1948535275">
                                  <w:marLeft w:val="0"/>
                                  <w:marRight w:val="0"/>
                                  <w:marTop w:val="0"/>
                                  <w:marBottom w:val="0"/>
                                  <w:divBdr>
                                    <w:top w:val="single" w:sz="2" w:space="0" w:color="D9D9E3"/>
                                    <w:left w:val="single" w:sz="2" w:space="0" w:color="D9D9E3"/>
                                    <w:bottom w:val="single" w:sz="2" w:space="0" w:color="D9D9E3"/>
                                    <w:right w:val="single" w:sz="2" w:space="0" w:color="D9D9E3"/>
                                  </w:divBdr>
                                  <w:divsChild>
                                    <w:div w:id="982540224">
                                      <w:marLeft w:val="0"/>
                                      <w:marRight w:val="0"/>
                                      <w:marTop w:val="0"/>
                                      <w:marBottom w:val="0"/>
                                      <w:divBdr>
                                        <w:top w:val="single" w:sz="2" w:space="0" w:color="D9D9E3"/>
                                        <w:left w:val="single" w:sz="2" w:space="0" w:color="D9D9E3"/>
                                        <w:bottom w:val="single" w:sz="2" w:space="0" w:color="D9D9E3"/>
                                        <w:right w:val="single" w:sz="2" w:space="0" w:color="D9D9E3"/>
                                      </w:divBdr>
                                      <w:divsChild>
                                        <w:div w:id="2038113444">
                                          <w:marLeft w:val="0"/>
                                          <w:marRight w:val="0"/>
                                          <w:marTop w:val="0"/>
                                          <w:marBottom w:val="0"/>
                                          <w:divBdr>
                                            <w:top w:val="single" w:sz="2" w:space="0" w:color="D9D9E3"/>
                                            <w:left w:val="single" w:sz="2" w:space="0" w:color="D9D9E3"/>
                                            <w:bottom w:val="single" w:sz="2" w:space="0" w:color="D9D9E3"/>
                                            <w:right w:val="single" w:sz="2" w:space="0" w:color="D9D9E3"/>
                                          </w:divBdr>
                                          <w:divsChild>
                                            <w:div w:id="19927122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22995945">
          <w:marLeft w:val="0"/>
          <w:marRight w:val="0"/>
          <w:marTop w:val="0"/>
          <w:marBottom w:val="0"/>
          <w:divBdr>
            <w:top w:val="none" w:sz="0" w:space="0" w:color="auto"/>
            <w:left w:val="none" w:sz="0" w:space="0" w:color="auto"/>
            <w:bottom w:val="none" w:sz="0" w:space="0" w:color="auto"/>
            <w:right w:val="none" w:sz="0" w:space="0" w:color="auto"/>
          </w:divBdr>
        </w:div>
      </w:divsChild>
    </w:div>
    <w:div w:id="1847865570">
      <w:bodyDiv w:val="1"/>
      <w:marLeft w:val="0"/>
      <w:marRight w:val="0"/>
      <w:marTop w:val="0"/>
      <w:marBottom w:val="0"/>
      <w:divBdr>
        <w:top w:val="none" w:sz="0" w:space="0" w:color="auto"/>
        <w:left w:val="none" w:sz="0" w:space="0" w:color="auto"/>
        <w:bottom w:val="none" w:sz="0" w:space="0" w:color="auto"/>
        <w:right w:val="none" w:sz="0" w:space="0" w:color="auto"/>
      </w:divBdr>
    </w:div>
    <w:div w:id="1939554059">
      <w:bodyDiv w:val="1"/>
      <w:marLeft w:val="0"/>
      <w:marRight w:val="0"/>
      <w:marTop w:val="0"/>
      <w:marBottom w:val="0"/>
      <w:divBdr>
        <w:top w:val="none" w:sz="0" w:space="0" w:color="auto"/>
        <w:left w:val="none" w:sz="0" w:space="0" w:color="auto"/>
        <w:bottom w:val="none" w:sz="0" w:space="0" w:color="auto"/>
        <w:right w:val="none" w:sz="0" w:space="0" w:color="auto"/>
      </w:divBdr>
    </w:div>
    <w:div w:id="2013947362">
      <w:bodyDiv w:val="1"/>
      <w:marLeft w:val="0"/>
      <w:marRight w:val="0"/>
      <w:marTop w:val="0"/>
      <w:marBottom w:val="0"/>
      <w:divBdr>
        <w:top w:val="none" w:sz="0" w:space="0" w:color="auto"/>
        <w:left w:val="none" w:sz="0" w:space="0" w:color="auto"/>
        <w:bottom w:val="none" w:sz="0" w:space="0" w:color="auto"/>
        <w:right w:val="none" w:sz="0" w:space="0" w:color="auto"/>
      </w:divBdr>
    </w:div>
    <w:div w:id="2031028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omments.xml.rels><?xml version="1.0" encoding="UTF-8" standalone="yes"?>
<Relationships xmlns="http://schemas.openxmlformats.org/package/2006/relationships"><Relationship Id="rId2" Type="http://schemas.openxmlformats.org/officeDocument/2006/relationships/hyperlink" Target="https://eur02.safelinks.protection.outlook.com/?url=https%3A%2F%2Fwww.sciencedirect.com%2Fscience%2Farticle%2Fpii%2FS2212095522002498&amp;data=05%7C02%7Ccparker%40wrhi.ac.za%7C91426eb16d724583a25408dc32ea68e8%7Ca9cf2b0981114caebb79bd8ff37647da%7C0%7C0%7C638441229569055698%7CUnknown%7CTWFpbGZsb3d8eyJWIjoiMC4wLjAwMDAiLCJQIjoiV2luMzIiLCJBTiI6Ik1haWwiLCJXVCI6Mn0%3D%7C0%7C%7C%7C&amp;sdata=zdM8TRKpqsPyTdfQwvUC4hhb27RhaS6IS4DtVwWPO1A%3D&amp;reserved=0" TargetMode="External"/><Relationship Id="rId1" Type="http://schemas.openxmlformats.org/officeDocument/2006/relationships/hyperlink" Target="https://eur02.safelinks.protection.outlook.com/?url=https%3A%2F%2Fwww.sciencedirect.com%2Fscience%2Farticle%2Fpii%2FS0169204620303947&amp;data=05%7C02%7Ccparker%40wrhi.ac.za%7C91426eb16d724583a25408dc32ea68e8%7Ca9cf2b0981114caebb79bd8ff37647da%7C0%7C0%7C638441229569044175%7CUnknown%7CTWFpbGZsb3d8eyJWIjoiMC4wLjAwMDAiLCJQIjoiV2luMzIiLCJBTiI6Ik1haWwiLCJXVCI6Mn0%3D%7C0%7C%7C%7C&amp;sdata=NPjzB9jBkghNbaVxh1mRBsYjRxBkeT1jWBdyeIbiw%2F8%3D&amp;reserved=0" TargetMode="External"/></Relationships>
</file>

<file path=word/_rels/document.xml.rels><?xml version="1.0" encoding="UTF-8" standalone="yes"?>
<Relationships xmlns="http://schemas.openxmlformats.org/package/2006/relationships"><Relationship Id="rId13" Type="http://schemas.openxmlformats.org/officeDocument/2006/relationships/comments" Target="comments.xml"/><Relationship Id="rId18" Type="http://schemas.openxmlformats.org/officeDocument/2006/relationships/image" Target="media/image2.png"/><Relationship Id="rId26" Type="http://schemas.openxmlformats.org/officeDocument/2006/relationships/hyperlink" Target="https://population.un.org/wup/" TargetMode="External"/><Relationship Id="rId3" Type="http://schemas.openxmlformats.org/officeDocument/2006/relationships/customXml" Target="../customXml/item3.xml"/><Relationship Id="rId21" Type="http://schemas.openxmlformats.org/officeDocument/2006/relationships/hyperlink" Target="https://www.who.int/globalchange/publications/quantitative-risk-assessment/en/" TargetMode="External"/><Relationship Id="rId7" Type="http://schemas.openxmlformats.org/officeDocument/2006/relationships/styles" Target="styles.xml"/><Relationship Id="rId12" Type="http://schemas.openxmlformats.org/officeDocument/2006/relationships/hyperlink" Target="mailto:cjack@csag.uct.ac.za" TargetMode="External"/><Relationship Id="rId17" Type="http://schemas.openxmlformats.org/officeDocument/2006/relationships/image" Target="media/image1.jpeg"/><Relationship Id="rId25" Type="http://schemas.openxmlformats.org/officeDocument/2006/relationships/hyperlink" Target="https://unhabitat.org/south-africa"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microsoft.com/office/2018/08/relationships/commentsExtensible" Target="commentsExtensible.xml"/><Relationship Id="rId20" Type="http://schemas.openxmlformats.org/officeDocument/2006/relationships/hyperlink" Target="https://commonfund.nih.gov/AfricaData" TargetMode="External"/><Relationship Id="rId29" Type="http://schemas.openxmlformats.org/officeDocument/2006/relationships/hyperlink" Target="https://sentinel.esa.int/web/sentinel/sentinel-data-access"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worldpopulationreview.com/world-cities/abidjan-population" TargetMode="External"/><Relationship Id="rId32" Type="http://schemas.microsoft.com/office/2011/relationships/people" Target="people.xml"/><Relationship Id="rId5" Type="http://schemas.openxmlformats.org/officeDocument/2006/relationships/customXml" Target="../customXml/item5.xml"/><Relationship Id="rId15" Type="http://schemas.microsoft.com/office/2016/09/relationships/commentsIds" Target="commentsIds.xml"/><Relationship Id="rId23" Type="http://schemas.openxmlformats.org/officeDocument/2006/relationships/hyperlink" Target="https://www.macrotrends.net/cities/22486/johannesburg/population" TargetMode="External"/><Relationship Id="rId28" Type="http://schemas.openxmlformats.org/officeDocument/2006/relationships/hyperlink" Target="https://www.gcro.ac.za/about/annual-reports/" TargetMode="External"/><Relationship Id="rId10" Type="http://schemas.openxmlformats.org/officeDocument/2006/relationships/footnotes" Target="footnotes.xml"/><Relationship Id="rId19" Type="http://schemas.openxmlformats.org/officeDocument/2006/relationships/hyperlink" Target="mailto:cjack@csag.uct.ac.za"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1/relationships/commentsExtended" Target="commentsExtended.xml"/><Relationship Id="rId22" Type="http://schemas.openxmlformats.org/officeDocument/2006/relationships/hyperlink" Target="https://www.ilo.org/global/publications/books/WCMS_711919/lang--en/index.htm" TargetMode="External"/><Relationship Id="rId27" Type="http://schemas.openxmlformats.org/officeDocument/2006/relationships/hyperlink" Target="https://www.who.int/health-topics/social-determinants-of-health" TargetMode="External"/><Relationship Id="rId30" Type="http://schemas.openxmlformats.org/officeDocument/2006/relationships/footer" Target="footer1.xm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5956A91-CD01-4596-8F59-AAF008967E76}">
  <we:reference id="wa200000368" version="1.0.0.0" store="en-US" storeType="OMEX"/>
  <we:alternateReferences>
    <we:reference id="WA200000368" version="1.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84e45b98-9724-46df-936f-ec42a4cf951b"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go:gDocsCustomXmlDataStorage xmlns:go="http://customooxmlschemas.google.com/" xmlns:r="http://schemas.openxmlformats.org/officeDocument/2006/relationships">
  <go:docsCustomData xmlns:go="http://customooxmlschemas.google.com/" roundtripDataSignature="AMtx7mhiFPFSu+MBcuYOqvhA5XM0ksh2pg==">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</go:docsCustomData>
</go:gDocsCustomXmlDataStorage>
</file>

<file path=customXml/item5.xml><?xml version="1.0" encoding="utf-8"?>
<ct:contentTypeSchema xmlns:ct="http://schemas.microsoft.com/office/2006/metadata/contentType" xmlns:ma="http://schemas.microsoft.com/office/2006/metadata/properties/metaAttributes" ct:_="" ma:_="" ma:contentTypeName="Document" ma:contentTypeID="0x0101006CDDA926EB07344AB32891125AAEC5BC" ma:contentTypeVersion="18" ma:contentTypeDescription="Create a new document." ma:contentTypeScope="" ma:versionID="90892fbecef2bc118e048677eec85496">
  <xsd:schema xmlns:xsd="http://www.w3.org/2001/XMLSchema" xmlns:xs="http://www.w3.org/2001/XMLSchema" xmlns:p="http://schemas.microsoft.com/office/2006/metadata/properties" xmlns:ns3="84e45b98-9724-46df-936f-ec42a4cf951b" xmlns:ns4="6d0ea381-1626-4603-a356-2e0ae14a7169" targetNamespace="http://schemas.microsoft.com/office/2006/metadata/properties" ma:root="true" ma:fieldsID="bd11a616b5a0cf6b6198f2be1ebf2a7a" ns3:_="" ns4:_="">
    <xsd:import namespace="84e45b98-9724-46df-936f-ec42a4cf951b"/>
    <xsd:import namespace="6d0ea381-1626-4603-a356-2e0ae14a716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LengthInSeconds" minOccurs="0"/>
                <xsd:element ref="ns3:MediaServiceOCR" minOccurs="0"/>
                <xsd:element ref="ns4:SharedWithUsers" minOccurs="0"/>
                <xsd:element ref="ns4:SharedWithDetails" minOccurs="0"/>
                <xsd:element ref="ns4:SharingHintHash" minOccurs="0"/>
                <xsd:element ref="ns3:MediaServiceLocation"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e45b98-9724-46df-936f-ec42a4cf951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21" nillable="true" ma:displayName="Location" ma:indexed="true" ma:internalName="MediaServiceLocation" ma:readOnly="true">
      <xsd:simpleType>
        <xsd:restriction base="dms:Text"/>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d0ea381-1626-4603-a356-2e0ae14a7169"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34182A-19B1-47C4-AA49-DA465AC9246C}">
  <ds:schemaRefs>
    <ds:schemaRef ds:uri="http://schemas.microsoft.com/sharepoint/v3/contenttype/forms"/>
  </ds:schemaRefs>
</ds:datastoreItem>
</file>

<file path=customXml/itemProps2.xml><?xml version="1.0" encoding="utf-8"?>
<ds:datastoreItem xmlns:ds="http://schemas.openxmlformats.org/officeDocument/2006/customXml" ds:itemID="{50D16AA4-69C6-4201-920C-D2D1698532E4}">
  <ds:schemaRefs>
    <ds:schemaRef ds:uri="http://purl.org/dc/dcmitype/"/>
    <ds:schemaRef ds:uri="6d0ea381-1626-4603-a356-2e0ae14a7169"/>
    <ds:schemaRef ds:uri="http://schemas.openxmlformats.org/package/2006/metadata/core-properties"/>
    <ds:schemaRef ds:uri="http://schemas.microsoft.com/office/2006/metadata/properties"/>
    <ds:schemaRef ds:uri="http://purl.org/dc/terms/"/>
    <ds:schemaRef ds:uri="http://www.w3.org/XML/1998/namespace"/>
    <ds:schemaRef ds:uri="http://purl.org/dc/elements/1.1/"/>
    <ds:schemaRef ds:uri="http://schemas.microsoft.com/office/2006/documentManagement/types"/>
    <ds:schemaRef ds:uri="http://schemas.microsoft.com/office/infopath/2007/PartnerControls"/>
    <ds:schemaRef ds:uri="84e45b98-9724-46df-936f-ec42a4cf951b"/>
  </ds:schemaRefs>
</ds:datastoreItem>
</file>

<file path=customXml/itemProps3.xml><?xml version="1.0" encoding="utf-8"?>
<ds:datastoreItem xmlns:ds="http://schemas.openxmlformats.org/officeDocument/2006/customXml" ds:itemID="{5B16A20A-C52B-4EC6-8730-909E132A2FE2}">
  <ds:schemaRefs>
    <ds:schemaRef ds:uri="http://schemas.openxmlformats.org/officeDocument/2006/bibliography"/>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5.xml><?xml version="1.0" encoding="utf-8"?>
<ds:datastoreItem xmlns:ds="http://schemas.openxmlformats.org/officeDocument/2006/customXml" ds:itemID="{36A6273A-6241-4BC3-9674-9AE32D91ED0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e45b98-9724-46df-936f-ec42a4cf951b"/>
    <ds:schemaRef ds:uri="6d0ea381-1626-4603-a356-2e0ae14a716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20</Pages>
  <Words>13373</Words>
  <Characters>82251</Characters>
  <Application>Microsoft Office Word</Application>
  <DocSecurity>0</DocSecurity>
  <Lines>1305</Lines>
  <Paragraphs>459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Craig Parker</dc:creator>
  <cp:lastModifiedBy>Craig Parker</cp:lastModifiedBy>
  <cp:revision>6</cp:revision>
  <cp:lastPrinted>2024-02-27T11:17:00Z</cp:lastPrinted>
  <dcterms:created xsi:type="dcterms:W3CDTF">2024-03-11T10:43:00Z</dcterms:created>
  <dcterms:modified xsi:type="dcterms:W3CDTF">2024-03-11T10:51:00Z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881279b5-2b90-4233-abbb-0dbe6e0b4478</vt:lpwstr>
  </property>
  <property fmtid="{D5CDD505-2E9C-101B-9397-08002B2CF9AE}" pid="3" name="ContentTypeId">
    <vt:lpwstr>0x0101006CDDA926EB07344AB32891125AAEC5BC</vt:lpwstr>
  </property>
  <property fmtid="{D5CDD505-2E9C-101B-9397-08002B2CF9AE}" pid="4" name="MediaServiceImageTags">
    <vt:lpwstr/>
  </property>
</Properties>
</file>