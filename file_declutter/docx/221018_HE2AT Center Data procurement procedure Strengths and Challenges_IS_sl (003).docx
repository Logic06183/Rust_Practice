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3C1E" w:rsidRPr="00903C1E" w14:paraId="66410D4A" w14:textId="77777777" w:rsidTr="00903C1E">
        <w:tc>
          <w:tcPr>
            <w:tcW w:w="4508" w:type="dxa"/>
          </w:tcPr>
          <w:p w14:paraId="3D181549" w14:textId="159487EE" w:rsidR="00903C1E" w:rsidRPr="00903C1E" w:rsidRDefault="00903C1E">
            <w:pPr>
              <w:rPr>
                <w:b/>
                <w:bCs/>
              </w:rPr>
            </w:pPr>
            <w:r w:rsidRPr="00903C1E">
              <w:rPr>
                <w:b/>
                <w:bCs/>
              </w:rPr>
              <w:t>IPD Data procurement Strengths</w:t>
            </w:r>
          </w:p>
        </w:tc>
        <w:tc>
          <w:tcPr>
            <w:tcW w:w="4508" w:type="dxa"/>
          </w:tcPr>
          <w:p w14:paraId="5FF572C6" w14:textId="1A57A1E6" w:rsidR="00903C1E" w:rsidRPr="00903C1E" w:rsidRDefault="00903C1E">
            <w:pPr>
              <w:rPr>
                <w:b/>
                <w:bCs/>
              </w:rPr>
            </w:pPr>
            <w:r w:rsidRPr="00903C1E">
              <w:rPr>
                <w:b/>
                <w:bCs/>
              </w:rPr>
              <w:t xml:space="preserve">IPD Data procurement processes </w:t>
            </w:r>
            <w:r>
              <w:rPr>
                <w:b/>
                <w:bCs/>
              </w:rPr>
              <w:t>C</w:t>
            </w:r>
            <w:r w:rsidRPr="00903C1E">
              <w:rPr>
                <w:b/>
                <w:bCs/>
              </w:rPr>
              <w:t>hallenges</w:t>
            </w:r>
          </w:p>
        </w:tc>
      </w:tr>
      <w:tr w:rsidR="00903C1E" w14:paraId="7F964256" w14:textId="77777777" w:rsidTr="00903C1E">
        <w:tc>
          <w:tcPr>
            <w:tcW w:w="4508" w:type="dxa"/>
          </w:tcPr>
          <w:p w14:paraId="68A7B748" w14:textId="7844A508" w:rsidR="00903C1E" w:rsidRDefault="00645E24" w:rsidP="00204FEE">
            <w:r>
              <w:t xml:space="preserve">The team </w:t>
            </w:r>
            <w:ins w:id="0" w:author="Stanley Luchters" w:date="2022-10-21T12:22:00Z">
              <w:r w:rsidR="00204FEE">
                <w:t xml:space="preserve">(including NIH Science Officers) </w:t>
              </w:r>
            </w:ins>
            <w:r>
              <w:t>has s</w:t>
            </w:r>
            <w:r w:rsidR="00903C1E">
              <w:t>trong research network</w:t>
            </w:r>
            <w:r>
              <w:t>s</w:t>
            </w:r>
            <w:ins w:id="1" w:author="Craig Parker" w:date="2022-10-25T12:16:00Z">
              <w:r w:rsidR="00073CCE">
                <w:t>,</w:t>
              </w:r>
            </w:ins>
            <w:r w:rsidR="00903C1E">
              <w:t xml:space="preserve"> </w:t>
            </w:r>
            <w:r w:rsidR="00B12EB4">
              <w:t xml:space="preserve">including </w:t>
            </w:r>
            <w:del w:id="2" w:author="Craig Parker" w:date="2022-10-25T12:25:00Z">
              <w:r w:rsidR="00B12EB4" w:rsidDel="00073CCE">
                <w:delText>the</w:delText>
              </w:r>
              <w:r w:rsidR="00903C1E" w:rsidDel="00073CCE">
                <w:delText xml:space="preserve"> </w:delText>
              </w:r>
            </w:del>
            <w:ins w:id="3" w:author="Stanley Luchters" w:date="2022-10-21T12:22:00Z">
              <w:del w:id="4" w:author="Craig Parker" w:date="2022-10-25T12:17:00Z">
                <w:r w:rsidR="00204FEE" w:rsidDel="00073CCE">
                  <w:delText xml:space="preserve">with </w:delText>
                </w:r>
              </w:del>
            </w:ins>
            <w:r w:rsidR="00903C1E">
              <w:t>data owner</w:t>
            </w:r>
            <w:ins w:id="5" w:author="Craig Parker" w:date="2022-10-25T12:17:00Z">
              <w:r w:rsidR="00073CCE">
                <w:t xml:space="preserve"> </w:t>
              </w:r>
            </w:ins>
            <w:ins w:id="6" w:author="Craig Parker" w:date="2022-10-25T12:28:00Z">
              <w:r w:rsidR="00073CCE">
                <w:t>relationships</w:t>
              </w:r>
            </w:ins>
            <w:del w:id="7" w:author="Craig Parker" w:date="2022-10-25T12:17:00Z">
              <w:r w:rsidR="00903C1E" w:rsidDel="00073CCE">
                <w:delText>s</w:delText>
              </w:r>
            </w:del>
          </w:p>
        </w:tc>
        <w:tc>
          <w:tcPr>
            <w:tcW w:w="4508" w:type="dxa"/>
          </w:tcPr>
          <w:p w14:paraId="6841C822" w14:textId="77777777" w:rsidR="00903C1E" w:rsidRDefault="00214ABB">
            <w:pPr>
              <w:rPr>
                <w:ins w:id="8" w:author="Ijeoma Solarin" w:date="2022-10-21T09:47:00Z"/>
              </w:rPr>
            </w:pPr>
            <w:r>
              <w:t>Data procurement is data owner pace based</w:t>
            </w:r>
            <w:ins w:id="9" w:author="Ijeoma Solarin" w:date="2022-10-21T09:47:00Z">
              <w:r w:rsidR="00F9525C">
                <w:t>:</w:t>
              </w:r>
            </w:ins>
          </w:p>
          <w:p w14:paraId="052F387A" w14:textId="35056672" w:rsidR="00F9525C" w:rsidRDefault="00F9525C" w:rsidP="00204FEE">
            <w:pPr>
              <w:pStyle w:val="ListParagraph"/>
              <w:numPr>
                <w:ilvl w:val="0"/>
                <w:numId w:val="5"/>
              </w:numPr>
            </w:pPr>
            <w:ins w:id="10" w:author="Ijeoma Solarin" w:date="2022-10-21T09:47:00Z">
              <w:r>
                <w:t xml:space="preserve">Low or slow response </w:t>
              </w:r>
            </w:ins>
          </w:p>
        </w:tc>
      </w:tr>
      <w:tr w:rsidR="00903C1E" w14:paraId="66461F35" w14:textId="77777777" w:rsidTr="00903C1E">
        <w:tc>
          <w:tcPr>
            <w:tcW w:w="4508" w:type="dxa"/>
          </w:tcPr>
          <w:p w14:paraId="427BC8EA" w14:textId="76F564F1" w:rsidR="00903C1E" w:rsidRDefault="00903C1E">
            <w:r>
              <w:t>IPD Protocol</w:t>
            </w:r>
            <w:r w:rsidR="00B12EB4">
              <w:t xml:space="preserve"> (PROSPERO registered)</w:t>
            </w:r>
          </w:p>
        </w:tc>
        <w:tc>
          <w:tcPr>
            <w:tcW w:w="4508" w:type="dxa"/>
          </w:tcPr>
          <w:p w14:paraId="21D79399" w14:textId="688A49A6" w:rsidR="00903C1E" w:rsidRDefault="00645E24">
            <w:r>
              <w:t>Some d</w:t>
            </w:r>
            <w:r w:rsidR="00214ABB">
              <w:t xml:space="preserve">ata owners have changed institutes alternative email addresses have to be sought out </w:t>
            </w:r>
          </w:p>
        </w:tc>
      </w:tr>
      <w:tr w:rsidR="00903C1E" w14:paraId="5F50EA8C" w14:textId="77777777" w:rsidTr="00903C1E">
        <w:tc>
          <w:tcPr>
            <w:tcW w:w="4508" w:type="dxa"/>
          </w:tcPr>
          <w:p w14:paraId="20B386B3" w14:textId="40B74910" w:rsidR="00903C1E" w:rsidRDefault="00204FEE">
            <w:ins w:id="11" w:author="Stanley Luchters" w:date="2022-10-21T12:20:00Z">
              <w:r>
                <w:t xml:space="preserve">Standardised approach to invitations: </w:t>
              </w:r>
            </w:ins>
            <w:r w:rsidR="00903C1E">
              <w:t>Peer reviewed</w:t>
            </w:r>
            <w:r w:rsidR="007A62FC">
              <w:t xml:space="preserve"> and approved:</w:t>
            </w:r>
          </w:p>
          <w:p w14:paraId="1BC140AF" w14:textId="04CB606B" w:rsidR="007A62FC" w:rsidRDefault="007A62FC" w:rsidP="007A62FC">
            <w:pPr>
              <w:pStyle w:val="ListParagraph"/>
              <w:numPr>
                <w:ilvl w:val="0"/>
                <w:numId w:val="1"/>
              </w:numPr>
            </w:pPr>
            <w:r>
              <w:t>Email invitation letter</w:t>
            </w:r>
          </w:p>
          <w:p w14:paraId="093E9BD3" w14:textId="795306BD" w:rsidR="007A62FC" w:rsidRDefault="007A62FC" w:rsidP="007A62FC">
            <w:pPr>
              <w:pStyle w:val="ListParagraph"/>
              <w:numPr>
                <w:ilvl w:val="0"/>
                <w:numId w:val="1"/>
              </w:numPr>
            </w:pPr>
            <w:r>
              <w:t>Study synopsis</w:t>
            </w:r>
          </w:p>
          <w:p w14:paraId="60551921" w14:textId="5E749E94" w:rsidR="007A62FC" w:rsidRDefault="007A62FC" w:rsidP="007A62FC">
            <w:pPr>
              <w:pStyle w:val="ListParagraph"/>
              <w:numPr>
                <w:ilvl w:val="0"/>
                <w:numId w:val="1"/>
              </w:numPr>
            </w:pPr>
            <w:r>
              <w:t>Data sharing agreement</w:t>
            </w:r>
          </w:p>
          <w:p w14:paraId="3AF47865" w14:textId="6E0F9EE7" w:rsidR="007A62FC" w:rsidRDefault="007A62FC" w:rsidP="007A62FC">
            <w:pPr>
              <w:pStyle w:val="ListParagraph"/>
              <w:numPr>
                <w:ilvl w:val="0"/>
                <w:numId w:val="1"/>
              </w:numPr>
            </w:pPr>
            <w:r>
              <w:t xml:space="preserve">Authorship guidelines document </w:t>
            </w:r>
          </w:p>
          <w:p w14:paraId="684FEA91" w14:textId="172127D7" w:rsidR="00B12EB4" w:rsidRDefault="00B12EB4" w:rsidP="007A62FC">
            <w:pPr>
              <w:pStyle w:val="ListParagraph"/>
              <w:numPr>
                <w:ilvl w:val="0"/>
                <w:numId w:val="1"/>
              </w:numPr>
            </w:pPr>
            <w:r>
              <w:t xml:space="preserve">Data procurement </w:t>
            </w:r>
            <w:r w:rsidR="00214ABB">
              <w:t>Workflow</w:t>
            </w:r>
          </w:p>
          <w:p w14:paraId="2B283129" w14:textId="5431F643" w:rsidR="007A62FC" w:rsidRDefault="007A62FC"/>
        </w:tc>
        <w:tc>
          <w:tcPr>
            <w:tcW w:w="4508" w:type="dxa"/>
          </w:tcPr>
          <w:p w14:paraId="3FF2C3DE" w14:textId="20F74506" w:rsidR="00903C1E" w:rsidRDefault="00214ABB">
            <w:r>
              <w:t>Documents were translated to French for the Francophone data owners (person-hours)</w:t>
            </w:r>
          </w:p>
        </w:tc>
      </w:tr>
      <w:tr w:rsidR="00903C1E" w14:paraId="430CF170" w14:textId="77777777" w:rsidTr="00903C1E">
        <w:tc>
          <w:tcPr>
            <w:tcW w:w="4508" w:type="dxa"/>
          </w:tcPr>
          <w:p w14:paraId="3E42E0F7" w14:textId="0BFF321D" w:rsidR="00903C1E" w:rsidRDefault="00B12EB4">
            <w:del w:id="12" w:author="Craig Parker" w:date="2022-10-25T12:18:00Z">
              <w:r w:rsidDel="00073CCE">
                <w:delText>Well integrated</w:delText>
              </w:r>
            </w:del>
            <w:ins w:id="13" w:author="Craig Parker" w:date="2022-10-25T12:18:00Z">
              <w:r w:rsidR="00073CCE">
                <w:t>Well-integrated</w:t>
              </w:r>
            </w:ins>
            <w:r>
              <w:t xml:space="preserve"> teams sharing lessons learned and challenges </w:t>
            </w:r>
          </w:p>
        </w:tc>
        <w:tc>
          <w:tcPr>
            <w:tcW w:w="4508" w:type="dxa"/>
          </w:tcPr>
          <w:p w14:paraId="26BD30FC" w14:textId="5F3880D0" w:rsidR="00903C1E" w:rsidRDefault="00214ABB">
            <w:del w:id="14" w:author="Craig Parker" w:date="2022-10-25T12:18:00Z">
              <w:r w:rsidDel="00073CCE">
                <w:delText xml:space="preserve">Process </w:delText>
              </w:r>
            </w:del>
            <w:ins w:id="15" w:author="Craig Parker" w:date="2022-10-25T12:18:00Z">
              <w:r w:rsidR="00073CCE">
                <w:t>The process</w:t>
              </w:r>
              <w:r w:rsidR="00073CCE">
                <w:t xml:space="preserve"> </w:t>
              </w:r>
            </w:ins>
            <w:r>
              <w:t xml:space="preserve">requires </w:t>
            </w:r>
            <w:del w:id="16" w:author="Craig Parker" w:date="2022-10-25T12:18:00Z">
              <w:r w:rsidDel="00073CCE">
                <w:delText>a lot of</w:delText>
              </w:r>
            </w:del>
            <w:ins w:id="17" w:author="Craig Parker" w:date="2022-10-25T12:18:00Z">
              <w:r w:rsidR="00073CCE">
                <w:t>many</w:t>
              </w:r>
            </w:ins>
            <w:r>
              <w:t xml:space="preserve"> </w:t>
            </w:r>
            <w:del w:id="18" w:author="Craig Parker" w:date="2022-10-25T12:18:00Z">
              <w:r w:rsidDel="00073CCE">
                <w:delText>person hours</w:delText>
              </w:r>
            </w:del>
            <w:ins w:id="19" w:author="Craig Parker" w:date="2022-10-25T12:18:00Z">
              <w:r w:rsidR="00073CCE">
                <w:t>person-hours</w:t>
              </w:r>
            </w:ins>
            <w:r>
              <w:t xml:space="preserve"> along with other tasks that need to be carried out by the team  </w:t>
            </w:r>
          </w:p>
        </w:tc>
      </w:tr>
      <w:tr w:rsidR="00903C1E" w14:paraId="364BFAE7" w14:textId="77777777" w:rsidTr="00903C1E">
        <w:tc>
          <w:tcPr>
            <w:tcW w:w="4508" w:type="dxa"/>
          </w:tcPr>
          <w:p w14:paraId="629730E0" w14:textId="527AB238" w:rsidR="00903C1E" w:rsidRDefault="00204FEE">
            <w:ins w:id="20" w:author="Stanley Luchters" w:date="2022-10-21T12:21:00Z">
              <w:r>
                <w:t xml:space="preserve">Clearly documented and </w:t>
              </w:r>
            </w:ins>
            <w:r w:rsidR="00B12EB4">
              <w:t xml:space="preserve">Flexible </w:t>
            </w:r>
            <w:r w:rsidR="00214ABB">
              <w:t>workflow</w:t>
            </w:r>
            <w:r w:rsidR="00B12EB4">
              <w:t xml:space="preserve"> process </w:t>
            </w:r>
          </w:p>
        </w:tc>
        <w:tc>
          <w:tcPr>
            <w:tcW w:w="4508" w:type="dxa"/>
          </w:tcPr>
          <w:p w14:paraId="5D3ADD63" w14:textId="4EC454EA" w:rsidR="00903C1E" w:rsidRDefault="00214ABB">
            <w:r>
              <w:t xml:space="preserve">The </w:t>
            </w:r>
            <w:del w:id="21" w:author="Craig Parker" w:date="2022-10-25T12:18:00Z">
              <w:r w:rsidDel="00073CCE">
                <w:delText>tailor made</w:delText>
              </w:r>
            </w:del>
            <w:ins w:id="22" w:author="Craig Parker" w:date="2022-10-25T12:18:00Z">
              <w:r w:rsidR="00073CCE">
                <w:t>tailor-made</w:t>
              </w:r>
            </w:ins>
            <w:r>
              <w:t xml:space="preserve"> data procurement </w:t>
            </w:r>
            <w:commentRangeStart w:id="23"/>
            <w:r>
              <w:t>process</w:t>
            </w:r>
            <w:commentRangeEnd w:id="23"/>
            <w:r w:rsidR="006C6631">
              <w:rPr>
                <w:rStyle w:val="CommentReference"/>
              </w:rPr>
              <w:commentReference w:id="23"/>
            </w:r>
            <w:r>
              <w:t xml:space="preserve"> is for different data owners and cases </w:t>
            </w:r>
            <w:r w:rsidR="00645E24">
              <w:t xml:space="preserve">after </w:t>
            </w:r>
            <w:ins w:id="24" w:author="Craig Parker" w:date="2022-10-25T12:18:00Z">
              <w:r w:rsidR="00073CCE">
                <w:t xml:space="preserve">the </w:t>
              </w:r>
            </w:ins>
            <w:r w:rsidR="00645E24">
              <w:t>initial email</w:t>
            </w:r>
          </w:p>
        </w:tc>
      </w:tr>
      <w:tr w:rsidR="00903C1E" w14:paraId="5281B1BA" w14:textId="77777777" w:rsidTr="00903C1E">
        <w:tc>
          <w:tcPr>
            <w:tcW w:w="4508" w:type="dxa"/>
          </w:tcPr>
          <w:p w14:paraId="09F310EC" w14:textId="52E798F7" w:rsidR="00903C1E" w:rsidRDefault="00B12EB4" w:rsidP="00204FEE">
            <w:r>
              <w:t>Well structured teams</w:t>
            </w:r>
          </w:p>
        </w:tc>
        <w:tc>
          <w:tcPr>
            <w:tcW w:w="4508" w:type="dxa"/>
          </w:tcPr>
          <w:p w14:paraId="412CA246" w14:textId="0F94C428" w:rsidR="00903C1E" w:rsidRDefault="00214ABB">
            <w:commentRangeStart w:id="25"/>
            <w:r>
              <w:t xml:space="preserve">Some studies were carried out </w:t>
            </w:r>
            <w:del w:id="26" w:author="Craig Parker" w:date="2022-10-25T12:19:00Z">
              <w:r w:rsidR="00D314F4" w:rsidDel="00073CCE">
                <w:delText xml:space="preserve">from </w:delText>
              </w:r>
            </w:del>
            <w:ins w:id="27" w:author="Craig Parker" w:date="2022-10-25T12:19:00Z">
              <w:r w:rsidR="00073CCE">
                <w:t>in</w:t>
              </w:r>
              <w:r w:rsidR="00073CCE">
                <w:t xml:space="preserve"> </w:t>
              </w:r>
            </w:ins>
            <w:r w:rsidR="00D314F4">
              <w:t>2012:</w:t>
            </w:r>
            <w:commentRangeEnd w:id="25"/>
            <w:r w:rsidR="00F9525C">
              <w:rPr>
                <w:rStyle w:val="CommentReference"/>
              </w:rPr>
              <w:commentReference w:id="25"/>
            </w:r>
          </w:p>
          <w:p w14:paraId="6C0EBD01" w14:textId="61390BB1" w:rsidR="00D314F4" w:rsidRDefault="00D314F4" w:rsidP="00D314F4">
            <w:pPr>
              <w:pStyle w:val="ListParagraph"/>
              <w:numPr>
                <w:ilvl w:val="0"/>
                <w:numId w:val="3"/>
              </w:numPr>
            </w:pPr>
            <w:r>
              <w:t>Data access</w:t>
            </w:r>
          </w:p>
          <w:p w14:paraId="64827338" w14:textId="66349DCD" w:rsidR="00D314F4" w:rsidRDefault="00D314F4" w:rsidP="00D314F4">
            <w:pPr>
              <w:pStyle w:val="ListParagraph"/>
              <w:numPr>
                <w:ilvl w:val="0"/>
                <w:numId w:val="3"/>
              </w:numPr>
            </w:pPr>
            <w:r>
              <w:t>Data extraction process</w:t>
            </w:r>
          </w:p>
          <w:p w14:paraId="0B96BEC2" w14:textId="4466F9D5" w:rsidR="00D314F4" w:rsidRDefault="00D314F4" w:rsidP="00D314F4">
            <w:pPr>
              <w:pStyle w:val="ListParagraph"/>
              <w:numPr>
                <w:ilvl w:val="0"/>
                <w:numId w:val="3"/>
              </w:numPr>
            </w:pPr>
            <w:r>
              <w:t>Variables in the datasets</w:t>
            </w:r>
            <w:r w:rsidR="00645E24">
              <w:t xml:space="preserve"> are not known</w:t>
            </w:r>
            <w:r>
              <w:t xml:space="preserve"> off </w:t>
            </w:r>
            <w:del w:id="28" w:author="Ijeoma Solarin" w:date="2022-10-21T09:41:00Z">
              <w:r w:rsidDel="006C6631">
                <w:delText>head</w:delText>
              </w:r>
              <w:r w:rsidR="00953A19" w:rsidDel="006C6631">
                <w:delText xml:space="preserve"> </w:delText>
              </w:r>
            </w:del>
            <w:ins w:id="29" w:author="Ijeoma Solarin" w:date="2022-10-21T09:41:00Z">
              <w:r w:rsidR="006C6631">
                <w:t xml:space="preserve">hand </w:t>
              </w:r>
            </w:ins>
            <w:r w:rsidR="00645E24">
              <w:t>(data owner has to check availability of data)</w:t>
            </w:r>
          </w:p>
          <w:p w14:paraId="4CDCED20" w14:textId="4D310161" w:rsidR="00D314F4" w:rsidRDefault="00D314F4"/>
        </w:tc>
      </w:tr>
      <w:tr w:rsidR="00903C1E" w14:paraId="641568BD" w14:textId="77777777" w:rsidTr="00903C1E">
        <w:tc>
          <w:tcPr>
            <w:tcW w:w="4508" w:type="dxa"/>
          </w:tcPr>
          <w:p w14:paraId="2AF2C2EF" w14:textId="2EAE5762" w:rsidR="00903C1E" w:rsidRDefault="00B12EB4">
            <w:r>
              <w:t>Centralised document platform</w:t>
            </w:r>
            <w:r w:rsidR="00214ABB">
              <w:t xml:space="preserve"> </w:t>
            </w:r>
            <w:r>
              <w:t>(Teams and Box)</w:t>
            </w:r>
          </w:p>
        </w:tc>
        <w:tc>
          <w:tcPr>
            <w:tcW w:w="4508" w:type="dxa"/>
          </w:tcPr>
          <w:p w14:paraId="15A9950A" w14:textId="3D8917CD" w:rsidR="00903C1E" w:rsidRDefault="00D314F4">
            <w:r>
              <w:t>Data sharing procedures in countries:</w:t>
            </w:r>
          </w:p>
          <w:p w14:paraId="1B1E3B8E" w14:textId="2710CA27" w:rsidR="00D314F4" w:rsidRDefault="00D314F4" w:rsidP="00D314F4">
            <w:pPr>
              <w:pStyle w:val="ListParagraph"/>
              <w:numPr>
                <w:ilvl w:val="0"/>
                <w:numId w:val="4"/>
              </w:numPr>
            </w:pPr>
            <w:r>
              <w:t>Differ</w:t>
            </w:r>
          </w:p>
          <w:p w14:paraId="3144D9AD" w14:textId="3D6BEC12" w:rsidR="00D314F4" w:rsidRDefault="00D314F4" w:rsidP="00D314F4">
            <w:pPr>
              <w:pStyle w:val="ListParagraph"/>
              <w:numPr>
                <w:ilvl w:val="0"/>
                <w:numId w:val="4"/>
              </w:numPr>
            </w:pPr>
            <w:r>
              <w:t>Unclear procedures</w:t>
            </w:r>
          </w:p>
          <w:p w14:paraId="3E2D1F45" w14:textId="32119557" w:rsidR="00D314F4" w:rsidRDefault="00D314F4" w:rsidP="00D314F4">
            <w:pPr>
              <w:pStyle w:val="ListParagraph"/>
              <w:numPr>
                <w:ilvl w:val="0"/>
                <w:numId w:val="4"/>
              </w:numPr>
            </w:pPr>
            <w:r>
              <w:t>New terrain (no Cases to learn from)</w:t>
            </w:r>
          </w:p>
        </w:tc>
      </w:tr>
      <w:tr w:rsidR="00903C1E" w14:paraId="164659A8" w14:textId="77777777" w:rsidTr="00903C1E">
        <w:tc>
          <w:tcPr>
            <w:tcW w:w="4508" w:type="dxa"/>
          </w:tcPr>
          <w:p w14:paraId="7654A69B" w14:textId="03DC5765" w:rsidR="00903C1E" w:rsidRDefault="00B12EB4">
            <w:del w:id="30" w:author="Craig Parker" w:date="2022-10-25T12:19:00Z">
              <w:r w:rsidDel="00073CCE">
                <w:delText>Well structured</w:delText>
              </w:r>
            </w:del>
            <w:ins w:id="31" w:author="Craig Parker" w:date="2022-10-25T12:19:00Z">
              <w:r w:rsidR="00073CCE">
                <w:t>Well-structured</w:t>
              </w:r>
            </w:ins>
            <w:r>
              <w:t xml:space="preserve"> update meetings </w:t>
            </w:r>
            <w:ins w:id="32" w:author="Stanley Luchters" w:date="2022-10-21T12:23:00Z">
              <w:r w:rsidR="00204FEE">
                <w:t>(fortnightly)</w:t>
              </w:r>
            </w:ins>
          </w:p>
        </w:tc>
        <w:tc>
          <w:tcPr>
            <w:tcW w:w="4508" w:type="dxa"/>
          </w:tcPr>
          <w:p w14:paraId="288876E8" w14:textId="62C8F3CC" w:rsidR="00903C1E" w:rsidRDefault="004D1A24">
            <w:ins w:id="33" w:author="Stanley Luchters" w:date="2022-10-21T12:27:00Z">
              <w:del w:id="34" w:author="Craig Parker" w:date="2022-10-25T12:19:00Z">
                <w:r w:rsidDel="00073CCE">
                  <w:delText>Limited</w:delText>
                </w:r>
              </w:del>
            </w:ins>
            <w:del w:id="35" w:author="Craig Parker" w:date="2022-10-25T12:19:00Z">
              <w:r w:rsidR="00645E24" w:rsidDel="00073CCE">
                <w:delText>No</w:delText>
              </w:r>
            </w:del>
            <w:ins w:id="36" w:author="Craig Parker" w:date="2022-10-25T12:19:00Z">
              <w:r w:rsidR="00073CCE">
                <w:t>limited</w:t>
              </w:r>
            </w:ins>
            <w:r w:rsidR="00645E24">
              <w:t xml:space="preserve"> funding for </w:t>
            </w:r>
            <w:ins w:id="37" w:author="Craig Parker" w:date="2022-10-25T12:19:00Z">
              <w:r w:rsidR="00073CCE">
                <w:t xml:space="preserve">the </w:t>
              </w:r>
            </w:ins>
            <w:r w:rsidR="00645E24">
              <w:t>data extraction process for the data owners</w:t>
            </w:r>
          </w:p>
        </w:tc>
      </w:tr>
      <w:tr w:rsidR="00903C1E" w14:paraId="43DD2780" w14:textId="77777777" w:rsidTr="00903C1E">
        <w:tc>
          <w:tcPr>
            <w:tcW w:w="4508" w:type="dxa"/>
          </w:tcPr>
          <w:p w14:paraId="00A2FEA1" w14:textId="0690A592" w:rsidR="00903C1E" w:rsidRDefault="00214ABB">
            <w:r>
              <w:t>Strong</w:t>
            </w:r>
            <w:ins w:id="38" w:author="Craig Parker" w:date="2022-10-25T12:19:00Z">
              <w:r w:rsidR="00073CCE">
                <w:t>,</w:t>
              </w:r>
            </w:ins>
            <w:r>
              <w:t xml:space="preserve"> skilled </w:t>
            </w:r>
            <w:ins w:id="39" w:author="Stanley Luchters" w:date="2022-10-21T12:23:00Z">
              <w:r w:rsidR="00204FEE">
                <w:t xml:space="preserve">multi-disciplinary </w:t>
              </w:r>
            </w:ins>
            <w:r>
              <w:t>team</w:t>
            </w:r>
            <w:del w:id="40" w:author="Stanley Luchters" w:date="2022-10-21T12:24:00Z">
              <w:r w:rsidDel="00204FEE">
                <w:delText xml:space="preserve"> members</w:delText>
              </w:r>
            </w:del>
            <w:ins w:id="41" w:author="Stanley Luchters" w:date="2022-10-21T12:23:00Z">
              <w:r w:rsidR="00204FEE">
                <w:t xml:space="preserve"> (clinical science, environmental science, ICT, data protection, legal)</w:t>
              </w:r>
            </w:ins>
          </w:p>
        </w:tc>
        <w:tc>
          <w:tcPr>
            <w:tcW w:w="4508" w:type="dxa"/>
          </w:tcPr>
          <w:p w14:paraId="080F091C" w14:textId="0A40DEB2" w:rsidR="00903C1E" w:rsidRDefault="00645E24">
            <w:r>
              <w:t xml:space="preserve">Personnel time required to train team members that carry out the data procurement procedure in the different regions </w:t>
            </w:r>
          </w:p>
        </w:tc>
      </w:tr>
      <w:tr w:rsidR="00903C1E" w14:paraId="22B90316" w14:textId="77777777" w:rsidTr="00903C1E">
        <w:tc>
          <w:tcPr>
            <w:tcW w:w="4508" w:type="dxa"/>
          </w:tcPr>
          <w:p w14:paraId="4EB37ED1" w14:textId="672553FE" w:rsidR="00D314F4" w:rsidRDefault="00D314F4">
            <w:r>
              <w:t>Good collaboration with DSI ELSI group</w:t>
            </w:r>
            <w:r w:rsidR="00F25DD4">
              <w:t>s</w:t>
            </w:r>
            <w:r>
              <w:t xml:space="preserve"> </w:t>
            </w:r>
          </w:p>
          <w:p w14:paraId="182BA52D" w14:textId="33F69D4D" w:rsidR="00903C1E" w:rsidRDefault="00D314F4">
            <w:r>
              <w:t xml:space="preserve">Assisting with legal advice for the data procurement </w:t>
            </w:r>
            <w:r w:rsidR="00645E24">
              <w:t>processes:</w:t>
            </w:r>
            <w:r>
              <w:t xml:space="preserve"> Data sharing agreements for countries </w:t>
            </w:r>
          </w:p>
        </w:tc>
        <w:tc>
          <w:tcPr>
            <w:tcW w:w="4508" w:type="dxa"/>
          </w:tcPr>
          <w:p w14:paraId="5D6C6705" w14:textId="23D242C0" w:rsidR="00903C1E" w:rsidRDefault="00645E24">
            <w:r>
              <w:t xml:space="preserve">The process is personnel time heavy from following up </w:t>
            </w:r>
            <w:ins w:id="42" w:author="Craig Parker" w:date="2022-10-25T12:20:00Z">
              <w:r w:rsidR="00073CCE">
                <w:t xml:space="preserve">with </w:t>
              </w:r>
            </w:ins>
            <w:r>
              <w:t xml:space="preserve">data owners, meetings for clarifications and queries, </w:t>
            </w:r>
            <w:ins w:id="43" w:author="Craig Parker" w:date="2022-10-25T12:20:00Z">
              <w:r w:rsidR="00073CCE">
                <w:t xml:space="preserve">and </w:t>
              </w:r>
            </w:ins>
            <w:r>
              <w:t>going through documentation shared by data owners</w:t>
            </w:r>
            <w:r w:rsidR="00953A19">
              <w:t xml:space="preserve"> </w:t>
            </w:r>
            <w:r>
              <w:t xml:space="preserve">(informed consent forms, </w:t>
            </w:r>
            <w:r w:rsidR="00953A19">
              <w:t xml:space="preserve">ethical </w:t>
            </w:r>
            <w:proofErr w:type="gramStart"/>
            <w:r w:rsidR="00953A19">
              <w:t>approvals</w:t>
            </w:r>
            <w:proofErr w:type="gramEnd"/>
            <w:r w:rsidR="00953A19">
              <w:t xml:space="preserve"> and study protocols</w:t>
            </w:r>
            <w:r>
              <w:t>)</w:t>
            </w:r>
          </w:p>
        </w:tc>
      </w:tr>
      <w:tr w:rsidR="00903C1E" w14:paraId="72BB67EE" w14:textId="77777777" w:rsidTr="00903C1E">
        <w:tc>
          <w:tcPr>
            <w:tcW w:w="4508" w:type="dxa"/>
          </w:tcPr>
          <w:p w14:paraId="2078F265" w14:textId="34DE0D76" w:rsidR="00903C1E" w:rsidRDefault="006C6631">
            <w:ins w:id="44" w:author="Ijeoma Solarin" w:date="2022-10-21T09:35:00Z">
              <w:r>
                <w:t>Contacted d</w:t>
              </w:r>
            </w:ins>
            <w:del w:id="45" w:author="Ijeoma Solarin" w:date="2022-10-21T09:35:00Z">
              <w:r w:rsidR="00953A19" w:rsidDel="006C6631">
                <w:delText>In reaching out to d</w:delText>
              </w:r>
            </w:del>
            <w:r w:rsidR="00953A19">
              <w:t xml:space="preserve">ata owners </w:t>
            </w:r>
            <w:del w:id="46" w:author="Ijeoma Solarin" w:date="2022-10-21T09:36:00Z">
              <w:r w:rsidR="00953A19" w:rsidDel="006C6631">
                <w:delText xml:space="preserve">they </w:delText>
              </w:r>
            </w:del>
            <w:ins w:id="47" w:author="Ijeoma Solarin" w:date="2022-10-21T09:36:00Z">
              <w:r>
                <w:t xml:space="preserve">sometimes </w:t>
              </w:r>
            </w:ins>
            <w:ins w:id="48" w:author="Ijeoma Solarin" w:date="2022-10-21T09:34:00Z">
              <w:r>
                <w:t>suggest</w:t>
              </w:r>
            </w:ins>
            <w:del w:id="49" w:author="Ijeoma Solarin" w:date="2022-10-21T09:35:00Z">
              <w:r w:rsidR="00953A19" w:rsidDel="006C6631">
                <w:delText>point us to</w:delText>
              </w:r>
            </w:del>
            <w:r w:rsidR="00953A19">
              <w:t xml:space="preserve"> other </w:t>
            </w:r>
            <w:ins w:id="50" w:author="Ijeoma Solarin" w:date="2022-10-21T09:36:00Z">
              <w:r>
                <w:t xml:space="preserve">potentially </w:t>
              </w:r>
            </w:ins>
            <w:r w:rsidR="00953A19">
              <w:t xml:space="preserve">eligible studies </w:t>
            </w:r>
            <w:ins w:id="51" w:author="Ijeoma Solarin" w:date="2022-10-21T09:36:00Z">
              <w:r>
                <w:t xml:space="preserve">that may </w:t>
              </w:r>
            </w:ins>
            <w:r w:rsidR="00953A19">
              <w:t xml:space="preserve">not </w:t>
            </w:r>
            <w:ins w:id="52" w:author="Ijeoma Solarin" w:date="2022-10-21T09:36:00Z">
              <w:r>
                <w:t xml:space="preserve">have been </w:t>
              </w:r>
            </w:ins>
            <w:r w:rsidR="00953A19">
              <w:t xml:space="preserve">picked up </w:t>
            </w:r>
            <w:del w:id="53" w:author="Ijeoma Solarin" w:date="2022-10-21T09:37:00Z">
              <w:r w:rsidR="00953A19" w:rsidDel="006C6631">
                <w:delText xml:space="preserve">by </w:delText>
              </w:r>
            </w:del>
            <w:ins w:id="54" w:author="Ijeoma Solarin" w:date="2022-10-21T09:37:00Z">
              <w:r>
                <w:t xml:space="preserve">in </w:t>
              </w:r>
            </w:ins>
            <w:r w:rsidR="00953A19">
              <w:t>the systematic review process</w:t>
            </w:r>
          </w:p>
        </w:tc>
        <w:tc>
          <w:tcPr>
            <w:tcW w:w="4508" w:type="dxa"/>
          </w:tcPr>
          <w:p w14:paraId="5AF7E28F" w14:textId="7706474C" w:rsidR="00903C1E" w:rsidRDefault="0024451C" w:rsidP="00B406B8">
            <w:ins w:id="55" w:author="Ijeoma Solarin" w:date="2022-10-21T10:22:00Z">
              <w:r>
                <w:t>P</w:t>
              </w:r>
            </w:ins>
            <w:ins w:id="56" w:author="Ijeoma Solarin" w:date="2022-10-21T10:21:00Z">
              <w:r>
                <w:t>ersonal information such as da</w:t>
              </w:r>
            </w:ins>
            <w:ins w:id="57" w:author="Ijeoma Solarin" w:date="2022-10-21T10:22:00Z">
              <w:r>
                <w:t xml:space="preserve">te of birth means </w:t>
              </w:r>
            </w:ins>
            <w:ins w:id="58" w:author="Ijeoma Solarin" w:date="2022-10-21T10:17:00Z">
              <w:r>
                <w:t xml:space="preserve">Institutional </w:t>
              </w:r>
            </w:ins>
            <w:ins w:id="59" w:author="Ijeoma Solarin" w:date="2022-10-21T10:22:00Z">
              <w:r>
                <w:t>R</w:t>
              </w:r>
            </w:ins>
            <w:ins w:id="60" w:author="Ijeoma Solarin" w:date="2022-10-21T10:17:00Z">
              <w:r>
                <w:t xml:space="preserve">eview </w:t>
              </w:r>
            </w:ins>
            <w:ins w:id="61" w:author="Ijeoma Solarin" w:date="2022-10-21T10:22:00Z">
              <w:r>
                <w:t>B</w:t>
              </w:r>
            </w:ins>
            <w:ins w:id="62" w:author="Ijeoma Solarin" w:date="2022-10-21T10:17:00Z">
              <w:r>
                <w:t>oards may need to</w:t>
              </w:r>
            </w:ins>
            <w:ins w:id="63" w:author="Ijeoma Solarin" w:date="2022-10-21T10:18:00Z">
              <w:r>
                <w:t xml:space="preserve"> approve the sharing of data</w:t>
              </w:r>
            </w:ins>
          </w:p>
        </w:tc>
      </w:tr>
      <w:tr w:rsidR="00903C1E" w14:paraId="3CB323F3" w14:textId="77777777" w:rsidTr="00903C1E">
        <w:tc>
          <w:tcPr>
            <w:tcW w:w="4508" w:type="dxa"/>
          </w:tcPr>
          <w:p w14:paraId="63CC42B2" w14:textId="6EC5C218" w:rsidR="00903C1E" w:rsidRDefault="0024451C">
            <w:ins w:id="64" w:author="Ijeoma Solarin" w:date="2022-10-21T10:16:00Z">
              <w:r>
                <w:t>Building relationships and networks with PIs from across the continent</w:t>
              </w:r>
            </w:ins>
          </w:p>
        </w:tc>
        <w:tc>
          <w:tcPr>
            <w:tcW w:w="4508" w:type="dxa"/>
          </w:tcPr>
          <w:p w14:paraId="2E278201" w14:textId="48A5A0F0" w:rsidR="00903C1E" w:rsidRDefault="004D1A24" w:rsidP="004D1A24">
            <w:ins w:id="65" w:author="Stanley Luchters" w:date="2022-10-21T12:28:00Z">
              <w:r>
                <w:t>Data protection Acts differ across countries</w:t>
              </w:r>
            </w:ins>
            <w:ins w:id="66" w:author="Craig Parker" w:date="2022-10-25T12:20:00Z">
              <w:r w:rsidR="00073CCE">
                <w:t>,</w:t>
              </w:r>
            </w:ins>
            <w:ins w:id="67" w:author="Stanley Luchters" w:date="2022-10-21T12:28:00Z">
              <w:r>
                <w:t xml:space="preserve"> with limited experience </w:t>
              </w:r>
              <w:del w:id="68" w:author="Craig Parker" w:date="2022-10-25T12:20:00Z">
                <w:r w:rsidDel="00073CCE">
                  <w:delText>of</w:delText>
                </w:r>
              </w:del>
            </w:ins>
            <w:ins w:id="69" w:author="Craig Parker" w:date="2022-10-25T12:20:00Z">
              <w:r w:rsidR="00073CCE">
                <w:t>in</w:t>
              </w:r>
            </w:ins>
            <w:ins w:id="70" w:author="Stanley Luchters" w:date="2022-10-21T12:28:00Z">
              <w:r>
                <w:t xml:space="preserve"> appropriate processes in each </w:t>
              </w:r>
              <w:del w:id="71" w:author="Craig Parker" w:date="2022-10-25T12:20:00Z">
                <w:r w:rsidDel="00073CCE">
                  <w:delText>countries</w:delText>
                </w:r>
              </w:del>
            </w:ins>
            <w:ins w:id="72" w:author="Craig Parker" w:date="2022-10-25T12:20:00Z">
              <w:r w:rsidR="00073CCE">
                <w:t>country</w:t>
              </w:r>
            </w:ins>
            <w:ins w:id="73" w:author="Stanley Luchters" w:date="2022-10-21T12:28:00Z">
              <w:r>
                <w:t xml:space="preserve"> </w:t>
              </w:r>
            </w:ins>
          </w:p>
        </w:tc>
      </w:tr>
      <w:tr w:rsidR="00645E24" w14:paraId="3F262CDA" w14:textId="77777777" w:rsidTr="00903C1E">
        <w:tc>
          <w:tcPr>
            <w:tcW w:w="4508" w:type="dxa"/>
          </w:tcPr>
          <w:p w14:paraId="7465226E" w14:textId="38737BC2" w:rsidR="00645E24" w:rsidRDefault="00B70341">
            <w:ins w:id="74" w:author="Stanley Luchters" w:date="2022-10-21T12:24:00Z">
              <w:del w:id="75" w:author="Craig Parker" w:date="2022-10-25T12:20:00Z">
                <w:r w:rsidDel="00073CCE">
                  <w:delText>Topic</w:delText>
                </w:r>
              </w:del>
            </w:ins>
            <w:ins w:id="76" w:author="Craig Parker" w:date="2022-10-25T12:20:00Z">
              <w:r w:rsidR="00073CCE">
                <w:t>The topic</w:t>
              </w:r>
            </w:ins>
            <w:ins w:id="77" w:author="Stanley Luchters" w:date="2022-10-21T12:24:00Z">
              <w:r>
                <w:t xml:space="preserve"> is of great interest </w:t>
              </w:r>
            </w:ins>
            <w:ins w:id="78" w:author="Stanley Luchters" w:date="2022-10-21T12:25:00Z">
              <w:r>
                <w:t xml:space="preserve">and global </w:t>
              </w:r>
              <w:r>
                <w:lastRenderedPageBreak/>
                <w:t xml:space="preserve">health interest </w:t>
              </w:r>
            </w:ins>
            <w:ins w:id="79" w:author="Stanley Luchters" w:date="2022-10-21T12:24:00Z">
              <w:r>
                <w:t>to data owners</w:t>
              </w:r>
            </w:ins>
          </w:p>
        </w:tc>
        <w:tc>
          <w:tcPr>
            <w:tcW w:w="4508" w:type="dxa"/>
          </w:tcPr>
          <w:p w14:paraId="66E6CBD2" w14:textId="4D184230" w:rsidR="00645E24" w:rsidRDefault="004D1A24" w:rsidP="004D1A24">
            <w:ins w:id="80" w:author="Stanley Luchters" w:date="2022-10-21T12:29:00Z">
              <w:r>
                <w:lastRenderedPageBreak/>
                <w:t xml:space="preserve">Relevant data identified in over 20 sub-Saharan </w:t>
              </w:r>
              <w:r>
                <w:lastRenderedPageBreak/>
                <w:t>African countries</w:t>
              </w:r>
            </w:ins>
          </w:p>
        </w:tc>
      </w:tr>
      <w:tr w:rsidR="00645E24" w14:paraId="401658C9" w14:textId="77777777" w:rsidTr="00903C1E">
        <w:tc>
          <w:tcPr>
            <w:tcW w:w="4508" w:type="dxa"/>
          </w:tcPr>
          <w:p w14:paraId="0B851EFF" w14:textId="7EB4E85B" w:rsidR="00645E24" w:rsidRDefault="00B70341">
            <w:ins w:id="81" w:author="Stanley Luchters" w:date="2022-10-21T12:25:00Z">
              <w:r>
                <w:lastRenderedPageBreak/>
                <w:t>High rates of initial positive response from data owners</w:t>
              </w:r>
            </w:ins>
          </w:p>
        </w:tc>
        <w:tc>
          <w:tcPr>
            <w:tcW w:w="4508" w:type="dxa"/>
          </w:tcPr>
          <w:p w14:paraId="0D02D0F1" w14:textId="6CF2B5D3" w:rsidR="00645E24" w:rsidRDefault="00B406B8">
            <w:ins w:id="82" w:author="Stanley Luchters" w:date="2022-10-21T12:30:00Z">
              <w:r>
                <w:t xml:space="preserve">Health data </w:t>
              </w:r>
            </w:ins>
            <w:ins w:id="83" w:author="Craig Parker" w:date="2022-10-25T12:21:00Z">
              <w:r w:rsidR="00073CCE">
                <w:t xml:space="preserve">is </w:t>
              </w:r>
            </w:ins>
            <w:ins w:id="84" w:author="Stanley Luchters" w:date="2022-10-21T12:30:00Z">
              <w:r>
                <w:t>classified as ‘sensitive data’.</w:t>
              </w:r>
            </w:ins>
          </w:p>
        </w:tc>
      </w:tr>
      <w:tr w:rsidR="00645E24" w14:paraId="7995A99A" w14:textId="77777777" w:rsidTr="00903C1E">
        <w:tc>
          <w:tcPr>
            <w:tcW w:w="4508" w:type="dxa"/>
          </w:tcPr>
          <w:p w14:paraId="7B5D5513" w14:textId="77777777" w:rsidR="00645E24" w:rsidRDefault="00645E24"/>
        </w:tc>
        <w:tc>
          <w:tcPr>
            <w:tcW w:w="4508" w:type="dxa"/>
          </w:tcPr>
          <w:p w14:paraId="4695BD8D" w14:textId="501358FA" w:rsidR="00645E24" w:rsidRDefault="00B406B8">
            <w:ins w:id="85" w:author="Stanley Luchters" w:date="2022-10-21T12:31:00Z">
              <w:r>
                <w:t>Data owners are not always aware of where data is stored (especially for older studies)</w:t>
              </w:r>
            </w:ins>
          </w:p>
        </w:tc>
      </w:tr>
      <w:tr w:rsidR="00903C1E" w14:paraId="6859C62B" w14:textId="77777777" w:rsidTr="00903C1E">
        <w:tc>
          <w:tcPr>
            <w:tcW w:w="4508" w:type="dxa"/>
          </w:tcPr>
          <w:p w14:paraId="4A4A3634" w14:textId="063C7012" w:rsidR="00903C1E" w:rsidRDefault="00073CCE">
            <w:ins w:id="86" w:author="Craig Parker" w:date="2022-10-25T12:25:00Z">
              <w:r>
                <w:t>A weekly rhythm around following up</w:t>
              </w:r>
              <w:r>
                <w:t xml:space="preserve"> on studies is </w:t>
              </w:r>
              <w:r>
                <w:t xml:space="preserve">becoming ingrained in </w:t>
              </w:r>
            </w:ins>
            <w:ins w:id="87" w:author="Craig Parker" w:date="2022-10-25T12:32:00Z">
              <w:r>
                <w:t>team culture</w:t>
              </w:r>
            </w:ins>
          </w:p>
        </w:tc>
        <w:tc>
          <w:tcPr>
            <w:tcW w:w="4508" w:type="dxa"/>
          </w:tcPr>
          <w:p w14:paraId="1C0E36D2" w14:textId="706FA3B0" w:rsidR="00903C1E" w:rsidRDefault="00073CCE">
            <w:ins w:id="88" w:author="Craig Parker" w:date="2022-10-25T12:23:00Z">
              <w:r>
                <w:t xml:space="preserve">The </w:t>
              </w:r>
            </w:ins>
            <w:ins w:id="89" w:author="Craig Parker" w:date="2022-10-25T12:25:00Z">
              <w:r w:rsidRPr="00073CCE">
                <w:t>recipient follow-up and data tracking have</w:t>
              </w:r>
            </w:ins>
            <w:ins w:id="90" w:author="Craig Parker" w:date="2022-10-25T12:23:00Z">
              <w:r>
                <w:t xml:space="preserve"> not been automated and standardized sufficiently</w:t>
              </w:r>
            </w:ins>
          </w:p>
        </w:tc>
      </w:tr>
      <w:tr w:rsidR="00073CCE" w14:paraId="68264EF7" w14:textId="77777777" w:rsidTr="00903C1E">
        <w:tc>
          <w:tcPr>
            <w:tcW w:w="4508" w:type="dxa"/>
          </w:tcPr>
          <w:p w14:paraId="73CBE259" w14:textId="10D2DD27" w:rsidR="00073CCE" w:rsidRDefault="00073CCE" w:rsidP="00073CCE">
            <w:ins w:id="91" w:author="Craig Parker" w:date="2022-10-25T12:26:00Z">
              <w:r>
                <w:t>Dedicated resources are now</w:t>
              </w:r>
            </w:ins>
            <w:ins w:id="92" w:author="Craig Parker" w:date="2022-10-25T12:30:00Z">
              <w:r>
                <w:t xml:space="preserve"> starting to</w:t>
              </w:r>
            </w:ins>
            <w:ins w:id="93" w:author="Craig Parker" w:date="2022-10-25T12:26:00Z">
              <w:r>
                <w:t xml:space="preserve"> be allocated to this </w:t>
              </w:r>
            </w:ins>
            <w:ins w:id="94" w:author="Craig Parker" w:date="2022-10-25T12:31:00Z">
              <w:r>
                <w:t>data acquisition task</w:t>
              </w:r>
            </w:ins>
            <w:ins w:id="95" w:author="Craig Parker" w:date="2022-10-25T12:27:00Z">
              <w:r>
                <w:t>.</w:t>
              </w:r>
            </w:ins>
          </w:p>
        </w:tc>
        <w:tc>
          <w:tcPr>
            <w:tcW w:w="4508" w:type="dxa"/>
          </w:tcPr>
          <w:p w14:paraId="6FB75AE1" w14:textId="7D809C40" w:rsidR="00073CCE" w:rsidRDefault="00073CCE" w:rsidP="00073CCE">
            <w:ins w:id="96" w:author="Craig Parker" w:date="2022-10-25T12:27:00Z">
              <w:r>
                <w:t>There is insufficient visual management of these tasks</w:t>
              </w:r>
            </w:ins>
            <w:ins w:id="97" w:author="Craig Parker" w:date="2022-10-25T12:31:00Z">
              <w:r>
                <w:t>,</w:t>
              </w:r>
            </w:ins>
            <w:ins w:id="98" w:author="Craig Parker" w:date="2022-10-25T12:27:00Z">
              <w:r>
                <w:t xml:space="preserve"> </w:t>
              </w:r>
            </w:ins>
            <w:ins w:id="99" w:author="Craig Parker" w:date="2022-10-25T12:28:00Z">
              <w:r>
                <w:t>which</w:t>
              </w:r>
            </w:ins>
            <w:ins w:id="100" w:author="Craig Parker" w:date="2022-10-25T12:27:00Z">
              <w:r>
                <w:t xml:space="preserve"> results in our meetings</w:t>
              </w:r>
            </w:ins>
            <w:ins w:id="101" w:author="Craig Parker" w:date="2022-10-25T12:31:00Z">
              <w:r>
                <w:t xml:space="preserve"> not running through </w:t>
              </w:r>
            </w:ins>
            <w:ins w:id="102" w:author="Craig Parker" w:date="2022-10-25T12:32:00Z">
              <w:r>
                <w:t>high level metrics on how we are progressing</w:t>
              </w:r>
            </w:ins>
          </w:p>
        </w:tc>
      </w:tr>
      <w:tr w:rsidR="00073CCE" w14:paraId="57838E6D" w14:textId="77777777" w:rsidTr="00903C1E">
        <w:tc>
          <w:tcPr>
            <w:tcW w:w="4508" w:type="dxa"/>
          </w:tcPr>
          <w:p w14:paraId="1DF6BA72" w14:textId="77777777" w:rsidR="00073CCE" w:rsidRDefault="00073CCE" w:rsidP="00073CCE"/>
        </w:tc>
        <w:tc>
          <w:tcPr>
            <w:tcW w:w="4508" w:type="dxa"/>
          </w:tcPr>
          <w:p w14:paraId="1D5B6D79" w14:textId="108A6D29" w:rsidR="00073CCE" w:rsidRDefault="00073CCE" w:rsidP="00073CCE">
            <w:ins w:id="103" w:author="Craig Parker" w:date="2022-10-25T12:29:00Z">
              <w:r>
                <w:t xml:space="preserve">Insufficient </w:t>
              </w:r>
            </w:ins>
            <w:ins w:id="104" w:author="Craig Parker" w:date="2022-10-25T12:28:00Z">
              <w:r>
                <w:t>training</w:t>
              </w:r>
            </w:ins>
            <w:ins w:id="105" w:author="Craig Parker" w:date="2022-10-25T12:29:00Z">
              <w:r>
                <w:t xml:space="preserve"> and tooling</w:t>
              </w:r>
            </w:ins>
            <w:ins w:id="106" w:author="Craig Parker" w:date="2022-10-25T12:28:00Z">
              <w:r>
                <w:t xml:space="preserve"> </w:t>
              </w:r>
            </w:ins>
            <w:ins w:id="107" w:author="Craig Parker" w:date="2022-10-25T12:33:00Z">
              <w:r>
                <w:t>have</w:t>
              </w:r>
            </w:ins>
            <w:ins w:id="108" w:author="Craig Parker" w:date="2022-10-25T12:28:00Z">
              <w:r>
                <w:t xml:space="preserve"> been given </w:t>
              </w:r>
            </w:ins>
            <w:ins w:id="109" w:author="Craig Parker" w:date="2022-10-25T12:33:00Z">
              <w:r>
                <w:t>to</w:t>
              </w:r>
            </w:ins>
            <w:ins w:id="110" w:author="Craig Parker" w:date="2022-10-25T12:28:00Z">
              <w:r>
                <w:t xml:space="preserve"> data acquisition to those expected to </w:t>
              </w:r>
            </w:ins>
            <w:ins w:id="111" w:author="Craig Parker" w:date="2022-10-25T12:29:00Z">
              <w:r>
                <w:t xml:space="preserve">do it. </w:t>
              </w:r>
            </w:ins>
          </w:p>
        </w:tc>
      </w:tr>
      <w:tr w:rsidR="00073CCE" w14:paraId="35B00EDF" w14:textId="77777777" w:rsidTr="00903C1E">
        <w:tc>
          <w:tcPr>
            <w:tcW w:w="4508" w:type="dxa"/>
          </w:tcPr>
          <w:p w14:paraId="433603F4" w14:textId="77777777" w:rsidR="00073CCE" w:rsidRDefault="00073CCE" w:rsidP="00073CCE"/>
        </w:tc>
        <w:tc>
          <w:tcPr>
            <w:tcW w:w="4508" w:type="dxa"/>
          </w:tcPr>
          <w:p w14:paraId="0A4289E0" w14:textId="77777777" w:rsidR="00073CCE" w:rsidRDefault="00073CCE" w:rsidP="00073CCE"/>
        </w:tc>
      </w:tr>
      <w:tr w:rsidR="00073CCE" w14:paraId="5355E162" w14:textId="77777777" w:rsidTr="00903C1E">
        <w:tc>
          <w:tcPr>
            <w:tcW w:w="4508" w:type="dxa"/>
          </w:tcPr>
          <w:p w14:paraId="48755C67" w14:textId="77777777" w:rsidR="00073CCE" w:rsidRDefault="00073CCE" w:rsidP="00073CCE"/>
        </w:tc>
        <w:tc>
          <w:tcPr>
            <w:tcW w:w="4508" w:type="dxa"/>
          </w:tcPr>
          <w:p w14:paraId="5966AF09" w14:textId="77777777" w:rsidR="00073CCE" w:rsidRDefault="00073CCE" w:rsidP="00073CCE"/>
        </w:tc>
      </w:tr>
      <w:tr w:rsidR="00073CCE" w14:paraId="6397B504" w14:textId="77777777" w:rsidTr="00903C1E">
        <w:tc>
          <w:tcPr>
            <w:tcW w:w="4508" w:type="dxa"/>
          </w:tcPr>
          <w:p w14:paraId="23101B6F" w14:textId="77777777" w:rsidR="00073CCE" w:rsidRDefault="00073CCE" w:rsidP="00073CCE"/>
        </w:tc>
        <w:tc>
          <w:tcPr>
            <w:tcW w:w="4508" w:type="dxa"/>
          </w:tcPr>
          <w:p w14:paraId="3BF93CA1" w14:textId="77777777" w:rsidR="00073CCE" w:rsidRDefault="00073CCE" w:rsidP="00073CCE"/>
        </w:tc>
      </w:tr>
      <w:tr w:rsidR="00073CCE" w14:paraId="6C38AA64" w14:textId="77777777" w:rsidTr="00903C1E">
        <w:tc>
          <w:tcPr>
            <w:tcW w:w="4508" w:type="dxa"/>
          </w:tcPr>
          <w:p w14:paraId="1D604E21" w14:textId="77777777" w:rsidR="00073CCE" w:rsidRDefault="00073CCE" w:rsidP="00073CCE"/>
        </w:tc>
        <w:tc>
          <w:tcPr>
            <w:tcW w:w="4508" w:type="dxa"/>
          </w:tcPr>
          <w:p w14:paraId="12A20223" w14:textId="77777777" w:rsidR="00073CCE" w:rsidRDefault="00073CCE" w:rsidP="00073CCE"/>
        </w:tc>
      </w:tr>
      <w:tr w:rsidR="00073CCE" w14:paraId="562CCD4D" w14:textId="77777777" w:rsidTr="00903C1E">
        <w:tc>
          <w:tcPr>
            <w:tcW w:w="4508" w:type="dxa"/>
          </w:tcPr>
          <w:p w14:paraId="1BE544E4" w14:textId="77777777" w:rsidR="00073CCE" w:rsidRDefault="00073CCE" w:rsidP="00073CCE"/>
        </w:tc>
        <w:tc>
          <w:tcPr>
            <w:tcW w:w="4508" w:type="dxa"/>
          </w:tcPr>
          <w:p w14:paraId="4590918E" w14:textId="77777777" w:rsidR="00073CCE" w:rsidRDefault="00073CCE" w:rsidP="00073CCE"/>
        </w:tc>
      </w:tr>
      <w:tr w:rsidR="00073CCE" w14:paraId="14B0B8B1" w14:textId="77777777" w:rsidTr="00903C1E">
        <w:tc>
          <w:tcPr>
            <w:tcW w:w="4508" w:type="dxa"/>
          </w:tcPr>
          <w:p w14:paraId="0FCCDF36" w14:textId="77777777" w:rsidR="00073CCE" w:rsidRDefault="00073CCE" w:rsidP="00073CCE"/>
        </w:tc>
        <w:tc>
          <w:tcPr>
            <w:tcW w:w="4508" w:type="dxa"/>
          </w:tcPr>
          <w:p w14:paraId="419BE519" w14:textId="77777777" w:rsidR="00073CCE" w:rsidRDefault="00073CCE" w:rsidP="00073CCE"/>
        </w:tc>
      </w:tr>
    </w:tbl>
    <w:p w14:paraId="301CD8B8" w14:textId="77777777" w:rsidR="00162857" w:rsidRDefault="00162857"/>
    <w:sectPr w:rsidR="00162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3" w:author="Ijeoma Solarin" w:date="2022-10-21T09:42:00Z" w:initials="IS">
    <w:p w14:paraId="73D02539" w14:textId="77777777" w:rsidR="00B406B8" w:rsidRDefault="00B406B8" w:rsidP="00B406B8">
      <w:r>
        <w:rPr>
          <w:rStyle w:val="CommentReference"/>
        </w:rPr>
        <w:annotationRef/>
      </w:r>
      <w:r>
        <w:rPr>
          <w:sz w:val="20"/>
          <w:szCs w:val="20"/>
        </w:rPr>
        <w:t>Prespecified procurement process cannot always be strictly followed as it is dependant on the response received from the data owner</w:t>
      </w:r>
    </w:p>
  </w:comment>
  <w:comment w:id="25" w:author="Ijeoma Solarin" w:date="2022-10-21T09:44:00Z" w:initials="IS">
    <w:p w14:paraId="56010303" w14:textId="77777777" w:rsidR="00B406B8" w:rsidRDefault="00B406B8" w:rsidP="00B406B8">
      <w:r>
        <w:rPr>
          <w:rStyle w:val="CommentReference"/>
        </w:rPr>
        <w:annotationRef/>
      </w:r>
      <w:r>
        <w:rPr>
          <w:sz w:val="20"/>
          <w:szCs w:val="20"/>
        </w:rPr>
        <w:t>Eligibility is based on when data was published. Some of these studies may be older than 10 years leading to the following challenges…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D02539" w15:done="0"/>
  <w15:commentEx w15:paraId="5601030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CE800" w16cex:dateUtc="2022-10-21T08:42:00Z"/>
  <w16cex:commentExtensible w16cex:durableId="26FCE896" w16cex:dateUtc="2022-10-21T08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D02539" w16cid:durableId="26FCE800"/>
  <w16cid:commentId w16cid:paraId="56010303" w16cid:durableId="26FCE89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C1659"/>
    <w:multiLevelType w:val="hybridMultilevel"/>
    <w:tmpl w:val="546E7D94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54005"/>
    <w:multiLevelType w:val="hybridMultilevel"/>
    <w:tmpl w:val="8A9E3914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4709B"/>
    <w:multiLevelType w:val="hybridMultilevel"/>
    <w:tmpl w:val="59766C5A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471EC"/>
    <w:multiLevelType w:val="hybridMultilevel"/>
    <w:tmpl w:val="BC74422A"/>
    <w:lvl w:ilvl="0" w:tplc="C79C3EC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7C5D7E"/>
    <w:multiLevelType w:val="hybridMultilevel"/>
    <w:tmpl w:val="05FC0444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337627">
    <w:abstractNumId w:val="4"/>
  </w:num>
  <w:num w:numId="2" w16cid:durableId="431894995">
    <w:abstractNumId w:val="1"/>
  </w:num>
  <w:num w:numId="3" w16cid:durableId="1529634345">
    <w:abstractNumId w:val="2"/>
  </w:num>
  <w:num w:numId="4" w16cid:durableId="686560768">
    <w:abstractNumId w:val="0"/>
  </w:num>
  <w:num w:numId="5" w16cid:durableId="46231290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raig Parker">
    <w15:presenceInfo w15:providerId="AD" w15:userId="S::cparker@wrhi.ac.za::19165e5f-e0a1-47d4-a6ad-d22b76848249"/>
  </w15:person>
  <w15:person w15:author="Ijeoma Solarin">
    <w15:presenceInfo w15:providerId="None" w15:userId="Ijeoma Solar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Q0MzO1tDCwNDc1M7ZQ0lEKTi0uzszPAykwrAUAhj+0OSwAAAA="/>
  </w:docVars>
  <w:rsids>
    <w:rsidRoot w:val="00903C1E"/>
    <w:rsid w:val="00073CCE"/>
    <w:rsid w:val="00162857"/>
    <w:rsid w:val="00204FEE"/>
    <w:rsid w:val="00214ABB"/>
    <w:rsid w:val="0024451C"/>
    <w:rsid w:val="004D1A24"/>
    <w:rsid w:val="00645E24"/>
    <w:rsid w:val="006C6631"/>
    <w:rsid w:val="007A62FC"/>
    <w:rsid w:val="00903C1E"/>
    <w:rsid w:val="00953A19"/>
    <w:rsid w:val="009E6563"/>
    <w:rsid w:val="00B12EB4"/>
    <w:rsid w:val="00B406B8"/>
    <w:rsid w:val="00B70341"/>
    <w:rsid w:val="00D314F4"/>
    <w:rsid w:val="00E2259F"/>
    <w:rsid w:val="00F25DD4"/>
    <w:rsid w:val="00F9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E363636"/>
  <w15:docId w15:val="{E73E137F-AD50-460B-A466-020EEFC8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3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2FC"/>
    <w:pPr>
      <w:ind w:left="720"/>
      <w:contextualSpacing/>
    </w:pPr>
  </w:style>
  <w:style w:type="paragraph" w:styleId="Revision">
    <w:name w:val="Revision"/>
    <w:hidden/>
    <w:uiPriority w:val="99"/>
    <w:semiHidden/>
    <w:rsid w:val="006C663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C66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66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66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66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66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5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59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520</Words>
  <Characters>2991</Characters>
  <Application>Microsoft Office Word</Application>
  <DocSecurity>4</DocSecurity>
  <Lines>135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Cherlynn Dumbura</dc:creator>
  <cp:keywords/>
  <dc:description/>
  <cp:lastModifiedBy>Craig Parker</cp:lastModifiedBy>
  <cp:revision>2</cp:revision>
  <dcterms:created xsi:type="dcterms:W3CDTF">2022-10-25T10:33:00Z</dcterms:created>
  <dcterms:modified xsi:type="dcterms:W3CDTF">2022-10-25T10:33:00Z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42648c069055b0fabbc055d6648a5a7375216f9dcdd5d57260a1ddc3c601c70c</vt:lpwstr>
  </property>
</Properties>
</file>