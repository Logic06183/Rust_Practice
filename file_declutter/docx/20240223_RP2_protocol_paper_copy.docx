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pPr>
        <w:pStyle w:val="Heading1"/>
        <w:numPr>
          <w:ilvl w:val="0"/>
          <w:numId w:val="0"/>
        </w:numPr>
        <w:ind w:left="720"/>
        <w:pPrChange w:id="1" w:author="Craig Parker" w:date="2024-02-23T12:07:00Z">
          <w:pPr>
            <w:pStyle w:val="Heading1"/>
          </w:pPr>
        </w:pPrChange>
      </w:pPr>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44DA09DE"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 xml:space="preserve">, </w:t>
      </w:r>
      <w:proofErr w:type="spellStart"/>
      <w:r>
        <w:t>Gueladio</w:t>
      </w:r>
      <w:proofErr w:type="spellEnd"/>
      <w:r>
        <w:t xml:space="preserve"> Cisse</w:t>
      </w:r>
      <w:r>
        <w:rPr>
          <w:vertAlign w:val="superscript"/>
        </w:rPr>
        <w:t xml:space="preserve">3 </w:t>
      </w:r>
      <w:r>
        <w:t xml:space="preserve">on behalf of the HE2AT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7"/>
        </w:numPr>
      </w:pPr>
      <w:r>
        <w:t>Climate System Analysis Group, University of Cape Town</w:t>
      </w:r>
    </w:p>
    <w:p w14:paraId="01230A3C" w14:textId="77777777" w:rsidR="003028E7" w:rsidRDefault="003028E7" w:rsidP="003028E7">
      <w:pPr>
        <w:pStyle w:val="NoSpacing"/>
        <w:numPr>
          <w:ilvl w:val="0"/>
          <w:numId w:val="27"/>
        </w:numPr>
      </w:pPr>
      <w:r>
        <w:t>Wits RHI, University of the Witwatersrand, Johannesburg, South Africa</w:t>
      </w:r>
    </w:p>
    <w:p w14:paraId="384C5AEB" w14:textId="77777777" w:rsidR="003028E7" w:rsidRDefault="003028E7" w:rsidP="003028E7">
      <w:pPr>
        <w:pStyle w:val="NoSpacing"/>
        <w:numPr>
          <w:ilvl w:val="0"/>
          <w:numId w:val="27"/>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7"/>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7"/>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7"/>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7"/>
        </w:numPr>
      </w:pPr>
      <w:r>
        <w:t>IBM Research Africa, Johannesburg</w:t>
      </w:r>
    </w:p>
    <w:p w14:paraId="3A1B0C4A" w14:textId="77777777" w:rsidR="003028E7" w:rsidRDefault="003028E7" w:rsidP="003028E7">
      <w:pPr>
        <w:pStyle w:val="NoSpacing"/>
        <w:numPr>
          <w:ilvl w:val="0"/>
          <w:numId w:val="27"/>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7"/>
        </w:numPr>
      </w:pPr>
      <w:r>
        <w:t>The University of Washington, Seattle</w:t>
      </w:r>
      <w:r w:rsidR="007B3107">
        <w:t>, United States of America</w:t>
      </w:r>
    </w:p>
    <w:p w14:paraId="5C550459" w14:textId="77777777" w:rsidR="003028E7" w:rsidRDefault="003028E7" w:rsidP="003028E7">
      <w:pPr>
        <w:pStyle w:val="ListParagraph"/>
        <w:numPr>
          <w:ilvl w:val="0"/>
          <w:numId w:val="27"/>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7"/>
        </w:numPr>
      </w:pPr>
      <w:r>
        <w:t xml:space="preserve">Surveying and Geomatics </w:t>
      </w:r>
      <w:r w:rsidR="00FA1887">
        <w:t>Department</w:t>
      </w:r>
      <w:r>
        <w:t>, Midlands State University, Gweru, Zimbabwe</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03681B69" w:rsidR="003028E7" w:rsidRDefault="00491C1C" w:rsidP="00491C1C">
      <w:pPr>
        <w:spacing w:before="280" w:after="280" w:line="240" w:lineRule="auto"/>
      </w:pPr>
      <w:r>
        <w:t>(Word count: 3</w:t>
      </w:r>
      <w:r w:rsidR="00D8107C">
        <w:t>846</w:t>
      </w:r>
      <w:r>
        <w:t>)</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06F0A94A"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55850383"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5E10360E" w:rsidR="00AA1976" w:rsidRPr="00AA1976" w:rsidRDefault="00AA1976" w:rsidP="00C83422">
      <w:r w:rsidRPr="00C83422">
        <w:rPr>
          <w:b/>
          <w:bCs/>
        </w:rPr>
        <w:t>Ethics and Dissemination:</w:t>
      </w:r>
      <w:r w:rsidRPr="00AA1976">
        <w:t xml:space="preserve"> The study, approved by the Wits Human Research Ethics Committee (reference no: 220606), adheres to relevant guidelines and legislation. 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pPr>
        <w:pPrChange w:id="2" w:author="Craig Parker" w:date="2024-02-23T12:10:00Z">
          <w:pPr>
            <w:pStyle w:val="Heading2"/>
          </w:pPr>
        </w:pPrChange>
      </w:pPr>
    </w:p>
    <w:p w14:paraId="414BBDCB" w14:textId="6E2702A5" w:rsidR="00D801FC" w:rsidRPr="005C1A0F" w:rsidRDefault="004A631F">
      <w:pPr>
        <w:pPrChange w:id="3" w:author="Craig Parker" w:date="2024-02-23T15:23:00Z">
          <w:pPr>
            <w:pStyle w:val="Heading1"/>
          </w:pPr>
        </w:pPrChange>
      </w:pPr>
      <w:r w:rsidRPr="005C1A0F">
        <w:t>Article S</w:t>
      </w:r>
      <w:r w:rsidR="00E93E97" w:rsidRPr="005C1A0F">
        <w:t>ummary</w:t>
      </w:r>
    </w:p>
    <w:p w14:paraId="14924995" w14:textId="05D11628" w:rsidR="002205B1" w:rsidRPr="00CE236C" w:rsidRDefault="008B2DB9">
      <w:pPr>
        <w:pPrChange w:id="4" w:author="Craig Parker" w:date="2024-02-23T15:24:00Z">
          <w:pPr>
            <w:pStyle w:val="Heading2"/>
          </w:pPr>
        </w:pPrChange>
      </w:pPr>
      <w:r w:rsidRPr="00CE236C">
        <w:t>The strengths and limitations of this study</w:t>
      </w:r>
    </w:p>
    <w:p w14:paraId="09E7B69F" w14:textId="77777777" w:rsidR="00B27925" w:rsidRDefault="00B27925" w:rsidP="00677978"/>
    <w:p w14:paraId="730B99A0" w14:textId="151243F6" w:rsidR="00677978" w:rsidRPr="00677978" w:rsidRDefault="00677978" w:rsidP="00677978">
      <w:r w:rsidRPr="00677978">
        <w:t>Strengths</w:t>
      </w:r>
      <w:ins w:id="5" w:author="Craig Parker" w:date="2024-02-23T15:46:00Z">
        <w:r w:rsidR="009B74FF">
          <w:t xml:space="preserve"> and Limi</w:t>
        </w:r>
        <w:r w:rsidR="003D6F4B">
          <w:t>tations</w:t>
        </w:r>
      </w:ins>
      <w:del w:id="6" w:author="Craig Parker" w:date="2024-02-23T15:46:00Z">
        <w:r w:rsidRPr="00677978" w:rsidDel="009B74FF">
          <w:delText>:</w:delText>
        </w:r>
      </w:del>
    </w:p>
    <w:p w14:paraId="7B2D17E3" w14:textId="1864F9B7" w:rsidR="009B74FF" w:rsidRPr="009B74FF" w:rsidRDefault="009B74FF" w:rsidP="009B74FF">
      <w:pPr>
        <w:numPr>
          <w:ilvl w:val="0"/>
          <w:numId w:val="37"/>
        </w:numPr>
        <w:rPr>
          <w:ins w:id="7" w:author="Craig Parker" w:date="2024-02-23T15:46:00Z"/>
        </w:rPr>
      </w:pPr>
      <w:ins w:id="8" w:author="Craig Parker" w:date="2024-02-23T15:46:00Z">
        <w:r w:rsidRPr="009B74FF">
          <w:t>Employs comprehensive data collection from clinical, socio-economic, and remote sensing sources, ensuring a multidimensional analysis of urban heat exposure.</w:t>
        </w:r>
      </w:ins>
    </w:p>
    <w:p w14:paraId="0BFA4A51" w14:textId="05299D16" w:rsidR="009B74FF" w:rsidRPr="009B74FF" w:rsidRDefault="009B74FF" w:rsidP="009B74FF">
      <w:pPr>
        <w:numPr>
          <w:ilvl w:val="0"/>
          <w:numId w:val="37"/>
        </w:numPr>
        <w:rPr>
          <w:ins w:id="9" w:author="Craig Parker" w:date="2024-02-23T15:46:00Z"/>
        </w:rPr>
      </w:pPr>
      <w:ins w:id="10"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77777777" w:rsidR="009B74FF" w:rsidRPr="009B74FF" w:rsidRDefault="009B74FF" w:rsidP="009B74FF">
      <w:pPr>
        <w:numPr>
          <w:ilvl w:val="0"/>
          <w:numId w:val="37"/>
        </w:numPr>
        <w:rPr>
          <w:ins w:id="11" w:author="Craig Parker" w:date="2024-02-23T15:46:00Z"/>
        </w:rPr>
      </w:pPr>
      <w:ins w:id="12" w:author="Craig Parker" w:date="2024-02-23T15:46:00Z">
        <w:r w:rsidRPr="009B74FF">
          <w:t>Cross-disciplinary approach enriches the interpretation of data, linking climate science with public health implications.</w:t>
        </w:r>
      </w:ins>
    </w:p>
    <w:p w14:paraId="0941C60B" w14:textId="18619B54" w:rsidR="009B74FF" w:rsidRPr="009B74FF" w:rsidRDefault="009B74FF" w:rsidP="009B74FF">
      <w:pPr>
        <w:numPr>
          <w:ilvl w:val="0"/>
          <w:numId w:val="37"/>
        </w:numPr>
        <w:rPr>
          <w:ins w:id="13" w:author="Craig Parker" w:date="2024-02-23T15:46:00Z"/>
        </w:rPr>
      </w:pPr>
      <w:ins w:id="14"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7"/>
        </w:numPr>
        <w:rPr>
          <w:ins w:id="15" w:author="Craig Parker" w:date="2024-02-23T15:46:00Z"/>
        </w:rPr>
      </w:pPr>
      <w:ins w:id="16"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1"/>
        </w:numPr>
        <w:rPr>
          <w:del w:id="17" w:author="Craig Parker" w:date="2024-02-23T15:46:00Z"/>
        </w:rPr>
      </w:pPr>
      <w:del w:id="18"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1"/>
        </w:numPr>
        <w:rPr>
          <w:del w:id="19" w:author="Craig Parker" w:date="2024-02-23T15:46:00Z"/>
        </w:rPr>
      </w:pPr>
      <w:del w:id="20"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1"/>
        </w:numPr>
        <w:rPr>
          <w:del w:id="21" w:author="Craig Parker" w:date="2024-02-23T15:46:00Z"/>
        </w:rPr>
      </w:pPr>
      <w:del w:id="22"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23" w:author="Craig Parker" w:date="2024-02-23T15:46:00Z"/>
        </w:rPr>
      </w:pPr>
      <w:del w:id="24"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2"/>
        </w:numPr>
        <w:rPr>
          <w:del w:id="25" w:author="Craig Parker" w:date="2024-02-23T15:46:00Z"/>
        </w:rPr>
      </w:pPr>
      <w:del w:id="26"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2"/>
        </w:numPr>
        <w:rPr>
          <w:del w:id="27" w:author="Craig Parker" w:date="2024-02-23T15:46:00Z"/>
        </w:rPr>
      </w:pPr>
      <w:del w:id="28"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431F3010" w:rsidR="002205B1" w:rsidRDefault="00C87A7A">
      <w:pPr>
        <w:pStyle w:val="Heading1"/>
        <w:numPr>
          <w:ilvl w:val="0"/>
          <w:numId w:val="0"/>
        </w:numPr>
        <w:ind w:left="432" w:hanging="432"/>
        <w:pPrChange w:id="29" w:author="Craig Parker" w:date="2024-02-23T15:31:00Z">
          <w:pPr>
            <w:pStyle w:val="Heading2"/>
          </w:pPr>
        </w:pPrChange>
      </w:pPr>
      <w:ins w:id="30" w:author="Craig Parker" w:date="2024-02-23T15:31:00Z">
        <w:r>
          <w:lastRenderedPageBreak/>
          <w:t xml:space="preserve">1 </w:t>
        </w:r>
      </w:ins>
      <w:r w:rsidR="008B2DB9" w:rsidRPr="009C43EC">
        <w:t>Introduction</w:t>
      </w:r>
    </w:p>
    <w:p w14:paraId="4F6C7CDB" w14:textId="34DA4B8E" w:rsidR="002205B1" w:rsidRDefault="008B2DB9">
      <w:r>
        <w:rPr>
          <w:lang w:val="en-GB"/>
        </w:rPr>
        <w:t>The study forms parts of the HE</w:t>
      </w:r>
      <w:r w:rsidRPr="00A05FB2">
        <w:rPr>
          <w:vertAlign w:val="superscript"/>
          <w:lang w:val="en-GB"/>
        </w:rPr>
        <w:t>2</w:t>
      </w:r>
      <w:r>
        <w:rPr>
          <w:lang w:val="en-GB"/>
        </w:rPr>
        <w:t xml:space="preserve">AT </w:t>
      </w:r>
      <w:proofErr w:type="spellStart"/>
      <w:r>
        <w:rPr>
          <w:lang w:val="en-GB"/>
        </w:rPr>
        <w:t>Center</w:t>
      </w:r>
      <w:proofErr w:type="spellEnd"/>
      <w:r>
        <w:rPr>
          <w:lang w:val="en-GB"/>
        </w:rPr>
        <w:t xml:space="preserve"> (</w:t>
      </w:r>
      <w:proofErr w:type="spellStart"/>
      <w:r>
        <w:rPr>
          <w:lang w:val="en-GB"/>
        </w:rPr>
        <w:t>HEat</w:t>
      </w:r>
      <w:proofErr w:type="spellEnd"/>
      <w:r>
        <w:rPr>
          <w:lang w:val="en-GB"/>
        </w:rPr>
        <w:t xml:space="preserve"> and </w:t>
      </w:r>
      <w:proofErr w:type="spellStart"/>
      <w:r>
        <w:rPr>
          <w:lang w:val="en-GB"/>
        </w:rPr>
        <w:t>HEalth</w:t>
      </w:r>
      <w:proofErr w:type="spellEnd"/>
      <w:r>
        <w:rPr>
          <w:lang w:val="en-GB"/>
        </w:rPr>
        <w:t xml:space="preserve"> African Transdisciplinary </w:t>
      </w:r>
      <w:proofErr w:type="spellStart"/>
      <w:r>
        <w:rPr>
          <w:lang w:val="en-GB"/>
        </w:rPr>
        <w:t>Center</w:t>
      </w:r>
      <w:proofErr w:type="spellEnd"/>
      <w:r>
        <w:rPr>
          <w:lang w:val="en-GB"/>
        </w:rPr>
        <w:t xml:space="preserve">) which is a consortium of partners from South Africa (Universities of Cape Town and Witwatersrand, and IBM- Research Africa), Côte d’Ivoire (University </w:t>
      </w:r>
      <w:proofErr w:type="spellStart"/>
      <w:r>
        <w:rPr>
          <w:lang w:val="en-GB"/>
        </w:rPr>
        <w:t>Peleforo</w:t>
      </w:r>
      <w:proofErr w:type="spellEnd"/>
      <w:r>
        <w:rPr>
          <w:lang w:val="en-GB"/>
        </w:rPr>
        <w:t xml:space="preserve"> Gon Coulibaly), Zimbabwe (</w:t>
      </w:r>
      <w:proofErr w:type="spellStart"/>
      <w:r>
        <w:rPr>
          <w:lang w:val="en-GB"/>
        </w:rPr>
        <w:t>CeSHHAR</w:t>
      </w:r>
      <w:proofErr w:type="spellEnd"/>
      <w:r>
        <w:rPr>
          <w:lang w:val="en-GB"/>
        </w:rPr>
        <w:t xml:space="preserve">), and the United States (Universities of Michigan and Washington). The </w:t>
      </w:r>
      <w:proofErr w:type="spellStart"/>
      <w:r>
        <w:rPr>
          <w:lang w:val="en-GB"/>
        </w:rPr>
        <w:t>Center</w:t>
      </w:r>
      <w:proofErr w:type="spellEnd"/>
      <w:r>
        <w:rPr>
          <w:lang w:val="en-GB"/>
        </w:rPr>
        <w:t xml:space="preserve"> is funded through the United States NIH “Harnessing Data Science for Health Discovery and Innovation in Africa” (DS-I Africa) program</w:t>
      </w:r>
      <w:r w:rsidR="00EE5953">
        <w:rPr>
          <w:lang w:val="en-GB"/>
        </w:rPr>
        <w:fldChar w:fldCharType="begin"/>
      </w:r>
      <w:r w:rsidR="00EE5953">
        <w:rPr>
          <w:lang w:val="en-GB"/>
        </w:rPr>
        <w:instrText xml:space="preserve"> ADDIN EN.CITE &lt;EndNote&gt;&lt;Cite ExcludeAuth="1" ExcludeYear="1"&gt;&lt;RecNum&gt;554&lt;/RecNum&gt;&lt;DisplayText&gt;[1]&lt;/DisplayText&gt;&lt;record&gt;&lt;rec-number&gt;554&lt;/rec-number&gt;&lt;foreign-keys&gt;&lt;key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EE5953">
        <w:rPr>
          <w:lang w:val="en-GB"/>
        </w:rPr>
        <w:fldChar w:fldCharType="separate"/>
      </w:r>
      <w:r w:rsidR="00EE5953">
        <w:rPr>
          <w:noProof/>
          <w:lang w:val="en-GB"/>
        </w:rPr>
        <w:t>[1]</w:t>
      </w:r>
      <w:r w:rsidR="00EE5953">
        <w:rPr>
          <w:lang w:val="en-GB"/>
        </w:rPr>
        <w:fldChar w:fldCharType="end"/>
      </w:r>
      <w:r>
        <w:rPr>
          <w:lang w:val="en-GB"/>
        </w:rPr>
        <w:t xml:space="preserve">. </w:t>
      </w:r>
    </w:p>
    <w:p w14:paraId="2DA29590" w14:textId="1FECD2B4" w:rsidR="00BE042A" w:rsidRDefault="008B2DB9" w:rsidP="008F45F4">
      <w:r>
        <w:rPr>
          <w:lang w:val="en-GB"/>
        </w:rPr>
        <w:t>The study constitutes one of two Research Projects (R</w:t>
      </w:r>
      <w:r w:rsidR="003A055C">
        <w:rPr>
          <w:lang w:val="en-GB"/>
        </w:rPr>
        <w:t>P</w:t>
      </w:r>
      <w:r>
        <w:rPr>
          <w:lang w:val="en-GB"/>
        </w:rPr>
        <w:t xml:space="preserve">s) within the NIH-funded HE²AT </w:t>
      </w:r>
      <w:proofErr w:type="spellStart"/>
      <w:r>
        <w:rPr>
          <w:lang w:val="en-GB"/>
        </w:rPr>
        <w:t>Center</w:t>
      </w:r>
      <w:proofErr w:type="spellEnd"/>
      <w:r>
        <w:rPr>
          <w:lang w:val="en-GB"/>
        </w:rPr>
        <w:t xml:space="preserve">. It specifically addresses the complexity of urban spaces </w:t>
      </w:r>
      <w:r w:rsidR="00C15BAC">
        <w:rPr>
          <w:lang w:val="en-GB"/>
        </w:rPr>
        <w:t>about</w:t>
      </w:r>
      <w:r>
        <w:rPr>
          <w:lang w:val="en-GB"/>
        </w:rPr>
        <w:t xml:space="preserve"> heat-health impacts and the appropriate responses for some particular</w:t>
      </w:r>
      <w:r w:rsidR="0014286D">
        <w:rPr>
          <w:lang w:val="en-GB"/>
        </w:rPr>
        <w:t>ly</w:t>
      </w:r>
      <w:r>
        <w:rPr>
          <w:lang w:val="en-GB"/>
        </w:rPr>
        <w:t xml:space="preserve"> </w:t>
      </w:r>
      <w:r w:rsidR="00EA1AE6" w:rsidRPr="00A05FB2">
        <w:rPr>
          <w:lang w:val="en-GB"/>
        </w:rPr>
        <w:t>disproportionately affected</w:t>
      </w:r>
      <w:r>
        <w:rPr>
          <w:lang w:val="en-GB"/>
        </w:rPr>
        <w:t xml:space="preserve"> groups. </w:t>
      </w:r>
      <w:r w:rsidR="00720A9C" w:rsidRPr="00720A9C">
        <w:t>Such groups may encompass residents of impoverished areas, the elderly, individuals with pre-existing health conditions, children, outdoor workers, and inhabitants of densely populated or informal</w:t>
      </w:r>
      <w:r w:rsidR="00007FD3">
        <w:t xml:space="preserve"> settlements in</w:t>
      </w:r>
      <w:r w:rsidR="00720A9C" w:rsidRPr="00720A9C">
        <w:t xml:space="preserve"> urban regions</w:t>
      </w:r>
      <w:r w:rsidR="00B501AF">
        <w:fldChar w:fldCharType="begin"/>
      </w:r>
      <w:r w:rsidR="00B501AF">
        <w:instrText xml:space="preserve"> ADDIN EN.CITE &lt;EndNote&gt;&lt;Cite&gt;&lt;Author&gt;Johnson&lt;/Author&gt;&lt;Year&gt;2009&lt;/Year&gt;&lt;RecNum&gt;559&lt;/RecNum&gt;&lt;DisplayText&gt;[2]&lt;/DisplayText&gt;&lt;record&gt;&lt;rec-number&gt;559&lt;/rec-number&gt;&lt;foreign-keys&gt;&lt;key app="EN" db-id="5szwxp0er2sa0tevxamvt5a9wdes925002ws" timestamp="1684745167"&gt;559&lt;/key&gt;&lt;/foreign-keys&gt;&lt;ref-type name="Journal Article"&gt;17&lt;/ref-type&gt;&lt;contributors&gt;&lt;authors&gt;&lt;author&gt;Johnson, Daniel P.&lt;/author&gt;&lt;author&gt;Wilson, Jeffrey S.&lt;/author&gt;&lt;author&gt;Luber, George C.&lt;/author&gt;&lt;/authors&gt;&lt;/contributors&gt;&lt;titles&gt;&lt;title&gt;Socioeconomic indicators of heat-related health risk supplemented with remotely sensed data&lt;/title&gt;&lt;secondary-title&gt;International Journal of Health Geographics&lt;/secondary-title&gt;&lt;/titles&gt;&lt;periodical&gt;&lt;full-title&gt;International Journal of Health Geographics&lt;/full-title&gt;&lt;/periodical&gt;&lt;pages&gt;57&lt;/pages&gt;&lt;volume&gt;8&lt;/volume&gt;&lt;number&gt;1&lt;/number&gt;&lt;dates&gt;&lt;year&gt;2009&lt;/year&gt;&lt;pub-dates&gt;&lt;date&gt;2009/10/16&lt;/date&gt;&lt;/pub-dates&gt;&lt;/dates&gt;&lt;isbn&gt;1476-072X&lt;/isbn&gt;&lt;urls&gt;&lt;related-urls&gt;&lt;url&gt;https://doi.org/10.1186/1476-072X-8-57&lt;/url&gt;&lt;/related-urls&gt;&lt;/urls&gt;&lt;electronic-resource-num&gt;10.1186/1476-072X-8-57&lt;/electronic-resource-num&gt;&lt;/record&gt;&lt;/Cite&gt;&lt;/EndNote&gt;</w:instrText>
      </w:r>
      <w:r w:rsidR="00B501AF">
        <w:fldChar w:fldCharType="separate"/>
      </w:r>
      <w:r w:rsidR="00B501AF">
        <w:rPr>
          <w:noProof/>
        </w:rPr>
        <w:t>[2]</w:t>
      </w:r>
      <w:r w:rsidR="00B501AF">
        <w:fldChar w:fldCharType="end"/>
      </w:r>
      <w:r w:rsidR="00720A9C" w:rsidRPr="00720A9C">
        <w:t xml:space="preserve">. The study </w:t>
      </w:r>
      <w:r w:rsidR="00C15BAC">
        <w:t>recognises</w:t>
      </w:r>
      <w:r w:rsidR="00720A9C" w:rsidRPr="00720A9C">
        <w:t xml:space="preserve"> that heat-related health risks are not evenly distributed across different socio-demographic groups</w:t>
      </w:r>
      <w:r w:rsidR="00347C60">
        <w:fldChar w:fldCharType="begin">
          <w:fldData xml:space="preserve">PEVuZE5vdGU+PENpdGU+PEF1dGhvcj5KdW5nPC9BdXRob3I+PFllYXI+MjAyMTwvWWVhcj48UmVj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</w:fldData>
        </w:fldChar>
      </w:r>
      <w:r w:rsidR="00E26A35">
        <w:instrText xml:space="preserve"> ADDIN EN.CITE </w:instrText>
      </w:r>
      <w:r w:rsidR="00E26A35">
        <w:fldChar w:fldCharType="begin">
          <w:fldData xml:space="preserve">PEVuZE5vdGU+PENpdGU+PEF1dGhvcj5KdW5nPC9BdXRob3I+PFllYXI+MjAyMTwvWWVhcj48UmVj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</w:fldData>
        </w:fldChar>
      </w:r>
      <w:r w:rsidR="00E26A35">
        <w:instrText xml:space="preserve"> ADDIN EN.CITE.DATA </w:instrText>
      </w:r>
      <w:r w:rsidR="00E26A35">
        <w:fldChar w:fldCharType="end"/>
      </w:r>
      <w:r w:rsidR="00347C60">
        <w:fldChar w:fldCharType="separate"/>
      </w:r>
      <w:r w:rsidR="00E26A35">
        <w:rPr>
          <w:noProof/>
        </w:rPr>
        <w:t>[3, 4]</w:t>
      </w:r>
      <w:r w:rsidR="00347C60">
        <w:fldChar w:fldCharType="end"/>
      </w:r>
      <w:r w:rsidR="00720A9C" w:rsidRPr="00720A9C">
        <w:t>.</w:t>
      </w:r>
    </w:p>
    <w:p w14:paraId="6BE44233" w14:textId="77777777" w:rsidR="00CF2031" w:rsidRDefault="00CF2031" w:rsidP="00CF2031"/>
    <w:p w14:paraId="22C11D8F" w14:textId="2225F409" w:rsidR="00BE042A" w:rsidRPr="00CF2031" w:rsidRDefault="00BE042A">
      <w:pPr>
        <w:pStyle w:val="Heading1"/>
        <w:pPrChange w:id="31" w:author="Craig Parker" w:date="2024-02-23T15:25:00Z">
          <w:pPr>
            <w:pStyle w:val="Heading2"/>
          </w:pPr>
        </w:pPrChange>
      </w:pPr>
      <w:r>
        <w:t>Study setting</w:t>
      </w:r>
    </w:p>
    <w:p w14:paraId="74227438" w14:textId="22FE1D38" w:rsidR="000D7BBE" w:rsidRDefault="000D7BBE" w:rsidP="000D7BBE">
      <w:r>
        <w:t xml:space="preserve">Abidjan, located in Côte d'Ivoire,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fldChar w:fldCharType="begin"/>
      </w:r>
      <w:r>
        <w:instrText xml:space="preserve"> ADDIN EN.CITE &lt;EndNote&gt;&lt;Cite&gt;&lt;Author&gt;Lwasa&lt;/Author&gt;&lt;Year&gt;2014&lt;/Year&gt;&lt;RecNum&gt;544&lt;/RecNum&gt;&lt;DisplayText&gt;[5, 6]&lt;/DisplayText&gt;&lt;record&gt;&lt;rec-number&gt;544&lt;/rec-number&gt;&lt;foreign-keys&gt;&lt;key app="EN" db-id="5szwxp0er2sa0tevxamvt5a9wdes925002ws" timestamp="1682417432"&gt;544&lt;/key&gt;&lt;/foreign-keys&gt;&lt;ref-type name="Journal Article"&gt;17&lt;/ref-type&gt;&lt;contributors&gt;&lt;authors&gt;&lt;author&gt;Lwasa, Shuaib&lt;/author&gt;&lt;/authors&gt;&lt;/contributors&gt;&lt;titles&gt;&lt;title&gt;Managing African Urbanization in the Context of Environmental Change&lt;/title&gt;&lt;secondary-title&gt;Interactions&lt;/secondary-title&gt;&lt;/titles&gt;&lt;periodical&gt;&lt;full-title&gt;Interactions&lt;/full-title&gt;&lt;/periodical&gt;&lt;volume&gt;2&lt;/volume&gt;&lt;dates&gt;&lt;year&gt;2014&lt;/year&gt;&lt;/dates&gt;&lt;urls&gt;&lt;/urls&gt;&lt;/record&gt;&lt;/Cite&gt;&lt;Cite&gt;&lt;Author&gt;Wang&lt;/Author&gt;&lt;Year&gt;2021&lt;/Year&gt;&lt;RecNum&gt;543&lt;/RecNum&gt;&lt;record&gt;&lt;rec-number&gt;543&lt;/rec-number&gt;&lt;foreign-keys&gt;&lt;key app="EN" db-id="5szwxp0er2sa0tevxamvt5a9wdes925002ws" timestamp="1682417313"&gt;543&lt;/key&gt;&lt;/foreign-keys&gt;&lt;ref-type name="Journal Article"&gt;17&lt;/ref-type&gt;&lt;contributors&gt;&lt;authors&gt;&lt;author&gt;Wang, Ya Ping&lt;/author&gt;&lt;author&gt;Kintrea, Keith&lt;/author&gt;&lt;/authors&gt;&lt;/contributors&gt;&lt;titles&gt;&lt;title&gt;Urban Expansion and Land Use Changes in Asia and Africa&lt;/title&gt;&lt;secondary-title&gt;Environment and Urbanization Asia&lt;/secondary-title&gt;&lt;/titles&gt;&lt;periodical&gt;&lt;full-title&gt;Environment and Urbanization Asia&lt;/full-title&gt;&lt;/periodical&gt;&lt;pages&gt;S13 - S17&lt;/pages&gt;&lt;volume&gt;12&lt;/volume&gt;&lt;dates&gt;&lt;year&gt;2021&lt;/year&gt;&lt;/dates&gt;&lt;urls&gt;&lt;/urls&gt;&lt;/record&gt;&lt;/Cite&gt;&lt;/EndNote&gt;</w:instrText>
      </w:r>
      <w:r>
        <w:fldChar w:fldCharType="separate"/>
      </w:r>
      <w:r>
        <w:rPr>
          <w:noProof/>
        </w:rPr>
        <w:t>[5, 6]</w:t>
      </w:r>
      <w:r>
        <w:fldChar w:fldCharType="end"/>
      </w:r>
      <w:r>
        <w:t xml:space="preserve">. Johannesburg, a diverse metropolis of 6.1 million with a blend of modern and traditional architecture, grapples with health ailments like HIV, tuberculosis, and non-communicable diseases. These are intensified by </w:t>
      </w:r>
      <w:r w:rsidR="001509CD">
        <w:t>urbanisation</w:t>
      </w:r>
      <w:r w:rsidR="00462A2C">
        <w:t>, socio-economic disparities, and</w:t>
      </w:r>
      <w:r>
        <w:t xml:space="preserve"> broader social determinants of health (SDOH) like education and employment</w:t>
      </w:r>
      <w:r>
        <w:fldChar w:fldCharType="begin">
          <w:fldData xml:space="preserve">PEVuZE5vdGU+PENpdGU+PEF1dGhvcj5SZWVzPC9BdXRob3I+PFllYXI+MjAxNzwvWWVhcj48UmVj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</w:fldData>
        </w:fldChar>
      </w:r>
      <w:r>
        <w:instrText xml:space="preserve"> ADDIN EN.CITE </w:instrText>
      </w:r>
      <w:r>
        <w:fldChar w:fldCharType="begin">
          <w:fldData xml:space="preserve">PEVuZE5vdGU+PENpdGU+PEF1dGhvcj5SZWVzPC9BdXRob3I+PFllYXI+MjAxNzwvWWVhcj48UmVj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</w:fldData>
        </w:fldChar>
      </w:r>
      <w:r>
        <w:instrText xml:space="preserve"> ADDIN EN.CITE.DATA </w:instrText>
      </w:r>
      <w:r>
        <w:fldChar w:fldCharType="end"/>
      </w:r>
      <w:r>
        <w:fldChar w:fldCharType="separate"/>
      </w:r>
      <w:r>
        <w:rPr>
          <w:noProof/>
        </w:rPr>
        <w:t>[7-9]</w:t>
      </w:r>
      <w:r>
        <w:fldChar w:fldCharType="end"/>
      </w:r>
      <w:r>
        <w:t xml:space="preserve">. Similarly, Abidjan, an economic centre with a population of 6.3 million, struggles with diseases such as malaria and non-communicable diseases driven by </w:t>
      </w:r>
      <w:r w:rsidR="00C24274">
        <w:t>urbanisation</w:t>
      </w:r>
      <w:r>
        <w:t>, socio-economic factors, and wider SDOH</w:t>
      </w:r>
      <w:r>
        <w:fldChar w:fldCharType="begin">
          <w:fldData xml:space="preserve">PEVuZE5vdGU+PENpdGU+PEF1dGhvcj5HcmFuYWRvPC9BdXRob3I+PFllYXI+MjAxMTwvWWVhcj48
UmVjTnVtPjU0MDwvUmVjTnVtPjxEaXNwbGF5VGV4dD5bMTAtMTJdPC9EaXNwbGF5VGV4dD48cmVj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instrText xml:space="preserve"> ADDIN EN.CITE </w:instrText>
      </w:r>
      <w:r>
        <w:fldChar w:fldCharType="begin">
          <w:fldData xml:space="preserve">PEVuZE5vdGU+PENpdGU+PEF1dGhvcj5HcmFuYWRvPC9BdXRob3I+PFllYXI+MjAxMTwvWWVhcj48
UmVjTnVtPjU0MDwvUmVjTnVtPjxEaXNwbGF5VGV4dD5bMTAtMTJdPC9EaXNwbGF5VGV4dD48cmVj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instrText xml:space="preserve"> ADDIN EN.CITE.DATA </w:instrText>
      </w:r>
      <w:r>
        <w:fldChar w:fldCharType="end"/>
      </w:r>
      <w:r>
        <w:fldChar w:fldCharType="separate"/>
      </w:r>
      <w:r>
        <w:rPr>
          <w:noProof/>
        </w:rPr>
        <w:t>[10-12]</w:t>
      </w:r>
      <w:r>
        <w:fldChar w:fldCharType="end"/>
      </w:r>
      <w:r>
        <w:t xml:space="preserve">. </w:t>
      </w:r>
    </w:p>
    <w:p w14:paraId="46933582" w14:textId="102A0083" w:rsidR="000D7BBE" w:rsidRDefault="000D7BBE" w:rsidP="000D7BBE">
      <w:r>
        <w:t>Both cities represent Urban Heat Islands (UHI), a phenomenon where urban areas exhibit higher temperatures than their rural surroundings due to human activities. Johannesburg's extensive urban forest offers some respite, yet densely populated areas with scarce vegetation endure more severe heat impacts</w:t>
      </w:r>
      <w:r>
        <w:fldChar w:fldCharType="begin"/>
      </w:r>
      <w:r>
        <w:instrText xml:space="preserve"> ADDIN EN.CITE &lt;EndNote&gt;&lt;Cite&gt;&lt;RecNum&gt;563&lt;/RecNum&gt;&lt;DisplayText&gt;[13]&lt;/DisplayText&gt;&lt;record&gt;&lt;rec-number&gt;563&lt;/rec-number&gt;&lt;foreign-keys&gt;&lt;key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fldChar w:fldCharType="separate"/>
      </w:r>
      <w:r>
        <w:rPr>
          <w:noProof/>
        </w:rPr>
        <w:t>[13]</w:t>
      </w:r>
      <w:r>
        <w:fldChar w:fldCharType="end"/>
      </w:r>
      <w:r>
        <w:t xml:space="preserve">. Conversely, Abidjan's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instrText xml:space="preserve"> ADDIN EN.CITE &lt;EndNote&gt;&lt;Cite&gt;&lt;Author&gt;Dongo&lt;/Author&gt;&lt;Year&gt;2018&lt;/Year&gt;&lt;RecNum&gt;348&lt;/RecNum&gt;&lt;DisplayText&gt;[14]&lt;/DisplayText&gt;&lt;record&gt;&lt;rec-number&gt;348&lt;/rec-number&gt;&lt;foreign-keys&gt;&lt;key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Pr>
          <w:noProof/>
        </w:rPr>
        <w:t>[14]</w:t>
      </w:r>
      <w:r>
        <w:fldChar w:fldCharType="end"/>
      </w:r>
      <w:r>
        <w:t xml:space="preserve">. </w:t>
      </w:r>
    </w:p>
    <w:p w14:paraId="52E60B09" w14:textId="488FA65B" w:rsidR="000D7BBE" w:rsidRDefault="000D7BBE" w:rsidP="000D7BBE">
      <w:r>
        <w:t xml:space="preserve">Abidjan and Johannesburg were selected due to their unique geographical locations, </w:t>
      </w:r>
      <w:r w:rsidR="00C24274">
        <w:t>symbolising</w:t>
      </w:r>
      <w:r>
        <w:t xml:space="preserve"> </w:t>
      </w:r>
      <w:proofErr w:type="gramStart"/>
      <w:r>
        <w:t>West</w:t>
      </w:r>
      <w:proofErr w:type="gramEnd"/>
      <w:r>
        <w:t xml:space="preserve"> and Southern Africa</w:t>
      </w:r>
      <w:r w:rsidR="00C24274">
        <w:t>,</w:t>
      </w:r>
      <w:r>
        <w:t xml:space="preserve"> respectively, and their varying socio-economic, environmental conditions, and SDOH. This facilitates a comparative analysis offering insights into the diverse health impacts of heat across various African contexts.</w:t>
      </w:r>
    </w:p>
    <w:p w14:paraId="4CD750AE" w14:textId="77777777" w:rsidR="002205B1" w:rsidRDefault="002205B1"/>
    <w:p w14:paraId="7B3F06DD" w14:textId="78F4DBBA" w:rsidR="002205B1" w:rsidDel="008C0731" w:rsidRDefault="00000000">
      <w:pPr>
        <w:pStyle w:val="Heading1"/>
        <w:rPr>
          <w:del w:id="32" w:author="Craig Parker" w:date="2024-02-23T12:08:00Z"/>
        </w:rPr>
        <w:pPrChange w:id="33" w:author="Craig Parker" w:date="2024-02-23T15:25:00Z">
          <w:pPr>
            <w:pStyle w:val="Heading2"/>
          </w:pPr>
        </w:pPrChange>
      </w:pPr>
      <w:customXmlDelRangeStart w:id="34" w:author="Craig Parker" w:date="2024-02-23T12:08:00Z"/>
      <w:sdt>
        <w:sdtPr>
          <w:rPr>
            <w:caps w:val="0"/>
            <w:smallCaps/>
          </w:rPr>
          <w:tag w:val="goog_rdk_16"/>
          <w:id w:val="1957206690"/>
        </w:sdtPr>
        <w:sdtContent>
          <w:customXmlDelRangeEnd w:id="34"/>
          <w:customXmlDelRangeStart w:id="35" w:author="Craig Parker" w:date="2024-02-23T12:08:00Z"/>
        </w:sdtContent>
      </w:sdt>
      <w:customXmlDelRangeEnd w:id="35"/>
      <w:bookmarkStart w:id="36" w:name="_Hlk135735651"/>
      <w:del w:id="37" w:author="Craig Parker" w:date="2024-02-23T12:08:00Z">
        <w:r w:rsidR="008B2DB9" w:rsidRPr="0080590B" w:rsidDel="008C0731">
          <w:delText>Background</w:delText>
        </w:r>
        <w:r w:rsidR="008B2DB9" w:rsidRPr="00C83422" w:rsidDel="008C0731">
          <w:delText>/rationale</w:delText>
        </w:r>
        <w:bookmarkEnd w:id="36"/>
      </w:del>
    </w:p>
    <w:p w14:paraId="4F048CF4" w14:textId="27150FAC" w:rsidR="00B142FF" w:rsidRDefault="00FE49EE">
      <w:pPr>
        <w:pStyle w:val="Heading1"/>
        <w:pPrChange w:id="38" w:author="Craig Parker" w:date="2024-02-23T15:25:00Z">
          <w:pPr/>
        </w:pPrChange>
      </w:pPr>
      <w:ins w:id="39" w:author="Craig Parker" w:date="2024-02-23T12:08:00Z">
        <w:r>
          <w:t>Background/Rationale</w:t>
        </w:r>
      </w:ins>
    </w:p>
    <w:p w14:paraId="1F988ACD" w14:textId="0AC48BBA" w:rsidR="00783BEA" w:rsidRDefault="00783BEA" w:rsidP="00783BEA">
      <w:r>
        <w:t xml:space="preserve">Understanding key terms such as </w:t>
      </w:r>
      <w:r w:rsidR="004701FA" w:rsidRPr="00A05FB2">
        <w:t xml:space="preserve">disproportionately </w:t>
      </w:r>
      <w:proofErr w:type="gramStart"/>
      <w:r w:rsidR="004701FA" w:rsidRPr="00A05FB2">
        <w:t>affected</w:t>
      </w:r>
      <w:r w:rsidR="004701FA" w:rsidDel="004701FA">
        <w:t xml:space="preserve"> </w:t>
      </w:r>
      <w:r>
        <w:t>,</w:t>
      </w:r>
      <w:proofErr w:type="gramEnd"/>
      <w:r>
        <w:t xml:space="preserve"> exposure, and adaptive capacity are crucial in the context of heat-related health risks. </w:t>
      </w:r>
      <w:r w:rsidR="00915434">
        <w:t xml:space="preserve">Table one </w:t>
      </w:r>
      <w:r w:rsidR="00CB0C3B">
        <w:t>defines these concepts and how they are used in this paper.</w:t>
      </w:r>
    </w:p>
    <w:tbl>
      <w:tblPr>
        <w:tblStyle w:val="GridTable3-Accent1"/>
        <w:tblW w:w="9795" w:type="dxa"/>
        <w:tblLook w:val="04A0" w:firstRow="1" w:lastRow="0" w:firstColumn="1" w:lastColumn="0" w:noHBand="0" w:noVBand="1"/>
      </w:tblPr>
      <w:tblGrid>
        <w:gridCol w:w="2268"/>
        <w:gridCol w:w="7527"/>
      </w:tblGrid>
      <w:tr w:rsidR="002B2C48" w:rsidRPr="002B2C48" w14:paraId="1B391610" w14:textId="77777777" w:rsidTr="002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FA5AF33" w14:textId="77777777" w:rsidR="002B2C48" w:rsidRPr="00E647CD" w:rsidRDefault="002B2C48" w:rsidP="00E647CD">
            <w:pPr>
              <w:jc w:val="center"/>
              <w:rPr>
                <w:rFonts w:ascii="Segoe UI" w:eastAsia="Times New Roman" w:hAnsi="Segoe UI" w:cs="Segoe UI"/>
                <w:bCs/>
                <w:i w:val="0"/>
                <w:color w:val="000000" w:themeColor="text1"/>
                <w:sz w:val="20"/>
                <w:szCs w:val="20"/>
              </w:rPr>
            </w:pPr>
            <w:r w:rsidRPr="00E647CD">
              <w:rPr>
                <w:rFonts w:ascii="Segoe UI" w:eastAsia="Times New Roman" w:hAnsi="Segoe UI" w:cs="Segoe UI"/>
                <w:bCs/>
                <w:i w:val="0"/>
                <w:color w:val="000000" w:themeColor="text1"/>
                <w:sz w:val="20"/>
                <w:szCs w:val="20"/>
              </w:rPr>
              <w:t>Concept</w:t>
            </w:r>
          </w:p>
        </w:tc>
        <w:tc>
          <w:tcPr>
            <w:tcW w:w="7527" w:type="dxa"/>
            <w:hideMark/>
          </w:tcPr>
          <w:p w14:paraId="123F2347" w14:textId="77777777" w:rsidR="002B2C48" w:rsidRPr="00E647CD" w:rsidRDefault="002B2C48" w:rsidP="00E647CD">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color w:val="000000" w:themeColor="text1"/>
                <w:sz w:val="20"/>
                <w:szCs w:val="20"/>
              </w:rPr>
            </w:pPr>
            <w:r w:rsidRPr="00E647CD">
              <w:rPr>
                <w:rFonts w:ascii="Segoe UI" w:eastAsia="Times New Roman" w:hAnsi="Segoe UI" w:cs="Segoe UI"/>
                <w:bCs/>
                <w:color w:val="000000" w:themeColor="text1"/>
                <w:sz w:val="20"/>
                <w:szCs w:val="20"/>
              </w:rPr>
              <w:t>Description</w:t>
            </w:r>
          </w:p>
        </w:tc>
      </w:tr>
      <w:tr w:rsidR="002B2C48" w:rsidRPr="002B2C48" w14:paraId="4750001C" w14:textId="77777777" w:rsidTr="002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8103149" w14:textId="02C22ADB" w:rsidR="002B2C48" w:rsidRPr="00E647CD" w:rsidRDefault="002B2C48" w:rsidP="00E647CD">
            <w:pPr>
              <w:jc w:val="center"/>
              <w:rPr>
                <w:rFonts w:ascii="Segoe UI" w:eastAsia="Times New Roman" w:hAnsi="Segoe UI" w:cs="Segoe UI"/>
                <w:b/>
                <w:bCs/>
                <w:i w:val="0"/>
                <w:color w:val="000000" w:themeColor="text1"/>
                <w:sz w:val="20"/>
                <w:szCs w:val="20"/>
              </w:rPr>
            </w:pPr>
            <w:r w:rsidRPr="00E647CD">
              <w:rPr>
                <w:rFonts w:ascii="Segoe UI" w:eastAsia="Times New Roman" w:hAnsi="Segoe UI" w:cs="Segoe UI"/>
                <w:b/>
                <w:bCs/>
                <w:i w:val="0"/>
                <w:color w:val="000000" w:themeColor="text1"/>
                <w:sz w:val="20"/>
                <w:szCs w:val="20"/>
              </w:rPr>
              <w:t>Disproportionately affected</w:t>
            </w:r>
          </w:p>
        </w:tc>
        <w:tc>
          <w:tcPr>
            <w:tcW w:w="7527" w:type="dxa"/>
            <w:hideMark/>
          </w:tcPr>
          <w:p w14:paraId="203FB6AE" w14:textId="5E389ACE" w:rsidR="002B2C48" w:rsidRPr="00E647CD" w:rsidRDefault="002B2C48" w:rsidP="00E647C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themeColor="text1"/>
                <w:sz w:val="20"/>
                <w:szCs w:val="20"/>
              </w:rPr>
            </w:pPr>
            <w:r w:rsidRPr="00E647CD">
              <w:rPr>
                <w:rFonts w:ascii="Segoe UI" w:eastAsia="Times New Roman" w:hAnsi="Segoe UI" w:cs="Segoe UI"/>
                <w:b/>
                <w:bCs/>
                <w:color w:val="000000" w:themeColor="text1"/>
                <w:sz w:val="20"/>
                <w:szCs w:val="20"/>
              </w:rPr>
              <w:t xml:space="preserve">Sensitivity to heat exposure, particularly notable in urban poor due to factors such as age, health status, and use of heat-amplifying materials </w:t>
            </w:r>
            <w:r w:rsidR="00E369D9" w:rsidRPr="00E647CD">
              <w:rPr>
                <w:rFonts w:ascii="Segoe UI" w:eastAsia="Times New Roman" w:hAnsi="Segoe UI" w:cs="Segoe UI"/>
                <w:b/>
                <w:bCs/>
                <w:color w:val="000000" w:themeColor="text1"/>
                <w:sz w:val="20"/>
                <w:szCs w:val="20"/>
              </w:rPr>
              <w:fldChar w:fldCharType="begin">
                <w:fldData xml:space="preserve">PEVuZE5vdGU+PENpdGU+PEF1dGhvcj5CYWtodHNpeWFyYXZhPC9BdXRob3I+PFllYXI+MjAyMzwv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==
</w:fldData>
              </w:fldChar>
            </w:r>
            <w:r w:rsidR="00E369D9" w:rsidRPr="00E647CD">
              <w:rPr>
                <w:rFonts w:ascii="Segoe UI" w:eastAsia="Times New Roman" w:hAnsi="Segoe UI" w:cs="Segoe UI"/>
                <w:b/>
                <w:bCs/>
                <w:color w:val="000000" w:themeColor="text1"/>
                <w:sz w:val="20"/>
                <w:szCs w:val="20"/>
              </w:rPr>
              <w:instrText xml:space="preserve"> ADDIN EN.CITE </w:instrText>
            </w:r>
            <w:r w:rsidR="00E369D9" w:rsidRPr="00E647CD">
              <w:rPr>
                <w:rFonts w:ascii="Segoe UI" w:eastAsia="Times New Roman" w:hAnsi="Segoe UI" w:cs="Segoe UI"/>
                <w:b/>
                <w:bCs/>
                <w:color w:val="000000" w:themeColor="text1"/>
                <w:sz w:val="20"/>
                <w:szCs w:val="20"/>
              </w:rPr>
              <w:fldChar w:fldCharType="begin">
                <w:fldData xml:space="preserve">PEVuZE5vdGU+PENpdGU+PEF1dGhvcj5CYWtodHNpeWFyYXZhPC9BdXRob3I+PFllYXI+MjAyMzwv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==
</w:fldData>
              </w:fldChar>
            </w:r>
            <w:r w:rsidR="00E369D9" w:rsidRPr="00E647CD">
              <w:rPr>
                <w:rFonts w:ascii="Segoe UI" w:eastAsia="Times New Roman" w:hAnsi="Segoe UI" w:cs="Segoe UI"/>
                <w:b/>
                <w:bCs/>
                <w:color w:val="000000" w:themeColor="text1"/>
                <w:sz w:val="20"/>
                <w:szCs w:val="20"/>
              </w:rPr>
              <w:instrText xml:space="preserve"> ADDIN EN.CITE.DATA </w:instrText>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separate"/>
            </w:r>
            <w:r w:rsidR="00E369D9" w:rsidRPr="00E647CD">
              <w:rPr>
                <w:rFonts w:ascii="Segoe UI" w:eastAsia="Times New Roman" w:hAnsi="Segoe UI" w:cs="Segoe UI"/>
                <w:b/>
                <w:bCs/>
                <w:color w:val="000000" w:themeColor="text1"/>
                <w:sz w:val="20"/>
                <w:szCs w:val="20"/>
              </w:rPr>
              <w:t>[15]</w:t>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t xml:space="preserve"> </w:t>
            </w:r>
            <w:r w:rsidR="00E369D9" w:rsidRPr="00E647CD">
              <w:rPr>
                <w:rFonts w:ascii="Segoe UI" w:eastAsia="Times New Roman" w:hAnsi="Segoe UI" w:cs="Segoe UI"/>
                <w:b/>
                <w:bCs/>
                <w:color w:val="000000" w:themeColor="text1"/>
                <w:sz w:val="20"/>
                <w:szCs w:val="20"/>
              </w:rPr>
              <w:fldChar w:fldCharType="begin">
                <w:fldData xml:space="preserve">PEVuZE5vdGU+PENpdGU+PEF1dGhvcj5Wb2Vsa2VsPC9BdXRob3I+PFllYXI+MjAxODwvWWVhcj48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</w:fldData>
              </w:fldChar>
            </w:r>
            <w:r w:rsidR="00E369D9" w:rsidRPr="00E647CD">
              <w:rPr>
                <w:rFonts w:ascii="Segoe UI" w:eastAsia="Times New Roman" w:hAnsi="Segoe UI" w:cs="Segoe UI"/>
                <w:b/>
                <w:bCs/>
                <w:color w:val="000000" w:themeColor="text1"/>
                <w:sz w:val="20"/>
                <w:szCs w:val="20"/>
              </w:rPr>
              <w:instrText xml:space="preserve"> ADDIN EN.CITE </w:instrText>
            </w:r>
            <w:r w:rsidR="00E369D9" w:rsidRPr="00E647CD">
              <w:rPr>
                <w:rFonts w:ascii="Segoe UI" w:eastAsia="Times New Roman" w:hAnsi="Segoe UI" w:cs="Segoe UI"/>
                <w:b/>
                <w:bCs/>
                <w:color w:val="000000" w:themeColor="text1"/>
                <w:sz w:val="20"/>
                <w:szCs w:val="20"/>
              </w:rPr>
              <w:fldChar w:fldCharType="begin">
                <w:fldData xml:space="preserve">PEVuZE5vdGU+PENpdGU+PEF1dGhvcj5Wb2Vsa2VsPC9BdXRob3I+PFllYXI+MjAxODwvWWVhcj48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</w:fldData>
              </w:fldChar>
            </w:r>
            <w:r w:rsidR="00E369D9" w:rsidRPr="00E647CD">
              <w:rPr>
                <w:rFonts w:ascii="Segoe UI" w:eastAsia="Times New Roman" w:hAnsi="Segoe UI" w:cs="Segoe UI"/>
                <w:b/>
                <w:bCs/>
                <w:color w:val="000000" w:themeColor="text1"/>
                <w:sz w:val="20"/>
                <w:szCs w:val="20"/>
              </w:rPr>
              <w:instrText xml:space="preserve"> ADDIN EN.CITE.DATA </w:instrText>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separate"/>
            </w:r>
            <w:r w:rsidR="00E369D9" w:rsidRPr="00E647CD">
              <w:rPr>
                <w:rFonts w:ascii="Segoe UI" w:eastAsia="Times New Roman" w:hAnsi="Segoe UI" w:cs="Segoe UI"/>
                <w:b/>
                <w:bCs/>
                <w:color w:val="000000" w:themeColor="text1"/>
                <w:sz w:val="20"/>
                <w:szCs w:val="20"/>
              </w:rPr>
              <w:t>[16]</w:t>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t xml:space="preserve"> </w:t>
            </w:r>
            <w:r w:rsidR="00E369D9" w:rsidRPr="00E647CD">
              <w:rPr>
                <w:rFonts w:ascii="Segoe UI" w:eastAsia="Times New Roman" w:hAnsi="Segoe UI" w:cs="Segoe UI"/>
                <w:b/>
                <w:bCs/>
                <w:color w:val="000000" w:themeColor="text1"/>
                <w:sz w:val="20"/>
                <w:szCs w:val="20"/>
              </w:rPr>
              <w:fldChar w:fldCharType="begin"/>
            </w:r>
            <w:r w:rsidR="00E369D9" w:rsidRPr="00E647CD">
              <w:rPr>
                <w:rFonts w:ascii="Segoe UI" w:eastAsia="Times New Roman" w:hAnsi="Segoe UI" w:cs="Segoe UI"/>
                <w:b/>
                <w:bCs/>
                <w:color w:val="000000" w:themeColor="text1"/>
                <w:sz w:val="20"/>
                <w:szCs w:val="20"/>
              </w:rPr>
              <w:instrText xml:space="preserve"> ADDIN EN.CITE &lt;EndNote&gt;&lt;Cite&gt;&lt;Author&gt;Metzger&lt;/Author&gt;&lt;Year&gt;2010&lt;/Year&gt;&lt;RecNum&gt;549&lt;/RecNum&gt;&lt;DisplayText&gt;[17]&lt;/DisplayText&gt;&lt;record&gt;&lt;rec-number&gt;549&lt;/rec-number&gt;&lt;foreign-keys&gt;&lt;key app="EN" db-id="5szwxp0er2sa0tevxamvt5a9wdes925002ws" timestamp="1682418033"&gt;549&lt;/key&gt;&lt;/foreign-keys&gt;&lt;ref-type name="Journal Article"&gt;17&lt;/ref-type&gt;&lt;contributors&gt;&lt;authors&gt;&lt;author&gt;Metzger, K. B.&lt;/author&gt;&lt;author&gt;Ito, K.&lt;/author&gt;&lt;author&gt;Matte, T. D.&lt;/author&gt;&lt;/authors&gt;&lt;/contributors&gt;&lt;auth-address&gt;Bureau of Environmental Surveillance and Policy, New York City Department of Health and Mental Hygiene, New York, New York 10007, USA.&lt;/auth-address&gt;&lt;titles&gt;&lt;title&gt;Summer heat and mortality in New York City: how hot is too hot?&lt;/title&gt;&lt;secondary-title&gt;Environ Health Perspect&lt;/secondary-title&gt;&lt;/titles&gt;&lt;periodical&gt;&lt;full-title&gt;Environ Health Perspect&lt;/full-title&gt;&lt;/periodical&gt;&lt;pages&gt;80-6&lt;/pages&gt;&lt;volume&gt;118&lt;/volume&gt;&lt;number&gt;1&lt;/number&gt;&lt;keywords&gt;&lt;keyword&gt;Forecasting/methods&lt;/keyword&gt;&lt;keyword&gt;Heat Stroke/*mortality/prevention &amp;amp; control&lt;/keyword&gt;&lt;keyword&gt;Hot Temperature/*adverse effects&lt;/keyword&gt;&lt;keyword&gt;Humans&lt;/keyword&gt;&lt;keyword&gt;Linear Models&lt;/keyword&gt;&lt;keyword&gt;Models, Statistical&lt;/keyword&gt;&lt;keyword&gt;New York City/epidemiology&lt;/keyword&gt;&lt;keyword&gt;Nonlinear Dynamics&lt;/keyword&gt;&lt;keyword&gt;*Public Health&lt;/keyword&gt;&lt;keyword&gt;Risk Factors&lt;/keyword&gt;&lt;keyword&gt;Seasons&lt;/keyword&gt;&lt;keyword&gt;Statistics, Nonparametric&lt;/keyword&gt;&lt;keyword&gt;Weather&lt;/keyword&gt;&lt;/keywords&gt;&lt;dates&gt;&lt;year&gt;2010&lt;/year&gt;&lt;pub-dates&gt;&lt;date&gt;Jan&lt;/date&gt;&lt;/pub-dates&gt;&lt;/dates&gt;&lt;isbn&gt;0091-6765 (Print)&amp;#xD;0091-6765&lt;/isbn&gt;&lt;accession-num&gt;20056571&lt;/accession-num&gt;&lt;urls&gt;&lt;/urls&gt;&lt;custom2&gt;PMC2831972&lt;/custom2&gt;&lt;electronic-resource-num&gt;10.1289/ehp.0900906&lt;/electronic-resource-num&gt;&lt;remote-database-provider&gt;NLM&lt;/remote-database-provider&gt;&lt;language&gt;eng&lt;/language&gt;&lt;/record&gt;&lt;/Cite&gt;&lt;/EndNote&gt;</w:instrText>
            </w:r>
            <w:r w:rsidR="00E369D9" w:rsidRPr="00E647CD">
              <w:rPr>
                <w:rFonts w:ascii="Segoe UI" w:eastAsia="Times New Roman" w:hAnsi="Segoe UI" w:cs="Segoe UI"/>
                <w:b/>
                <w:bCs/>
                <w:color w:val="000000" w:themeColor="text1"/>
                <w:sz w:val="20"/>
                <w:szCs w:val="20"/>
              </w:rPr>
              <w:fldChar w:fldCharType="separate"/>
            </w:r>
            <w:r w:rsidR="00E369D9" w:rsidRPr="00E647CD">
              <w:rPr>
                <w:rFonts w:ascii="Segoe UI" w:eastAsia="Times New Roman" w:hAnsi="Segoe UI" w:cs="Segoe UI"/>
                <w:b/>
                <w:bCs/>
                <w:color w:val="000000" w:themeColor="text1"/>
                <w:sz w:val="20"/>
                <w:szCs w:val="20"/>
              </w:rPr>
              <w:t>[17]</w:t>
            </w:r>
            <w:r w:rsidR="00E369D9" w:rsidRPr="00E647CD">
              <w:rPr>
                <w:rFonts w:ascii="Segoe UI" w:eastAsia="Times New Roman" w:hAnsi="Segoe UI" w:cs="Segoe UI"/>
                <w:b/>
                <w:bCs/>
                <w:color w:val="000000" w:themeColor="text1"/>
                <w:sz w:val="20"/>
                <w:szCs w:val="20"/>
              </w:rPr>
              <w:fldChar w:fldCharType="end"/>
            </w:r>
          </w:p>
        </w:tc>
      </w:tr>
      <w:tr w:rsidR="002B2C48" w:rsidRPr="002B2C48" w14:paraId="1990DD41" w14:textId="77777777" w:rsidTr="002B2C48">
        <w:tc>
          <w:tcPr>
            <w:cnfStyle w:val="001000000000" w:firstRow="0" w:lastRow="0" w:firstColumn="1" w:lastColumn="0" w:oddVBand="0" w:evenVBand="0" w:oddHBand="0" w:evenHBand="0" w:firstRowFirstColumn="0" w:firstRowLastColumn="0" w:lastRowFirstColumn="0" w:lastRowLastColumn="0"/>
            <w:tcW w:w="2268" w:type="dxa"/>
            <w:hideMark/>
          </w:tcPr>
          <w:p w14:paraId="63211646" w14:textId="77777777" w:rsidR="002B2C48" w:rsidRPr="00E647CD" w:rsidRDefault="002B2C48" w:rsidP="00E647CD">
            <w:pPr>
              <w:jc w:val="center"/>
              <w:rPr>
                <w:rFonts w:ascii="Segoe UI" w:eastAsia="Times New Roman" w:hAnsi="Segoe UI" w:cs="Segoe UI"/>
                <w:b/>
                <w:bCs/>
                <w:i w:val="0"/>
                <w:color w:val="000000" w:themeColor="text1"/>
                <w:sz w:val="20"/>
                <w:szCs w:val="20"/>
              </w:rPr>
            </w:pPr>
            <w:r w:rsidRPr="00E647CD">
              <w:rPr>
                <w:rFonts w:ascii="Segoe UI" w:eastAsia="Times New Roman" w:hAnsi="Segoe UI" w:cs="Segoe UI"/>
                <w:b/>
                <w:bCs/>
                <w:i w:val="0"/>
                <w:color w:val="000000" w:themeColor="text1"/>
                <w:sz w:val="20"/>
                <w:szCs w:val="20"/>
              </w:rPr>
              <w:t>Exposure</w:t>
            </w:r>
          </w:p>
        </w:tc>
        <w:tc>
          <w:tcPr>
            <w:tcW w:w="7527" w:type="dxa"/>
            <w:hideMark/>
          </w:tcPr>
          <w:p w14:paraId="07606F0C" w14:textId="47C2BE5E" w:rsidR="002B2C48" w:rsidRPr="00E647CD" w:rsidRDefault="002B2C48" w:rsidP="00E647C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000000" w:themeColor="text1"/>
                <w:sz w:val="20"/>
                <w:szCs w:val="20"/>
              </w:rPr>
            </w:pPr>
            <w:r w:rsidRPr="00E647CD">
              <w:rPr>
                <w:rFonts w:ascii="Segoe UI" w:eastAsia="Times New Roman" w:hAnsi="Segoe UI" w:cs="Segoe UI"/>
                <w:b/>
                <w:bCs/>
                <w:color w:val="000000" w:themeColor="text1"/>
                <w:sz w:val="20"/>
                <w:szCs w:val="20"/>
              </w:rPr>
              <w:t xml:space="preserve">Degree of heat contact, affected by geography, urbanization, occupation, and SDOH including living/working conditions </w:t>
            </w:r>
            <w:r w:rsidR="00A66DD4" w:rsidRPr="00E647CD">
              <w:rPr>
                <w:rFonts w:ascii="Segoe UI" w:eastAsia="Times New Roman" w:hAnsi="Segoe UI" w:cs="Segoe UI"/>
                <w:b/>
                <w:bCs/>
                <w:color w:val="000000" w:themeColor="text1"/>
                <w:sz w:val="20"/>
                <w:szCs w:val="20"/>
              </w:rPr>
              <w:fldChar w:fldCharType="begin">
                <w:fldData xml:space="preserve">PEVuZE5vdGU+PENpdGU+PEF1dGhvcj5BcnNhZDwvQXV0aG9yPjxZZWFyPjIwMjI8L1llYXI+PFJl
Y051bT41ODE8L1JlY051bT48RGlzcGxheVRleHQ+WzE4XTwvRGlzcGxheVRleHQ+PHJlY29yZD48
cmVjLW51bWJlcj41ODE8L3JlYy1udW1iZXI+PGZvcmVpZ24ta2V5cz48a2V5IGFwcD0iRU4iIGRi
LWlkPSI1c3p3eHAwZXIyc2EwdGV2eGFtdnQ1YTl3ZGVzOTI1MDAyd3MiIHRpbWVzdGFtcD0iMTY4
NDg3MzIyMyI+NTgxPC9rZXk+PC9mb3JlaWduLWtleXM+PHJlZi10eXBlIG5hbWU9IkpvdXJuYWwg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66DD4" w:rsidRPr="00E647CD">
              <w:rPr>
                <w:rFonts w:ascii="Segoe UI" w:eastAsia="Times New Roman" w:hAnsi="Segoe UI" w:cs="Segoe UI"/>
                <w:b/>
                <w:bCs/>
                <w:color w:val="000000" w:themeColor="text1"/>
                <w:sz w:val="20"/>
                <w:szCs w:val="20"/>
              </w:rPr>
              <w:instrText xml:space="preserve"> ADDIN EN.CITE </w:instrText>
            </w:r>
            <w:r w:rsidR="00A66DD4" w:rsidRPr="00E647CD">
              <w:rPr>
                <w:rFonts w:ascii="Segoe UI" w:eastAsia="Times New Roman" w:hAnsi="Segoe UI" w:cs="Segoe UI"/>
                <w:b/>
                <w:bCs/>
                <w:color w:val="000000" w:themeColor="text1"/>
                <w:sz w:val="20"/>
                <w:szCs w:val="20"/>
              </w:rPr>
              <w:fldChar w:fldCharType="begin">
                <w:fldData xml:space="preserve">PEVuZE5vdGU+PENpdGU+PEF1dGhvcj5BcnNhZDwvQXV0aG9yPjxZZWFyPjIwMjI8L1llYXI+PFJl
Y051bT41ODE8L1JlY051bT48RGlzcGxheVRleHQ+WzE4XTwvRGlzcGxheVRleHQ+PHJlY29yZD48
cmVjLW51bWJlcj41ODE8L3JlYy1udW1iZXI+PGZvcmVpZ24ta2V5cz48a2V5IGFwcD0iRU4iIGRi
LWlkPSI1c3p3eHAwZXIyc2EwdGV2eGFtdnQ1YTl3ZGVzOTI1MDAyd3MiIHRpbWVzdGFtcD0iMTY4
NDg3MzIyMyI+NTgxPC9rZXk+PC9mb3JlaWduLWtleXM+PHJlZi10eXBlIG5hbWU9IkpvdXJuYWwg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66DD4" w:rsidRPr="00E647CD">
              <w:rPr>
                <w:rFonts w:ascii="Segoe UI" w:eastAsia="Times New Roman" w:hAnsi="Segoe UI" w:cs="Segoe UI"/>
                <w:b/>
                <w:bCs/>
                <w:color w:val="000000" w:themeColor="text1"/>
                <w:sz w:val="20"/>
                <w:szCs w:val="20"/>
              </w:rPr>
              <w:instrText xml:space="preserve"> ADDIN EN.CITE.DATA </w:instrText>
            </w:r>
            <w:r w:rsidR="00A66DD4" w:rsidRPr="00E647CD">
              <w:rPr>
                <w:rFonts w:ascii="Segoe UI" w:eastAsia="Times New Roman" w:hAnsi="Segoe UI" w:cs="Segoe UI"/>
                <w:b/>
                <w:bCs/>
                <w:color w:val="000000" w:themeColor="text1"/>
                <w:sz w:val="20"/>
                <w:szCs w:val="20"/>
              </w:rPr>
            </w:r>
            <w:r w:rsidR="00A66DD4" w:rsidRPr="00E647CD">
              <w:rPr>
                <w:rFonts w:ascii="Segoe UI" w:eastAsia="Times New Roman" w:hAnsi="Segoe UI" w:cs="Segoe UI"/>
                <w:b/>
                <w:bCs/>
                <w:color w:val="000000" w:themeColor="text1"/>
                <w:sz w:val="20"/>
                <w:szCs w:val="20"/>
              </w:rPr>
              <w:fldChar w:fldCharType="end"/>
            </w:r>
            <w:r w:rsidR="00A66DD4" w:rsidRPr="00E647CD">
              <w:rPr>
                <w:rFonts w:ascii="Segoe UI" w:eastAsia="Times New Roman" w:hAnsi="Segoe UI" w:cs="Segoe UI"/>
                <w:b/>
                <w:bCs/>
                <w:color w:val="000000" w:themeColor="text1"/>
                <w:sz w:val="20"/>
                <w:szCs w:val="20"/>
              </w:rPr>
            </w:r>
            <w:r w:rsidR="00A66DD4" w:rsidRPr="00E647CD">
              <w:rPr>
                <w:rFonts w:ascii="Segoe UI" w:eastAsia="Times New Roman" w:hAnsi="Segoe UI" w:cs="Segoe UI"/>
                <w:b/>
                <w:bCs/>
                <w:color w:val="000000" w:themeColor="text1"/>
                <w:sz w:val="20"/>
                <w:szCs w:val="20"/>
              </w:rPr>
              <w:fldChar w:fldCharType="separate"/>
            </w:r>
            <w:r w:rsidR="00A66DD4" w:rsidRPr="00E647CD">
              <w:rPr>
                <w:rFonts w:ascii="Segoe UI" w:eastAsia="Times New Roman" w:hAnsi="Segoe UI" w:cs="Segoe UI"/>
                <w:b/>
                <w:bCs/>
                <w:color w:val="000000" w:themeColor="text1"/>
                <w:sz w:val="20"/>
                <w:szCs w:val="20"/>
              </w:rPr>
              <w:t>[18]</w:t>
            </w:r>
            <w:r w:rsidR="00A66DD4" w:rsidRPr="00E647CD">
              <w:rPr>
                <w:rFonts w:ascii="Segoe UI" w:eastAsia="Times New Roman" w:hAnsi="Segoe UI" w:cs="Segoe UI"/>
                <w:b/>
                <w:bCs/>
                <w:color w:val="000000" w:themeColor="text1"/>
                <w:sz w:val="20"/>
                <w:szCs w:val="20"/>
              </w:rPr>
              <w:fldChar w:fldCharType="end"/>
            </w:r>
            <w:r w:rsidRPr="00E647CD">
              <w:rPr>
                <w:rFonts w:ascii="Segoe UI" w:eastAsia="Times New Roman" w:hAnsi="Segoe UI" w:cs="Segoe UI"/>
                <w:b/>
                <w:bCs/>
                <w:color w:val="000000" w:themeColor="text1"/>
                <w:sz w:val="20"/>
                <w:szCs w:val="20"/>
              </w:rPr>
              <w:t xml:space="preserve">. The Urban Heat Island (UHI) effect is a key determinant </w:t>
            </w:r>
            <w:r w:rsidR="00A66DD4" w:rsidRPr="00E647CD">
              <w:rPr>
                <w:rFonts w:ascii="Segoe UI" w:eastAsia="Times New Roman" w:hAnsi="Segoe UI" w:cs="Segoe UI"/>
                <w:b/>
                <w:bCs/>
                <w:color w:val="000000" w:themeColor="text1"/>
                <w:sz w:val="20"/>
                <w:szCs w:val="20"/>
              </w:rPr>
              <w:t>19]</w:t>
            </w:r>
            <w:r w:rsidRPr="00E647CD">
              <w:rPr>
                <w:rFonts w:ascii="Segoe UI" w:eastAsia="Times New Roman" w:hAnsi="Segoe UI" w:cs="Segoe UI"/>
                <w:b/>
                <w:bCs/>
                <w:color w:val="000000" w:themeColor="text1"/>
                <w:sz w:val="20"/>
                <w:szCs w:val="20"/>
              </w:rPr>
              <w:t xml:space="preserve">, especially relevant in rapidly urbanizing Africa </w:t>
            </w:r>
            <w:r w:rsidR="0027200E" w:rsidRPr="00E647CD">
              <w:rPr>
                <w:rFonts w:ascii="Segoe UI" w:eastAsia="Times New Roman" w:hAnsi="Segoe UI" w:cs="Segoe UI"/>
                <w:b/>
                <w:bCs/>
                <w:color w:val="000000" w:themeColor="text1"/>
                <w:sz w:val="20"/>
                <w:szCs w:val="20"/>
              </w:rPr>
              <w:fldChar w:fldCharType="begin"/>
            </w:r>
            <w:r w:rsidR="0027200E" w:rsidRPr="00E647CD">
              <w:rPr>
                <w:rFonts w:ascii="Segoe UI" w:eastAsia="Times New Roman" w:hAnsi="Segoe UI" w:cs="Segoe UI"/>
                <w:b/>
                <w:bCs/>
                <w:color w:val="000000" w:themeColor="text1"/>
                <w:sz w:val="20"/>
                <w:szCs w:val="20"/>
              </w:rPr>
              <w:instrText xml:space="preserve"> ADDIN EN.CITE &lt;EndNote&gt;&lt;Cite&gt;&lt;Author&gt;United Nations Department of Economic and Social Affairs Population Division&lt;/Author&gt;&lt;Year&gt;2019&lt;/Year&gt;&lt;RecNum&gt;125&lt;/RecNum&gt;&lt;DisplayText&gt;[19]&lt;/DisplayText&gt;&lt;record&gt;&lt;rec-number&gt;125&lt;/rec-number&gt;&lt;foreign-keys&gt;&lt;key app="EN" db-id="5szwxp0er2sa0tevxamvt5a9wdes925002ws" timestamp="1650966907"&gt;125&lt;/key&gt;&lt;/foreign-keys&gt;&lt;ref-type name="Journal Article"&gt;17&lt;/ref-type&gt;&lt;contributors&gt;&lt;authors&gt;&lt;author&gt;United Nations Department of Economic and Social Affairs Population Division,.&lt;/author&gt;&lt;/authors&gt;&lt;/contributors&gt;&lt;titles&gt;&lt;title&gt;World Urbanization Prospects: The 2018 Revision (ST/ESA/SER.A/420). New York: United Nations&lt;/title&gt;&lt;secondary-title&gt;https://population.un.org/wup/&lt;/secondary-title&gt;&lt;/titles&gt;&lt;periodical&gt;&lt;full-title&gt;https://population.un.org/wup/&lt;/full-title&gt;&lt;/periodical&gt;&lt;dates&gt;&lt;year&gt;2019&lt;/year&gt;&lt;/dates&gt;&lt;urls&gt;&lt;/urls&gt;&lt;/record&gt;&lt;/Cite&gt;&lt;/EndNote&gt;</w:instrText>
            </w:r>
            <w:r w:rsidR="0027200E" w:rsidRPr="00E647CD">
              <w:rPr>
                <w:rFonts w:ascii="Segoe UI" w:eastAsia="Times New Roman" w:hAnsi="Segoe UI" w:cs="Segoe UI"/>
                <w:b/>
                <w:bCs/>
                <w:color w:val="000000" w:themeColor="text1"/>
                <w:sz w:val="20"/>
                <w:szCs w:val="20"/>
              </w:rPr>
              <w:fldChar w:fldCharType="separate"/>
            </w:r>
            <w:r w:rsidR="0027200E" w:rsidRPr="00E647CD">
              <w:rPr>
                <w:rFonts w:ascii="Segoe UI" w:eastAsia="Times New Roman" w:hAnsi="Segoe UI" w:cs="Segoe UI"/>
                <w:b/>
                <w:bCs/>
                <w:color w:val="000000" w:themeColor="text1"/>
                <w:sz w:val="20"/>
                <w:szCs w:val="20"/>
              </w:rPr>
              <w:t>[19]</w:t>
            </w:r>
            <w:r w:rsidR="0027200E" w:rsidRPr="00E647CD">
              <w:rPr>
                <w:rFonts w:ascii="Segoe UI" w:eastAsia="Times New Roman" w:hAnsi="Segoe UI" w:cs="Segoe UI"/>
                <w:b/>
                <w:bCs/>
                <w:color w:val="000000" w:themeColor="text1"/>
                <w:sz w:val="20"/>
                <w:szCs w:val="20"/>
              </w:rPr>
              <w:fldChar w:fldCharType="end"/>
            </w:r>
            <w:r w:rsidRPr="00E647CD">
              <w:rPr>
                <w:rFonts w:ascii="Segoe UI" w:eastAsia="Times New Roman" w:hAnsi="Segoe UI" w:cs="Segoe UI"/>
                <w:b/>
                <w:bCs/>
                <w:color w:val="000000" w:themeColor="text1"/>
                <w:sz w:val="20"/>
                <w:szCs w:val="20"/>
              </w:rPr>
              <w:t>.</w:t>
            </w:r>
          </w:p>
        </w:tc>
      </w:tr>
      <w:tr w:rsidR="002B2C48" w:rsidRPr="002B2C48" w14:paraId="138A15F8" w14:textId="77777777" w:rsidTr="002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6584BB70" w14:textId="77777777" w:rsidR="002B2C48" w:rsidRPr="00E647CD" w:rsidRDefault="002B2C48" w:rsidP="00E647CD">
            <w:pPr>
              <w:jc w:val="center"/>
              <w:rPr>
                <w:rFonts w:ascii="Segoe UI" w:eastAsia="Times New Roman" w:hAnsi="Segoe UI" w:cs="Segoe UI"/>
                <w:b/>
                <w:bCs/>
                <w:i w:val="0"/>
                <w:color w:val="000000" w:themeColor="text1"/>
                <w:sz w:val="20"/>
                <w:szCs w:val="20"/>
              </w:rPr>
            </w:pPr>
            <w:r w:rsidRPr="00E647CD">
              <w:rPr>
                <w:rFonts w:ascii="Segoe UI" w:eastAsia="Times New Roman" w:hAnsi="Segoe UI" w:cs="Segoe UI"/>
                <w:b/>
                <w:bCs/>
                <w:i w:val="0"/>
                <w:color w:val="000000" w:themeColor="text1"/>
                <w:sz w:val="20"/>
                <w:szCs w:val="20"/>
              </w:rPr>
              <w:t>Adaptive Capacity</w:t>
            </w:r>
          </w:p>
        </w:tc>
        <w:tc>
          <w:tcPr>
            <w:tcW w:w="7527" w:type="dxa"/>
            <w:hideMark/>
          </w:tcPr>
          <w:p w14:paraId="301793B3" w14:textId="5DF612E7" w:rsidR="002B2C48" w:rsidRPr="00E647CD" w:rsidRDefault="002B2C48" w:rsidP="00E647C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themeColor="text1"/>
                <w:sz w:val="20"/>
                <w:szCs w:val="20"/>
              </w:rPr>
            </w:pPr>
            <w:r w:rsidRPr="00E647CD">
              <w:rPr>
                <w:rFonts w:ascii="Segoe UI" w:eastAsia="Times New Roman" w:hAnsi="Segoe UI" w:cs="Segoe UI"/>
                <w:b/>
                <w:bCs/>
                <w:color w:val="000000" w:themeColor="text1"/>
                <w:sz w:val="20"/>
                <w:szCs w:val="20"/>
              </w:rPr>
              <w:t xml:space="preserve">Population's ability to adjust to heat, linked with socio-economic factors, resource access, institutional support, and SDOH </w:t>
            </w:r>
            <w:r w:rsidR="00B21603" w:rsidRPr="00E647CD">
              <w:rPr>
                <w:rFonts w:ascii="Segoe UI" w:eastAsia="Times New Roman" w:hAnsi="Segoe UI" w:cs="Segoe UI"/>
                <w:b/>
                <w:bCs/>
                <w:color w:val="000000" w:themeColor="text1"/>
                <w:sz w:val="20"/>
                <w:szCs w:val="20"/>
              </w:rPr>
              <w:fldChar w:fldCharType="begin">
                <w:fldData xml:space="preserve">PEVuZE5vdGU+PENpdGU+PEF1dGhvcj5SYXRoaTwvQXV0aG9yPjxZZWFyPjIwMjE8L1llYXI+PFJl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</w:fldData>
              </w:fldChar>
            </w:r>
            <w:r w:rsidR="00B21603" w:rsidRPr="00E647CD">
              <w:rPr>
                <w:rFonts w:ascii="Segoe UI" w:eastAsia="Times New Roman" w:hAnsi="Segoe UI" w:cs="Segoe UI"/>
                <w:b/>
                <w:bCs/>
                <w:color w:val="000000" w:themeColor="text1"/>
                <w:sz w:val="20"/>
                <w:szCs w:val="20"/>
              </w:rPr>
              <w:instrText xml:space="preserve"> ADDIN EN.CITE </w:instrText>
            </w:r>
            <w:r w:rsidR="00B21603" w:rsidRPr="00E647CD">
              <w:rPr>
                <w:rFonts w:ascii="Segoe UI" w:eastAsia="Times New Roman" w:hAnsi="Segoe UI" w:cs="Segoe UI"/>
                <w:b/>
                <w:bCs/>
                <w:color w:val="000000" w:themeColor="text1"/>
                <w:sz w:val="20"/>
                <w:szCs w:val="20"/>
              </w:rPr>
              <w:fldChar w:fldCharType="begin">
                <w:fldData xml:space="preserve">PEVuZE5vdGU+PENpdGU+PEF1dGhvcj5SYXRoaTwvQXV0aG9yPjxZZWFyPjIwMjE8L1llYXI+PFJl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</w:fldData>
              </w:fldChar>
            </w:r>
            <w:r w:rsidR="00B21603" w:rsidRPr="00E647CD">
              <w:rPr>
                <w:rFonts w:ascii="Segoe UI" w:eastAsia="Times New Roman" w:hAnsi="Segoe UI" w:cs="Segoe UI"/>
                <w:b/>
                <w:bCs/>
                <w:color w:val="000000" w:themeColor="text1"/>
                <w:sz w:val="20"/>
                <w:szCs w:val="20"/>
              </w:rPr>
              <w:instrText xml:space="preserve"> ADDIN EN.CITE.DATA </w:instrText>
            </w:r>
            <w:r w:rsidR="00B21603" w:rsidRPr="00E647CD">
              <w:rPr>
                <w:rFonts w:ascii="Segoe UI" w:eastAsia="Times New Roman" w:hAnsi="Segoe UI" w:cs="Segoe UI"/>
                <w:b/>
                <w:bCs/>
                <w:color w:val="000000" w:themeColor="text1"/>
                <w:sz w:val="20"/>
                <w:szCs w:val="20"/>
              </w:rPr>
            </w:r>
            <w:r w:rsidR="00B21603" w:rsidRPr="00E647CD">
              <w:rPr>
                <w:rFonts w:ascii="Segoe UI" w:eastAsia="Times New Roman" w:hAnsi="Segoe UI" w:cs="Segoe UI"/>
                <w:b/>
                <w:bCs/>
                <w:color w:val="000000" w:themeColor="text1"/>
                <w:sz w:val="20"/>
                <w:szCs w:val="20"/>
              </w:rPr>
              <w:fldChar w:fldCharType="end"/>
            </w:r>
            <w:r w:rsidR="00B21603" w:rsidRPr="00E647CD">
              <w:rPr>
                <w:rFonts w:ascii="Segoe UI" w:eastAsia="Times New Roman" w:hAnsi="Segoe UI" w:cs="Segoe UI"/>
                <w:b/>
                <w:bCs/>
                <w:color w:val="000000" w:themeColor="text1"/>
                <w:sz w:val="20"/>
                <w:szCs w:val="20"/>
              </w:rPr>
            </w:r>
            <w:r w:rsidR="00B21603" w:rsidRPr="00E647CD">
              <w:rPr>
                <w:rFonts w:ascii="Segoe UI" w:eastAsia="Times New Roman" w:hAnsi="Segoe UI" w:cs="Segoe UI"/>
                <w:b/>
                <w:bCs/>
                <w:color w:val="000000" w:themeColor="text1"/>
                <w:sz w:val="20"/>
                <w:szCs w:val="20"/>
              </w:rPr>
              <w:fldChar w:fldCharType="separate"/>
            </w:r>
            <w:r w:rsidR="00B21603" w:rsidRPr="00E647CD">
              <w:rPr>
                <w:rFonts w:ascii="Segoe UI" w:eastAsia="Times New Roman" w:hAnsi="Segoe UI" w:cs="Segoe UI"/>
                <w:b/>
                <w:bCs/>
                <w:color w:val="000000" w:themeColor="text1"/>
                <w:sz w:val="20"/>
                <w:szCs w:val="20"/>
              </w:rPr>
              <w:t>[20]</w:t>
            </w:r>
            <w:r w:rsidR="00B21603" w:rsidRPr="00E647CD">
              <w:rPr>
                <w:rFonts w:ascii="Segoe UI" w:eastAsia="Times New Roman" w:hAnsi="Segoe UI" w:cs="Segoe UI"/>
                <w:b/>
                <w:bCs/>
                <w:color w:val="000000" w:themeColor="text1"/>
                <w:sz w:val="20"/>
                <w:szCs w:val="20"/>
              </w:rPr>
              <w:fldChar w:fldCharType="end"/>
            </w:r>
            <w:r w:rsidRPr="00E647CD">
              <w:rPr>
                <w:rFonts w:ascii="Segoe UI" w:eastAsia="Times New Roman" w:hAnsi="Segoe UI" w:cs="Segoe UI"/>
                <w:b/>
                <w:bCs/>
                <w:color w:val="000000" w:themeColor="text1"/>
                <w:sz w:val="20"/>
                <w:szCs w:val="20"/>
              </w:rPr>
              <w:t xml:space="preserve">. Often diminished in urban poor due to limited access to cooling resources and health services </w:t>
            </w:r>
            <w:r w:rsidR="00B21603" w:rsidRPr="00E647CD">
              <w:rPr>
                <w:rFonts w:ascii="Segoe UI" w:eastAsia="Times New Roman" w:hAnsi="Segoe UI" w:cs="Segoe UI"/>
                <w:b/>
                <w:bCs/>
                <w:color w:val="000000" w:themeColor="text1"/>
                <w:sz w:val="20"/>
                <w:szCs w:val="20"/>
              </w:rPr>
              <w:fldChar w:fldCharType="begin"/>
            </w:r>
            <w:r w:rsidR="00B21603" w:rsidRPr="00E647CD">
              <w:rPr>
                <w:rFonts w:ascii="Segoe UI" w:eastAsia="Times New Roman" w:hAnsi="Segoe UI" w:cs="Segoe UI"/>
                <w:b/>
                <w:bCs/>
                <w:color w:val="000000" w:themeColor="text1"/>
                <w:sz w:val="20"/>
                <w:szCs w:val="20"/>
              </w:rPr>
              <w:instrText xml:space="preserve"> ADDIN EN.CITE &lt;EndNote&gt;&lt;Cite ExcludeAuth="1" ExcludeYear="1"&gt;&lt;RecNum&gt;584&lt;/RecNum&gt;&lt;DisplayText&gt;[21]&lt;/DisplayText&gt;&lt;record&gt;&lt;rec-number&gt;584&lt;/rec-number&gt;&lt;foreign-keys&gt;&lt;key app="EN" db-id="5szwxp0er2sa0tevxamvt5a9wdes925002ws" timestamp="1688449933"&gt;584&lt;/key&gt;&lt;/foreign-keys&gt;&lt;ref-type name="Journal Article"&gt;17&lt;/ref-type&gt;&lt;contributors&gt;&lt;/contributors&gt;&lt;titles&gt;&lt;title&gt;World Health Organization. (n.d.). Social Determinants of Health. Retrieved July 4, 2023, from https://www.who.int/health-topics/social-determinants-of-health#tab=tab_1&lt;/title&gt;&lt;/titles&gt;&lt;dates&gt;&lt;/dates&gt;&lt;urls&gt;&lt;/urls&gt;&lt;/record&gt;&lt;/Cite&gt;&lt;/EndNote&gt;</w:instrText>
            </w:r>
            <w:r w:rsidR="00B21603" w:rsidRPr="00E647CD">
              <w:rPr>
                <w:rFonts w:ascii="Segoe UI" w:eastAsia="Times New Roman" w:hAnsi="Segoe UI" w:cs="Segoe UI"/>
                <w:b/>
                <w:bCs/>
                <w:color w:val="000000" w:themeColor="text1"/>
                <w:sz w:val="20"/>
                <w:szCs w:val="20"/>
              </w:rPr>
              <w:fldChar w:fldCharType="separate"/>
            </w:r>
            <w:r w:rsidR="00B21603" w:rsidRPr="00E647CD">
              <w:rPr>
                <w:rFonts w:ascii="Segoe UI" w:eastAsia="Times New Roman" w:hAnsi="Segoe UI" w:cs="Segoe UI"/>
                <w:b/>
                <w:bCs/>
                <w:color w:val="000000" w:themeColor="text1"/>
                <w:sz w:val="20"/>
                <w:szCs w:val="20"/>
              </w:rPr>
              <w:t>[21]</w:t>
            </w:r>
            <w:r w:rsidR="00B21603" w:rsidRPr="00E647CD">
              <w:rPr>
                <w:rFonts w:ascii="Segoe UI" w:eastAsia="Times New Roman" w:hAnsi="Segoe UI" w:cs="Segoe UI"/>
                <w:b/>
                <w:bCs/>
                <w:color w:val="000000" w:themeColor="text1"/>
                <w:sz w:val="20"/>
                <w:szCs w:val="20"/>
              </w:rPr>
              <w:fldChar w:fldCharType="end"/>
            </w:r>
            <w:r w:rsidR="00B21603" w:rsidRPr="00E647CD">
              <w:rPr>
                <w:rFonts w:ascii="Segoe UI" w:eastAsia="Times New Roman" w:hAnsi="Segoe UI" w:cs="Segoe UI"/>
                <w:b/>
                <w:bCs/>
                <w:color w:val="000000" w:themeColor="text1"/>
                <w:sz w:val="20"/>
                <w:szCs w:val="20"/>
              </w:rPr>
              <w:t xml:space="preserve"> 23]</w:t>
            </w:r>
            <w:r w:rsidRPr="00E647CD">
              <w:rPr>
                <w:rFonts w:ascii="Segoe UI" w:eastAsia="Times New Roman" w:hAnsi="Segoe UI" w:cs="Segoe UI"/>
                <w:b/>
                <w:bCs/>
                <w:color w:val="000000" w:themeColor="text1"/>
                <w:sz w:val="20"/>
                <w:szCs w:val="20"/>
              </w:rPr>
              <w:t>.</w:t>
            </w:r>
          </w:p>
        </w:tc>
      </w:tr>
    </w:tbl>
    <w:p w14:paraId="41026D01" w14:textId="0B36120F" w:rsidR="006D4490" w:rsidRDefault="00CB0C3B" w:rsidP="00783BEA">
      <w:r>
        <w:t>Table 1:</w:t>
      </w:r>
      <w:r w:rsidR="00171EBD">
        <w:t xml:space="preserve"> </w:t>
      </w:r>
      <w:r w:rsidR="00171EBD" w:rsidRPr="00171EBD">
        <w:t>Key Concepts and Definitions in Heat Exposure Studies</w:t>
      </w:r>
    </w:p>
    <w:p w14:paraId="04BE169C" w14:textId="77777777" w:rsidR="006D4490" w:rsidRDefault="006D4490" w:rsidP="00783BEA"/>
    <w:p w14:paraId="54C49095" w14:textId="4C52AB34" w:rsidR="00783BEA" w:rsidRDefault="00783BEA" w:rsidP="00783BEA">
      <w:r>
        <w:t>Research has established a clear link between prolonged ambient temperatures above long-term averages, short-duration heat extremes, and increased mortality and morbidity rates</w:t>
      </w:r>
      <w:r w:rsidR="00EB6146">
        <w:fldChar w:fldCharType="begin">
          <w:fldData xml:space="preserve">PEVuZE5vdGU+PENpdGU+PEF1dGhvcj5QZXRrb3ZhPC9BdXRob3I+PFllYXI+MjAxNDwvWWVhcj48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</w:fldData>
        </w:fldChar>
      </w:r>
      <w:r w:rsidR="00B21603">
        <w:instrText xml:space="preserve"> ADDIN EN.CITE </w:instrText>
      </w:r>
      <w:r w:rsidR="00B21603">
        <w:fldChar w:fldCharType="begin">
          <w:fldData xml:space="preserve">PEVuZE5vdGU+PENpdGU+PEF1dGhvcj5QZXRrb3ZhPC9BdXRob3I+PFllYXI+MjAxNDwvWWVhcj48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</w:fldData>
        </w:fldChar>
      </w:r>
      <w:r w:rsidR="00B21603">
        <w:instrText xml:space="preserve"> ADDIN EN.CITE.DATA </w:instrText>
      </w:r>
      <w:r w:rsidR="00B21603">
        <w:fldChar w:fldCharType="end"/>
      </w:r>
      <w:r w:rsidR="00EB6146">
        <w:fldChar w:fldCharType="separate"/>
      </w:r>
      <w:r w:rsidR="00B21603">
        <w:rPr>
          <w:noProof/>
        </w:rPr>
        <w:t>[22, 23]</w:t>
      </w:r>
      <w:r w:rsidR="00EB6146">
        <w:fldChar w:fldCharType="end"/>
      </w:r>
      <w:r>
        <w:t>. The World Health Organization projects that by 2030, heat waves will cause nearly 92,000 deaths annually, with sub-Saharan Africa being one of the most affected regions</w:t>
      </w:r>
      <w:r w:rsidR="00A037C2">
        <w:fldChar w:fldCharType="begin"/>
      </w:r>
      <w:r w:rsidR="00B21603">
        <w:instrText xml:space="preserve"> ADDIN EN.CITE &lt;EndNote&gt;&lt;Cite&gt;&lt;Author&gt;WHO&lt;/Author&gt;&lt;Year&gt;2014&lt;/Year&gt;&lt;RecNum&gt;121&lt;/RecNum&gt;&lt;DisplayText&gt;[24]&lt;/DisplayText&gt;&lt;record&gt;&lt;rec-number&gt;121&lt;/rec-number&gt;&lt;foreign-keys&gt;&lt;key app="EN" db-id="5szwxp0er2sa0tevxamvt5a9wdes925002ws" timestamp="1650966907"&gt;121&lt;/key&gt;&lt;/foreign-keys&gt;&lt;ref-type name="Journal Article"&gt;17&lt;/ref-type&gt;&lt;contributors&gt;&lt;authors&gt;&lt;author&gt;WHO&lt;/author&gt;&lt;/authors&gt;&lt;/contributors&gt;&lt;titles&gt;&lt;title&gt;Quantitative risk assessment of the effects of climate change on selected causes of death, 2030s and 2050s&lt;/title&gt;&lt;secondary-title&gt;https://www.who.int/globalchange/publications/quantitative-risk-assessment/en/&lt;/secondary-title&gt;&lt;/titles&gt;&lt;periodical&gt;&lt;full-title&gt;https://www.who.int/globalchange/publications/quantitative-risk-assessment/en/&lt;/full-title&gt;&lt;/periodical&gt;&lt;dates&gt;&lt;year&gt;2014&lt;/year&gt;&lt;/dates&gt;&lt;urls&gt;&lt;/urls&gt;&lt;/record&gt;&lt;/Cite&gt;&lt;/EndNote&gt;</w:instrText>
      </w:r>
      <w:r w:rsidR="00A037C2">
        <w:fldChar w:fldCharType="separate"/>
      </w:r>
      <w:r w:rsidR="00B21603">
        <w:rPr>
          <w:noProof/>
        </w:rPr>
        <w:t>[24]</w:t>
      </w:r>
      <w:r w:rsidR="00A037C2">
        <w:fldChar w:fldCharType="end"/>
      </w:r>
      <w:r>
        <w:t>.</w:t>
      </w:r>
    </w:p>
    <w:p w14:paraId="4B6C2EDA" w14:textId="3042D855" w:rsidR="00783BEA" w:rsidRDefault="00783BEA" w:rsidP="00783BEA">
      <w:r>
        <w:t xml:space="preserve">Anthropogenic climate change has led to a global temperature increase of more than </w:t>
      </w:r>
      <w:r w:rsidR="00333278">
        <w:t xml:space="preserve">one </w:t>
      </w:r>
      <w:r>
        <w:t>°C since the pre-industrial period (1850-1900) )</w:t>
      </w:r>
      <w:r w:rsidR="00461C40" w:rsidRPr="00461C40">
        <w:t xml:space="preserve"> </w:t>
      </w:r>
      <w:r w:rsidR="00461C40">
        <w:fldChar w:fldCharType="begin"/>
      </w:r>
      <w:r w:rsidR="00B21603">
        <w:instrText xml:space="preserve"> ADDIN EN.CITE &lt;EndNote&gt;&lt;Cite&gt;&lt;Author&gt;Adamo&lt;/Author&gt;&lt;Year&gt;2022&lt;/Year&gt;&lt;RecNum&gt;547&lt;/RecNum&gt;&lt;DisplayText&gt;[25]&lt;/DisplayText&gt;&lt;record&gt;&lt;rec-number&gt;547&lt;/rec-number&gt;&lt;foreign-keys&gt;&lt;key app="EN" db-id="5szwxp0er2sa0tevxamvt5a9wdes925002ws" timestamp="1682417902"&gt;547&lt;/key&gt;&lt;/foreign-keys&gt;&lt;ref-type name="Journal Article"&gt;17&lt;/ref-type&gt;&lt;contributors&gt;&lt;authors&gt;&lt;author&gt;Adamo, Nasrat&lt;/author&gt;&lt;author&gt;Al-Ansari, Nadhir&lt;/author&gt;&lt;author&gt;Sissakian, Varoujan K.&lt;/author&gt;&lt;/authors&gt;&lt;/contributors&gt;&lt;titles&gt;&lt;title&gt;Climate Change and the Need for Future Research&lt;/title&gt;&lt;secondary-title&gt;IOP Conference Series: Earth and Environmental Science&lt;/secondary-title&gt;&lt;/titles&gt;&lt;periodical&gt;&lt;full-title&gt;IOP Conference Series: Earth and Environmental Science&lt;/full-title&gt;&lt;/periodical&gt;&lt;volume&gt;1120&lt;/volume&gt;&lt;dates&gt;&lt;year&gt;2022&lt;/year&gt;&lt;/dates&gt;&lt;urls&gt;&lt;/urls&gt;&lt;/record&gt;&lt;/Cite&gt;&lt;/EndNote&gt;</w:instrText>
      </w:r>
      <w:r w:rsidR="00461C40">
        <w:fldChar w:fldCharType="separate"/>
      </w:r>
      <w:r w:rsidR="00B21603">
        <w:rPr>
          <w:noProof/>
        </w:rPr>
        <w:t>[25]</w:t>
      </w:r>
      <w:r w:rsidR="00461C40">
        <w:fldChar w:fldCharType="end"/>
      </w:r>
      <w:r>
        <w:t xml:space="preserve">. However, this rise is not uniform </w:t>
      </w:r>
      <w:r w:rsidR="00333278">
        <w:t>globally</w:t>
      </w:r>
      <w:r>
        <w:t xml:space="preserve"> or even within local </w:t>
      </w:r>
      <w:proofErr w:type="gramStart"/>
      <w:r>
        <w:t>areas[</w:t>
      </w:r>
      <w:proofErr w:type="gramEnd"/>
      <w:r>
        <w:t xml:space="preserve">19]. Factors such as regional climate variations and land use changes have resulted in parts of Africa experiencing </w:t>
      </w:r>
      <w:r w:rsidR="000D0276">
        <w:t>higher-than-average</w:t>
      </w:r>
      <w:r>
        <w:t xml:space="preserve"> temperature increases and more frequent, intense, and prolonged heat waves</w:t>
      </w:r>
      <w:r w:rsidR="00AE7F3A">
        <w:fldChar w:fldCharType="begin"/>
      </w:r>
      <w:r w:rsidR="00B21603">
        <w:instrText xml:space="preserve"> ADDIN EN.CITE &lt;EndNote&gt;&lt;Cite&gt;&lt;Author&gt;Engelbrecht F&lt;/Author&gt;&lt;Year&gt;2015&lt;/Year&gt;&lt;RecNum&gt;124&lt;/RecNum&gt;&lt;DisplayText&gt;[26]&lt;/DisplayText&gt;&lt;record&gt;&lt;rec-number&gt;124&lt;/rec-number&gt;&lt;foreign-keys&gt;&lt;key app="EN" db-id="5szwxp0er2sa0tevxamvt5a9wdes925002ws" timestamp="1650966907"&gt;124&lt;/key&gt;&lt;/foreign-keys&gt;&lt;ref-type name="Journal Article"&gt;17&lt;/ref-type&gt;&lt;contributors&gt;&lt;authors&gt;&lt;author&gt;Engelbrecht F,.&lt;/author&gt;&lt;author&gt;Adegoke J,.&lt;/author&gt;&lt;author&gt;Bopape MJ,.&lt;/author&gt;&lt;author&gt;Naidoo M,.&lt;/author&gt;&lt;author&gt;Garland R,.&lt;/author&gt;&lt;author&gt;Thatcher M,.&lt;/author&gt;&lt;author&gt;McGregor J,.&lt;/author&gt;&lt;author&gt;Katzfey J,,.&lt;/author&gt;&lt;author&gt;Werner M,.&lt;/author&gt;&lt;author&gt;Ichoku C,.&lt;/author&gt;&lt;/authors&gt;&lt;/contributors&gt;&lt;titles&gt;&lt;title&gt;Projections of rapidly rising surface temperatures over Africa under low mitigation&lt;/title&gt;&lt;secondary-title&gt;10&lt;/secondary-title&gt;&lt;/titles&gt;&lt;periodical&gt;&lt;full-title&gt;10&lt;/full-title&gt;&lt;/periodical&gt;&lt;volume&gt;8&lt;/volume&gt;&lt;dates&gt;&lt;year&gt;2015&lt;/year&gt;&lt;/dates&gt;&lt;urls&gt;&lt;/urls&gt;&lt;/record&gt;&lt;/Cite&gt;&lt;/EndNote&gt;</w:instrText>
      </w:r>
      <w:r w:rsidR="00AE7F3A">
        <w:fldChar w:fldCharType="separate"/>
      </w:r>
      <w:r w:rsidR="00B21603">
        <w:rPr>
          <w:noProof/>
        </w:rPr>
        <w:t>[26]</w:t>
      </w:r>
      <w:r w:rsidR="00AE7F3A">
        <w:fldChar w:fldCharType="end"/>
      </w:r>
      <w:r>
        <w:t>.</w:t>
      </w:r>
    </w:p>
    <w:p w14:paraId="154E3946" w14:textId="61664B53" w:rsidR="002205B1" w:rsidRDefault="00783BEA">
      <w:r>
        <w:t xml:space="preserve">Occupational settings, such as manual </w:t>
      </w:r>
      <w:r w:rsidR="000D0276">
        <w:t>labour</w:t>
      </w:r>
      <w:r>
        <w:t xml:space="preserve"> in factories, construction sites, or other outdoor activities, can also result in dangerous levels of heat exposure</w:t>
      </w:r>
      <w:r w:rsidR="00355734">
        <w:fldChar w:fldCharType="begin"/>
      </w:r>
      <w:r w:rsidR="00B21603">
        <w:instrText xml:space="preserve"> ADDIN EN.CITE &lt;EndNote&gt;&lt;Cite&gt;&lt;Author&gt;International Labour Organization&lt;/Author&gt;&lt;Year&gt;2019&lt;/Year&gt;&lt;RecNum&gt;130&lt;/RecNum&gt;&lt;DisplayText&gt;[27]&lt;/DisplayText&gt;&lt;record&gt;&lt;rec-number&gt;130&lt;/rec-number&gt;&lt;foreign-keys&gt;&lt;key app="EN" db-id="5szwxp0er2sa0tevxamvt5a9wdes925002ws" timestamp="1650966907"&gt;130&lt;/key&gt;&lt;/foreign-keys&gt;&lt;ref-type name="Journal Article"&gt;17&lt;/ref-type&gt;&lt;contributors&gt;&lt;authors&gt;&lt;author&gt;International Labour Organization,.&lt;/author&gt;&lt;/authors&gt;&lt;/contributors&gt;&lt;titles&gt;&lt;title&gt;Working on a warmer planet: The effect of heat stress on productivity and decent work&lt;/title&gt;&lt;/titles&gt;&lt;volume&gt;https://www.ilo.org/global/publications/books/WCMS_711919/lang--en/index.htm&lt;/volume&gt;&lt;dates&gt;&lt;year&gt;2019&lt;/year&gt;&lt;/dates&gt;&lt;urls&gt;&lt;/urls&gt;&lt;/record&gt;&lt;/Cite&gt;&lt;/EndNote&gt;</w:instrText>
      </w:r>
      <w:r w:rsidR="00355734">
        <w:fldChar w:fldCharType="separate"/>
      </w:r>
      <w:r w:rsidR="00B21603">
        <w:rPr>
          <w:noProof/>
        </w:rPr>
        <w:t>[27]</w:t>
      </w:r>
      <w:r w:rsidR="00355734">
        <w:fldChar w:fldCharType="end"/>
      </w:r>
      <w:r>
        <w:t xml:space="preserve">. </w:t>
      </w:r>
      <w:r w:rsidR="00061635">
        <w:t>Growing evidence supports</w:t>
      </w:r>
      <w:r>
        <w:t xml:space="preserve"> the effectiveness of Early Warning Systems in mitigating the impact of climate extremes, including heat extremes</w:t>
      </w:r>
      <w:r w:rsidR="006A3504">
        <w:fldChar w:fldCharType="begin"/>
      </w:r>
      <w:r w:rsidR="00B21603">
        <w:instrText xml:space="preserve"> ADDIN EN.CITE &lt;EndNote&gt;&lt;Cite&gt;&lt;Author&gt;Bhardwaj&lt;/Author&gt;&lt;Year&gt;2021&lt;/Year&gt;&lt;RecNum&gt;574&lt;/RecNum&gt;&lt;DisplayText&gt;[28]&lt;/DisplayText&gt;&lt;record&gt;&lt;rec-number&gt;574&lt;/rec-number&gt;&lt;foreign-keys&gt;&lt;key app="EN" db-id="5szwxp0er2sa0tevxamvt5a9wdes925002ws" timestamp="1684832791"&gt;574&lt;/key&gt;&lt;/foreign-keys&gt;&lt;ref-type name="Journal Article"&gt;17&lt;/ref-type&gt;&lt;contributors&gt;&lt;authors&gt;&lt;author&gt;Bhardwaj, Jessica&lt;/author&gt;&lt;author&gt;Asghari, Atifa&lt;/author&gt;&lt;author&gt;Aitkenhead, Isabella&lt;/author&gt;&lt;author&gt;Jackson, Madeleine&lt;/author&gt;&lt;author&gt;Kuleshov, Yuriy&lt;/author&gt;&lt;/authors&gt;&lt;/contributors&gt;&lt;titles&gt;&lt;title&gt;Climate Risk and Early Warning Systems: Adaptation Strategies for the Most Vulnerable Communities&lt;/title&gt;&lt;secondary-title&gt;Climate Change Solutions&lt;/secondary-title&gt;&lt;/titles&gt;&lt;periodical&gt;&lt;full-title&gt;Climate Change Solutions&lt;/full-title&gt;&lt;/periodical&gt;&lt;dates&gt;&lt;year&gt;2021&lt;/year&gt;&lt;/dates&gt;&lt;urls&gt;&lt;/urls&gt;&lt;/record&gt;&lt;/Cite&gt;&lt;/EndNote&gt;</w:instrText>
      </w:r>
      <w:r w:rsidR="006A3504">
        <w:fldChar w:fldCharType="separate"/>
      </w:r>
      <w:r w:rsidR="00B21603">
        <w:rPr>
          <w:noProof/>
        </w:rPr>
        <w:t>[28]</w:t>
      </w:r>
      <w:r w:rsidR="006A3504">
        <w:fldChar w:fldCharType="end"/>
      </w:r>
      <w:r>
        <w:t xml:space="preserve">. However, challenges remain in improving these systems' effectiveness, particularly in communication, action linkage, and response pre-identification. Currently, urban heat health Early Warning Systems in Africa are virtually non-existent, and there is limited policy or planning engagement with </w:t>
      </w:r>
      <w:r w:rsidR="001D3314">
        <w:t>heat-health</w:t>
      </w:r>
      <w:r>
        <w:t xml:space="preserve"> risks. These gaps pose a significant risk of extensive human health impacts in African cities in both the immediate and </w:t>
      </w:r>
      <w:r w:rsidR="001D3314">
        <w:t>longer-term</w:t>
      </w:r>
      <w:r>
        <w:t xml:space="preserve"> as temperatures continue to rise</w:t>
      </w:r>
      <w:r w:rsidR="00C657B0">
        <w:fldChar w:fldCharType="begin"/>
      </w:r>
      <w:r w:rsidR="00B21603">
        <w:instrText xml:space="preserve"> ADDIN EN.CITE &lt;EndNote&gt;&lt;Cite&gt;&lt;Author&gt;Kapwata&lt;/Author&gt;&lt;Year&gt;2019&lt;/Year&gt;&lt;RecNum&gt;504&lt;/RecNum&gt;&lt;DisplayText&gt;[29]&lt;/DisplayText&gt;&lt;record&gt;&lt;rec-number&gt;504&lt;/rec-number&gt;&lt;foreign-keys&gt;&lt;key app="EN" db-id="5szwxp0er2sa0tevxamvt5a9wdes925002ws" timestamp="1682018627"&gt;504&lt;/key&gt;&lt;/foreign-keys&gt;&lt;ref-type name="Journal Article"&gt;17&lt;/ref-type&gt;&lt;contributors&gt;&lt;authors&gt;&lt;author&gt;Kapwata, Thandi&lt;/author&gt;&lt;author&gt;Gebreslasie, Michael T&lt;/author&gt;&lt;author&gt;Scovronick, Noah C&lt;/author&gt;&lt;author&gt;Acquaotta, Fiorella&lt;/author&gt;&lt;author&gt;Wright, Caradee Yael&lt;/author&gt;&lt;/authors&gt;&lt;/contributors&gt;&lt;titles&gt;&lt;title&gt;Towards the development of a heat-health early warning system for South Africa&lt;/title&gt;&lt;secondary-title&gt;Environmental Epidemiology&lt;/secondary-title&gt;&lt;/titles&gt;&lt;periodical&gt;&lt;full-title&gt;Environmental Epidemiology&lt;/full-title&gt;&lt;/periodical&gt;&lt;dates&gt;&lt;year&gt;2019&lt;/year&gt;&lt;/dates&gt;&lt;urls&gt;&lt;/urls&gt;&lt;/record&gt;&lt;/Cite&gt;&lt;/EndNote&gt;</w:instrText>
      </w:r>
      <w:r w:rsidR="00C657B0">
        <w:fldChar w:fldCharType="separate"/>
      </w:r>
      <w:r w:rsidR="00B21603">
        <w:rPr>
          <w:noProof/>
        </w:rPr>
        <w:t>[29]</w:t>
      </w:r>
      <w:r w:rsidR="00C657B0">
        <w:fldChar w:fldCharType="end"/>
      </w:r>
      <w:r>
        <w:t>.</w:t>
      </w:r>
    </w:p>
    <w:p w14:paraId="697CEFD1" w14:textId="430568E8" w:rsidR="00AC77A6" w:rsidRPr="00161BFB" w:rsidRDefault="008B2DB9">
      <w:pPr>
        <w:pStyle w:val="Heading1"/>
        <w:pPrChange w:id="40" w:author="Craig Parker" w:date="2024-02-23T15:26:00Z">
          <w:pPr>
            <w:pStyle w:val="Heading2"/>
          </w:pPr>
        </w:pPrChange>
      </w:pPr>
      <w:r w:rsidRPr="00161BFB">
        <w:t xml:space="preserve">Aims and objectives </w:t>
      </w:r>
    </w:p>
    <w:p w14:paraId="7C67FE6D" w14:textId="059B1C02" w:rsidR="00AD1F71" w:rsidRPr="00AD1F71" w:rsidRDefault="00095D2D" w:rsidP="00AD1F71">
      <w:r w:rsidRPr="00161BFB">
        <w:t>This study aims to create effective</w:t>
      </w:r>
      <w:r>
        <w:t xml:space="preserve">, locally relevant urban heat health </w:t>
      </w:r>
      <w:r w:rsidR="007A300A">
        <w:t>E</w:t>
      </w:r>
      <w:r>
        <w:t xml:space="preserve">arly </w:t>
      </w:r>
      <w:r w:rsidR="007A300A">
        <w:t>W</w:t>
      </w:r>
      <w:r>
        <w:t xml:space="preserve">arning </w:t>
      </w:r>
      <w:r w:rsidR="007A300A">
        <w:t>S</w:t>
      </w:r>
      <w:r>
        <w:t xml:space="preserve">ystems in African cities using data science and machine learning innovations. To build more climate-resilient cities in Africa and protect </w:t>
      </w:r>
      <w:r w:rsidR="00A876E5" w:rsidRPr="00DD71C5">
        <w:rPr>
          <w:lang w:val="en-GB"/>
        </w:rPr>
        <w:t>disproportionately affected</w:t>
      </w:r>
      <w:r>
        <w:t xml:space="preserve"> populations from heat hazards, the project addresses climate change, </w:t>
      </w:r>
      <w:r w:rsidR="000D0276">
        <w:t>urbanisation</w:t>
      </w:r>
      <w:r>
        <w:t>, and health.</w:t>
      </w:r>
    </w:p>
    <w:p w14:paraId="3C989369" w14:textId="32D8A10E" w:rsidR="00AD1F71" w:rsidRPr="00AD1F71" w:rsidRDefault="00AD1F71" w:rsidP="00AD1F71">
      <w:r w:rsidRPr="00AD1F71">
        <w:t xml:space="preserve">The project has </w:t>
      </w:r>
      <w:r w:rsidR="00B40AA6">
        <w:t>three</w:t>
      </w:r>
      <w:r w:rsidRPr="00AD1F71">
        <w:t xml:space="preserve"> </w:t>
      </w:r>
      <w:r w:rsidR="00477E31">
        <w:t>specific objectives</w:t>
      </w:r>
      <w:r w:rsidR="003B09C5">
        <w:t xml:space="preserve"> as part of the research plan </w:t>
      </w:r>
      <w:r w:rsidR="00E31ACC">
        <w:t>from Figure 1</w:t>
      </w:r>
      <w:r w:rsidRPr="00AD1F71">
        <w:t>:</w:t>
      </w:r>
    </w:p>
    <w:p w14:paraId="445BE7B4" w14:textId="6D3A6A0D" w:rsidR="00AD1F71" w:rsidRPr="00AD1F71" w:rsidRDefault="00B1346D" w:rsidP="00AD1F71">
      <w:pPr>
        <w:numPr>
          <w:ilvl w:val="0"/>
          <w:numId w:val="23"/>
        </w:numPr>
      </w:pPr>
      <w:r>
        <w:lastRenderedPageBreak/>
        <w:t>M</w:t>
      </w:r>
      <w:r w:rsidR="004422F7">
        <w:t xml:space="preserve">ap intra-urban heat </w:t>
      </w:r>
      <w:r w:rsidR="00E237F4">
        <w:t>risks</w:t>
      </w:r>
      <w:r w:rsidR="004422F7">
        <w:t xml:space="preserve"> and exposure in large African cities, integrating health, socio</w:t>
      </w:r>
      <w:r w:rsidR="00BB1A1A">
        <w:t>-</w:t>
      </w:r>
      <w:r w:rsidR="004422F7">
        <w:t>economic, geospatial climate, and satellite imagery data to understand heat-related health impacts.</w:t>
      </w:r>
    </w:p>
    <w:p w14:paraId="14D4C5F3" w14:textId="29356408" w:rsidR="00AD1F71" w:rsidRPr="00AD1F71" w:rsidRDefault="00606D4A" w:rsidP="00AD1F71">
      <w:pPr>
        <w:numPr>
          <w:ilvl w:val="0"/>
          <w:numId w:val="23"/>
        </w:numPr>
      </w:pPr>
      <w:r>
        <w:t xml:space="preserve">Create a geographically and demographically stratified heat-health outcome forecast model to predict adverse health outcomes at varying temperature thresholds for various populations and </w:t>
      </w:r>
      <w:r w:rsidR="000D0276">
        <w:t>neighbourhoods</w:t>
      </w:r>
      <w:r w:rsidR="007D3EAF">
        <w:t xml:space="preserve"> over a daily and weekly basis.</w:t>
      </w:r>
    </w:p>
    <w:p w14:paraId="229717B5" w14:textId="73542919" w:rsidR="002A59D2" w:rsidRPr="00906C05" w:rsidRDefault="00B578C1" w:rsidP="00592B60">
      <w:pPr>
        <w:numPr>
          <w:ilvl w:val="0"/>
          <w:numId w:val="23"/>
        </w:numPr>
      </w:pPr>
      <w:r>
        <w:t>Establish an Early Warning System to deliver timely alerts to</w:t>
      </w:r>
      <w:r w:rsidR="002C6B73">
        <w:t xml:space="preserve"> </w:t>
      </w:r>
      <w:proofErr w:type="gramStart"/>
      <w:r w:rsidR="002C6B73">
        <w:t xml:space="preserve">individuals, </w:t>
      </w:r>
      <w:r>
        <w:t xml:space="preserve"> city</w:t>
      </w:r>
      <w:proofErr w:type="gramEnd"/>
      <w:r>
        <w:t xml:space="preserve"> planners, public health officials, and community leaders, thereby assisting in preparation for and response to heatwaves in African cities and mitigating heat-related health risks.</w:t>
      </w:r>
    </w:p>
    <w:p w14:paraId="79375AD7" w14:textId="26A3F0F6" w:rsidR="00892C27" w:rsidRDefault="00892C27" w:rsidP="00734C25">
      <w:r>
        <w:rPr>
          <w:noProof/>
        </w:rPr>
        <w:drawing>
          <wp:inline distT="0" distB="0" distL="0" distR="0" wp14:anchorId="7A5FD9CA" wp14:editId="639636CE">
            <wp:extent cx="5731510" cy="3228340"/>
            <wp:effectExtent l="0" t="0" r="2540" b="0"/>
            <wp:docPr id="5641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1160" name="Picture 56411160"/>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5D315350" w14:textId="77777777" w:rsidR="00892C27" w:rsidRDefault="00892C27" w:rsidP="00734C25"/>
    <w:p w14:paraId="3D6B240D" w14:textId="5BA4D2A1" w:rsidR="00734C25" w:rsidRDefault="002A59D2" w:rsidP="00734C25">
      <w:r>
        <w:t>Figure</w:t>
      </w:r>
      <w:r w:rsidR="00C10511">
        <w:t xml:space="preserve"> </w:t>
      </w:r>
      <w:r>
        <w:t>1: Research Plan for Research Project 2</w:t>
      </w:r>
    </w:p>
    <w:p w14:paraId="10FA67B4" w14:textId="0FAA326D" w:rsidR="005622B4" w:rsidRPr="00B151A2" w:rsidRDefault="00940743">
      <w:pPr>
        <w:pStyle w:val="Heading1"/>
        <w:pPrChange w:id="41" w:author="Craig Parker" w:date="2024-02-23T15:26:00Z">
          <w:pPr>
            <w:pStyle w:val="Heading2"/>
          </w:pPr>
        </w:pPrChange>
      </w:pPr>
      <w:r w:rsidRPr="00B151A2">
        <w:t>Methods</w:t>
      </w:r>
    </w:p>
    <w:p w14:paraId="0263DAEA" w14:textId="62BE99CC" w:rsidR="002205B1" w:rsidRDefault="008B2DB9" w:rsidP="006F71E3">
      <w:pPr>
        <w:pStyle w:val="Heading2"/>
      </w:pPr>
      <w:r>
        <w:t>Data sources/measurement</w:t>
      </w:r>
    </w:p>
    <w:p w14:paraId="4BD1FA74" w14:textId="0D2ABC94" w:rsidR="002205B1" w:rsidRDefault="00BF0886">
      <w:r w:rsidRPr="00BF0886">
        <w:t xml:space="preserve">The study plans to combine datasets from a multitude of sources that encompass various fields—health, climate, environment, and Social Determinants of Health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these realities impact their health in the context of heat </w:t>
      </w:r>
      <w:r w:rsidR="001D5D65">
        <w:fldChar w:fldCharType="begin"/>
      </w:r>
      <w:r w:rsidR="00B21603">
        <w:instrText xml:space="preserve"> ADDIN EN.CITE &lt;EndNote&gt;&lt;Cite&gt;&lt;Author&gt;Wolf&lt;/Author&gt;&lt;Year&gt;2022&lt;/Year&gt;&lt;RecNum&gt;510&lt;/RecNum&gt;&lt;DisplayText&gt;[30]&lt;/DisplayText&gt;&lt;record&gt;&lt;rec-number&gt;510&lt;/rec-number&gt;&lt;foreign-keys&gt;&lt;key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B21603">
        <w:rPr>
          <w:noProof/>
        </w:rPr>
        <w:t>[30]</w:t>
      </w:r>
      <w:r w:rsidR="001D5D65">
        <w:fldChar w:fldCharType="end"/>
      </w:r>
      <w:r w:rsidRPr="00BF0886">
        <w:t xml:space="preserve">. In this study, 'lived experiences' refers to the unique conditions, challenges, and opportunities </w:t>
      </w:r>
      <w:r w:rsidR="00FB55AB">
        <w:t>individuals encounter daily</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as well as enabl</w:t>
      </w:r>
      <w:r w:rsidR="006A2DC2">
        <w:t>e</w:t>
      </w:r>
      <w:r w:rsidR="008B2DB9">
        <w:t xml:space="preserve"> a rigorous quantification of key uncertainties (e.g.</w:t>
      </w:r>
      <w:r w:rsidR="006A2DC2">
        <w:t>,</w:t>
      </w:r>
      <w:r w:rsidR="008B2DB9">
        <w:t xml:space="preserve"> multiple climate datasets)</w:t>
      </w:r>
      <w:r w:rsidR="00B414BF">
        <w:fldChar w:fldCharType="begin"/>
      </w:r>
      <w:r w:rsidR="00B21603">
        <w:instrText xml:space="preserve"> ADDIN EN.CITE &lt;EndNote&gt;&lt;Cite&gt;&lt;Author&gt;Schubert&lt;/Author&gt;&lt;Year&gt;2011&lt;/Year&gt;&lt;RecNum&gt;506&lt;/RecNum&gt;&lt;DisplayText&gt;[31, 32]&lt;/DisplayText&gt;&lt;record&gt;&lt;rec-number&gt;506&lt;/rec-number&gt;&lt;foreign-keys&gt;&lt;key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B21603">
        <w:rPr>
          <w:noProof/>
        </w:rPr>
        <w:t>[31, 32]</w:t>
      </w:r>
      <w:r w:rsidR="00B414BF">
        <w:fldChar w:fldCharType="end"/>
      </w:r>
      <w:r w:rsidR="008B2DB9">
        <w:t>.</w:t>
      </w:r>
    </w:p>
    <w:p w14:paraId="22DF5E70" w14:textId="77777777" w:rsidR="00B834AD" w:rsidRPr="00914FC8" w:rsidRDefault="00B834AD">
      <w:pPr>
        <w:pStyle w:val="Heading2"/>
        <w:pPrChange w:id="42" w:author="Craig Parker" w:date="2024-02-23T16:10:00Z">
          <w:pPr>
            <w:pStyle w:val="Heading3"/>
          </w:pPr>
        </w:pPrChange>
      </w:pPr>
      <w:r>
        <w:lastRenderedPageBreak/>
        <w:t>Socio-economic and environmental data</w:t>
      </w:r>
    </w:p>
    <w:p w14:paraId="6E36BB09" w14:textId="77777777" w:rsidR="00B834AD" w:rsidRDefault="00B834AD" w:rsidP="00B834AD"/>
    <w:p w14:paraId="44B24BFE" w14:textId="5C0E3450" w:rsidR="00B834AD" w:rsidRDefault="00A10207" w:rsidP="001312AA">
      <w:r w:rsidRPr="00A10207">
        <w:t>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w:t>
      </w:r>
      <w:r w:rsidR="001312AA" w:rsidRPr="001312AA">
        <w:fldChar w:fldCharType="begin"/>
      </w:r>
      <w:r w:rsidR="00B21603">
        <w:instrText xml:space="preserve"> ADDIN EN.CITE &lt;EndNote&gt;&lt;Cite&gt;&lt;Author&gt;Alonso&lt;/Author&gt;&lt;Year&gt;2020&lt;/Year&gt;&lt;RecNum&gt;355&lt;/RecNum&gt;&lt;DisplayText&gt;[33]&lt;/DisplayText&gt;&lt;record&gt;&lt;rec-number&gt;355&lt;/rec-number&gt;&lt;foreign-keys&gt;&lt;key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001312AA" w:rsidRPr="001312AA">
        <w:fldChar w:fldCharType="separate"/>
      </w:r>
      <w:r w:rsidR="00B21603">
        <w:rPr>
          <w:noProof/>
        </w:rPr>
        <w:t>[33]</w:t>
      </w:r>
      <w:r w:rsidR="001312AA" w:rsidRPr="001312AA">
        <w:fldChar w:fldCharType="end"/>
      </w:r>
      <w:r w:rsidRPr="00A10207">
        <w:t>.</w:t>
      </w:r>
      <w:r w:rsidR="000D0276">
        <w:t xml:space="preserve"> </w:t>
      </w:r>
      <w:r w:rsidR="00B834AD">
        <w:t xml:space="preserve">The data will include national census records, </w:t>
      </w:r>
      <w:r w:rsidR="000D0276">
        <w:t>specialised</w:t>
      </w:r>
      <w:r w:rsidR="00B834AD">
        <w:t xml:space="preserve"> household, and demographic surveys. It will encompass details about individual and household income, education, occupation, living circumstances, and the accessibility to healthcare, education, and transportation services. For the Johannesburg-specific segment, many key variables will be provided by the Gauteng City-Region Observatory (GCRO) datasets</w:t>
      </w:r>
      <w:r w:rsidR="00B834AD">
        <w:fldChar w:fldCharType="begin"/>
      </w:r>
      <w:r w:rsidR="00B21603">
        <w:instrText xml:space="preserve"> ADDIN EN.CITE &lt;EndNote&gt;&lt;Cite&gt;&lt;RecNum&gt;340&lt;/RecNum&gt;&lt;DisplayText&gt;[34]&lt;/DisplayText&gt;&lt;record&gt;&lt;rec-number&gt;340&lt;/rec-number&gt;&lt;foreign-keys&gt;&lt;key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B21603">
        <w:rPr>
          <w:noProof/>
        </w:rPr>
        <w:t>[34]</w:t>
      </w:r>
      <w:r w:rsidR="00B834AD">
        <w:fldChar w:fldCharType="end"/>
      </w:r>
      <w:r w:rsidR="00B834AD">
        <w:t>.</w:t>
      </w:r>
    </w:p>
    <w:p w14:paraId="071A35B4" w14:textId="5B04B4A2" w:rsidR="00B834AD" w:rsidRDefault="00B834AD" w:rsidP="00B834AD">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w:t>
      </w:r>
      <w:r w:rsidR="00513614" w:rsidRPr="00513614">
        <w:t xml:space="preserve">including optical images and indicators of physical aspects such as land surface temperature, soil moisture, vegetation condition, and land use and coverage </w:t>
      </w:r>
      <w:r>
        <w:fldChar w:fldCharType="begin"/>
      </w:r>
      <w:r w:rsidR="00B21603">
        <w:instrText xml:space="preserve"> ADDIN EN.CITE &lt;EndNote&gt;&lt;Cite&gt;&lt;Author&gt;Hofierka&lt;/Author&gt;&lt;Year&gt;2020&lt;/Year&gt;&lt;RecNum&gt;339&lt;/RecNum&gt;&lt;DisplayText&gt;[35]&lt;/DisplayText&gt;&lt;record&gt;&lt;rec-number&gt;339&lt;/rec-number&gt;&lt;foreign-keys&gt;&lt;key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fldChar w:fldCharType="separate"/>
      </w:r>
      <w:r w:rsidR="00B21603">
        <w:rPr>
          <w:noProof/>
        </w:rPr>
        <w:t>[35]</w:t>
      </w:r>
      <w:r>
        <w:fldChar w:fldCharType="end"/>
      </w:r>
      <w:r>
        <w:t>. In the case of Johannesburg, where such data are available, researchers will amalgamate data from current sensor networks with urban land use and building density details to create a model of urban land use heat</w:t>
      </w:r>
      <w:r>
        <w:fldChar w:fldCharType="begin"/>
      </w:r>
      <w:r w:rsidR="00B21603">
        <w:instrText xml:space="preserve"> ADDIN EN.CITE &lt;EndNote&gt;&lt;Cite&gt;&lt;Author&gt;Alonso&lt;/Author&gt;&lt;Year&gt;2020&lt;/Year&gt;&lt;RecNum&gt;355&lt;/RecNum&gt;&lt;DisplayText&gt;[33, 34]&lt;/DisplayText&gt;&lt;record&gt;&lt;rec-number&gt;355&lt;/rec-number&gt;&lt;foreign-keys&gt;&lt;key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B21603">
        <w:rPr>
          <w:noProof/>
        </w:rPr>
        <w:t>[33, 34]</w:t>
      </w:r>
      <w:r>
        <w:fldChar w:fldCharType="end"/>
      </w:r>
      <w:r>
        <w:t xml:space="preserve">. The objective of amalgamating climatic and socio-economic data is to generate maps of cities that will illustrate regions where individuals and households are most </w:t>
      </w:r>
      <w:r w:rsidR="007B7B6C">
        <w:t>at risk</w:t>
      </w:r>
      <w:r w:rsidR="00E30024">
        <w:t xml:space="preserve"> for</w:t>
      </w:r>
      <w:r>
        <w:t xml:space="preserve"> health impacts from </w:t>
      </w:r>
      <w:proofErr w:type="gramStart"/>
      <w:r>
        <w:t>heat[</w:t>
      </w:r>
      <w:proofErr w:type="gramEnd"/>
      <w:r>
        <w:t>25]. These maps will be valuable for public health officials and policymakers to identify areas of need and to formulate focused interventions and policies to mitigate these risks</w:t>
      </w:r>
      <w:r>
        <w:fldChar w:fldCharType="begin"/>
      </w:r>
      <w:r w:rsidR="00B21603">
        <w:instrText xml:space="preserve"> ADDIN EN.CITE &lt;EndNote&gt;&lt;Cite&gt;&lt;Author&gt;Maharjan&lt;/Author&gt;&lt;Year&gt;2021&lt;/Year&gt;&lt;RecNum&gt;513&lt;/RecNum&gt;&lt;DisplayText&gt;[36]&lt;/DisplayText&gt;&lt;record&gt;&lt;rec-number&gt;513&lt;/rec-number&gt;&lt;foreign-keys&gt;&lt;key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fldChar w:fldCharType="separate"/>
      </w:r>
      <w:r w:rsidR="00B21603">
        <w:rPr>
          <w:noProof/>
        </w:rPr>
        <w:t>[36]</w:t>
      </w:r>
      <w:r>
        <w:fldChar w:fldCharType="end"/>
      </w:r>
      <w:r>
        <w:t>.</w:t>
      </w:r>
    </w:p>
    <w:p w14:paraId="138AF97C" w14:textId="7DFA08BE" w:rsidR="00B834AD" w:rsidRDefault="00B834AD" w:rsidP="00B834AD">
      <w:pPr>
        <w:pBdr>
          <w:top w:val="none" w:sz="0" w:space="0" w:color="000000"/>
          <w:left w:val="none" w:sz="0" w:space="0" w:color="000000"/>
          <w:bottom w:val="none" w:sz="0" w:space="0" w:color="000000"/>
          <w:right w:val="none" w:sz="0" w:space="0" w:color="000000"/>
          <w:between w:val="none" w:sz="0" w:space="0" w:color="000000"/>
        </w:pBdr>
        <w:spacing w:after="120"/>
      </w:pPr>
      <w:r>
        <w:t>Climate-associated data will be sourced from open data repositories, such as the Copernicus Climate Data Store (CDS) and Earth System Grid Federation (ESGF), offering observational-based datasets, historical re-analyses, and climate simulations</w:t>
      </w:r>
      <w:r>
        <w:fldChar w:fldCharType="begin"/>
      </w:r>
      <w:r w:rsidR="00B21603">
        <w:instrText xml:space="preserve"> ADDIN EN.CITE &lt;EndNote&gt;&lt;Cite&gt;&lt;Author&gt;Kershaw&lt;/Author&gt;&lt;Year&gt;2019&lt;/Year&gt;&lt;RecNum&gt;337&lt;/RecNum&gt;&lt;DisplayText&gt;[37]&lt;/DisplayText&gt;&lt;record&gt;&lt;rec-number&gt;337&lt;/rec-number&gt;&lt;foreign-keys&gt;&lt;key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fldChar w:fldCharType="separate"/>
      </w:r>
      <w:r w:rsidR="00B21603">
        <w:rPr>
          <w:noProof/>
        </w:rPr>
        <w:t>[37]</w:t>
      </w:r>
      <w:r>
        <w:fldChar w:fldCharType="end"/>
      </w:r>
      <w:r>
        <w:t>. Additionally, the IBM-PAIRS platform will be employed as an exhaustive and reliable source of climate data, inclusive of data from climate models, weather stations, and satellite observations</w:t>
      </w:r>
      <w:r>
        <w:fldChar w:fldCharType="begin"/>
      </w:r>
      <w:r w:rsidR="00B21603">
        <w:instrText xml:space="preserve"> ADDIN EN.CITE &lt;EndNote&gt;&lt;Cite&gt;&lt;Author&gt;Albrecht&lt;/Author&gt;&lt;Year&gt;2020&lt;/Year&gt;&lt;RecNum&gt;338&lt;/RecNum&gt;&lt;DisplayText&gt;[38]&lt;/DisplayText&gt;&lt;record&gt;&lt;rec-number&gt;338&lt;/rec-number&gt;&lt;foreign-keys&gt;&lt;key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fldChar w:fldCharType="separate"/>
      </w:r>
      <w:r w:rsidR="00B21603">
        <w:rPr>
          <w:noProof/>
        </w:rPr>
        <w:t>[38]</w:t>
      </w:r>
      <w:r>
        <w:fldChar w:fldCharType="end"/>
      </w:r>
      <w:r>
        <w:t>. This will furnish a comprehensive snapshot of Africa's past and future climate conditions, including the frequency, duration, and intensity of heat waves.</w:t>
      </w:r>
    </w:p>
    <w:p w14:paraId="230D6FA2" w14:textId="2372C81D" w:rsidR="00B834AD" w:rsidRDefault="00B834AD" w:rsidP="00C83422">
      <w:pPr>
        <w:pBdr>
          <w:top w:val="none" w:sz="0" w:space="0" w:color="000000"/>
          <w:left w:val="none" w:sz="0" w:space="0" w:color="000000"/>
          <w:bottom w:val="none" w:sz="0" w:space="0" w:color="000000"/>
          <w:right w:val="none" w:sz="0" w:space="0" w:color="000000"/>
          <w:between w:val="none" w:sz="0" w:space="0" w:color="000000"/>
        </w:pBdr>
        <w:spacing w:after="120"/>
      </w:pPr>
      <w:r w:rsidRPr="001D47B9">
        <w:t>Geo-location data plays a pivotal role in our research, bridging the gap between individual health data and their respective socio-economic and environmental contexts within Johannesburg and Abidjan. This data allows us to spatially align health outcomes with their unique urban surroundings. By doing so, we can observe correlations between location-based socio-economic conditions, environmental factors, and health impacts</w:t>
      </w:r>
      <w:r>
        <w:t xml:space="preserve">. </w:t>
      </w:r>
    </w:p>
    <w:p w14:paraId="51821DDE" w14:textId="77777777" w:rsidR="002205B1" w:rsidRDefault="008B2DB9">
      <w:pPr>
        <w:pStyle w:val="Heading2"/>
        <w:pPrChange w:id="43" w:author="Craig Parker" w:date="2024-02-23T16:10:00Z">
          <w:pPr>
            <w:pStyle w:val="Heading3"/>
          </w:pPr>
        </w:pPrChange>
      </w:pPr>
      <w:r>
        <w:t>Health trials and cohort data</w:t>
      </w:r>
    </w:p>
    <w:p w14:paraId="0E44931E" w14:textId="2D4AD004" w:rsidR="00292DD3" w:rsidRDefault="00292DD3">
      <w:r w:rsidRPr="00292DD3">
        <w:t>The health data for this study will be collected from clinical trial</w:t>
      </w:r>
      <w:r w:rsidR="006A2DC2">
        <w:t>s</w:t>
      </w:r>
      <w:r w:rsidRPr="00292DD3">
        <w:t xml:space="preserve"> and cohort studies, such as HIV drug trials and COVID-19 vaccine trials. These studies typically involve </w:t>
      </w:r>
      <w:r w:rsidR="00B77D57">
        <w:t>many</w:t>
      </w:r>
      <w:r w:rsidRPr="00292DD3">
        <w:t xml:space="preserve"> participants (hundreds to thousands) and are conducted over an extended period (multiple years) within a specific geographical area, providing detailed longitudinal individual health data for building statistical models relating time-varying predictors to health outcomes. Potential outcomes of interest include cardiovascular events, respiratory issues, kidney conditions, and mental health impacts, which may all be exacerbated by heat exposure in urban environments</w:t>
      </w:r>
      <w:r w:rsidR="00836F1F">
        <w:fldChar w:fldCharType="begin"/>
      </w:r>
      <w:r w:rsidR="00B21603">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836F1F">
        <w:fldChar w:fldCharType="separate"/>
      </w:r>
      <w:r w:rsidR="00B21603">
        <w:rPr>
          <w:noProof/>
        </w:rPr>
        <w:t>[39]</w:t>
      </w:r>
      <w:r w:rsidR="00836F1F">
        <w:fldChar w:fldCharType="end"/>
      </w:r>
      <w:r w:rsidRPr="00292DD3">
        <w:t>.</w:t>
      </w:r>
    </w:p>
    <w:p w14:paraId="1F496B1D" w14:textId="0E3D64D0" w:rsidR="002205B1" w:rsidRDefault="008B2DB9" w:rsidP="00261A1E">
      <w:r>
        <w:t>More specifically, the health cohort data integrated into the study will be identified based on the availability of three classes of variables within each study:</w:t>
      </w:r>
    </w:p>
    <w:p w14:paraId="156EE6D9" w14:textId="32EA55B4" w:rsidR="00261A1E" w:rsidRDefault="00261A1E" w:rsidP="00261A1E">
      <w:pPr>
        <w:pStyle w:val="ListParagraph"/>
        <w:numPr>
          <w:ilvl w:val="0"/>
          <w:numId w:val="19"/>
        </w:numPr>
      </w:pPr>
      <w:r>
        <w:t xml:space="preserve">Clinical variables: These encompass 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lastRenderedPageBreak/>
        <w:t xml:space="preserve">cardiovascular disease) that could increase the risk of heat-related illness, and documentation of adverse events </w:t>
      </w:r>
      <w:r w:rsidR="00A81FA5">
        <w:t xml:space="preserve">potentially </w:t>
      </w:r>
      <w:r>
        <w:t>related to heat exposure.</w:t>
      </w:r>
    </w:p>
    <w:p w14:paraId="5A9AD42B" w14:textId="3C58D0D0" w:rsidR="00261A1E" w:rsidRDefault="00261A1E" w:rsidP="00261A1E">
      <w:pPr>
        <w:pStyle w:val="ListParagraph"/>
        <w:numPr>
          <w:ilvl w:val="0"/>
          <w:numId w:val="19"/>
        </w:numPr>
      </w:pPr>
      <w:r>
        <w:t xml:space="preserve">Laboratory variables: These comprise 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36DBA64C" w:rsidR="002205B1" w:rsidRDefault="00261A1E" w:rsidP="00261A1E">
      <w:pPr>
        <w:pStyle w:val="ListParagraph"/>
        <w:numPr>
          <w:ilvl w:val="0"/>
          <w:numId w:val="19"/>
        </w:numPr>
      </w:pPr>
      <w:r>
        <w:t xml:space="preserve">Demographic </w:t>
      </w:r>
      <w:r w:rsidR="009E4C84">
        <w:t>and SDOH variables</w:t>
      </w:r>
      <w:r>
        <w:t xml:space="preserve">: These involve basic demographic information (e.g., age, sex, race, </w:t>
      </w:r>
      <w:r w:rsidR="004E62E2">
        <w:t xml:space="preserve">and </w:t>
      </w:r>
      <w:r>
        <w:t>ethnicity), socio</w:t>
      </w:r>
      <w:r w:rsidR="00BB1A1A">
        <w:t>-</w:t>
      </w:r>
      <w:r>
        <w:t xml:space="preserve">economic factors (e.g., education, income, </w:t>
      </w:r>
      <w:r w:rsidR="004E62E2">
        <w:t xml:space="preserve">and </w:t>
      </w:r>
      <w:r>
        <w:t xml:space="preserve">occupation), and data on housing and urban infrastructure (e.g., air conditioning availability, ventilation, </w:t>
      </w:r>
      <w:r w:rsidR="004E62E2">
        <w:t xml:space="preserve">and </w:t>
      </w:r>
      <w:r>
        <w:t xml:space="preserve">shading) that could influence heat exposure and </w:t>
      </w:r>
      <w:r w:rsidR="00B23548" w:rsidRPr="00B23548">
        <w:t>the degree to which individuals and households are at an increased risk</w:t>
      </w:r>
      <w:r>
        <w:t>.</w:t>
      </w:r>
    </w:p>
    <w:p w14:paraId="7B0D1A23" w14:textId="77777777" w:rsidR="00FE026D" w:rsidRDefault="00FE026D">
      <w:pPr>
        <w:pStyle w:val="Heading2"/>
        <w:pPrChange w:id="44" w:author="Craig Parker" w:date="2024-02-23T16:10:00Z">
          <w:pPr>
            <w:pStyle w:val="Heading3"/>
          </w:pPr>
        </w:pPrChange>
      </w:pPr>
      <w:r>
        <w:t>Integration of datasets</w:t>
      </w:r>
    </w:p>
    <w:p w14:paraId="40B0A00F" w14:textId="77777777" w:rsidR="00FE026D" w:rsidRDefault="00FE026D" w:rsidP="00FE026D">
      <w:pPr>
        <w:pBdr>
          <w:top w:val="none" w:sz="0" w:space="0" w:color="000000"/>
          <w:left w:val="none" w:sz="0" w:space="0" w:color="000000"/>
          <w:bottom w:val="none" w:sz="0" w:space="0" w:color="000000"/>
          <w:right w:val="none" w:sz="0" w:space="0" w:color="000000"/>
          <w:between w:val="none" w:sz="0" w:space="0" w:color="000000"/>
        </w:pBdr>
        <w:spacing w:after="120"/>
      </w:pPr>
      <w:r>
        <w:t>The successful execution of our study hinges upon the effective amalgamation of various data sources. To establish a comprehensive and nuanced understanding of heat's impact on health in African cities, we aim to create an integrated database that merges socio-economic, clinical, environmental, and geospatial data.</w:t>
      </w:r>
    </w:p>
    <w:p w14:paraId="31B77351" w14:textId="7D8313C9" w:rsidR="00C4636C" w:rsidRDefault="00FE026D" w:rsidP="00FE026D">
      <w:pPr>
        <w:pBdr>
          <w:top w:val="none" w:sz="0" w:space="0" w:color="000000"/>
          <w:left w:val="none" w:sz="0" w:space="0" w:color="000000"/>
          <w:bottom w:val="none" w:sz="0" w:space="0" w:color="000000"/>
          <w:right w:val="none" w:sz="0" w:space="0" w:color="000000"/>
          <w:between w:val="none" w:sz="0" w:space="0" w:color="000000"/>
        </w:pBdr>
        <w:spacing w:after="120"/>
      </w:pPr>
      <w:r>
        <w:t xml:space="preserve">The process begins with cross-referencing the geolocation details of participants involved in the health trials and cohort studies with the socio-economic and environmental data. This will provide us with a spatial context to our health data, allowing us to correlate health outcomes with specific environmental and socio-economic conditions in Johannesburg and Abidjan. </w:t>
      </w:r>
      <w:r w:rsidR="00904409">
        <w:t>T</w:t>
      </w:r>
      <w:r w:rsidR="00C4636C" w:rsidRPr="00C4636C">
        <w:t>o preserve participant privacy and confidentiality during this process, we will employ spatial jittering techniques. Spatial jittering is a method of adding controlled 'noise' to the data to slightly alter the geolocations, thereby ensuring individuals cannot be identified based on their location, while still retaining the overall spatial distribution and trends in the data</w:t>
      </w:r>
      <w:r w:rsidR="001466C9">
        <w:fldChar w:fldCharType="begin"/>
      </w:r>
      <w:r w:rsidR="00B21603">
        <w:instrText xml:space="preserve"> ADDIN EN.CITE &lt;EndNote&gt;&lt;Cite&gt;&lt;Author&gt;Han&lt;/Author&gt;&lt;Year&gt;2020&lt;/Year&gt;&lt;RecNum&gt;586&lt;/RecNum&gt;&lt;DisplayText&gt;[40]&lt;/DisplayText&gt;&lt;record&gt;&lt;rec-number&gt;586&lt;/rec-number&gt;&lt;foreign-keys&gt;&lt;key app="EN" db-id="5szwxp0er2sa0tevxamvt5a9wdes925002ws" timestamp="1688452064"&gt;586&lt;/key&gt;&lt;/foreign-keys&gt;&lt;ref-type name="Journal Article"&gt;17&lt;/ref-type&gt;&lt;contributors&gt;&lt;authors&gt;&lt;author&gt;Han, Song&lt;/author&gt;&lt;author&gt;Lin, Jianhong&lt;/author&gt;&lt;author&gt;Zhao, Shuai&lt;/author&gt;&lt;author&gt;Xu, Guangquan&lt;/author&gt;&lt;author&gt;Ren, Siqi&lt;/author&gt;&lt;author&gt;He, Daojing&lt;/author&gt;&lt;author&gt;Wang, Licheng&lt;/author&gt;&lt;author&gt;Shi, Leyun&lt;/author&gt;&lt;/authors&gt;&lt;/contributors&gt;&lt;titles&gt;&lt;title&gt;Location Privacy-Preserving Distance Computation for Spatial Crowdsourcing&lt;/title&gt;&lt;secondary-title&gt;IEEE Internet of Things Journal&lt;/secondary-title&gt;&lt;/titles&gt;&lt;periodical&gt;&lt;full-title&gt;IEEE Internet of Things Journal&lt;/full-title&gt;&lt;/periodical&gt;&lt;pages&gt;7550-7563&lt;/pages&gt;&lt;volume&gt;7&lt;/volume&gt;&lt;dates&gt;&lt;year&gt;2020&lt;/year&gt;&lt;/dates&gt;&lt;urls&gt;&lt;/urls&gt;&lt;/record&gt;&lt;/Cite&gt;&lt;/EndNote&gt;</w:instrText>
      </w:r>
      <w:r w:rsidR="001466C9">
        <w:fldChar w:fldCharType="separate"/>
      </w:r>
      <w:r w:rsidR="00B21603">
        <w:rPr>
          <w:noProof/>
        </w:rPr>
        <w:t>[40]</w:t>
      </w:r>
      <w:r w:rsidR="001466C9">
        <w:fldChar w:fldCharType="end"/>
      </w:r>
      <w:r w:rsidR="00904409">
        <w:t>.</w:t>
      </w:r>
    </w:p>
    <w:p w14:paraId="0D48FEB9" w14:textId="3DA4A2BA" w:rsidR="00FE026D" w:rsidRDefault="00FE026D" w:rsidP="00C83422">
      <w:r>
        <w:t>Additionally, our analysis will leverage remote sensing data and climate-associated data. By overlaying these datasets with our integrated health and socio-economic data, we can build a more granular understanding of how changes in environmental and climatic conditions influence health outcomes, particularly in relation to heat exposure.</w:t>
      </w:r>
    </w:p>
    <w:p w14:paraId="4F85703C" w14:textId="6AA43728" w:rsidR="00A467E8" w:rsidRDefault="00A467E8">
      <w:pPr>
        <w:pStyle w:val="Heading2"/>
        <w:pPrChange w:id="45" w:author="Craig Parker" w:date="2024-02-23T16:10:00Z">
          <w:pPr>
            <w:pStyle w:val="Heading3"/>
          </w:pPr>
        </w:pPrChange>
      </w:pPr>
      <w:r>
        <w:t>Trials and cohort identification</w:t>
      </w:r>
    </w:p>
    <w:p w14:paraId="48EC20C1" w14:textId="3B691EA6" w:rsidR="00C97C06" w:rsidRDefault="00C97C06" w:rsidP="00C97C06">
      <w:bookmarkStart w:id="46" w:name="undefined"/>
      <w:bookmarkEnd w:id="46"/>
      <w:r>
        <w:t xml:space="preserve">In pursuit of our research objective to explore the correlation between heat and health within the urban environments of Johannesburg and Abidjan, we have developed a comprehensive strategy to systematically identify relevant clinical trials and cohort studies. This strategy involves searching key databases using a combination of </w:t>
      </w:r>
      <w:proofErr w:type="spellStart"/>
      <w:r>
        <w:t>MeSH</w:t>
      </w:r>
      <w:proofErr w:type="spellEnd"/>
      <w:r>
        <w:t xml:space="preserve"> (Medical Subject Headings) terms and free-text terms, including those relating to study location, diseases of interest, the number of participants, study type, collected data, and the timeframe of study conduction. Our targeted search terms are designed to retrieve studies providing robust clinical, laboratory, and demographic data relevant to the impact of heat on health outcomes. </w:t>
      </w:r>
    </w:p>
    <w:p w14:paraId="1F5DDD56" w14:textId="2C571690" w:rsidR="00C97C06" w:rsidRDefault="00C97C06" w:rsidP="00C97C06">
      <w:r>
        <w:t xml:space="preserve">Post identification of potentially relevant studies through the search strategy, a two-step process of dual independent review will be employed.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32AFEE46" w:rsidR="00C97C06" w:rsidRDefault="00C97C06" w:rsidP="00C97C06">
      <w:r>
        <w:t>The quality of the selected studies will be evaluated</w:t>
      </w:r>
      <w:r w:rsidR="00042418">
        <w:t xml:space="preserve"> by </w:t>
      </w:r>
      <w:r w:rsidR="00407EDA">
        <w:t>health researchers</w:t>
      </w:r>
      <w:r>
        <w:t xml:space="preserve"> through </w:t>
      </w:r>
      <w:proofErr w:type="gramStart"/>
      <w:r>
        <w:t>a  peer</w:t>
      </w:r>
      <w:proofErr w:type="gramEnd"/>
      <w:r>
        <w:t xml:space="preserve">-reviewed </w:t>
      </w:r>
      <w:r w:rsidR="004164DC">
        <w:t>tracking</w:t>
      </w:r>
      <w:r>
        <w:t xml:space="preserve"> tool to ensure their scientific soundness and reliability. The collected data will be collated, synthesized, and discrepancies, if any, will be addressed and resolved through consensus discussions among team members. </w:t>
      </w:r>
    </w:p>
    <w:p w14:paraId="792BE037" w14:textId="656E09F2" w:rsidR="00C97C06" w:rsidRPr="00D437B7" w:rsidRDefault="00C97C06" w:rsidP="00C97C06">
      <w:r>
        <w:lastRenderedPageBreak/>
        <w:t>A research project must meet the criteria outlined in Table 1 to be considered for inclusion in our study.</w:t>
      </w:r>
    </w:p>
    <w:tbl>
      <w:tblPr>
        <w:tblStyle w:val="PlainTable2"/>
        <w:tblW w:w="0" w:type="auto"/>
        <w:tblLook w:val="04A0" w:firstRow="1" w:lastRow="0" w:firstColumn="1" w:lastColumn="0" w:noHBand="0" w:noVBand="1"/>
      </w:tblPr>
      <w:tblGrid>
        <w:gridCol w:w="1448"/>
        <w:gridCol w:w="7578"/>
      </w:tblGrid>
      <w:tr w:rsidR="006722FB" w:rsidRPr="00B55020" w14:paraId="69D496AC" w14:textId="77777777" w:rsidTr="0065609D">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565558" w14:textId="563E0CAE" w:rsidR="006722FB" w:rsidRPr="00B55020" w:rsidRDefault="006722FB" w:rsidP="0065609D">
            <w:pPr>
              <w:jc w:val="center"/>
              <w:rPr>
                <w:b w:val="0"/>
                <w:sz w:val="20"/>
                <w:szCs w:val="20"/>
              </w:rPr>
            </w:pPr>
            <w:r w:rsidRPr="00B55020">
              <w:rPr>
                <w:rFonts w:ascii="Segoe UI" w:eastAsia="Times New Roman" w:hAnsi="Segoe UI" w:cs="Segoe UI"/>
                <w:bCs/>
                <w:color w:val="000000" w:themeColor="text1"/>
                <w:sz w:val="20"/>
                <w:szCs w:val="20"/>
              </w:rPr>
              <w:t>Criteria</w:t>
            </w:r>
          </w:p>
        </w:tc>
        <w:tc>
          <w:tcPr>
            <w:tcW w:w="0" w:type="auto"/>
            <w:vAlign w:val="center"/>
          </w:tcPr>
          <w:p w14:paraId="3014ED35" w14:textId="25794DFF" w:rsidR="006722FB" w:rsidRPr="00B55020" w:rsidRDefault="006722FB" w:rsidP="0065609D">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55020">
              <w:rPr>
                <w:rFonts w:ascii="Segoe UI" w:eastAsia="Times New Roman" w:hAnsi="Segoe UI" w:cs="Segoe UI"/>
                <w:bCs/>
                <w:color w:val="000000" w:themeColor="text1"/>
                <w:sz w:val="20"/>
                <w:szCs w:val="20"/>
              </w:rPr>
              <w:t>Description</w:t>
            </w:r>
          </w:p>
        </w:tc>
      </w:tr>
      <w:tr w:rsidR="006722FB" w:rsidRPr="00B55020" w14:paraId="53DF77F0"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95C3680" w14:textId="39B200DC"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Study type</w:t>
            </w:r>
          </w:p>
        </w:tc>
        <w:tc>
          <w:tcPr>
            <w:tcW w:w="0" w:type="auto"/>
            <w:vAlign w:val="center"/>
          </w:tcPr>
          <w:p w14:paraId="71A3B7A5" w14:textId="7CD7CDDC"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6722FB" w:rsidRPr="00B55020" w14:paraId="7C006CC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6A4DCDB" w14:textId="7E017E3C"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Study location</w:t>
            </w:r>
          </w:p>
        </w:tc>
        <w:tc>
          <w:tcPr>
            <w:tcW w:w="0" w:type="auto"/>
            <w:vAlign w:val="center"/>
          </w:tcPr>
          <w:p w14:paraId="3DB98723" w14:textId="781C201F"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w:t>
            </w:r>
            <w:r w:rsidR="001C3508" w:rsidRPr="00B55020">
              <w:rPr>
                <w:rFonts w:ascii="Segoe UI" w:eastAsia="Times New Roman" w:hAnsi="Segoe UI" w:cs="Segoe UI"/>
                <w:color w:val="000000" w:themeColor="text1"/>
                <w:sz w:val="20"/>
                <w:szCs w:val="20"/>
              </w:rPr>
              <w:t xml:space="preserve"> or </w:t>
            </w:r>
            <w:r w:rsidRPr="00B55020">
              <w:rPr>
                <w:rFonts w:ascii="Segoe UI" w:eastAsia="Times New Roman" w:hAnsi="Segoe UI" w:cs="Segoe UI"/>
                <w:color w:val="000000" w:themeColor="text1"/>
                <w:sz w:val="20"/>
                <w:szCs w:val="20"/>
              </w:rPr>
              <w:t>Abidjan, or both cities</w:t>
            </w:r>
          </w:p>
        </w:tc>
      </w:tr>
      <w:tr w:rsidR="006722FB" w:rsidRPr="00B55020" w14:paraId="1862DD5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22C63E6" w14:textId="3E8321AE"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Study design</w:t>
            </w:r>
          </w:p>
        </w:tc>
        <w:tc>
          <w:tcPr>
            <w:tcW w:w="0" w:type="auto"/>
            <w:vAlign w:val="center"/>
          </w:tcPr>
          <w:p w14:paraId="3C014FBD" w14:textId="1BD23715"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Randomized or non-randomized clinical trial, </w:t>
            </w:r>
            <w:r w:rsidR="001C3508" w:rsidRPr="00B55020">
              <w:rPr>
                <w:rFonts w:ascii="Segoe UI" w:eastAsia="Times New Roman" w:hAnsi="Segoe UI" w:cs="Segoe UI"/>
                <w:color w:val="000000" w:themeColor="text1"/>
                <w:sz w:val="20"/>
                <w:szCs w:val="20"/>
              </w:rPr>
              <w:t xml:space="preserve">or </w:t>
            </w:r>
            <w:r w:rsidRPr="00B55020">
              <w:rPr>
                <w:rFonts w:ascii="Segoe UI" w:eastAsia="Times New Roman" w:hAnsi="Segoe UI" w:cs="Segoe UI"/>
                <w:color w:val="000000" w:themeColor="text1"/>
                <w:sz w:val="20"/>
                <w:szCs w:val="20"/>
              </w:rPr>
              <w:t>observational or interventional cohort with prospectively collected data</w:t>
            </w:r>
          </w:p>
        </w:tc>
      </w:tr>
      <w:tr w:rsidR="006722FB" w:rsidRPr="00B55020" w14:paraId="25B56B5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62337E51" w14:textId="44D7CDB1"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Data collected</w:t>
            </w:r>
          </w:p>
        </w:tc>
        <w:tc>
          <w:tcPr>
            <w:tcW w:w="0" w:type="auto"/>
            <w:vAlign w:val="center"/>
          </w:tcPr>
          <w:p w14:paraId="6C81C356" w14:textId="31046494"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w:t>
            </w:r>
            <w:r w:rsidR="009F5343" w:rsidRPr="00B55020">
              <w:rPr>
                <w:rFonts w:ascii="Segoe UI" w:eastAsia="Times New Roman" w:hAnsi="Segoe UI" w:cs="Segoe UI"/>
                <w:color w:val="000000" w:themeColor="text1"/>
                <w:sz w:val="20"/>
                <w:szCs w:val="20"/>
              </w:rPr>
              <w:t xml:space="preserve"> </w:t>
            </w:r>
            <w:r w:rsidR="00F201CC" w:rsidRPr="00B55020">
              <w:rPr>
                <w:rFonts w:ascii="Segoe UI" w:eastAsia="Times New Roman" w:hAnsi="Segoe UI" w:cs="Segoe UI"/>
                <w:color w:val="000000" w:themeColor="text1"/>
                <w:sz w:val="20"/>
                <w:szCs w:val="20"/>
              </w:rPr>
              <w:t xml:space="preserve"> </w:t>
            </w:r>
            <w:r w:rsidRPr="00B55020">
              <w:rPr>
                <w:rFonts w:ascii="Segoe UI" w:eastAsia="Times New Roman" w:hAnsi="Segoe UI" w:cs="Segoe UI"/>
                <w:color w:val="000000" w:themeColor="text1"/>
                <w:sz w:val="20"/>
                <w:szCs w:val="20"/>
              </w:rPr>
              <w:t>two</w:t>
            </w:r>
            <w:proofErr w:type="gramEnd"/>
            <w:r w:rsidRPr="00B55020">
              <w:rPr>
                <w:rFonts w:ascii="Segoe UI" w:eastAsia="Times New Roman" w:hAnsi="Segoe UI" w:cs="Segoe UI"/>
                <w:color w:val="000000" w:themeColor="text1"/>
                <w:sz w:val="20"/>
                <w:szCs w:val="20"/>
              </w:rPr>
              <w:t xml:space="preserve"> of the clinical or lab variables</w:t>
            </w:r>
          </w:p>
        </w:tc>
      </w:tr>
      <w:tr w:rsidR="006722FB" w:rsidRPr="00B55020" w14:paraId="0DD627C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B3C5679" w14:textId="261DCC96"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Ethics approval</w:t>
            </w:r>
          </w:p>
        </w:tc>
        <w:tc>
          <w:tcPr>
            <w:tcW w:w="0" w:type="auto"/>
            <w:vAlign w:val="center"/>
          </w:tcPr>
          <w:p w14:paraId="64CE3E24" w14:textId="603E4DCA"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31D8FDDE" w14:textId="2F9B0919" w:rsidR="00914FC8" w:rsidRDefault="008B2DB9" w:rsidP="00C83422">
      <w:pPr>
        <w:spacing w:before="280" w:after="280" w:line="240" w:lineRule="auto"/>
      </w:pPr>
      <w:r>
        <w:rPr>
          <w:b/>
        </w:rPr>
        <w:t>Table</w:t>
      </w:r>
      <w:r w:rsidR="00057599">
        <w:rPr>
          <w:b/>
        </w:rPr>
        <w:t xml:space="preserve"> 1: Eligibility Criteria for Research Project 2</w:t>
      </w:r>
    </w:p>
    <w:p w14:paraId="0BC1DEC2" w14:textId="15022077" w:rsidR="00914FC8" w:rsidRPr="00914FC8" w:rsidRDefault="00914FC8">
      <w:pPr>
        <w:pStyle w:val="Heading2"/>
        <w:pPrChange w:id="47" w:author="Craig Parker" w:date="2024-02-23T16:10:00Z">
          <w:pPr>
            <w:pStyle w:val="Heading3"/>
          </w:pPr>
        </w:pPrChange>
      </w:pPr>
      <w:r>
        <w:t>Managing bias</w:t>
      </w:r>
    </w:p>
    <w:p w14:paraId="4C7F8D26" w14:textId="63C74DB4" w:rsidR="00682298" w:rsidRDefault="00682298" w:rsidP="00682298">
      <w:r>
        <w:t>Managing potential biases is a critical aspect of ensuring the integrity and robustness of our study. To this end, we have outlined a strategy that is geared towards mitigating these biases.</w:t>
      </w:r>
    </w:p>
    <w:p w14:paraId="221B8496" w14:textId="4C409C89" w:rsidR="00682298" w:rsidRDefault="00682298" w:rsidP="00682298">
      <w:r>
        <w:t>Primarily, our approach will involve careful selection of</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AC6FDF">
        <w:fldChar w:fldCharType="begin"/>
      </w:r>
      <w:r w:rsidR="00B21603">
        <w:instrText xml:space="preserve"> ADDIN EN.CITE &lt;EndNote&gt;&lt;Cite&gt;&lt;Author&gt;Narod&lt;/Author&gt;&lt;Year&gt;2019&lt;/Year&gt;&lt;RecNum&gt;566&lt;/RecNum&gt;&lt;DisplayText&gt;[41]&lt;/DisplayText&gt;&lt;record&gt;&lt;rec-number&gt;566&lt;/rec-number&gt;&lt;foreign-keys&gt;&lt;key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B21603">
        <w:rPr>
          <w:noProof/>
        </w:rPr>
        <w:t>[41]</w:t>
      </w:r>
      <w:r w:rsidR="00AC6FDF">
        <w:fldChar w:fldCharType="end"/>
      </w:r>
      <w:r>
        <w:t xml:space="preserve">. </w:t>
      </w:r>
    </w:p>
    <w:p w14:paraId="46CC7533" w14:textId="78CD529F" w:rsidR="00682298" w:rsidRDefault="00682298" w:rsidP="00682298">
      <w:r>
        <w:t>In cases where potential biases are identified, we will undertake adjustments in the analysis phase. Specific statistical methods like propensity score matching, inverse probability weighting, and stratification will be applied. These methods help to control for confounding variables and reduce bias in observational studies, increasing the validity of our outcomes</w:t>
      </w:r>
      <w:r w:rsidR="00FB571F">
        <w:fldChar w:fldCharType="begin"/>
      </w:r>
      <w:r w:rsidR="00B21603">
        <w:instrText xml:space="preserve"> ADDIN EN.CITE &lt;EndNote&gt;&lt;Cite&gt;&lt;Author&gt;Schwartz&lt;/Author&gt;&lt;Year&gt;2022&lt;/Year&gt;&lt;RecNum&gt;378&lt;/RecNum&gt;&lt;DisplayText&gt;[42]&lt;/DisplayText&gt;&lt;record&gt;&lt;rec-number&gt;378&lt;/rec-number&gt;&lt;foreign-keys&gt;&lt;key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B21603">
        <w:rPr>
          <w:noProof/>
        </w:rPr>
        <w:t>[42]</w:t>
      </w:r>
      <w:r w:rsidR="00FB571F">
        <w:fldChar w:fldCharType="end"/>
      </w:r>
      <w:r>
        <w:t>.</w:t>
      </w:r>
    </w:p>
    <w:p w14:paraId="0F62081D" w14:textId="2247526D" w:rsidR="00E72CB5" w:rsidRPr="00E72CB5" w:rsidRDefault="00682298" w:rsidP="00E72CB5">
      <w:r>
        <w:t xml:space="preserve">Ultimately, our goal is to minimize the impact of bias on our </w:t>
      </w:r>
      <w:r w:rsidR="00E66221">
        <w:t>modelling</w:t>
      </w:r>
      <w:r>
        <w:t xml:space="preserve"> process and the ensuing Early Warning System. By carefully managing potential biases, we aim to boost the reliability of our results and increase the practical applicability of our findings in the real-world context</w:t>
      </w:r>
      <w:r w:rsidR="001D3B87">
        <w:fldChar w:fldCharType="begin"/>
      </w:r>
      <w:r w:rsidR="00B21603">
        <w:instrText xml:space="preserve"> ADDIN EN.CITE &lt;EndNote&gt;&lt;Cite&gt;&lt;Author&gt;Balayn&lt;/Author&gt;&lt;Year&gt;2021&lt;/Year&gt;&lt;RecNum&gt;532&lt;/RecNum&gt;&lt;DisplayText&gt;[43]&lt;/DisplayText&gt;&lt;record&gt;&lt;rec-number&gt;532&lt;/rec-number&gt;&lt;foreign-keys&gt;&lt;key app="EN" db-id="5szwxp0er2sa0tevxamvt5a9wdes925002ws" timestamp="1682165693"&gt;532&lt;/key&gt;&lt;/foreign-keys&gt;&lt;ref-type name="Journal Article"&gt;17&lt;/ref-type&gt;&lt;contributors&gt;&lt;authors&gt;&lt;author&gt;Balayn, Agathe&lt;/author&gt;&lt;author&gt;Lofi, Christoph&lt;/author&gt;&lt;author&gt;Houben, Geert-Jan&lt;/author&gt;&lt;/authors&gt;&lt;/contributors&gt;&lt;titles&gt;&lt;title&gt;Managing bias and unfairness in data for decision support: a survey of machine learning and data engineering approaches to identify and mitigate bias and unfairness within data management and analytics systems&lt;/title&gt;&lt;secondary-title&gt;The VLDB Journal&lt;/secondary-title&gt;&lt;/titles&gt;&lt;periodical&gt;&lt;full-title&gt;The VLDB Journal&lt;/full-title&gt;&lt;/periodical&gt;&lt;pages&gt;739-768&lt;/pages&gt;&lt;volume&gt;30&lt;/volume&gt;&lt;number&gt;5&lt;/number&gt;&lt;dates&gt;&lt;year&gt;2021&lt;/year&gt;&lt;pub-dates&gt;&lt;date&gt;2021/09/01&lt;/date&gt;&lt;/pub-dates&gt;&lt;/dates&gt;&lt;isbn&gt;0949-877X&lt;/isbn&gt;&lt;urls&gt;&lt;related-urls&gt;&lt;url&gt;https://doi.org/10.1007/s00778-021-00671-8&lt;/url&gt;&lt;/related-urls&gt;&lt;/urls&gt;&lt;electronic-resource-num&gt;10.1007/s00778-021-00671-8&lt;/electronic-resource-num&gt;&lt;/record&gt;&lt;/Cite&gt;&lt;/EndNote&gt;</w:instrText>
      </w:r>
      <w:r w:rsidR="001D3B87">
        <w:fldChar w:fldCharType="separate"/>
      </w:r>
      <w:r w:rsidR="00B21603">
        <w:rPr>
          <w:noProof/>
        </w:rPr>
        <w:t>[43]</w:t>
      </w:r>
      <w:r w:rsidR="001D3B87">
        <w:fldChar w:fldCharType="end"/>
      </w:r>
      <w:r>
        <w:t>.</w:t>
      </w:r>
    </w:p>
    <w:p w14:paraId="2F53EBE8" w14:textId="2B0D4B80" w:rsidR="0039114E" w:rsidRDefault="00E66221">
      <w:pPr>
        <w:pStyle w:val="Heading2"/>
        <w:pPrChange w:id="48" w:author="Craig Parker" w:date="2024-02-23T16:10:00Z">
          <w:pPr>
            <w:pStyle w:val="Heading3"/>
          </w:pPr>
        </w:pPrChange>
      </w:pPr>
      <w:r>
        <w:t>Assessing</w:t>
      </w:r>
      <w:r w:rsidR="00F72E37">
        <w:t xml:space="preserve"> </w:t>
      </w:r>
      <w:r w:rsidR="004450AB">
        <w:t>the degree of increased risk</w:t>
      </w:r>
      <w:r w:rsidR="00DD7D39">
        <w:t xml:space="preserve"> within cities</w:t>
      </w:r>
    </w:p>
    <w:p w14:paraId="7C6B8001" w14:textId="2F71ADDD" w:rsidR="0039114E" w:rsidRDefault="00AE33D8" w:rsidP="0039114E">
      <w:pPr>
        <w:spacing w:before="280" w:after="280" w:line="240" w:lineRule="auto"/>
      </w:pPr>
      <w:r w:rsidRPr="00A05FB2">
        <w:t>The primary goal of our research is to assess and illustrate the socio-economic and environmental factors that increase risk, in conjunction with the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'risk' is defined as the probability of adverse health outcomes arising from the interplay of these </w:t>
      </w:r>
      <w:r w:rsidR="00647B86">
        <w:t>SDOH</w:t>
      </w:r>
      <w:r w:rsidR="00204499" w:rsidRPr="00204499">
        <w:t xml:space="preserve"> and environmental determinants and the exposure to elevated temperatures</w:t>
      </w:r>
      <w:r w:rsidR="00C826D0">
        <w:fldChar w:fldCharType="begin"/>
      </w:r>
      <w:r w:rsidR="00B21603">
        <w:instrText xml:space="preserve"> ADDIN EN.CITE &lt;EndNote&gt;&lt;Cite&gt;&lt;Author&gt;Ebi&lt;/Author&gt;&lt;Year&gt;2020&lt;/Year&gt;&lt;RecNum&gt;587&lt;/RecNum&gt;&lt;DisplayText&gt;[44]&lt;/DisplayText&gt;&lt;record&gt;&lt;rec-number&gt;587&lt;/rec-number&gt;&lt;foreign-keys&gt;&lt;key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B21603">
        <w:rPr>
          <w:noProof/>
        </w:rPr>
        <w:t>[44]</w:t>
      </w:r>
      <w:r w:rsidR="00C826D0">
        <w:fldChar w:fldCharType="end"/>
      </w:r>
      <w:r w:rsidR="00993B19">
        <w:t>.</w:t>
      </w:r>
      <w:r w:rsidR="0039114E">
        <w:t xml:space="preserve"> We will utilize the comprehensive datasets described earlier, including geospatial data from </w:t>
      </w:r>
      <w:proofErr w:type="spellStart"/>
      <w:r w:rsidR="0039114E">
        <w:t>OpenStreetMaps</w:t>
      </w:r>
      <w:proofErr w:type="spellEnd"/>
      <w:r w:rsidR="00CF3ADE">
        <w:fldChar w:fldCharType="begin"/>
      </w:r>
      <w:r w:rsidR="00B21603">
        <w:instrText xml:space="preserve"> ADDIN EN.CITE &lt;EndNote&gt;&lt;Cite&gt;&lt;Author&gt;Zhou&lt;/Author&gt;&lt;Year&gt;2021&lt;/Year&gt;&lt;RecNum&gt;533&lt;/RecNum&gt;&lt;DisplayText&gt;[45]&lt;/DisplayText&gt;&lt;record&gt;&lt;rec-number&gt;533&lt;/rec-number&gt;&lt;foreign-keys&gt;&lt;key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B21603">
        <w:rPr>
          <w:noProof/>
        </w:rPr>
        <w:t>[45]</w:t>
      </w:r>
      <w:r w:rsidR="00CF3ADE">
        <w:fldChar w:fldCharType="end"/>
      </w:r>
      <w:r w:rsidR="0039114E">
        <w:t>, satellite imagery from Sentinel, land use maps, and socio-economic data</w:t>
      </w:r>
      <w:r w:rsidR="00344D28">
        <w:fldChar w:fldCharType="begin"/>
      </w:r>
      <w:r w:rsidR="00B21603">
        <w:instrText xml:space="preserve"> ADDIN EN.CITE &lt;EndNote&gt;&lt;Cite ExcludeAuth="1" ExcludeYear="1"&gt;&lt;RecNum&gt;514&lt;/RecNum&gt;&lt;DisplayText&gt;[46]&lt;/DisplayText&gt;&lt;record&gt;&lt;rec-number&gt;514&lt;/rec-number&gt;&lt;foreign-keys&gt;&lt;key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B21603">
        <w:rPr>
          <w:noProof/>
        </w:rPr>
        <w:t>[46]</w:t>
      </w:r>
      <w:r w:rsidR="00344D28">
        <w:fldChar w:fldCharType="end"/>
      </w:r>
      <w:r w:rsidR="0039114E">
        <w:t>. These resources will provide a detailed picture of city characteristics such as building density, the presence of green spaces, and the socio-economic status of residents</w:t>
      </w:r>
      <w:r w:rsidR="00523C7B">
        <w:fldChar w:fldCharType="begin"/>
      </w:r>
      <w:r w:rsidR="00B21603">
        <w:instrText xml:space="preserve"> ADDIN EN.CITE &lt;EndNote&gt;&lt;Cite&gt;&lt;Author&gt;Ludwig&lt;/Author&gt;&lt;Year&gt;2021&lt;/Year&gt;&lt;RecNum&gt;534&lt;/RecNum&gt;&lt;DisplayText&gt;[47]&lt;/DisplayText&gt;&lt;record&gt;&lt;rec-number&gt;534&lt;/rec-number&gt;&lt;foreign-keys&gt;&lt;key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B21603">
        <w:rPr>
          <w:noProof/>
        </w:rPr>
        <w:t>[47]</w:t>
      </w:r>
      <w:r w:rsidR="00523C7B">
        <w:fldChar w:fldCharType="end"/>
      </w:r>
      <w:r w:rsidR="0039114E">
        <w:t>.</w:t>
      </w:r>
    </w:p>
    <w:p w14:paraId="61308D62" w14:textId="3A5A4F36" w:rsidR="00DB562A" w:rsidRDefault="0039114E" w:rsidP="00C83422">
      <w:pPr>
        <w:spacing w:before="280" w:after="280" w:line="240" w:lineRule="auto"/>
      </w:pPr>
      <w:r>
        <w:t xml:space="preserve">To </w:t>
      </w:r>
      <w:proofErr w:type="spellStart"/>
      <w:r>
        <w:t>distill</w:t>
      </w:r>
      <w:proofErr w:type="spellEnd"/>
      <w:r>
        <w:t xml:space="preserve"> this wealth of data into a single, actionable indicator</w:t>
      </w:r>
      <w:r w:rsidR="00754127">
        <w:t xml:space="preserve"> of increased risk</w:t>
      </w:r>
      <w:r>
        <w:t>, we will employ dimensionality reduction methods like Principal Component Analysis (PCA)</w:t>
      </w:r>
      <w:r w:rsidR="00065AAE" w:rsidRPr="00065AAE">
        <w:t xml:space="preserve"> </w:t>
      </w:r>
      <w:r w:rsidR="00065AAE">
        <w:fldChar w:fldCharType="begin"/>
      </w:r>
      <w:r w:rsidR="00B21603">
        <w:instrText xml:space="preserve"> ADDIN EN.CITE &lt;EndNote&gt;&lt;Cite&gt;&lt;Author&gt;Friesen&lt;/Author&gt;&lt;Year&gt;2016&lt;/Year&gt;&lt;RecNum&gt;357&lt;/RecNum&gt;&lt;DisplayText&gt;[48]&lt;/DisplayText&gt;&lt;record&gt;&lt;rec-number&gt;357&lt;/rec-number&gt;&lt;foreign-keys&gt;&lt;key app="EN" db-id="5szwxp0er2sa0tevxamvt5a9wdes925002ws" timestamp="1673531802"&gt;357&lt;/key&gt;&lt;/foreign-keys&gt;&lt;ref-type name="Journal Article"&gt;17&lt;/ref-type&gt;&lt;contributors&gt;&lt;authors&gt;&lt;author&gt;Friesen, C. E.&lt;/author&gt;&lt;author&gt;Seliske, P.&lt;/author&gt;&lt;author&gt;Papadopoulos, A.&lt;/author&gt;&lt;/authors&gt;&lt;/contributors&gt;&lt;auth-address&gt;University of Guelph, Guelph, Ontario, Canada.&amp;#xD;Wellington-Dufferin-Guelph Public Health, Guelph, Ontario, Canada.&lt;/auth-address&gt;&lt;titles&gt;&lt;title&gt;Using Principal Component Analysis to Identify Priority Neighbourhoods for Health Services Delivery by Ranking Socioeconomic Status&lt;/title&gt;&lt;secondary-title&gt;Online J Public Health Inform&lt;/secondary-title&gt;&lt;/titles&gt;&lt;periodical&gt;&lt;full-title&gt;Online J Public Health Inform&lt;/full-title&gt;&lt;/periodical&gt;&lt;pages&gt;e192&lt;/pages&gt;&lt;volume&gt;8&lt;/volume&gt;&lt;number&gt;2&lt;/number&gt;&lt;edition&gt;20160915&lt;/edition&gt;&lt;keywords&gt;&lt;keyword&gt;area-level socioeconomic status&lt;/keyword&gt;&lt;keyword&gt;census&lt;/keyword&gt;&lt;keyword&gt;national household survey&lt;/keyword&gt;&lt;keyword&gt;principal component analysis&lt;/keyword&gt;&lt;keyword&gt;priority neighbourhood&lt;/keyword&gt;&lt;/keywords&gt;&lt;dates&gt;&lt;year&gt;2016&lt;/year&gt;&lt;/dates&gt;&lt;isbn&gt;1947-2579 (Print)&amp;#xD;1947-2579&lt;/isbn&gt;&lt;accession-num&gt;27752298&lt;/accession-num&gt;&lt;urls&gt;&lt;/urls&gt;&lt;custom2&gt;PMC5065523&lt;/custom2&gt;&lt;electronic-resource-num&gt;10.5210/ojphi.v8i2.6733&lt;/electronic-resource-num&gt;&lt;remote-database-provider&gt;NLM&lt;/remote-database-provider&gt;&lt;language&gt;eng&lt;/language&gt;&lt;/record&gt;&lt;/Cite&gt;&lt;/EndNote&gt;</w:instrText>
      </w:r>
      <w:r w:rsidR="00065AAE">
        <w:fldChar w:fldCharType="separate"/>
      </w:r>
      <w:r w:rsidR="00B21603">
        <w:rPr>
          <w:noProof/>
        </w:rPr>
        <w:t>[48]</w:t>
      </w:r>
      <w:r w:rsidR="00065AAE">
        <w:fldChar w:fldCharType="end"/>
      </w:r>
      <w:r>
        <w:t xml:space="preserve">. This technique will help us identify the most significant correlations among the various factors. To account for spatial variability in the data, we will use spatial analysis techniques. </w:t>
      </w:r>
      <w:r w:rsidR="00720512" w:rsidRPr="00A05FB2">
        <w:t xml:space="preserve">The resulting output will be a detailed </w:t>
      </w:r>
      <w:r w:rsidR="00720512" w:rsidRPr="00A05FB2">
        <w:lastRenderedPageBreak/>
        <w:t xml:space="preserve">map, highlighting the </w:t>
      </w:r>
      <w:proofErr w:type="spellStart"/>
      <w:r w:rsidR="00720512" w:rsidRPr="00A05FB2">
        <w:t>regions</w:t>
      </w:r>
      <w:proofErr w:type="spellEnd"/>
      <w:r w:rsidR="00720512" w:rsidRPr="00A05FB2">
        <w:t xml:space="preserve"> most at increased risk. This map will serve as a crucial tool for directing targeted interventions to mitigate heat-related health risks</w:t>
      </w:r>
      <w:r w:rsidR="00CB71B5">
        <w:fldChar w:fldCharType="begin"/>
      </w:r>
      <w:r w:rsidR="00B21603">
        <w:instrText xml:space="preserve"> ADDIN EN.CITE &lt;EndNote&gt;&lt;Cite&gt;&lt;Author&gt;Abson&lt;/Author&gt;&lt;Year&gt;2012&lt;/Year&gt;&lt;RecNum&gt;557&lt;/RecNum&gt;&lt;DisplayText&gt;[49]&lt;/DisplayText&gt;&lt;record&gt;&lt;rec-number&gt;557&lt;/rec-number&gt;&lt;foreign-keys&gt;&lt;key app="EN" db-id="5szwxp0er2sa0tevxamvt5a9wdes925002ws" timestamp="1684153866"&gt;557&lt;/key&gt;&lt;/foreign-keys&gt;&lt;ref-type name="Journal Article"&gt;17&lt;/ref-type&gt;&lt;contributors&gt;&lt;authors&gt;&lt;author&gt;Abson, David J.&lt;/author&gt;&lt;author&gt;Dougill, Andrew J.&lt;/author&gt;&lt;author&gt;Stringer, Lindsay C.&lt;/author&gt;&lt;/authors&gt;&lt;/contributors&gt;&lt;titles&gt;&lt;title&gt;Using Principal Component Analysis for information-rich socio-ecological vulnerability mapping in Southern Africa&lt;/title&gt;&lt;secondary-title&gt;Applied Geography&lt;/secondary-title&gt;&lt;/titles&gt;&lt;periodical&gt;&lt;full-title&gt;Applied Geography&lt;/full-title&gt;&lt;/periodical&gt;&lt;pages&gt;515-524&lt;/pages&gt;&lt;volume&gt;35&lt;/volume&gt;&lt;number&gt;1&lt;/number&gt;&lt;keywords&gt;&lt;keyword&gt;Vulnerability indices&lt;/keyword&gt;&lt;keyword&gt;PCA&lt;/keyword&gt;&lt;keyword&gt;Climate change&lt;/keyword&gt;&lt;keyword&gt;SADC&lt;/keyword&gt;&lt;keyword&gt;Trade-offs&lt;/keyword&gt;&lt;keyword&gt;Mapping&lt;/keyword&gt;&lt;/keywords&gt;&lt;dates&gt;&lt;year&gt;2012&lt;/year&gt;&lt;pub-dates&gt;&lt;date&gt;2012/11/01/&lt;/date&gt;&lt;/pub-dates&gt;&lt;/dates&gt;&lt;isbn&gt;0143-6228&lt;/isbn&gt;&lt;urls&gt;&lt;related-urls&gt;&lt;url&gt;https://www.sciencedirect.com/science/article/pii/S0143622812000859&lt;/url&gt;&lt;/related-urls&gt;&lt;/urls&gt;&lt;electronic-resource-num&gt;https://doi.org/10.1016/j.apgeog.2012.08.004&lt;/electronic-resource-num&gt;&lt;/record&gt;&lt;/Cite&gt;&lt;/EndNote&gt;</w:instrText>
      </w:r>
      <w:r w:rsidR="00CB71B5">
        <w:fldChar w:fldCharType="separate"/>
      </w:r>
      <w:r w:rsidR="00B21603">
        <w:rPr>
          <w:noProof/>
        </w:rPr>
        <w:t>[49]</w:t>
      </w:r>
      <w:r w:rsidR="00CB71B5">
        <w:fldChar w:fldCharType="end"/>
      </w:r>
      <w:r>
        <w:t>.</w:t>
      </w:r>
    </w:p>
    <w:p w14:paraId="22A14005" w14:textId="475E571E" w:rsidR="00DB562A" w:rsidRDefault="00DB562A">
      <w:pPr>
        <w:pStyle w:val="Heading2"/>
        <w:pPrChange w:id="49" w:author="Craig Parker" w:date="2024-02-23T16:10:00Z">
          <w:pPr>
            <w:pStyle w:val="Heading3"/>
          </w:pPr>
        </w:pPrChange>
      </w:pPr>
      <w:r>
        <w:t>C</w:t>
      </w:r>
      <w:r w:rsidR="00B01E23">
        <w:t>reating a geographically and</w:t>
      </w:r>
      <w:r w:rsidR="007149AF">
        <w:t xml:space="preserve"> demographically stratified heat-health outcome forecast </w:t>
      </w:r>
      <w:proofErr w:type="gramStart"/>
      <w:r w:rsidR="007149AF">
        <w:t>model</w:t>
      </w:r>
      <w:proofErr w:type="gramEnd"/>
      <w:r>
        <w:t xml:space="preserve"> </w:t>
      </w:r>
    </w:p>
    <w:p w14:paraId="1F21C654" w14:textId="7F394CE9" w:rsidR="00DB562A" w:rsidRDefault="00DB562A" w:rsidP="00DB562A">
      <w:r>
        <w:t xml:space="preserve">The second objective of this study is to construct a geographically and demographically stratified heat-health outcome forecast model. This model will be designed to predict adverse health outcomes at varying temperature thresholds for different populations and </w:t>
      </w:r>
      <w:proofErr w:type="spellStart"/>
      <w:r>
        <w:t>neighborhoods</w:t>
      </w:r>
      <w:proofErr w:type="spellEnd"/>
      <w:r>
        <w:t>.</w:t>
      </w:r>
    </w:p>
    <w:p w14:paraId="5D2C4253" w14:textId="778F9836" w:rsidR="0052316D" w:rsidRDefault="00DB562A" w:rsidP="00DB562A">
      <w:r>
        <w:t xml:space="preserve">The involves the creation of high-resolution urban temperature hazard maps (see Figure 2). We will utilize techniques such as remote sensing, statistical downscaling, and combined </w:t>
      </w:r>
      <w:proofErr w:type="spellStart"/>
      <w:r>
        <w:t>modeling</w:t>
      </w:r>
      <w:proofErr w:type="spellEnd"/>
      <w:r>
        <w:t xml:space="preserve"> to derive near-surface air temperatures from Landsat and MODIS data</w:t>
      </w:r>
      <w:r w:rsidR="008F6313">
        <w:fldChar w:fldCharType="begin"/>
      </w:r>
      <w:r w:rsidR="00B21603">
        <w:instrText xml:space="preserve"> ADDIN EN.CITE &lt;EndNote&gt;&lt;Cite&gt;&lt;Author&gt;Janatian&lt;/Author&gt;&lt;Year&gt;2017&lt;/Year&gt;&lt;RecNum&gt;508&lt;/RecNum&gt;&lt;DisplayText&gt;[50]&lt;/DisplayText&gt;&lt;record&gt;&lt;rec-number&gt;508&lt;/rec-number&gt;&lt;foreign-keys&gt;&lt;key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8F6313">
        <w:fldChar w:fldCharType="separate"/>
      </w:r>
      <w:r w:rsidR="00B21603">
        <w:rPr>
          <w:noProof/>
        </w:rPr>
        <w:t>[50]</w:t>
      </w:r>
      <w:r w:rsidR="008F6313">
        <w:fldChar w:fldCharType="end"/>
      </w:r>
      <w:r>
        <w:t xml:space="preserve">. </w:t>
      </w:r>
    </w:p>
    <w:p w14:paraId="20C13E6E" w14:textId="5ACF39CA" w:rsidR="00E1392E" w:rsidRDefault="00CC1F1E" w:rsidP="00C83422">
      <w:r w:rsidRPr="0078072D">
        <w:rPr>
          <w:rFonts w:ascii="Arial" w:eastAsia="Arial" w:hAnsi="Arial" w:cs="Arial"/>
          <w:b/>
          <w:i/>
          <w:noProof/>
        </w:rPr>
        <w:drawing>
          <wp:anchor distT="0" distB="0" distL="114300" distR="114300" simplePos="0" relativeHeight="251661824" behindDoc="1" locked="0" layoutInCell="1" allowOverlap="1" wp14:anchorId="23EFF1AF" wp14:editId="46B0BE7E">
            <wp:simplePos x="0" y="0"/>
            <wp:positionH relativeFrom="margin">
              <wp:posOffset>-76200</wp:posOffset>
            </wp:positionH>
            <wp:positionV relativeFrom="page">
              <wp:posOffset>2193925</wp:posOffset>
            </wp:positionV>
            <wp:extent cx="5505450" cy="3096260"/>
            <wp:effectExtent l="0" t="0" r="0" b="8890"/>
            <wp:wrapTight wrapText="bothSides">
              <wp:wrapPolygon edited="0">
                <wp:start x="0" y="0"/>
                <wp:lineTo x="0" y="21529"/>
                <wp:lineTo x="21525" y="21529"/>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05450" cy="3096260"/>
                    </a:xfrm>
                    <a:prstGeom prst="rect">
                      <a:avLst/>
                    </a:prstGeom>
                  </pic:spPr>
                </pic:pic>
              </a:graphicData>
            </a:graphic>
            <wp14:sizeRelH relativeFrom="page">
              <wp14:pctWidth>0</wp14:pctWidth>
            </wp14:sizeRelH>
            <wp14:sizeRelV relativeFrom="page">
              <wp14:pctHeight>0</wp14:pctHeight>
            </wp14:sizeRelV>
          </wp:anchor>
        </w:drawing>
      </w:r>
      <w:r w:rsidR="00DB562A">
        <w:t>These temperatures will then be validated using weather station records and land-use maps.</w:t>
      </w:r>
      <w:r w:rsidR="00130311">
        <w:t xml:space="preserve"> </w:t>
      </w:r>
      <w:r w:rsidR="00DB562A">
        <w:t>The resulting heat hazard maps will serve as a critical input for the subsequent stages of our machine learning pipeline.</w:t>
      </w:r>
    </w:p>
    <w:p w14:paraId="3084B2D1" w14:textId="1071E9A4" w:rsidR="00E1392E" w:rsidRDefault="00E1392E" w:rsidP="00E1392E">
      <w:pPr>
        <w:spacing w:before="280" w:after="280"/>
      </w:pPr>
      <w:r>
        <w:t>Figure 2:</w:t>
      </w:r>
      <w:r w:rsidRPr="006D7514">
        <w:rPr>
          <w:rFonts w:ascii="Arial" w:hAnsi="Arial" w:cs="Arial"/>
          <w:color w:val="808181"/>
          <w:spacing w:val="-12"/>
          <w:kern w:val="24"/>
          <w:sz w:val="28"/>
          <w:szCs w:val="28"/>
        </w:rPr>
        <w:t xml:space="preserve"> </w:t>
      </w:r>
      <w:r w:rsidR="002E1A17" w:rsidRPr="00A05FB2">
        <w:t>Mapping of areas at increased risk and heat hazard in Johannesburg, South Africa</w:t>
      </w:r>
    </w:p>
    <w:p w14:paraId="4E7AC1FD" w14:textId="2DA78B96" w:rsidR="00DB562A" w:rsidRDefault="00DB562A" w:rsidP="00DB562A">
      <w:r>
        <w:t>Once the temperature hazard maps are generated, they will be integrated with health datasets. This combined dataset will then undergo the feature engineering stage. Feature engineering is a crucial step in machine learning as it involves the selection and transformation of relevant predictors that better represent the underlying data patterns</w:t>
      </w:r>
      <w:r w:rsidR="00C3165D">
        <w:fldChar w:fldCharType="begin"/>
      </w:r>
      <w:r w:rsidR="00B21603">
        <w:instrText xml:space="preserve"> ADDIN EN.CITE &lt;EndNote&gt;&lt;Cite&gt;&lt;Author&gt;Kelleher&lt;/Author&gt;&lt;Year&gt;2018&lt;/Year&gt;&lt;RecNum&gt;575&lt;/RecNum&gt;&lt;DisplayText&gt;[51]&lt;/DisplayText&gt;&lt;record&gt;&lt;rec-number&gt;575&lt;/rec-number&gt;&lt;foreign-keys&gt;&lt;key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B21603">
        <w:rPr>
          <w:noProof/>
        </w:rPr>
        <w:t>[51]</w:t>
      </w:r>
      <w:r w:rsidR="00C3165D">
        <w:fldChar w:fldCharType="end"/>
      </w:r>
      <w:r>
        <w:t>. In our case, the features will be derived from the high-resolution temperature hazard fields and spatially disaggregated variables from the health datasets.</w:t>
      </w:r>
    </w:p>
    <w:p w14:paraId="5670E7A4" w14:textId="09202EEA" w:rsidR="00DB562A" w:rsidRDefault="00DB562A" w:rsidP="00DB562A">
      <w:r>
        <w:t>With the features engineered, we will apply various standard machine learning models, such as decision trees, linear and quantile regression trees, support vector machines, and logistic regression</w:t>
      </w:r>
      <w:r w:rsidR="00EB502A">
        <w:fldChar w:fldCharType="begin"/>
      </w:r>
      <w:r w:rsidR="00B21603">
        <w:instrText xml:space="preserve"> ADDIN EN.CITE &lt;EndNote&gt;&lt;Cite&gt;&lt;Author&gt;Xu&lt;/Author&gt;&lt;Year&gt;2020&lt;/Year&gt;&lt;RecNum&gt;515&lt;/RecNum&gt;&lt;DisplayText&gt;[52]&lt;/DisplayText&gt;&lt;record&gt;&lt;rec-number&gt;515&lt;/rec-number&gt;&lt;foreign-keys&gt;&lt;key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B21603">
        <w:rPr>
          <w:noProof/>
        </w:rPr>
        <w:t>[52]</w:t>
      </w:r>
      <w:r w:rsidR="00EB502A">
        <w:fldChar w:fldCharType="end"/>
      </w:r>
      <w:r>
        <w:t>. These models are chosen for their proven effectiveness in capturing relationships in complex datasets. We will use robust techniques like random forests and cross-validation to identify influential predictor variables and assess model performance.</w:t>
      </w:r>
    </w:p>
    <w:p w14:paraId="44736B86" w14:textId="135B6F84" w:rsidR="00DB562A" w:rsidRDefault="00DB562A" w:rsidP="00DB562A">
      <w:r>
        <w:lastRenderedPageBreak/>
        <w:t>Recognizing the potential for further performance improvement, we will also explore various deep learning architectures, including recurrent neural networks (RNNs), long short-term memories (LSTMs), and gated recurrent units (GRUs)</w:t>
      </w:r>
      <w:r w:rsidRPr="007C3D24">
        <w:t xml:space="preserve"> </w:t>
      </w:r>
      <w:r>
        <w:fldChar w:fldCharType="begin">
          <w:fldData xml:space="preserve">PEVuZE5vdGU+PENpdGU+PEF1dGhvcj5NaXJ6YWVpPC9BdXRob3I+PFllYXI+MjAyMTwvWWVhcj48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</w:fldData>
        </w:fldChar>
      </w:r>
      <w:r w:rsidR="00B21603">
        <w:instrText xml:space="preserve"> ADDIN EN.CITE </w:instrText>
      </w:r>
      <w:r w:rsidR="00B21603">
        <w:fldChar w:fldCharType="begin">
          <w:fldData xml:space="preserve">PEVuZE5vdGU+PENpdGU+PEF1dGhvcj5NaXJ6YWVpPC9BdXRob3I+PFllYXI+MjAyMTwvWWVhcj48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</w:fldData>
        </w:fldChar>
      </w:r>
      <w:r w:rsidR="00B21603">
        <w:instrText xml:space="preserve"> ADDIN EN.CITE.DATA </w:instrText>
      </w:r>
      <w:r w:rsidR="00B21603">
        <w:fldChar w:fldCharType="end"/>
      </w:r>
      <w:r>
        <w:fldChar w:fldCharType="separate"/>
      </w:r>
      <w:r w:rsidR="00B21603">
        <w:rPr>
          <w:noProof/>
        </w:rPr>
        <w:t>[53-55]</w:t>
      </w:r>
      <w:r>
        <w:fldChar w:fldCharType="end"/>
      </w:r>
      <w:r>
        <w:t>. Deep learning models can capture complex, non-linear relationships and dependencies within our data, potentially leading to more accurate predictions of the health effects of extreme heat</w:t>
      </w:r>
      <w:r w:rsidR="00C8284D">
        <w:fldChar w:fldCharType="begin"/>
      </w:r>
      <w:r w:rsidR="00B21603">
        <w:instrText xml:space="preserve"> ADDIN EN.CITE &lt;EndNote&gt;&lt;Cite&gt;&lt;Author&gt;Haque&lt;/Author&gt;&lt;Year&gt;2021&lt;/Year&gt;&lt;RecNum&gt;569&lt;/RecNum&gt;&lt;DisplayText&gt;[56]&lt;/DisplayText&gt;&lt;record&gt;&lt;rec-number&gt;569&lt;/rec-number&gt;&lt;foreign-keys&gt;&lt;key app="EN" db-id="5szwxp0er2sa0tevxamvt5a9wdes925002ws" timestamp="1684782929"&gt;569&lt;/key&gt;&lt;/foreign-keys&gt;&lt;ref-type name="Journal Article"&gt;17&lt;/ref-type&gt;&lt;contributors&gt;&lt;authors&gt;&lt;author&gt;Haque, Ehtashamul&lt;/author&gt;&lt;author&gt;Tabassum, Sanzana&lt;/author&gt;&lt;author&gt;Hossain, Eklas&lt;/author&gt;&lt;/authors&gt;&lt;/contributors&gt;&lt;titles&gt;&lt;title&gt;A Comparative Analysis of Deep Neural Networks for Hourly Temperature Forecasting&lt;/title&gt;&lt;secondary-title&gt;IEEE Access&lt;/secondary-title&gt;&lt;/titles&gt;&lt;periodical&gt;&lt;full-title&gt;IEEE Access&lt;/full-title&gt;&lt;/periodical&gt;&lt;pages&gt;160646-160660&lt;/pages&gt;&lt;volume&gt;9&lt;/volume&gt;&lt;dates&gt;&lt;year&gt;2021&lt;/year&gt;&lt;/dates&gt;&lt;isbn&gt;2169-3536&lt;/isbn&gt;&lt;urls&gt;&lt;/urls&gt;&lt;/record&gt;&lt;/Cite&gt;&lt;/EndNote&gt;</w:instrText>
      </w:r>
      <w:r w:rsidR="00C8284D">
        <w:fldChar w:fldCharType="separate"/>
      </w:r>
      <w:r w:rsidR="00B21603">
        <w:rPr>
          <w:noProof/>
        </w:rPr>
        <w:t>[56]</w:t>
      </w:r>
      <w:r w:rsidR="00C8284D">
        <w:fldChar w:fldCharType="end"/>
      </w:r>
      <w:r>
        <w:t>.</w:t>
      </w:r>
    </w:p>
    <w:p w14:paraId="1AF0D191" w14:textId="0F31CFBD" w:rsidR="00DB562A" w:rsidRDefault="00DB562A" w:rsidP="00DB562A">
      <w:r>
        <w:t>Throughout this process, we will assess the significance of predictors for different populations within the cities under investigation. This will allow us to identify varying susceptibility levels to heat-induced health conditions based on demographics and risk factors. Potential health co-morbidities to be explored include cardiovascular disease, respiratory disease, renal disease, and HIV status</w:t>
      </w:r>
      <w:r w:rsidR="00E025B9">
        <w:fldChar w:fldCharType="begin">
          <w:fldData xml:space="preserve">PEVuZE5vdGU+PENpdGU+PEF1dGhvcj5BcnNhZDwvQXV0aG9yPjxZZWFyPjIwMjI8L1llYXI+PFJl
Y051bT41Njg8L1JlY051bT48RGlzcGxheVRleHQ+WzE4XTwvRGlzcGxheVRleHQ+PHJlY29yZD48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7E6D31">
        <w:instrText xml:space="preserve"> ADDIN EN.CITE </w:instrText>
      </w:r>
      <w:r w:rsidR="007E6D31">
        <w:fldChar w:fldCharType="begin">
          <w:fldData xml:space="preserve">PEVuZE5vdGU+PENpdGU+PEF1dGhvcj5BcnNhZDwvQXV0aG9yPjxZZWFyPjIwMjI8L1llYXI+PFJl
Y051bT41Njg8L1JlY051bT48RGlzcGxheVRleHQ+WzE4XTwvRGlzcGxheVRleHQ+PHJlY29yZD48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7E6D31">
        <w:instrText xml:space="preserve"> ADDIN EN.CITE.DATA </w:instrText>
      </w:r>
      <w:r w:rsidR="007E6D31">
        <w:fldChar w:fldCharType="end"/>
      </w:r>
      <w:r w:rsidR="00E025B9">
        <w:fldChar w:fldCharType="separate"/>
      </w:r>
      <w:r w:rsidR="007E6D31">
        <w:rPr>
          <w:noProof/>
        </w:rPr>
        <w:t>[18]</w:t>
      </w:r>
      <w:r w:rsidR="00E025B9">
        <w:fldChar w:fldCharType="end"/>
      </w:r>
      <w:r>
        <w:t>.</w:t>
      </w:r>
    </w:p>
    <w:p w14:paraId="23A47202" w14:textId="34C0ADF9" w:rsidR="00DB562A" w:rsidRDefault="00DB562A" w:rsidP="00DB562A">
      <w:r>
        <w:t>Finally, to ensure the ongoing relevance of our model, we will regularly update it with new data</w:t>
      </w:r>
      <w:r w:rsidR="006211D1">
        <w:t xml:space="preserve"> during the </w:t>
      </w:r>
      <w:proofErr w:type="spellStart"/>
      <w:r w:rsidR="00707ECC">
        <w:t>the</w:t>
      </w:r>
      <w:proofErr w:type="spellEnd"/>
      <w:r w:rsidR="00707ECC">
        <w:t xml:space="preserve"> life-</w:t>
      </w:r>
      <w:proofErr w:type="spellStart"/>
      <w:r w:rsidR="00707ECC">
        <w:t>cylce</w:t>
      </w:r>
      <w:proofErr w:type="spellEnd"/>
      <w:r w:rsidR="00707ECC">
        <w:t xml:space="preserve"> of the project</w:t>
      </w:r>
      <w:r>
        <w:t>. This iterative process of model refinement and validation will enable us to continually improve the model's performance and maintain its applicability to the evolving urban heat-health landscape</w:t>
      </w:r>
      <w:r w:rsidR="00401631">
        <w:fldChar w:fldCharType="begin"/>
      </w:r>
      <w:r w:rsidR="00B21603">
        <w:instrText xml:space="preserve"> ADDIN EN.CITE &lt;EndNote&gt;&lt;Cite&gt;&lt;Author&gt;Lin&lt;/Author&gt;&lt;Year&gt;2015&lt;/Year&gt;&lt;RecNum&gt;525&lt;/RecNum&gt;&lt;DisplayText&gt;[57]&lt;/DisplayText&gt;&lt;record&gt;&lt;rec-number&gt;525&lt;/rec-number&gt;&lt;foreign-keys&gt;&lt;key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B21603">
        <w:rPr>
          <w:noProof/>
        </w:rPr>
        <w:t>[57]</w:t>
      </w:r>
      <w:r w:rsidR="00401631">
        <w:fldChar w:fldCharType="end"/>
      </w:r>
      <w:r>
        <w:t>.</w:t>
      </w:r>
    </w:p>
    <w:p w14:paraId="76B67164" w14:textId="03F9726C" w:rsidR="00DB562A" w:rsidRDefault="00DB562A">
      <w:pPr>
        <w:pStyle w:val="Heading2"/>
        <w:pPrChange w:id="50" w:author="Craig Parker" w:date="2024-02-23T16:10:00Z">
          <w:pPr>
            <w:pStyle w:val="Heading3"/>
          </w:pPr>
        </w:pPrChange>
      </w:pPr>
      <w:r>
        <w:t>S</w:t>
      </w:r>
      <w:r w:rsidR="008A03D3">
        <w:t xml:space="preserve">ample size </w:t>
      </w:r>
      <w:r w:rsidR="00904FA7">
        <w:t xml:space="preserve">considerations for health </w:t>
      </w:r>
      <w:proofErr w:type="spellStart"/>
      <w:proofErr w:type="gramStart"/>
      <w:r w:rsidR="00904FA7">
        <w:t>datsets</w:t>
      </w:r>
      <w:proofErr w:type="spellEnd"/>
      <w:proofErr w:type="gramEnd"/>
    </w:p>
    <w:p w14:paraId="50291226" w14:textId="1C24D28F" w:rsidR="00DB562A" w:rsidRDefault="00DB562A" w:rsidP="00DB562A">
      <w:proofErr w:type="gramStart"/>
      <w:r>
        <w:t>In order to</w:t>
      </w:r>
      <w:proofErr w:type="gramEnd"/>
      <w:r>
        <w:t xml:space="preserve"> ensure the robustness and accuracy of our models, we will implement a tailored approach to determine the sample size specifically for the health datasets. This four-step procedure </w:t>
      </w:r>
      <w:proofErr w:type="gramStart"/>
      <w:r>
        <w:t>takes into account</w:t>
      </w:r>
      <w:proofErr w:type="gramEnd"/>
      <w:r>
        <w:t xml:space="preserve"> factors such as the number of events, participants, outcome proportion, and expected model performance. This approach is applicable for continuous, binary, or time-to-event outcomes and is designed to </w:t>
      </w:r>
      <w:r w:rsidR="008C47CC">
        <w:t>minimise</w:t>
      </w:r>
      <w:r>
        <w:t xml:space="preserve"> potential overfitting and target precise parameter estimates</w:t>
      </w:r>
      <w:r w:rsidR="00CF15CA">
        <w:fldChar w:fldCharType="begin">
          <w:fldData xml:space="preserve">PEVuZE5vdGU+PENpdGU+PEF1dGhvcj5BbWF0eWE8L0F1dGhvcj48WWVhcj4yMDE4PC9ZZWFyPjxS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</w:fldData>
        </w:fldChar>
      </w:r>
      <w:r w:rsidR="00B21603">
        <w:instrText xml:space="preserve"> ADDIN EN.CITE </w:instrText>
      </w:r>
      <w:r w:rsidR="00B21603">
        <w:fldChar w:fldCharType="begin">
          <w:fldData xml:space="preserve">PEVuZE5vdGU+PENpdGU+PEF1dGhvcj5BbWF0eWE8L0F1dGhvcj48WWVhcj4yMDE4PC9ZZWFyPjxS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</w:fldData>
        </w:fldChar>
      </w:r>
      <w:r w:rsidR="00B21603">
        <w:instrText xml:space="preserve"> ADDIN EN.CITE.DATA </w:instrText>
      </w:r>
      <w:r w:rsidR="00B21603">
        <w:fldChar w:fldCharType="end"/>
      </w:r>
      <w:r w:rsidR="00CF15CA">
        <w:fldChar w:fldCharType="separate"/>
      </w:r>
      <w:r w:rsidR="00B21603">
        <w:rPr>
          <w:noProof/>
        </w:rPr>
        <w:t>[58, 59]</w:t>
      </w:r>
      <w:r w:rsidR="00CF15CA">
        <w:fldChar w:fldCharType="end"/>
      </w:r>
      <w:r>
        <w:t>. By applying this procedure specifically to the health data, we ensure that our models are representative and reliable and that they accurately reflect the health conditions and risks of the populations under study.</w:t>
      </w:r>
    </w:p>
    <w:p w14:paraId="21C61632" w14:textId="77777777" w:rsidR="00DB562A" w:rsidRDefault="00DB562A" w:rsidP="00A03B0D"/>
    <w:p w14:paraId="1B18B867" w14:textId="73501194" w:rsidR="002205B1" w:rsidRDefault="00C12F6B">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pPr>
        <w:spacing w:after="0" w:line="240" w:lineRule="auto"/>
      </w:pPr>
    </w:p>
    <w:p w14:paraId="708B8B29" w14:textId="6551C457" w:rsidR="002205B1" w:rsidRDefault="002205B1">
      <w:pPr>
        <w:spacing w:after="0" w:line="240" w:lineRule="auto"/>
      </w:pPr>
    </w:p>
    <w:p w14:paraId="3D34F9E1" w14:textId="0D4415B8" w:rsidR="007C5F42" w:rsidRDefault="008B2DB9" w:rsidP="007C5F42">
      <w:r>
        <w:t>Figure</w:t>
      </w:r>
      <w:r w:rsidR="00983286">
        <w:t xml:space="preserve"> </w:t>
      </w:r>
      <w:r w:rsidR="000E749D">
        <w:t>3</w:t>
      </w:r>
      <w:r w:rsidR="00983286">
        <w:t xml:space="preserve">: </w:t>
      </w:r>
      <w:r w:rsidR="006A5B47" w:rsidRPr="006A5B47">
        <w:t xml:space="preserve">Methodology to create a spatially and demographically stratified heat-health outcome forecast </w:t>
      </w:r>
      <w:proofErr w:type="gramStart"/>
      <w:r w:rsidR="006A5B47" w:rsidRPr="006A5B47">
        <w:t>model</w:t>
      </w:r>
      <w:proofErr w:type="gramEnd"/>
      <w:r w:rsidR="006A5B47" w:rsidRPr="006A5B47">
        <w:t xml:space="preserve"> </w:t>
      </w:r>
      <w:bookmarkStart w:id="51" w:name="_heading=h.30j0zll"/>
      <w:bookmarkEnd w:id="51"/>
    </w:p>
    <w:p w14:paraId="259D3D47" w14:textId="619F54DA" w:rsidR="00EC6C07" w:rsidRDefault="007C5F42">
      <w:pPr>
        <w:pStyle w:val="Heading2"/>
        <w:pPrChange w:id="52" w:author="Craig Parker" w:date="2024-02-23T16:10:00Z">
          <w:pPr>
            <w:pStyle w:val="Heading3"/>
          </w:pPr>
        </w:pPrChange>
      </w:pPr>
      <w:r>
        <w:lastRenderedPageBreak/>
        <w:t>Develop an Early Warning System</w:t>
      </w:r>
      <w:r w:rsidR="00D27CA4">
        <w:t xml:space="preserve"> reflective of geospatial and </w:t>
      </w:r>
      <w:r w:rsidR="008C47CC">
        <w:t>individualised</w:t>
      </w:r>
      <w:r w:rsidR="00D27CA4">
        <w:t xml:space="preserve"> risk profiles</w:t>
      </w:r>
      <w:r w:rsidR="00CA5B33">
        <w:t>.</w:t>
      </w:r>
    </w:p>
    <w:p w14:paraId="0F8E4D38" w14:textId="1F60862C" w:rsidR="00095BC5" w:rsidRDefault="00095BC5" w:rsidP="00095BC5">
      <w:pPr>
        <w:spacing w:before="280" w:after="280" w:line="240" w:lineRule="auto"/>
      </w:pPr>
      <w:r>
        <w:t xml:space="preserve">The third objective of our study is to devise an Early Warning System (EWS) that encapsulates the geospatial and </w:t>
      </w:r>
      <w:r w:rsidR="00CA5B33">
        <w:t>individualised</w:t>
      </w:r>
      <w:r>
        <w:t xml:space="preserve"> risk profiles of heat-related health impacts in Abidjan and Johannesburg</w:t>
      </w:r>
      <w:r w:rsidR="005F554A">
        <w:t xml:space="preserve"> as outlined in figure</w:t>
      </w:r>
      <w:r w:rsidR="006F6FE9">
        <w:t xml:space="preserve"> 3</w:t>
      </w:r>
      <w:r w:rsidR="008716AE">
        <w:fldChar w:fldCharType="begin"/>
      </w:r>
      <w:r w:rsidR="00B21603">
        <w:instrText xml:space="preserve"> ADDIN EN.CITE &lt;EndNote&gt;&lt;Cite&gt;&lt;Author&gt;Kalkstein&lt;/Author&gt;&lt;Year&gt;2009&lt;/Year&gt;&lt;RecNum&gt;370&lt;/RecNum&gt;&lt;DisplayText&gt;[60, 61]&lt;/DisplayText&gt;&lt;record&gt;&lt;rec-number&gt;370&lt;/rec-number&gt;&lt;foreign-keys&gt;&lt;key app="EN" db-id="5szwxp0er2sa0tevxamvt5a9wdes925002ws" timestamp="1673601989"&gt;370&lt;/key&gt;&lt;/foreign-keys&gt;&lt;ref-type name="Conference Proceedings"&gt;10&lt;/ref-type&gt;&lt;contributors&gt;&lt;authors&gt;&lt;author&gt;Kalkstein, Laurence S.&lt;/author&gt;&lt;author&gt;Sheridan, Scott C.&lt;/author&gt;&lt;author&gt;Kalkstein, Adam J.&lt;/author&gt;&lt;/authors&gt;&lt;/contributors&gt;&lt;titles&gt;&lt;title&gt;Heat/Health Warning Systems: Development, Implementation, and Intervention Activities&lt;/title&gt;&lt;/titles&gt;&lt;dates&gt;&lt;year&gt;2009&lt;/year&gt;&lt;/dates&gt;&lt;urls&gt;&lt;/urls&gt;&lt;/record&gt;&lt;/Cite&gt;&lt;Cite&gt;&lt;Author&gt;Toloo&lt;/Author&gt;&lt;Year&gt;2013&lt;/Year&gt;&lt;RecNum&gt;529&lt;/RecNum&gt;&lt;record&gt;&lt;rec-number&gt;529&lt;/rec-number&gt;&lt;foreign-keys&gt;&lt;key app="EN" db-id="5szwxp0er2sa0tevxamvt5a9wdes925002ws" timestamp="1682165121"&gt;529&lt;/key&gt;&lt;/foreign-keys&gt;&lt;ref-type name="Journal Article"&gt;17&lt;/ref-type&gt;&lt;contributors&gt;&lt;authors&gt;&lt;author&gt;Toloo, Ghasem&lt;/author&gt;&lt;author&gt;FitzGerald, Gerard&lt;/author&gt;&lt;author&gt;Aitken, Peter&lt;/author&gt;&lt;author&gt;Verrall, Kenneth&lt;/author&gt;&lt;author&gt;Tong, Shilu&lt;/author&gt;&lt;/authors&gt;&lt;/contributors&gt;&lt;titles&gt;&lt;title&gt;Evaluating the effectiveness of heat warning systems: systematic review of epidemiological evidence&lt;/title&gt;&lt;secondary-title&gt;International journal of public health&lt;/secondary-title&gt;&lt;/titles&gt;&lt;periodical&gt;&lt;full-title&gt;International journal of public health&lt;/full-title&gt;&lt;/periodical&gt;&lt;pages&gt;667-681&lt;/pages&gt;&lt;volume&gt;58&lt;/volume&gt;&lt;dates&gt;&lt;year&gt;2013&lt;/year&gt;&lt;/dates&gt;&lt;isbn&gt;1661-8556&lt;/isbn&gt;&lt;urls&gt;&lt;/urls&gt;&lt;/record&gt;&lt;/Cite&gt;&lt;/EndNote&gt;</w:instrText>
      </w:r>
      <w:r w:rsidR="008716AE">
        <w:fldChar w:fldCharType="separate"/>
      </w:r>
      <w:r w:rsidR="00B21603">
        <w:rPr>
          <w:noProof/>
        </w:rPr>
        <w:t>[60, 61]</w:t>
      </w:r>
      <w:r w:rsidR="008716AE">
        <w:fldChar w:fldCharType="end"/>
      </w:r>
      <w:r>
        <w:t>. This system aims to equip variou</w:t>
      </w:r>
      <w:r w:rsidR="00627FA0">
        <w:t>s working partners</w:t>
      </w:r>
      <w:r w:rsidR="00CA5B33">
        <w:t>,</w:t>
      </w:r>
      <w:r>
        <w:t xml:space="preserve"> including community health workers, clinic managers, urban planners, and at-risk individuals, with actionable insights.</w:t>
      </w:r>
    </w:p>
    <w:p w14:paraId="4EE99665" w14:textId="66D1EA74" w:rsidR="00095BC5" w:rsidRDefault="00095BC5" w:rsidP="00095BC5">
      <w:pPr>
        <w:spacing w:before="280" w:after="280" w:line="240" w:lineRule="auto"/>
      </w:pPr>
      <w:r>
        <w:t>The EWS development process involves integrating risk profile data from our geospatial heat hazard maps and health outcome forecast model</w:t>
      </w:r>
      <w:r>
        <w:fldChar w:fldCharType="begin"/>
      </w:r>
      <w:r w:rsidR="00B21603">
        <w:instrText xml:space="preserve"> ADDIN EN.CITE &lt;EndNote&gt;&lt;Cite&gt;&lt;Author&gt;Kalkstein&lt;/Author&gt;&lt;Year&gt;2009&lt;/Year&gt;&lt;RecNum&gt;370&lt;/RecNum&gt;&lt;DisplayText&gt;[60, 61]&lt;/DisplayText&gt;&lt;record&gt;&lt;rec-number&gt;370&lt;/rec-number&gt;&lt;foreign-keys&gt;&lt;key app="EN" db-id="5szwxp0er2sa0tevxamvt5a9wdes925002ws" timestamp="1673601989"&gt;370&lt;/key&gt;&lt;/foreign-keys&gt;&lt;ref-type name="Conference Proceedings"&gt;10&lt;/ref-type&gt;&lt;contributors&gt;&lt;authors&gt;&lt;author&gt;Kalkstein, Laurence S.&lt;/author&gt;&lt;author&gt;Sheridan, Scott C.&lt;/author&gt;&lt;author&gt;Kalkstein, Adam J.&lt;/author&gt;&lt;/authors&gt;&lt;/contributors&gt;&lt;titles&gt;&lt;title&gt;Heat/Health Warning Systems: Development, Implementation, and Intervention Activities&lt;/title&gt;&lt;/titles&gt;&lt;dates&gt;&lt;year&gt;2009&lt;/year&gt;&lt;/dates&gt;&lt;urls&gt;&lt;/urls&gt;&lt;/record&gt;&lt;/Cite&gt;&lt;Cite&gt;&lt;Author&gt;Toloo&lt;/Author&gt;&lt;Year&gt;2013&lt;/Year&gt;&lt;RecNum&gt;529&lt;/RecNum&gt;&lt;record&gt;&lt;rec-number&gt;529&lt;/rec-number&gt;&lt;foreign-keys&gt;&lt;key app="EN" db-id="5szwxp0er2sa0tevxamvt5a9wdes925002ws" timestamp="1682165121"&gt;529&lt;/key&gt;&lt;/foreign-keys&gt;&lt;ref-type name="Journal Article"&gt;17&lt;/ref-type&gt;&lt;contributors&gt;&lt;authors&gt;&lt;author&gt;Toloo, Ghasem&lt;/author&gt;&lt;author&gt;FitzGerald, Gerard&lt;/author&gt;&lt;author&gt;Aitken, Peter&lt;/author&gt;&lt;author&gt;Verrall, Kenneth&lt;/author&gt;&lt;author&gt;Tong, Shilu&lt;/author&gt;&lt;/authors&gt;&lt;/contributors&gt;&lt;titles&gt;&lt;title&gt;Evaluating the effectiveness of heat warning systems: systematic review of epidemiological evidence&lt;/title&gt;&lt;secondary-title&gt;International journal of public health&lt;/secondary-title&gt;&lt;/titles&gt;&lt;periodical&gt;&lt;full-title&gt;International journal of public health&lt;/full-title&gt;&lt;/periodical&gt;&lt;pages&gt;667-681&lt;/pages&gt;&lt;volume&gt;58&lt;/volume&gt;&lt;dates&gt;&lt;year&gt;2013&lt;/year&gt;&lt;/dates&gt;&lt;isbn&gt;1661-8556&lt;/isbn&gt;&lt;urls&gt;&lt;/urls&gt;&lt;/record&gt;&lt;/Cite&gt;&lt;/EndNote&gt;</w:instrText>
      </w:r>
      <w:r>
        <w:fldChar w:fldCharType="separate"/>
      </w:r>
      <w:r w:rsidR="00B21603">
        <w:rPr>
          <w:noProof/>
        </w:rPr>
        <w:t>[60, 61]</w:t>
      </w:r>
      <w:r>
        <w:fldChar w:fldCharType="end"/>
      </w:r>
      <w:r>
        <w:t>. This integration will enable the system to reflect the specific risks associated with different demographic groups, health conditions, locations, and socio-economic statuses. Furthermore, we plan to develop a user-friendly digital tool, such as an app, to present the EWS data in an accessible and actionable format. This tool will facilitate users</w:t>
      </w:r>
      <w:r w:rsidR="00CA5B33">
        <w:t>,</w:t>
      </w:r>
      <w:r w:rsidR="007D3C70">
        <w:t xml:space="preserve"> including affected communities</w:t>
      </w:r>
      <w:r w:rsidR="00CA5B33">
        <w:t>,</w:t>
      </w:r>
      <w:r>
        <w:t xml:space="preserve"> in identifying the groups most at risk and planning appropriate responses.</w:t>
      </w:r>
    </w:p>
    <w:p w14:paraId="21A5C2C5" w14:textId="0CDD06B0" w:rsidR="0042280C" w:rsidRDefault="0042280C" w:rsidP="00C83422">
      <w:r w:rsidRPr="0042280C">
        <w:t>Beyond the aforementioned factors, the Early Warning System (EWS) will incorporate heat hazard predictions, granting users a proactive comprehension of potential risks in the forthcoming days and weeks. This feature facilitates timely interventions across the health system. Furthermore, the EWS will provide guidance tailored to individuals deemed at risk, suggesting effective risk mitigation strategies such as adequate hydration, appropriate scheduling of activities, and signals for when medical help should be sought</w:t>
      </w:r>
      <w:r w:rsidR="000E176F">
        <w:fldChar w:fldCharType="begin"/>
      </w:r>
      <w:r w:rsidR="00B21603">
        <w:instrText xml:space="preserve"> ADDIN EN.CITE &lt;EndNote&gt;&lt;Cite&gt;&lt;Year&gt;2022&lt;/Year&gt;&lt;RecNum&gt;588&lt;/RecNum&gt;&lt;DisplayText&gt;[62]&lt;/DisplayText&gt;&lt;record&gt;&lt;rec-number&gt;588&lt;/rec-number&gt;&lt;foreign-keys&gt;&lt;key app="EN" db-id="5szwxp0er2sa0tevxamvt5a9wdes925002ws" timestamp="1688456909"&gt;588&lt;/key&gt;&lt;/foreign-keys&gt;&lt;ref-type name="Conference Proceedings"&gt;10&lt;/ref-type&gt;&lt;contributors&gt;&lt;/contributors&gt;&lt;titles&gt;&lt;title&gt;Bridging Earth and Health Science Communities in Environmental Health: Focus on Vector-borne Diseases, Extreme Heat, and Air Quality&lt;/title&gt;&lt;/titles&gt;&lt;dates&gt;&lt;year&gt;2022&lt;/year&gt;&lt;/dates&gt;&lt;urls&gt;&lt;/urls&gt;&lt;/record&gt;&lt;/Cite&gt;&lt;/EndNote&gt;</w:instrText>
      </w:r>
      <w:r w:rsidR="000E176F">
        <w:fldChar w:fldCharType="separate"/>
      </w:r>
      <w:r w:rsidR="00B21603">
        <w:rPr>
          <w:noProof/>
        </w:rPr>
        <w:t>[62]</w:t>
      </w:r>
      <w:r w:rsidR="000E176F">
        <w:fldChar w:fldCharType="end"/>
      </w:r>
      <w:r w:rsidRPr="0042280C">
        <w:t>. Through our methodological approach, we aim to construct an EWS that encapsulates both geospatial and individual risk profiles while also being actionable, user-friendly, and flexible enough to adapt to the ever-evolving landscape of heat-health dynamics</w:t>
      </w:r>
      <w:r w:rsidR="003C6A33">
        <w:t>.</w:t>
      </w:r>
    </w:p>
    <w:p w14:paraId="19993B89" w14:textId="77777777" w:rsidR="00FA79B6" w:rsidRDefault="00FA79B6">
      <w:pPr>
        <w:pStyle w:val="Heading2"/>
        <w:pPrChange w:id="53" w:author="Craig Parker" w:date="2024-02-23T16:10:00Z">
          <w:pPr>
            <w:pStyle w:val="Heading3"/>
          </w:pPr>
        </w:pPrChange>
      </w:pPr>
      <w:r>
        <w:t>Patient and Public Involvement Statement</w:t>
      </w:r>
    </w:p>
    <w:p w14:paraId="268DB4BD" w14:textId="2A93C0B6" w:rsidR="00FA79B6" w:rsidRDefault="00FA79B6" w:rsidP="00FA79B6">
      <w:pPr>
        <w:rPr>
          <w:ins w:id="54" w:author="Craig Parker" w:date="2024-02-23T16:09:00Z"/>
        </w:rPr>
      </w:pPr>
      <w:r w:rsidRPr="00FA79B6">
        <w:t>Public and patients are integral to our study, informing our Early Warning System design. Their input will guide risk mitigation strategies and the development of user-friendly, actionable digital tools.</w:t>
      </w:r>
    </w:p>
    <w:p w14:paraId="31F37147" w14:textId="4910C93C" w:rsidR="00EA18A5" w:rsidRDefault="00EA18A5">
      <w:pPr>
        <w:pStyle w:val="Heading2"/>
        <w:numPr>
          <w:ilvl w:val="0"/>
          <w:numId w:val="0"/>
        </w:numPr>
        <w:ind w:left="576" w:hanging="576"/>
        <w:rPr>
          <w:ins w:id="55" w:author="Craig Parker" w:date="2024-02-23T16:10:00Z"/>
        </w:rPr>
        <w:pPrChange w:id="56" w:author="Craig Parker" w:date="2024-02-23T16:10:00Z">
          <w:pPr/>
        </w:pPrChange>
      </w:pPr>
      <w:ins w:id="57" w:author="Craig Parker" w:date="2024-02-23T16:10:00Z">
        <w:r>
          <w:t xml:space="preserve">5.12 </w:t>
        </w:r>
        <w:r w:rsidR="006F71E3">
          <w:t>Project timeline</w:t>
        </w:r>
      </w:ins>
    </w:p>
    <w:p w14:paraId="1C9CCDA5" w14:textId="6396F9A1" w:rsidR="00EA18A5" w:rsidRDefault="00EA18A5" w:rsidP="00EA18A5">
      <w:pPr>
        <w:rPr>
          <w:moveTo w:id="58" w:author="Craig Parker" w:date="2024-02-23T16:09:00Z"/>
        </w:rPr>
      </w:pPr>
      <w:moveToRangeStart w:id="59" w:author="Craig Parker" w:date="2024-02-23T16:09:00Z" w:name="move159597012"/>
      <w:moveTo w:id="60" w:author="Craig Parker" w:date="2024-02-23T16:09:00Z">
        <w:r>
          <w:t>The project is funded to run from 2022- 2026.</w:t>
        </w:r>
      </w:moveTo>
    </w:p>
    <w:moveToRangeEnd w:id="59"/>
    <w:p w14:paraId="79114589" w14:textId="77777777" w:rsidR="00462C6E" w:rsidRDefault="00462C6E" w:rsidP="00FA79B6"/>
    <w:p w14:paraId="3A5328E0" w14:textId="20E45C13" w:rsidR="002205B1" w:rsidRDefault="008B2DB9">
      <w:pPr>
        <w:pStyle w:val="Heading1"/>
        <w:pPrChange w:id="61" w:author="Craig Parker" w:date="2024-02-23T15:26:00Z">
          <w:pPr>
            <w:pStyle w:val="Heading2"/>
          </w:pPr>
        </w:pPrChange>
      </w:pPr>
      <w:bookmarkStart w:id="62" w:name="_heading=h.1fob9te"/>
      <w:bookmarkEnd w:id="62"/>
      <w:r>
        <w:t>Ethical</w:t>
      </w:r>
      <w:r w:rsidR="00E97599" w:rsidRPr="005364FA">
        <w:t xml:space="preserve"> approval and protection of human subjects</w:t>
      </w:r>
    </w:p>
    <w:p w14:paraId="7B610CE0" w14:textId="63F4ED49"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EF3A00">
        <w:t>, and the United States Department of Health and Human Services regulations for the protection of human subjects in research (45 CFR 46)</w:t>
      </w:r>
      <w:r w:rsidR="00EF3A00" w:rsidRPr="00E21350">
        <w:t>.</w:t>
      </w:r>
      <w:r w:rsidRPr="009D4915">
        <w:rPr>
          <w:rFonts w:eastAsia="Calibri"/>
        </w:rPr>
        <w:t xml:space="preserve"> There are two critical ethical and legal considerations for our research protocol: informed consent for secondary data usage and the protection of potentially identifiable information.</w:t>
      </w:r>
    </w:p>
    <w:p w14:paraId="5BA54F7A" w14:textId="6C10F54C"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that were initially put in place. If a participant has previously provided "broad consent", permitting the use of their data in future research </w:t>
      </w:r>
      <w:r w:rsidR="00CA5B33">
        <w:rPr>
          <w:rFonts w:eastAsia="Calibri"/>
        </w:rPr>
        <w:t>endeavours</w:t>
      </w:r>
      <w:r w:rsidRPr="009D4915">
        <w:rPr>
          <w:rFonts w:eastAsia="Calibri"/>
        </w:rPr>
        <w:t xml:space="preserve">, we can proceed with sharing their data without additional ethical approvals. For participants who granted "narrow consent", which </w:t>
      </w:r>
      <w:r w:rsidRPr="009D4915">
        <w:rPr>
          <w:rFonts w:eastAsia="Calibri"/>
        </w:rPr>
        <w:lastRenderedPageBreak/>
        <w:t>restricts data sharing beyond the original study purpose, we will give the situation careful deliberation. If obtaining renewed consent is unfeasible or involves a disproportionate effort, we will seek an informed consent waiver from the appropriate ethics committee.</w:t>
      </w:r>
    </w:p>
    <w:p w14:paraId="07A5DF63" w14:textId="304F44D9" w:rsidR="009D4915" w:rsidRPr="009D4915" w:rsidRDefault="009D4915" w:rsidP="009D4915">
      <w:pPr>
        <w:spacing w:before="120" w:after="120" w:line="240" w:lineRule="auto"/>
        <w:rPr>
          <w:rFonts w:eastAsia="Calibri"/>
        </w:rPr>
      </w:pPr>
      <w:r w:rsidRPr="009D4915">
        <w:rPr>
          <w:rFonts w:eastAsia="Calibri"/>
        </w:rPr>
        <w:t xml:space="preserve">As for the protection of potentially identifiable information, we are committed to </w:t>
      </w:r>
      <w:r w:rsidR="00CA5B33">
        <w:rPr>
          <w:rFonts w:eastAsia="Calibri"/>
        </w:rPr>
        <w:t>minimising</w:t>
      </w:r>
      <w:r w:rsidRPr="009D4915">
        <w:rPr>
          <w:rFonts w:eastAsia="Calibri"/>
        </w:rPr>
        <w:t xml:space="preserve"> any privacy risks. The data we collect may contain indirect identifiers like geographical data. To counter this risk, we will employ several protective measures: we will not collect participant names, we will restrict the publication of identifiable data, and we will store data in a password-protected server with limited access. Additionally, we will follow data </w:t>
      </w:r>
      <w:r w:rsidR="00CA5B33">
        <w:rPr>
          <w:rFonts w:eastAsia="Calibri"/>
        </w:rPr>
        <w:t>minimisation</w:t>
      </w:r>
      <w:r w:rsidRPr="009D4915">
        <w:rPr>
          <w:rFonts w:eastAsia="Calibri"/>
        </w:rPr>
        <w:t xml:space="preserve"> principles, retaining only the data essential for achieving our study objectives. When applicable, we will </w:t>
      </w:r>
      <w:r w:rsidR="00CA5B33">
        <w:rPr>
          <w:rFonts w:eastAsia="Calibri"/>
        </w:rPr>
        <w:t>anonymise</w:t>
      </w:r>
      <w:r w:rsidRPr="009D4915">
        <w:rPr>
          <w:rFonts w:eastAsia="Calibri"/>
        </w:rPr>
        <w:t xml:space="preserve"> data through geographical aggregation and jittering, especially when home addresses are used.</w:t>
      </w:r>
    </w:p>
    <w:p w14:paraId="729D7A7D" w14:textId="5336D71A"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 therefore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4CB1E547" w14:textId="7C95BD82" w:rsidR="002205B1" w:rsidDel="002F3644" w:rsidRDefault="00092A1E">
      <w:pPr>
        <w:pStyle w:val="Heading2"/>
        <w:rPr>
          <w:del w:id="63" w:author="Craig Parker" w:date="2024-02-23T16:08:00Z"/>
        </w:rPr>
        <w:pPrChange w:id="64" w:author="Craig Parker" w:date="2024-02-23T16:10:00Z">
          <w:pPr>
            <w:pStyle w:val="Heading3"/>
          </w:pPr>
        </w:pPrChange>
      </w:pPr>
      <w:del w:id="65" w:author="Craig Parker" w:date="2024-02-23T16:08:00Z">
        <w:r w:rsidDel="002F3644">
          <w:delText>Start and e</w:delText>
        </w:r>
        <w:r w:rsidR="008B2DB9" w:rsidDel="002F3644">
          <w:delText>nd of study</w:delText>
        </w:r>
      </w:del>
    </w:p>
    <w:p w14:paraId="5FB5B453" w14:textId="08E89AB5" w:rsidR="002205B1" w:rsidDel="002F3644" w:rsidRDefault="008B2DB9">
      <w:pPr>
        <w:pStyle w:val="Heading2"/>
        <w:rPr>
          <w:moveFrom w:id="66" w:author="Craig Parker" w:date="2024-02-23T16:09:00Z"/>
        </w:rPr>
        <w:pPrChange w:id="67" w:author="Craig Parker" w:date="2024-02-23T16:10:00Z">
          <w:pPr/>
        </w:pPrChange>
      </w:pPr>
      <w:moveFromRangeStart w:id="68" w:author="Craig Parker" w:date="2024-02-23T16:09:00Z" w:name="move159597012"/>
      <w:moveFrom w:id="69" w:author="Craig Parker" w:date="2024-02-23T16:09:00Z">
        <w:r w:rsidDel="002F3644">
          <w:t xml:space="preserve">The project is funded to run </w:t>
        </w:r>
        <w:r w:rsidR="00A96766" w:rsidDel="002F3644">
          <w:t>from 2022-</w:t>
        </w:r>
        <w:r w:rsidDel="002F3644">
          <w:t xml:space="preserve"> 2026.</w:t>
        </w:r>
      </w:moveFrom>
    </w:p>
    <w:moveFromRangeEnd w:id="68"/>
    <w:p w14:paraId="58D3C4B2" w14:textId="77777777" w:rsidR="002205B1" w:rsidRDefault="008B2DB9">
      <w:pPr>
        <w:pStyle w:val="Heading2"/>
        <w:pPrChange w:id="70" w:author="Craig Parker" w:date="2024-02-23T16:10:00Z">
          <w:pPr>
            <w:pStyle w:val="Heading3"/>
          </w:pPr>
        </w:pPrChange>
      </w:pPr>
      <w:r>
        <w:t xml:space="preserve">Study </w:t>
      </w:r>
      <w:proofErr w:type="gramStart"/>
      <w:r>
        <w:t>oversight</w:t>
      </w:r>
      <w:proofErr w:type="gramEnd"/>
    </w:p>
    <w:p w14:paraId="4F2DB3C2" w14:textId="3A8ACC41" w:rsidR="002205B1" w:rsidRDefault="008B2DB9">
      <w:r>
        <w:t xml:space="preserve">Prof. Chersich, Prof. Luchters, and the Hub Administrator direct the </w:t>
      </w:r>
      <w:r w:rsidR="00E93C51">
        <w:t>overall 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008B2DB9">
      <w:pPr>
        <w:pStyle w:val="Heading1"/>
        <w:pPrChange w:id="71" w:author="Craig Parker" w:date="2024-02-23T15:27:00Z">
          <w:pPr>
            <w:pStyle w:val="Heading2"/>
          </w:pPr>
        </w:pPrChange>
      </w:pPr>
      <w:r>
        <w:t>Dissemination</w:t>
      </w:r>
    </w:p>
    <w:p w14:paraId="7280BD2F" w14:textId="3F858949"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have devised a publication strategy detailing publication types, authors, and release dates. Our findings will be shared with research partners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008B2DB9">
      <w:pPr>
        <w:pStyle w:val="Heading1"/>
        <w:pPrChange w:id="72" w:author="Craig Parker" w:date="2024-02-23T15:27:00Z">
          <w:pPr>
            <w:pStyle w:val="Heading2"/>
          </w:pPr>
        </w:pPrChange>
      </w:pPr>
      <w:r>
        <w:t xml:space="preserve">Study </w:t>
      </w:r>
      <w:r w:rsidR="00BF78B7">
        <w:t>s</w:t>
      </w:r>
      <w:r>
        <w:t>tatus</w:t>
      </w:r>
    </w:p>
    <w:p w14:paraId="7EC7C1CD" w14:textId="77777777" w:rsidR="002205B1" w:rsidRDefault="008B2DB9">
      <w:r>
        <w:t xml:space="preserve">Ongoing. </w:t>
      </w:r>
    </w:p>
    <w:p w14:paraId="3F127060" w14:textId="66B2152F" w:rsidR="00DB30C3" w:rsidRDefault="00C40689">
      <w:pPr>
        <w:pStyle w:val="Heading1"/>
        <w:rPr>
          <w:b/>
        </w:rPr>
        <w:pPrChange w:id="73" w:author="Craig Parker" w:date="2024-02-23T15:28:00Z">
          <w:pPr>
            <w:pStyle w:val="Heading2"/>
          </w:pPr>
        </w:pPrChange>
      </w:pPr>
      <w:r>
        <w:rPr>
          <w:rStyle w:val="Heading2Char"/>
        </w:rPr>
        <w:t>Author</w:t>
      </w:r>
      <w:r w:rsidR="00DB30C3">
        <w:rPr>
          <w:rStyle w:val="Heading2Char"/>
        </w:rPr>
        <w:t xml:space="preserve"> </w:t>
      </w:r>
      <w:r w:rsidR="007D67C9">
        <w:rPr>
          <w:rStyle w:val="Heading2Char"/>
        </w:rPr>
        <w:t>C</w:t>
      </w:r>
      <w:r w:rsidR="00DB30C3">
        <w:rPr>
          <w:rStyle w:val="Heading2Char"/>
        </w:rPr>
        <w:t>ontributions</w:t>
      </w:r>
      <w:r w:rsidR="008B2DB9">
        <w:rPr>
          <w:b/>
        </w:rPr>
        <w:t>:</w:t>
      </w:r>
    </w:p>
    <w:p w14:paraId="5062D4DA" w14:textId="4BDF902B"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008B2DB9">
      <w:pPr>
        <w:pStyle w:val="Heading1"/>
        <w:pPrChange w:id="74" w:author="Craig Parker" w:date="2024-02-23T15:28:00Z">
          <w:pPr>
            <w:pStyle w:val="Heading2"/>
          </w:pPr>
        </w:pPrChange>
      </w:pPr>
      <w:r>
        <w:t>Funding</w:t>
      </w:r>
      <w:r w:rsidR="001479CA">
        <w:t xml:space="preserve"> </w:t>
      </w:r>
      <w:r w:rsidR="00BF78B7">
        <w:t>s</w:t>
      </w:r>
      <w:r w:rsidR="004A0CF9">
        <w:t>tatement</w:t>
      </w:r>
      <w:r>
        <w:t xml:space="preserve">: </w:t>
      </w:r>
    </w:p>
    <w:p w14:paraId="4D9BD005" w14:textId="2330A97D" w:rsidR="00D5234A" w:rsidRPr="00D5234A" w:rsidRDefault="00D5234A">
      <w:pPr>
        <w:rPr>
          <w:lang w:val="en-US"/>
        </w:rPr>
      </w:pPr>
      <w:r w:rsidRPr="00D5234A">
        <w:rPr>
          <w:lang w:val="en-US"/>
        </w:rPr>
        <w:t xml:space="preserve">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77777777" w:rsidR="002205B1" w:rsidRDefault="008B2DB9">
      <w:pPr>
        <w:pStyle w:val="Heading1"/>
        <w:pPrChange w:id="75" w:author="Craig Parker" w:date="2024-02-23T15:28:00Z">
          <w:pPr>
            <w:pStyle w:val="Heading2"/>
          </w:pPr>
        </w:pPrChange>
      </w:pPr>
      <w:r>
        <w:lastRenderedPageBreak/>
        <w:t>Competing interests</w:t>
      </w:r>
      <w:del w:id="76" w:author="Craig Parker" w:date="2024-02-23T15:31:00Z">
        <w:r w:rsidDel="009C43EC">
          <w:delText>:</w:delText>
        </w:r>
      </w:del>
    </w:p>
    <w:p w14:paraId="57A50D98" w14:textId="37CA4C86"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0D3775E1"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6"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008B2DB9">
      <w:pPr>
        <w:pStyle w:val="Heading1"/>
        <w:pPrChange w:id="77" w:author="Craig Parker" w:date="2024-02-23T15:29:00Z">
          <w:pPr>
            <w:pStyle w:val="Heading2"/>
          </w:pPr>
        </w:pPrChange>
      </w:pPr>
      <w:r>
        <w:t>References</w:t>
      </w:r>
    </w:p>
    <w:p w14:paraId="2A3982CD" w14:textId="77777777" w:rsidR="002205B1" w:rsidRDefault="002205B1"/>
    <w:p w14:paraId="34581143" w14:textId="4402ACDA" w:rsidR="00B21603" w:rsidRPr="00B21603" w:rsidRDefault="008B2DB9" w:rsidP="00B21603">
      <w:pPr>
        <w:pStyle w:val="EndNoteBibliography"/>
        <w:spacing w:after="0"/>
        <w:ind w:left="720" w:hanging="720"/>
        <w:rPr>
          <w:i/>
          <w:noProof/>
        </w:rPr>
      </w:pPr>
      <w:r>
        <w:fldChar w:fldCharType="begin"/>
      </w:r>
      <w:r>
        <w:instrText xml:space="preserve"> ADDIN EN.REFLIST </w:instrText>
      </w:r>
      <w:r>
        <w:fldChar w:fldCharType="separate"/>
      </w:r>
      <w:r w:rsidR="00B21603" w:rsidRPr="00B21603">
        <w:rPr>
          <w:noProof/>
        </w:rPr>
        <w:t>1.</w:t>
      </w:r>
      <w:r w:rsidR="00B21603" w:rsidRPr="00B21603">
        <w:rPr>
          <w:noProof/>
        </w:rPr>
        <w:tab/>
      </w:r>
      <w:r w:rsidR="00B21603" w:rsidRPr="00B21603">
        <w:rPr>
          <w:i/>
          <w:noProof/>
        </w:rPr>
        <w:t xml:space="preserve"> Harnessing Data Science for Health Discovery and Innovation in Africa (DS-I Africa). Retrieved from </w:t>
      </w:r>
      <w:hyperlink r:id="rId17" w:history="1">
        <w:r w:rsidR="00B21603" w:rsidRPr="00B21603">
          <w:rPr>
            <w:rStyle w:val="Hyperlink"/>
            <w:i/>
            <w:noProof/>
          </w:rPr>
          <w:t>https://commonfund.nih.gov/AfricaData</w:t>
        </w:r>
      </w:hyperlink>
      <w:r w:rsidR="00B21603" w:rsidRPr="00B21603">
        <w:rPr>
          <w:i/>
          <w:noProof/>
        </w:rPr>
        <w:t>.</w:t>
      </w:r>
    </w:p>
    <w:p w14:paraId="6DAA3202" w14:textId="77777777" w:rsidR="00B21603" w:rsidRPr="00B21603" w:rsidRDefault="00B21603" w:rsidP="00B21603">
      <w:pPr>
        <w:pStyle w:val="EndNoteBibliography"/>
        <w:spacing w:after="0"/>
        <w:ind w:left="720" w:hanging="720"/>
        <w:rPr>
          <w:noProof/>
        </w:rPr>
      </w:pPr>
      <w:r w:rsidRPr="00B21603">
        <w:rPr>
          <w:noProof/>
        </w:rPr>
        <w:t>2.</w:t>
      </w:r>
      <w:r w:rsidRPr="00B21603">
        <w:rPr>
          <w:noProof/>
        </w:rPr>
        <w:tab/>
        <w:t xml:space="preserve">Johnson, D.P., J.S. Wilson, and G.C. Luber, </w:t>
      </w:r>
      <w:r w:rsidRPr="00B21603">
        <w:rPr>
          <w:i/>
          <w:noProof/>
        </w:rPr>
        <w:t>Socioeconomic indicators of heat-related health risk supplemented with remotely sensed data.</w:t>
      </w:r>
      <w:r w:rsidRPr="00B21603">
        <w:rPr>
          <w:noProof/>
        </w:rPr>
        <w:t xml:space="preserve"> International Journal of Health Geographics, 2009. </w:t>
      </w:r>
      <w:r w:rsidRPr="00B21603">
        <w:rPr>
          <w:b/>
          <w:noProof/>
        </w:rPr>
        <w:t>8</w:t>
      </w:r>
      <w:r w:rsidRPr="00B21603">
        <w:rPr>
          <w:noProof/>
        </w:rPr>
        <w:t>(1): p. 57.</w:t>
      </w:r>
    </w:p>
    <w:p w14:paraId="74744143" w14:textId="77777777" w:rsidR="00B21603" w:rsidRPr="00B21603" w:rsidRDefault="00B21603" w:rsidP="00B21603">
      <w:pPr>
        <w:pStyle w:val="EndNoteBibliography"/>
        <w:spacing w:after="0"/>
        <w:ind w:left="720" w:hanging="720"/>
        <w:rPr>
          <w:noProof/>
        </w:rPr>
      </w:pPr>
      <w:r w:rsidRPr="00B21603">
        <w:rPr>
          <w:noProof/>
        </w:rPr>
        <w:t>3.</w:t>
      </w:r>
      <w:r w:rsidRPr="00B21603">
        <w:rPr>
          <w:noProof/>
        </w:rPr>
        <w:tab/>
        <w:t xml:space="preserve">Jung, J., et al., </w:t>
      </w:r>
      <w:r w:rsidRPr="00B21603">
        <w:rPr>
          <w:i/>
          <w:noProof/>
        </w:rPr>
        <w:t>Heat illness data strengthens vulnerability maps.</w:t>
      </w:r>
      <w:r w:rsidRPr="00B21603">
        <w:rPr>
          <w:noProof/>
        </w:rPr>
        <w:t xml:space="preserve"> BMC Public Health, 2021. </w:t>
      </w:r>
      <w:r w:rsidRPr="00B21603">
        <w:rPr>
          <w:b/>
          <w:noProof/>
        </w:rPr>
        <w:t>21</w:t>
      </w:r>
      <w:r w:rsidRPr="00B21603">
        <w:rPr>
          <w:noProof/>
        </w:rPr>
        <w:t>(1): p. 1999.</w:t>
      </w:r>
    </w:p>
    <w:p w14:paraId="25BA67C5" w14:textId="77777777" w:rsidR="00B21603" w:rsidRPr="00B21603" w:rsidRDefault="00B21603" w:rsidP="00B21603">
      <w:pPr>
        <w:pStyle w:val="EndNoteBibliography"/>
        <w:spacing w:after="0"/>
        <w:ind w:left="720" w:hanging="720"/>
        <w:rPr>
          <w:noProof/>
        </w:rPr>
      </w:pPr>
      <w:r w:rsidRPr="00B21603">
        <w:rPr>
          <w:noProof/>
        </w:rPr>
        <w:t>4.</w:t>
      </w:r>
      <w:r w:rsidRPr="00B21603">
        <w:rPr>
          <w:noProof/>
        </w:rPr>
        <w:tab/>
        <w:t xml:space="preserve">Xu, R., et al., </w:t>
      </w:r>
      <w:r w:rsidRPr="00B21603">
        <w:rPr>
          <w:i/>
          <w:noProof/>
        </w:rPr>
        <w:t>Socioeconomic level and associations between heat exposure and all-cause and cause-specific hospitalization in 1,814 Brazilian cities: A nationwide case-crossover study.</w:t>
      </w:r>
      <w:r w:rsidRPr="00B21603">
        <w:rPr>
          <w:noProof/>
        </w:rPr>
        <w:t xml:space="preserve"> PLoS Medicine, 2020. </w:t>
      </w:r>
      <w:r w:rsidRPr="00B21603">
        <w:rPr>
          <w:b/>
          <w:noProof/>
        </w:rPr>
        <w:t>17</w:t>
      </w:r>
      <w:r w:rsidRPr="00B21603">
        <w:rPr>
          <w:noProof/>
        </w:rPr>
        <w:t>(10): p. e1003369.</w:t>
      </w:r>
    </w:p>
    <w:p w14:paraId="2495224F" w14:textId="77777777" w:rsidR="00B21603" w:rsidRPr="00B21603" w:rsidRDefault="00B21603" w:rsidP="00B21603">
      <w:pPr>
        <w:pStyle w:val="EndNoteBibliography"/>
        <w:spacing w:after="0"/>
        <w:ind w:left="720" w:hanging="720"/>
        <w:rPr>
          <w:noProof/>
        </w:rPr>
      </w:pPr>
      <w:r w:rsidRPr="00B21603">
        <w:rPr>
          <w:noProof/>
        </w:rPr>
        <w:t>5.</w:t>
      </w:r>
      <w:r w:rsidRPr="00B21603">
        <w:rPr>
          <w:noProof/>
        </w:rPr>
        <w:tab/>
        <w:t xml:space="preserve">Lwasa, S., </w:t>
      </w:r>
      <w:r w:rsidRPr="00B21603">
        <w:rPr>
          <w:i/>
          <w:noProof/>
        </w:rPr>
        <w:t>Managing African Urbanization in the Context of Environmental Change.</w:t>
      </w:r>
      <w:r w:rsidRPr="00B21603">
        <w:rPr>
          <w:noProof/>
        </w:rPr>
        <w:t xml:space="preserve"> Interactions, 2014. </w:t>
      </w:r>
      <w:r w:rsidRPr="00B21603">
        <w:rPr>
          <w:b/>
          <w:noProof/>
        </w:rPr>
        <w:t>2</w:t>
      </w:r>
      <w:r w:rsidRPr="00B21603">
        <w:rPr>
          <w:noProof/>
        </w:rPr>
        <w:t>.</w:t>
      </w:r>
    </w:p>
    <w:p w14:paraId="4B5A651C" w14:textId="77777777" w:rsidR="00B21603" w:rsidRPr="00B21603" w:rsidRDefault="00B21603" w:rsidP="00B21603">
      <w:pPr>
        <w:pStyle w:val="EndNoteBibliography"/>
        <w:spacing w:after="0"/>
        <w:ind w:left="720" w:hanging="720"/>
        <w:rPr>
          <w:noProof/>
        </w:rPr>
      </w:pPr>
      <w:r w:rsidRPr="00B21603">
        <w:rPr>
          <w:noProof/>
        </w:rPr>
        <w:t>6.</w:t>
      </w:r>
      <w:r w:rsidRPr="00B21603">
        <w:rPr>
          <w:noProof/>
        </w:rPr>
        <w:tab/>
        <w:t xml:space="preserve">Wang, Y.P. and K. Kintrea, </w:t>
      </w:r>
      <w:r w:rsidRPr="00B21603">
        <w:rPr>
          <w:i/>
          <w:noProof/>
        </w:rPr>
        <w:t>Urban Expansion and Land Use Changes in Asia and Africa.</w:t>
      </w:r>
      <w:r w:rsidRPr="00B21603">
        <w:rPr>
          <w:noProof/>
        </w:rPr>
        <w:t xml:space="preserve"> Environment and Urbanization Asia, 2021. </w:t>
      </w:r>
      <w:r w:rsidRPr="00B21603">
        <w:rPr>
          <w:b/>
          <w:noProof/>
        </w:rPr>
        <w:t>12</w:t>
      </w:r>
      <w:r w:rsidRPr="00B21603">
        <w:rPr>
          <w:noProof/>
        </w:rPr>
        <w:t>: p. S13 - S17.</w:t>
      </w:r>
    </w:p>
    <w:p w14:paraId="6246C3A0" w14:textId="77777777" w:rsidR="00B21603" w:rsidRPr="00B21603" w:rsidRDefault="00B21603" w:rsidP="00B21603">
      <w:pPr>
        <w:pStyle w:val="EndNoteBibliography"/>
        <w:spacing w:after="0"/>
        <w:ind w:left="720" w:hanging="720"/>
        <w:rPr>
          <w:noProof/>
        </w:rPr>
      </w:pPr>
      <w:r w:rsidRPr="00B21603">
        <w:rPr>
          <w:noProof/>
        </w:rPr>
        <w:t>7.</w:t>
      </w:r>
      <w:r w:rsidRPr="00B21603">
        <w:rPr>
          <w:noProof/>
        </w:rPr>
        <w:tab/>
        <w:t xml:space="preserve">Rees, H.V., et al., </w:t>
      </w:r>
      <w:r w:rsidRPr="00B21603">
        <w:rPr>
          <w:i/>
          <w:noProof/>
        </w:rPr>
        <w:t>At the Heart of the Problem: Health in Johannesburg’s Inner-City.</w:t>
      </w:r>
      <w:r w:rsidRPr="00B21603">
        <w:rPr>
          <w:noProof/>
        </w:rPr>
        <w:t xml:space="preserve"> BMC Public Health, 2017. </w:t>
      </w:r>
      <w:r w:rsidRPr="00B21603">
        <w:rPr>
          <w:b/>
          <w:noProof/>
        </w:rPr>
        <w:t>17</w:t>
      </w:r>
      <w:r w:rsidRPr="00B21603">
        <w:rPr>
          <w:noProof/>
        </w:rPr>
        <w:t>.</w:t>
      </w:r>
    </w:p>
    <w:p w14:paraId="54F7458E" w14:textId="77777777" w:rsidR="00B21603" w:rsidRPr="00B21603" w:rsidRDefault="00B21603" w:rsidP="00B21603">
      <w:pPr>
        <w:pStyle w:val="EndNoteBibliography"/>
        <w:spacing w:after="0"/>
        <w:ind w:left="720" w:hanging="720"/>
        <w:rPr>
          <w:noProof/>
        </w:rPr>
      </w:pPr>
      <w:r w:rsidRPr="00B21603">
        <w:rPr>
          <w:noProof/>
        </w:rPr>
        <w:t>8.</w:t>
      </w:r>
      <w:r w:rsidRPr="00B21603">
        <w:rPr>
          <w:noProof/>
        </w:rPr>
        <w:tab/>
        <w:t xml:space="preserve">Abrahams, C. and D. Everatt, </w:t>
      </w:r>
      <w:r w:rsidRPr="00B21603">
        <w:rPr>
          <w:i/>
          <w:noProof/>
        </w:rPr>
        <w:t>City Profile: Johannesburg, South Africa.</w:t>
      </w:r>
      <w:r w:rsidRPr="00B21603">
        <w:rPr>
          <w:noProof/>
        </w:rPr>
        <w:t xml:space="preserve"> Environment and Urbanization Asia, 2019. </w:t>
      </w:r>
      <w:r w:rsidRPr="00B21603">
        <w:rPr>
          <w:b/>
          <w:noProof/>
        </w:rPr>
        <w:t>10</w:t>
      </w:r>
      <w:r w:rsidRPr="00B21603">
        <w:rPr>
          <w:noProof/>
        </w:rPr>
        <w:t>: p. 255 - 270.</w:t>
      </w:r>
    </w:p>
    <w:p w14:paraId="4C785C45" w14:textId="441660FE" w:rsidR="00B21603" w:rsidRPr="00B21603" w:rsidRDefault="00B21603" w:rsidP="00B21603">
      <w:pPr>
        <w:pStyle w:val="EndNoteBibliography"/>
        <w:spacing w:after="0"/>
        <w:ind w:left="720" w:hanging="720"/>
        <w:rPr>
          <w:i/>
          <w:noProof/>
        </w:rPr>
      </w:pPr>
      <w:r w:rsidRPr="00B21603">
        <w:rPr>
          <w:noProof/>
        </w:rPr>
        <w:t>9.</w:t>
      </w:r>
      <w:r w:rsidRPr="00B21603">
        <w:rPr>
          <w:noProof/>
        </w:rPr>
        <w:tab/>
      </w:r>
      <w:r w:rsidRPr="00B21603">
        <w:rPr>
          <w:i/>
          <w:noProof/>
        </w:rPr>
        <w:t xml:space="preserve">Macrotrends. (2023). Johannesburg, South Africa Metro Area Population 1950-2023. Retrieved May 23, 2023, from </w:t>
      </w:r>
      <w:hyperlink r:id="rId18" w:history="1">
        <w:r w:rsidRPr="00B21603">
          <w:rPr>
            <w:rStyle w:val="Hyperlink"/>
            <w:i/>
            <w:noProof/>
          </w:rPr>
          <w:t>https://www.macrotrends.net/cities/22486/johannesburg/population</w:t>
        </w:r>
      </w:hyperlink>
      <w:r w:rsidRPr="00B21603">
        <w:rPr>
          <w:i/>
          <w:noProof/>
        </w:rPr>
        <w:t>.</w:t>
      </w:r>
    </w:p>
    <w:p w14:paraId="405AA40E" w14:textId="77777777" w:rsidR="00B21603" w:rsidRPr="00B21603" w:rsidRDefault="00B21603" w:rsidP="00B21603">
      <w:pPr>
        <w:pStyle w:val="EndNoteBibliography"/>
        <w:spacing w:after="0"/>
        <w:ind w:left="720" w:hanging="720"/>
        <w:rPr>
          <w:noProof/>
        </w:rPr>
      </w:pPr>
      <w:r w:rsidRPr="00B21603">
        <w:rPr>
          <w:noProof/>
        </w:rPr>
        <w:t>10.</w:t>
      </w:r>
      <w:r w:rsidRPr="00B21603">
        <w:rPr>
          <w:noProof/>
        </w:rPr>
        <w:tab/>
        <w:t xml:space="preserve">Granado, S., et al., </w:t>
      </w:r>
      <w:r w:rsidRPr="00B21603">
        <w:rPr>
          <w:i/>
          <w:noProof/>
        </w:rPr>
        <w:t>Appropriating "malaria": local responses to malaria treatment and prevention in Abidjan, Cote d'Ivoire.</w:t>
      </w:r>
      <w:r w:rsidRPr="00B21603">
        <w:rPr>
          <w:noProof/>
        </w:rPr>
        <w:t xml:space="preserve"> Med Anthropol, 2011. </w:t>
      </w:r>
      <w:r w:rsidRPr="00B21603">
        <w:rPr>
          <w:b/>
          <w:noProof/>
        </w:rPr>
        <w:t>30</w:t>
      </w:r>
      <w:r w:rsidRPr="00B21603">
        <w:rPr>
          <w:noProof/>
        </w:rPr>
        <w:t>(1): p. 102-21.</w:t>
      </w:r>
    </w:p>
    <w:p w14:paraId="777270A0" w14:textId="77777777" w:rsidR="00B21603" w:rsidRPr="00B21603" w:rsidRDefault="00B21603" w:rsidP="00B21603">
      <w:pPr>
        <w:pStyle w:val="EndNoteBibliography"/>
        <w:spacing w:after="0"/>
        <w:ind w:left="720" w:hanging="720"/>
        <w:rPr>
          <w:noProof/>
        </w:rPr>
      </w:pPr>
      <w:r w:rsidRPr="00B21603">
        <w:rPr>
          <w:noProof/>
        </w:rPr>
        <w:t>11.</w:t>
      </w:r>
      <w:r w:rsidRPr="00B21603">
        <w:rPr>
          <w:noProof/>
        </w:rPr>
        <w:tab/>
        <w:t xml:space="preserve">Djomand, G., et al., </w:t>
      </w:r>
      <w:r w:rsidRPr="00B21603">
        <w:rPr>
          <w:i/>
          <w:noProof/>
        </w:rPr>
        <w:t>Virologic and immunologic outcomes and programmatic challenges of an antiretroviral treatment pilot project in Abidjan, Côte d'Ivoire.</w:t>
      </w:r>
      <w:r w:rsidRPr="00B21603">
        <w:rPr>
          <w:noProof/>
        </w:rPr>
        <w:t xml:space="preserve"> Aids, 2003. </w:t>
      </w:r>
      <w:r w:rsidRPr="00B21603">
        <w:rPr>
          <w:b/>
          <w:noProof/>
        </w:rPr>
        <w:t>17 Suppl 3</w:t>
      </w:r>
      <w:r w:rsidRPr="00B21603">
        <w:rPr>
          <w:noProof/>
        </w:rPr>
        <w:t>: p. S5-15.</w:t>
      </w:r>
    </w:p>
    <w:p w14:paraId="154C0787" w14:textId="414C0737" w:rsidR="00B21603" w:rsidRPr="00B21603" w:rsidRDefault="00B21603" w:rsidP="00B21603">
      <w:pPr>
        <w:pStyle w:val="EndNoteBibliography"/>
        <w:spacing w:after="0"/>
        <w:ind w:left="720" w:hanging="720"/>
        <w:rPr>
          <w:i/>
          <w:noProof/>
        </w:rPr>
      </w:pPr>
      <w:r w:rsidRPr="00B21603">
        <w:rPr>
          <w:noProof/>
        </w:rPr>
        <w:t>12.</w:t>
      </w:r>
      <w:r w:rsidRPr="00B21603">
        <w:rPr>
          <w:noProof/>
        </w:rPr>
        <w:tab/>
      </w:r>
      <w:r w:rsidRPr="00B21603">
        <w:rPr>
          <w:i/>
          <w:noProof/>
        </w:rPr>
        <w:t xml:space="preserve">World Population Review. (2023). Abidjan Population 2023. Retrieved May 23, 2023, from </w:t>
      </w:r>
      <w:hyperlink r:id="rId19" w:history="1">
        <w:r w:rsidRPr="00B21603">
          <w:rPr>
            <w:rStyle w:val="Hyperlink"/>
            <w:i/>
            <w:noProof/>
          </w:rPr>
          <w:t>https://worldpopulationreview.com/world-cities/abidjan-population</w:t>
        </w:r>
      </w:hyperlink>
      <w:r w:rsidRPr="00B21603">
        <w:rPr>
          <w:i/>
          <w:noProof/>
        </w:rPr>
        <w:t>.</w:t>
      </w:r>
    </w:p>
    <w:p w14:paraId="6DA94514" w14:textId="4B5D3638" w:rsidR="00B21603" w:rsidRPr="00B21603" w:rsidRDefault="00B21603" w:rsidP="00B21603">
      <w:pPr>
        <w:pStyle w:val="EndNoteBibliography"/>
        <w:spacing w:after="0"/>
        <w:ind w:left="720" w:hanging="720"/>
        <w:rPr>
          <w:i/>
          <w:noProof/>
        </w:rPr>
      </w:pPr>
      <w:r w:rsidRPr="00B21603">
        <w:rPr>
          <w:noProof/>
        </w:rPr>
        <w:t>13.</w:t>
      </w:r>
      <w:r w:rsidRPr="00B21603">
        <w:rPr>
          <w:noProof/>
        </w:rPr>
        <w:tab/>
      </w:r>
      <w:r w:rsidRPr="00B21603">
        <w:rPr>
          <w:i/>
          <w:noProof/>
        </w:rPr>
        <w:t xml:space="preserve">UN-Habitat. (n.d.). South Africa. Retrieved May 22, 2023, from </w:t>
      </w:r>
      <w:hyperlink r:id="rId20" w:history="1">
        <w:r w:rsidRPr="00B21603">
          <w:rPr>
            <w:rStyle w:val="Hyperlink"/>
            <w:i/>
            <w:noProof/>
          </w:rPr>
          <w:t>https://unhabitat.org/south-africa</w:t>
        </w:r>
      </w:hyperlink>
      <w:r w:rsidRPr="00B21603">
        <w:rPr>
          <w:i/>
          <w:noProof/>
        </w:rPr>
        <w:t>.</w:t>
      </w:r>
    </w:p>
    <w:p w14:paraId="0F1C81AB" w14:textId="77777777" w:rsidR="00B21603" w:rsidRPr="00B21603" w:rsidRDefault="00B21603" w:rsidP="00B21603">
      <w:pPr>
        <w:pStyle w:val="EndNoteBibliography"/>
        <w:spacing w:after="0"/>
        <w:ind w:left="720" w:hanging="720"/>
        <w:rPr>
          <w:noProof/>
        </w:rPr>
      </w:pPr>
      <w:r w:rsidRPr="00B21603">
        <w:rPr>
          <w:noProof/>
        </w:rPr>
        <w:t>14.</w:t>
      </w:r>
      <w:r w:rsidRPr="00B21603">
        <w:rPr>
          <w:noProof/>
        </w:rPr>
        <w:tab/>
        <w:t xml:space="preserve">Dongo, K., M. Kablan, and F. Kouamé, </w:t>
      </w:r>
      <w:r w:rsidRPr="00B21603">
        <w:rPr>
          <w:i/>
          <w:noProof/>
        </w:rPr>
        <w:t>Mapping urban residents’ vulnerability to heat in Abidjan, Côte d’Ivoire.</w:t>
      </w:r>
      <w:r w:rsidRPr="00B21603">
        <w:rPr>
          <w:noProof/>
        </w:rPr>
        <w:t xml:space="preserve"> Climate and Development, 2018. </w:t>
      </w:r>
      <w:r w:rsidRPr="00B21603">
        <w:rPr>
          <w:b/>
          <w:noProof/>
        </w:rPr>
        <w:t>10</w:t>
      </w:r>
      <w:r w:rsidRPr="00B21603">
        <w:rPr>
          <w:noProof/>
        </w:rPr>
        <w:t>: p. 1-14.</w:t>
      </w:r>
    </w:p>
    <w:p w14:paraId="56FF45DB" w14:textId="77777777" w:rsidR="00B21603" w:rsidRPr="00B21603" w:rsidRDefault="00B21603" w:rsidP="00B21603">
      <w:pPr>
        <w:pStyle w:val="EndNoteBibliography"/>
        <w:spacing w:after="0"/>
        <w:ind w:left="720" w:hanging="720"/>
        <w:rPr>
          <w:noProof/>
        </w:rPr>
      </w:pPr>
      <w:r w:rsidRPr="00B21603">
        <w:rPr>
          <w:noProof/>
        </w:rPr>
        <w:t>15.</w:t>
      </w:r>
      <w:r w:rsidRPr="00B21603">
        <w:rPr>
          <w:noProof/>
        </w:rPr>
        <w:tab/>
        <w:t xml:space="preserve">Bakhtsiyarava, M., et al., </w:t>
      </w:r>
      <w:r w:rsidRPr="00B21603">
        <w:rPr>
          <w:i/>
          <w:noProof/>
        </w:rPr>
        <w:t>Modification of temperature-related human mortality by area-level socioeconomic and demographic characteristics in Latin American cities.</w:t>
      </w:r>
      <w:r w:rsidRPr="00B21603">
        <w:rPr>
          <w:noProof/>
        </w:rPr>
        <w:t xml:space="preserve"> Soc Sci Med, 2023. </w:t>
      </w:r>
      <w:r w:rsidRPr="00B21603">
        <w:rPr>
          <w:b/>
          <w:noProof/>
        </w:rPr>
        <w:t>317</w:t>
      </w:r>
      <w:r w:rsidRPr="00B21603">
        <w:rPr>
          <w:noProof/>
        </w:rPr>
        <w:t>: p. 115526.</w:t>
      </w:r>
    </w:p>
    <w:p w14:paraId="1D432525" w14:textId="77777777" w:rsidR="00B21603" w:rsidRPr="00B21603" w:rsidRDefault="00B21603" w:rsidP="00B21603">
      <w:pPr>
        <w:pStyle w:val="EndNoteBibliography"/>
        <w:spacing w:after="0"/>
        <w:ind w:left="720" w:hanging="720"/>
        <w:rPr>
          <w:noProof/>
        </w:rPr>
      </w:pPr>
      <w:r w:rsidRPr="00B21603">
        <w:rPr>
          <w:noProof/>
        </w:rPr>
        <w:lastRenderedPageBreak/>
        <w:t>16.</w:t>
      </w:r>
      <w:r w:rsidRPr="00B21603">
        <w:rPr>
          <w:noProof/>
        </w:rPr>
        <w:tab/>
        <w:t xml:space="preserve">Voelkel, J., et al., </w:t>
      </w:r>
      <w:r w:rsidRPr="00B21603">
        <w:rPr>
          <w:i/>
          <w:noProof/>
        </w:rPr>
        <w:t>Assessing Vulnerability to Urban Heat: A Study of Disproportionate Heat Exposure and Access to Refuge by Socio-Demographic Status in Portland, Oregon.</w:t>
      </w:r>
      <w:r w:rsidRPr="00B21603">
        <w:rPr>
          <w:noProof/>
        </w:rPr>
        <w:t xml:space="preserve"> Int J Environ Res Public Health, 2018. </w:t>
      </w:r>
      <w:r w:rsidRPr="00B21603">
        <w:rPr>
          <w:b/>
          <w:noProof/>
        </w:rPr>
        <w:t>15</w:t>
      </w:r>
      <w:r w:rsidRPr="00B21603">
        <w:rPr>
          <w:noProof/>
        </w:rPr>
        <w:t>(4).</w:t>
      </w:r>
    </w:p>
    <w:p w14:paraId="5026F859" w14:textId="77777777" w:rsidR="00B21603" w:rsidRPr="00B21603" w:rsidRDefault="00B21603" w:rsidP="00B21603">
      <w:pPr>
        <w:pStyle w:val="EndNoteBibliography"/>
        <w:spacing w:after="0"/>
        <w:ind w:left="720" w:hanging="720"/>
        <w:rPr>
          <w:noProof/>
        </w:rPr>
      </w:pPr>
      <w:r w:rsidRPr="00B21603">
        <w:rPr>
          <w:noProof/>
        </w:rPr>
        <w:t>17.</w:t>
      </w:r>
      <w:r w:rsidRPr="00B21603">
        <w:rPr>
          <w:noProof/>
        </w:rPr>
        <w:tab/>
        <w:t xml:space="preserve">Metzger, K.B., K. Ito, and T.D. Matte, </w:t>
      </w:r>
      <w:r w:rsidRPr="00B21603">
        <w:rPr>
          <w:i/>
          <w:noProof/>
        </w:rPr>
        <w:t>Summer heat and mortality in New York City: how hot is too hot?</w:t>
      </w:r>
      <w:r w:rsidRPr="00B21603">
        <w:rPr>
          <w:noProof/>
        </w:rPr>
        <w:t xml:space="preserve"> Environ Health Perspect, 2010. </w:t>
      </w:r>
      <w:r w:rsidRPr="00B21603">
        <w:rPr>
          <w:b/>
          <w:noProof/>
        </w:rPr>
        <w:t>118</w:t>
      </w:r>
      <w:r w:rsidRPr="00B21603">
        <w:rPr>
          <w:noProof/>
        </w:rPr>
        <w:t>(1): p. 80-6.</w:t>
      </w:r>
    </w:p>
    <w:p w14:paraId="1E27AC67" w14:textId="77777777" w:rsidR="00B21603" w:rsidRPr="00B21603" w:rsidRDefault="00B21603" w:rsidP="00B21603">
      <w:pPr>
        <w:pStyle w:val="EndNoteBibliography"/>
        <w:spacing w:after="0"/>
        <w:ind w:left="720" w:hanging="720"/>
        <w:rPr>
          <w:noProof/>
        </w:rPr>
      </w:pPr>
      <w:r w:rsidRPr="00B21603">
        <w:rPr>
          <w:noProof/>
        </w:rPr>
        <w:t>18.</w:t>
      </w:r>
      <w:r w:rsidRPr="00B21603">
        <w:rPr>
          <w:noProof/>
        </w:rPr>
        <w:tab/>
        <w:t xml:space="preserve">Arsad, F.S., et al., </w:t>
      </w:r>
      <w:r w:rsidRPr="00B21603">
        <w:rPr>
          <w:i/>
          <w:noProof/>
        </w:rPr>
        <w:t>The Impact of Heatwaves on Mortality and Morbidity and the Associated Vulnerability Factors: A Systematic Review.</w:t>
      </w:r>
      <w:r w:rsidRPr="00B21603">
        <w:rPr>
          <w:noProof/>
        </w:rPr>
        <w:t xml:space="preserve"> Int J Environ Res Public Health, 2022. </w:t>
      </w:r>
      <w:r w:rsidRPr="00B21603">
        <w:rPr>
          <w:b/>
          <w:noProof/>
        </w:rPr>
        <w:t>19</w:t>
      </w:r>
      <w:r w:rsidRPr="00B21603">
        <w:rPr>
          <w:noProof/>
        </w:rPr>
        <w:t>(23).</w:t>
      </w:r>
    </w:p>
    <w:p w14:paraId="63238BE4" w14:textId="5EE0D24B" w:rsidR="00B21603" w:rsidRPr="00B21603" w:rsidRDefault="00B21603" w:rsidP="00B21603">
      <w:pPr>
        <w:pStyle w:val="EndNoteBibliography"/>
        <w:spacing w:after="0"/>
        <w:ind w:left="720" w:hanging="720"/>
        <w:rPr>
          <w:noProof/>
        </w:rPr>
      </w:pPr>
      <w:r w:rsidRPr="00B21603">
        <w:rPr>
          <w:noProof/>
        </w:rPr>
        <w:t>19.</w:t>
      </w:r>
      <w:r w:rsidRPr="00B21603">
        <w:rPr>
          <w:noProof/>
        </w:rPr>
        <w:tab/>
        <w:t xml:space="preserve">United Nations Department of Economic and Social Affairs Population Division, </w:t>
      </w:r>
      <w:r w:rsidRPr="00B21603">
        <w:rPr>
          <w:i/>
          <w:noProof/>
        </w:rPr>
        <w:t>World Urbanization Prospects: The 2018 Revision (ST/ESA/SER.A/420). New York: United Nations.</w:t>
      </w:r>
      <w:r w:rsidRPr="00B21603">
        <w:rPr>
          <w:noProof/>
        </w:rPr>
        <w:t xml:space="preserve"> </w:t>
      </w:r>
      <w:hyperlink r:id="rId21" w:history="1">
        <w:r w:rsidRPr="00B21603">
          <w:rPr>
            <w:rStyle w:val="Hyperlink"/>
            <w:noProof/>
          </w:rPr>
          <w:t>https://population.un.org/wup/</w:t>
        </w:r>
      </w:hyperlink>
      <w:r w:rsidRPr="00B21603">
        <w:rPr>
          <w:noProof/>
        </w:rPr>
        <w:t>, 2019.</w:t>
      </w:r>
    </w:p>
    <w:p w14:paraId="63C81F16" w14:textId="77777777" w:rsidR="00B21603" w:rsidRPr="00B21603" w:rsidRDefault="00B21603" w:rsidP="00B21603">
      <w:pPr>
        <w:pStyle w:val="EndNoteBibliography"/>
        <w:spacing w:after="0"/>
        <w:ind w:left="720" w:hanging="720"/>
        <w:rPr>
          <w:noProof/>
        </w:rPr>
      </w:pPr>
      <w:r w:rsidRPr="00B21603">
        <w:rPr>
          <w:noProof/>
        </w:rPr>
        <w:t>20.</w:t>
      </w:r>
      <w:r w:rsidRPr="00B21603">
        <w:rPr>
          <w:noProof/>
        </w:rPr>
        <w:tab/>
        <w:t xml:space="preserve">Rathi, S.K., et al., </w:t>
      </w:r>
      <w:r w:rsidRPr="00B21603">
        <w:rPr>
          <w:i/>
          <w:noProof/>
        </w:rPr>
        <w:t>A Heat Vulnerability Index: Spatial Patterns of Exposure, Sensitivity and Adaptive Capacity for Urbanites of Four Cities of India.</w:t>
      </w:r>
      <w:r w:rsidRPr="00B21603">
        <w:rPr>
          <w:noProof/>
        </w:rPr>
        <w:t xml:space="preserve"> Int J Environ Res Public Health, 2021. </w:t>
      </w:r>
      <w:r w:rsidRPr="00B21603">
        <w:rPr>
          <w:b/>
          <w:noProof/>
        </w:rPr>
        <w:t>19</w:t>
      </w:r>
      <w:r w:rsidRPr="00B21603">
        <w:rPr>
          <w:noProof/>
        </w:rPr>
        <w:t>(1).</w:t>
      </w:r>
    </w:p>
    <w:p w14:paraId="0E185EB8" w14:textId="7C7ED8E8" w:rsidR="00B21603" w:rsidRPr="00B21603" w:rsidRDefault="00B21603" w:rsidP="00B21603">
      <w:pPr>
        <w:pStyle w:val="EndNoteBibliography"/>
        <w:spacing w:after="0"/>
        <w:ind w:left="720" w:hanging="720"/>
        <w:rPr>
          <w:i/>
          <w:noProof/>
        </w:rPr>
      </w:pPr>
      <w:r w:rsidRPr="00B21603">
        <w:rPr>
          <w:noProof/>
        </w:rPr>
        <w:t>21.</w:t>
      </w:r>
      <w:r w:rsidRPr="00B21603">
        <w:rPr>
          <w:noProof/>
        </w:rPr>
        <w:tab/>
      </w:r>
      <w:r w:rsidRPr="00B21603">
        <w:rPr>
          <w:i/>
          <w:noProof/>
        </w:rPr>
        <w:t xml:space="preserve">World Health Organization. (n.d.). Social Determinants of Health. Retrieved July 4, 2023, from </w:t>
      </w:r>
      <w:hyperlink r:id="rId22" w:anchor="tab=tab_1" w:history="1">
        <w:r w:rsidRPr="00B21603">
          <w:rPr>
            <w:rStyle w:val="Hyperlink"/>
            <w:i/>
            <w:noProof/>
          </w:rPr>
          <w:t>https://www.who.int/health-topics/social-determinants-of-health#tab=tab_1</w:t>
        </w:r>
      </w:hyperlink>
      <w:r w:rsidRPr="00B21603">
        <w:rPr>
          <w:i/>
          <w:noProof/>
        </w:rPr>
        <w:t>.</w:t>
      </w:r>
    </w:p>
    <w:p w14:paraId="02ADD0AD" w14:textId="77777777" w:rsidR="00B21603" w:rsidRPr="00B21603" w:rsidRDefault="00B21603" w:rsidP="00B21603">
      <w:pPr>
        <w:pStyle w:val="EndNoteBibliography"/>
        <w:spacing w:after="0"/>
        <w:ind w:left="720" w:hanging="720"/>
        <w:rPr>
          <w:noProof/>
        </w:rPr>
      </w:pPr>
      <w:r w:rsidRPr="00B21603">
        <w:rPr>
          <w:noProof/>
        </w:rPr>
        <w:t>22.</w:t>
      </w:r>
      <w:r w:rsidRPr="00B21603">
        <w:rPr>
          <w:noProof/>
        </w:rPr>
        <w:tab/>
        <w:t xml:space="preserve">Petkova, E.P., A. Gasparrini, and P.L. Kinney, </w:t>
      </w:r>
      <w:r w:rsidRPr="00B21603">
        <w:rPr>
          <w:i/>
          <w:noProof/>
        </w:rPr>
        <w:t>Heat and mortality in New York City since the beginning of the 20th century.</w:t>
      </w:r>
      <w:r w:rsidRPr="00B21603">
        <w:rPr>
          <w:noProof/>
        </w:rPr>
        <w:t xml:space="preserve"> Epidemiology, 2014. </w:t>
      </w:r>
      <w:r w:rsidRPr="00B21603">
        <w:rPr>
          <w:b/>
          <w:noProof/>
        </w:rPr>
        <w:t>25</w:t>
      </w:r>
      <w:r w:rsidRPr="00B21603">
        <w:rPr>
          <w:noProof/>
        </w:rPr>
        <w:t>(4): p. 554-60.</w:t>
      </w:r>
    </w:p>
    <w:p w14:paraId="5573B21D" w14:textId="77777777" w:rsidR="00B21603" w:rsidRPr="00B21603" w:rsidRDefault="00B21603" w:rsidP="00B21603">
      <w:pPr>
        <w:pStyle w:val="EndNoteBibliography"/>
        <w:spacing w:after="0"/>
        <w:ind w:left="720" w:hanging="720"/>
        <w:rPr>
          <w:noProof/>
        </w:rPr>
      </w:pPr>
      <w:r w:rsidRPr="00B21603">
        <w:rPr>
          <w:noProof/>
        </w:rPr>
        <w:t>23.</w:t>
      </w:r>
      <w:r w:rsidRPr="00B21603">
        <w:rPr>
          <w:noProof/>
        </w:rPr>
        <w:tab/>
        <w:t xml:space="preserve">Rahman, M.M., et al., </w:t>
      </w:r>
      <w:r w:rsidRPr="00B21603">
        <w:rPr>
          <w:i/>
          <w:noProof/>
        </w:rPr>
        <w:t>The Effects of Coexposure to Extremes of Heat and Particulate Air Pollution on Mortality in California: Implications for Climate Change.</w:t>
      </w:r>
      <w:r w:rsidRPr="00B21603">
        <w:rPr>
          <w:noProof/>
        </w:rPr>
        <w:t xml:space="preserve"> Am J Respir Crit Care Med, 2022. </w:t>
      </w:r>
      <w:r w:rsidRPr="00B21603">
        <w:rPr>
          <w:b/>
          <w:noProof/>
        </w:rPr>
        <w:t>206</w:t>
      </w:r>
      <w:r w:rsidRPr="00B21603">
        <w:rPr>
          <w:noProof/>
        </w:rPr>
        <w:t>(9): p. 1117-1127.</w:t>
      </w:r>
    </w:p>
    <w:p w14:paraId="4B45B0C0" w14:textId="5C5958F6" w:rsidR="00B21603" w:rsidRPr="00B21603" w:rsidRDefault="00B21603" w:rsidP="00B21603">
      <w:pPr>
        <w:pStyle w:val="EndNoteBibliography"/>
        <w:spacing w:after="0"/>
        <w:ind w:left="720" w:hanging="720"/>
        <w:rPr>
          <w:noProof/>
        </w:rPr>
      </w:pPr>
      <w:r w:rsidRPr="00B21603">
        <w:rPr>
          <w:noProof/>
        </w:rPr>
        <w:t>24.</w:t>
      </w:r>
      <w:r w:rsidRPr="00B21603">
        <w:rPr>
          <w:noProof/>
        </w:rPr>
        <w:tab/>
        <w:t xml:space="preserve">WHO, </w:t>
      </w:r>
      <w:r w:rsidRPr="00B21603">
        <w:rPr>
          <w:i/>
          <w:noProof/>
        </w:rPr>
        <w:t>Quantitative risk assessment of the effects of climate change on selected causes of death, 2030s and 2050s.</w:t>
      </w:r>
      <w:r w:rsidRPr="00B21603">
        <w:rPr>
          <w:noProof/>
        </w:rPr>
        <w:t xml:space="preserve"> </w:t>
      </w:r>
      <w:hyperlink r:id="rId23" w:history="1">
        <w:r w:rsidRPr="00B21603">
          <w:rPr>
            <w:rStyle w:val="Hyperlink"/>
            <w:noProof/>
          </w:rPr>
          <w:t>https://www.who.int/globalchange/publications/quantitative-risk-assessment/en/</w:t>
        </w:r>
      </w:hyperlink>
      <w:r w:rsidRPr="00B21603">
        <w:rPr>
          <w:noProof/>
        </w:rPr>
        <w:t>, 2014.</w:t>
      </w:r>
    </w:p>
    <w:p w14:paraId="0391C4E2" w14:textId="77777777" w:rsidR="00B21603" w:rsidRPr="00B21603" w:rsidRDefault="00B21603" w:rsidP="00B21603">
      <w:pPr>
        <w:pStyle w:val="EndNoteBibliography"/>
        <w:spacing w:after="0"/>
        <w:ind w:left="720" w:hanging="720"/>
        <w:rPr>
          <w:noProof/>
        </w:rPr>
      </w:pPr>
      <w:r w:rsidRPr="00B21603">
        <w:rPr>
          <w:noProof/>
        </w:rPr>
        <w:t>25.</w:t>
      </w:r>
      <w:r w:rsidRPr="00B21603">
        <w:rPr>
          <w:noProof/>
        </w:rPr>
        <w:tab/>
        <w:t xml:space="preserve">Adamo, N., N. Al-Ansari, and V.K. Sissakian, </w:t>
      </w:r>
      <w:r w:rsidRPr="00B21603">
        <w:rPr>
          <w:i/>
          <w:noProof/>
        </w:rPr>
        <w:t>Climate Change and the Need for Future Research.</w:t>
      </w:r>
      <w:r w:rsidRPr="00B21603">
        <w:rPr>
          <w:noProof/>
        </w:rPr>
        <w:t xml:space="preserve"> IOP Conference Series: Earth and Environmental Science, 2022. </w:t>
      </w:r>
      <w:r w:rsidRPr="00B21603">
        <w:rPr>
          <w:b/>
          <w:noProof/>
        </w:rPr>
        <w:t>1120</w:t>
      </w:r>
      <w:r w:rsidRPr="00B21603">
        <w:rPr>
          <w:noProof/>
        </w:rPr>
        <w:t>.</w:t>
      </w:r>
    </w:p>
    <w:p w14:paraId="10CD7ED3" w14:textId="77777777" w:rsidR="00B21603" w:rsidRPr="00B21603" w:rsidRDefault="00B21603" w:rsidP="00B21603">
      <w:pPr>
        <w:pStyle w:val="EndNoteBibliography"/>
        <w:spacing w:after="0"/>
        <w:ind w:left="720" w:hanging="720"/>
        <w:rPr>
          <w:noProof/>
        </w:rPr>
      </w:pPr>
      <w:r w:rsidRPr="00B21603">
        <w:rPr>
          <w:noProof/>
        </w:rPr>
        <w:t>26.</w:t>
      </w:r>
      <w:r w:rsidRPr="00B21603">
        <w:rPr>
          <w:noProof/>
        </w:rPr>
        <w:tab/>
        <w:t xml:space="preserve">Engelbrecht F, et al., </w:t>
      </w:r>
      <w:r w:rsidRPr="00B21603">
        <w:rPr>
          <w:i/>
          <w:noProof/>
        </w:rPr>
        <w:t>Projections of rapidly rising surface temperatures over Africa under low mitigation.</w:t>
      </w:r>
      <w:r w:rsidRPr="00B21603">
        <w:rPr>
          <w:noProof/>
        </w:rPr>
        <w:t xml:space="preserve"> 10, 2015. </w:t>
      </w:r>
      <w:r w:rsidRPr="00B21603">
        <w:rPr>
          <w:b/>
          <w:noProof/>
        </w:rPr>
        <w:t>8</w:t>
      </w:r>
      <w:r w:rsidRPr="00B21603">
        <w:rPr>
          <w:noProof/>
        </w:rPr>
        <w:t>.</w:t>
      </w:r>
    </w:p>
    <w:p w14:paraId="31BBEE69" w14:textId="0D9AFBF4" w:rsidR="00B21603" w:rsidRPr="00B21603" w:rsidRDefault="00B21603" w:rsidP="00B21603">
      <w:pPr>
        <w:pStyle w:val="EndNoteBibliography"/>
        <w:spacing w:after="0"/>
        <w:ind w:left="720" w:hanging="720"/>
        <w:rPr>
          <w:noProof/>
        </w:rPr>
      </w:pPr>
      <w:r w:rsidRPr="00B21603">
        <w:rPr>
          <w:noProof/>
        </w:rPr>
        <w:t>27.</w:t>
      </w:r>
      <w:r w:rsidRPr="00B21603">
        <w:rPr>
          <w:noProof/>
        </w:rPr>
        <w:tab/>
        <w:t xml:space="preserve">International Labour Organization, </w:t>
      </w:r>
      <w:r w:rsidRPr="00B21603">
        <w:rPr>
          <w:i/>
          <w:noProof/>
        </w:rPr>
        <w:t>Working on a warmer planet: The effect of heat stress on productivity and decent work.</w:t>
      </w:r>
      <w:r w:rsidRPr="00B21603">
        <w:rPr>
          <w:noProof/>
        </w:rPr>
        <w:t xml:space="preserve"> 2019. </w:t>
      </w:r>
      <w:hyperlink r:id="rId24" w:history="1">
        <w:r w:rsidRPr="00B21603">
          <w:rPr>
            <w:rStyle w:val="Hyperlink"/>
            <w:b/>
            <w:noProof/>
          </w:rPr>
          <w:t>https://www.ilo.org/global/publications/books/WCMS_711919/lang--en/index.htm</w:t>
        </w:r>
      </w:hyperlink>
      <w:r w:rsidRPr="00B21603">
        <w:rPr>
          <w:noProof/>
        </w:rPr>
        <w:t>.</w:t>
      </w:r>
    </w:p>
    <w:p w14:paraId="0CE2F7A8" w14:textId="77777777" w:rsidR="00B21603" w:rsidRPr="00B21603" w:rsidRDefault="00B21603" w:rsidP="00B21603">
      <w:pPr>
        <w:pStyle w:val="EndNoteBibliography"/>
        <w:spacing w:after="0"/>
        <w:ind w:left="720" w:hanging="720"/>
        <w:rPr>
          <w:noProof/>
        </w:rPr>
      </w:pPr>
      <w:r w:rsidRPr="00B21603">
        <w:rPr>
          <w:noProof/>
        </w:rPr>
        <w:t>28.</w:t>
      </w:r>
      <w:r w:rsidRPr="00B21603">
        <w:rPr>
          <w:noProof/>
        </w:rPr>
        <w:tab/>
        <w:t xml:space="preserve">Bhardwaj, J., et al., </w:t>
      </w:r>
      <w:r w:rsidRPr="00B21603">
        <w:rPr>
          <w:i/>
          <w:noProof/>
        </w:rPr>
        <w:t>Climate Risk and Early Warning Systems: Adaptation Strategies for the Most Vulnerable Communities.</w:t>
      </w:r>
      <w:r w:rsidRPr="00B21603">
        <w:rPr>
          <w:noProof/>
        </w:rPr>
        <w:t xml:space="preserve"> Climate Change Solutions, 2021.</w:t>
      </w:r>
    </w:p>
    <w:p w14:paraId="5A1FF87A" w14:textId="77777777" w:rsidR="00B21603" w:rsidRPr="00B21603" w:rsidRDefault="00B21603" w:rsidP="00B21603">
      <w:pPr>
        <w:pStyle w:val="EndNoteBibliography"/>
        <w:spacing w:after="0"/>
        <w:ind w:left="720" w:hanging="720"/>
        <w:rPr>
          <w:noProof/>
        </w:rPr>
      </w:pPr>
      <w:r w:rsidRPr="00B21603">
        <w:rPr>
          <w:noProof/>
        </w:rPr>
        <w:t>29.</w:t>
      </w:r>
      <w:r w:rsidRPr="00B21603">
        <w:rPr>
          <w:noProof/>
        </w:rPr>
        <w:tab/>
        <w:t xml:space="preserve">Kapwata, T., et al., </w:t>
      </w:r>
      <w:r w:rsidRPr="00B21603">
        <w:rPr>
          <w:i/>
          <w:noProof/>
        </w:rPr>
        <w:t>Towards the development of a heat-health early warning system for South Africa.</w:t>
      </w:r>
      <w:r w:rsidRPr="00B21603">
        <w:rPr>
          <w:noProof/>
        </w:rPr>
        <w:t xml:space="preserve"> Environmental Epidemiology, 2019.</w:t>
      </w:r>
    </w:p>
    <w:p w14:paraId="7A9A1D50" w14:textId="77777777" w:rsidR="00B21603" w:rsidRPr="00B21603" w:rsidRDefault="00B21603" w:rsidP="00B21603">
      <w:pPr>
        <w:pStyle w:val="EndNoteBibliography"/>
        <w:spacing w:after="0"/>
        <w:ind w:left="720" w:hanging="720"/>
        <w:rPr>
          <w:noProof/>
        </w:rPr>
      </w:pPr>
      <w:r w:rsidRPr="00B21603">
        <w:rPr>
          <w:noProof/>
        </w:rPr>
        <w:t>30.</w:t>
      </w:r>
      <w:r w:rsidRPr="00B21603">
        <w:rPr>
          <w:noProof/>
        </w:rPr>
        <w:tab/>
        <w:t xml:space="preserve">Wolf, S.T., D.J. Vecellio, and W.L. Kenney. </w:t>
      </w:r>
      <w:r w:rsidRPr="00B21603">
        <w:rPr>
          <w:i/>
          <w:noProof/>
        </w:rPr>
        <w:t>Adverse heat-health outcomes and critical environmental limits (PSU HEAT Project)</w:t>
      </w:r>
      <w:r w:rsidRPr="00B21603">
        <w:rPr>
          <w:noProof/>
        </w:rPr>
        <w:t>. 2022.</w:t>
      </w:r>
    </w:p>
    <w:p w14:paraId="377F7A46" w14:textId="77777777" w:rsidR="00B21603" w:rsidRPr="00B21603" w:rsidRDefault="00B21603" w:rsidP="00B21603">
      <w:pPr>
        <w:pStyle w:val="EndNoteBibliography"/>
        <w:spacing w:after="0"/>
        <w:ind w:left="720" w:hanging="720"/>
        <w:rPr>
          <w:noProof/>
        </w:rPr>
      </w:pPr>
      <w:r w:rsidRPr="00B21603">
        <w:rPr>
          <w:noProof/>
        </w:rPr>
        <w:t>31.</w:t>
      </w:r>
      <w:r w:rsidRPr="00B21603">
        <w:rPr>
          <w:noProof/>
        </w:rPr>
        <w:tab/>
        <w:t xml:space="preserve">Schubert, S. </w:t>
      </w:r>
      <w:r w:rsidRPr="00B21603">
        <w:rPr>
          <w:i/>
          <w:noProof/>
        </w:rPr>
        <w:t>An Update on Experimental Climate Prediction and Analysis Products Being Developed at NASA's Global Modeling and Assimilation Office</w:t>
      </w:r>
      <w:r w:rsidRPr="00B21603">
        <w:rPr>
          <w:noProof/>
        </w:rPr>
        <w:t>. 2011.</w:t>
      </w:r>
    </w:p>
    <w:p w14:paraId="1F2053B1" w14:textId="77777777" w:rsidR="00B21603" w:rsidRPr="00B21603" w:rsidRDefault="00B21603" w:rsidP="00B21603">
      <w:pPr>
        <w:pStyle w:val="EndNoteBibliography"/>
        <w:spacing w:after="0"/>
        <w:ind w:left="720" w:hanging="720"/>
        <w:rPr>
          <w:noProof/>
        </w:rPr>
      </w:pPr>
      <w:r w:rsidRPr="00B21603">
        <w:rPr>
          <w:noProof/>
        </w:rPr>
        <w:t>32.</w:t>
      </w:r>
      <w:r w:rsidRPr="00B21603">
        <w:rPr>
          <w:noProof/>
        </w:rPr>
        <w:tab/>
        <w:t xml:space="preserve">Riedel, M., S.E. Dosso, and L. Beran, </w:t>
      </w:r>
      <w:r w:rsidRPr="00B21603">
        <w:rPr>
          <w:i/>
          <w:noProof/>
        </w:rPr>
        <w:t>Uncertainty estimation for amplitude variation with offset (AVO) inversion.</w:t>
      </w:r>
      <w:r w:rsidRPr="00B21603">
        <w:rPr>
          <w:noProof/>
        </w:rPr>
        <w:t xml:space="preserve"> Geophysics, 2003. </w:t>
      </w:r>
      <w:r w:rsidRPr="00B21603">
        <w:rPr>
          <w:b/>
          <w:noProof/>
        </w:rPr>
        <w:t>68</w:t>
      </w:r>
      <w:r w:rsidRPr="00B21603">
        <w:rPr>
          <w:noProof/>
        </w:rPr>
        <w:t>(5): p. 1485-1496.</w:t>
      </w:r>
    </w:p>
    <w:p w14:paraId="4A275030" w14:textId="77777777" w:rsidR="00B21603" w:rsidRPr="00B21603" w:rsidRDefault="00B21603" w:rsidP="00B21603">
      <w:pPr>
        <w:pStyle w:val="EndNoteBibliography"/>
        <w:spacing w:after="0"/>
        <w:ind w:left="720" w:hanging="720"/>
        <w:rPr>
          <w:noProof/>
        </w:rPr>
      </w:pPr>
      <w:r w:rsidRPr="00B21603">
        <w:rPr>
          <w:noProof/>
        </w:rPr>
        <w:t>33.</w:t>
      </w:r>
      <w:r w:rsidRPr="00B21603">
        <w:rPr>
          <w:noProof/>
        </w:rPr>
        <w:tab/>
        <w:t xml:space="preserve">Alonso, L. and F. Renard, </w:t>
      </w:r>
      <w:r w:rsidRPr="00B21603">
        <w:rPr>
          <w:i/>
          <w:noProof/>
        </w:rPr>
        <w:t>A Comparative Study of the Physiological and Socio-Economic Vulnerabilities to Heat Waves of the Population of the Metropolis of Lyon (France) in a Climate Change Context.</w:t>
      </w:r>
      <w:r w:rsidRPr="00B21603">
        <w:rPr>
          <w:noProof/>
        </w:rPr>
        <w:t xml:space="preserve"> International Journal of Environmental Research and Public Health, 2020. </w:t>
      </w:r>
      <w:r w:rsidRPr="00B21603">
        <w:rPr>
          <w:b/>
          <w:noProof/>
        </w:rPr>
        <w:t>17</w:t>
      </w:r>
      <w:r w:rsidRPr="00B21603">
        <w:rPr>
          <w:noProof/>
        </w:rPr>
        <w:t>(3): p. 1004.</w:t>
      </w:r>
    </w:p>
    <w:p w14:paraId="5993489A" w14:textId="032EA09E" w:rsidR="00B21603" w:rsidRPr="00B21603" w:rsidRDefault="00B21603" w:rsidP="00B21603">
      <w:pPr>
        <w:pStyle w:val="EndNoteBibliography"/>
        <w:spacing w:after="0"/>
        <w:ind w:left="720" w:hanging="720"/>
        <w:rPr>
          <w:i/>
          <w:noProof/>
        </w:rPr>
      </w:pPr>
      <w:r w:rsidRPr="00B21603">
        <w:rPr>
          <w:noProof/>
        </w:rPr>
        <w:t>34.</w:t>
      </w:r>
      <w:r w:rsidRPr="00B21603">
        <w:rPr>
          <w:noProof/>
        </w:rPr>
        <w:tab/>
      </w:r>
      <w:r w:rsidRPr="00B21603">
        <w:rPr>
          <w:i/>
          <w:noProof/>
        </w:rPr>
        <w:t xml:space="preserve">Gauteng City-Region Observatory (2019). Quality of life in the Gauteng city-region: A report on key indicators. Retrieved from </w:t>
      </w:r>
      <w:hyperlink r:id="rId25" w:history="1">
        <w:r w:rsidRPr="00B21603">
          <w:rPr>
            <w:rStyle w:val="Hyperlink"/>
            <w:i/>
            <w:noProof/>
          </w:rPr>
          <w:t>https://www.gcro.ac.za/about/annual-reports/</w:t>
        </w:r>
      </w:hyperlink>
      <w:r w:rsidRPr="00B21603">
        <w:rPr>
          <w:i/>
          <w:noProof/>
        </w:rPr>
        <w:t>.</w:t>
      </w:r>
    </w:p>
    <w:p w14:paraId="11A538DC" w14:textId="77777777" w:rsidR="00B21603" w:rsidRPr="00B21603" w:rsidRDefault="00B21603" w:rsidP="00B21603">
      <w:pPr>
        <w:pStyle w:val="EndNoteBibliography"/>
        <w:spacing w:after="0"/>
        <w:ind w:left="720" w:hanging="720"/>
        <w:rPr>
          <w:noProof/>
        </w:rPr>
      </w:pPr>
      <w:r w:rsidRPr="00B21603">
        <w:rPr>
          <w:noProof/>
        </w:rPr>
        <w:t>35.</w:t>
      </w:r>
      <w:r w:rsidRPr="00B21603">
        <w:rPr>
          <w:noProof/>
        </w:rPr>
        <w:tab/>
        <w:t xml:space="preserve">Hofierka, J., M. Gallay, and K. Onačillová, </w:t>
      </w:r>
      <w:r w:rsidRPr="00B21603">
        <w:rPr>
          <w:i/>
          <w:noProof/>
        </w:rPr>
        <w:t>Physically-based land surface temperature modeling in urban areas using a 3-D city model and multispectral satellite data.</w:t>
      </w:r>
      <w:r w:rsidRPr="00B21603">
        <w:rPr>
          <w:noProof/>
        </w:rPr>
        <w:t xml:space="preserve"> urban climate, 2020. </w:t>
      </w:r>
      <w:r w:rsidRPr="00B21603">
        <w:rPr>
          <w:b/>
          <w:noProof/>
        </w:rPr>
        <w:t>31</w:t>
      </w:r>
      <w:r w:rsidRPr="00B21603">
        <w:rPr>
          <w:noProof/>
        </w:rPr>
        <w:t>: p. 100566.</w:t>
      </w:r>
    </w:p>
    <w:p w14:paraId="3F44B220" w14:textId="77777777" w:rsidR="00B21603" w:rsidRPr="00B21603" w:rsidRDefault="00B21603" w:rsidP="00B21603">
      <w:pPr>
        <w:pStyle w:val="EndNoteBibliography"/>
        <w:spacing w:after="0"/>
        <w:ind w:left="720" w:hanging="720"/>
        <w:rPr>
          <w:noProof/>
        </w:rPr>
      </w:pPr>
      <w:r w:rsidRPr="00B21603">
        <w:rPr>
          <w:noProof/>
        </w:rPr>
        <w:t>36.</w:t>
      </w:r>
      <w:r w:rsidRPr="00B21603">
        <w:rPr>
          <w:noProof/>
        </w:rPr>
        <w:tab/>
        <w:t xml:space="preserve">Maharjan, M., et al., </w:t>
      </w:r>
      <w:r w:rsidRPr="00B21603">
        <w:rPr>
          <w:i/>
          <w:noProof/>
        </w:rPr>
        <w:t>Evaluation of Urban Heat Island (UHI) Using Satellite Images in Densely Populated Cities of South Asia.</w:t>
      </w:r>
      <w:r w:rsidRPr="00B21603">
        <w:rPr>
          <w:noProof/>
        </w:rPr>
        <w:t xml:space="preserve"> Earth, 2021.</w:t>
      </w:r>
    </w:p>
    <w:p w14:paraId="405F856A" w14:textId="77777777" w:rsidR="00B21603" w:rsidRPr="00B21603" w:rsidRDefault="00B21603" w:rsidP="00B21603">
      <w:pPr>
        <w:pStyle w:val="EndNoteBibliography"/>
        <w:spacing w:after="0"/>
        <w:ind w:left="720" w:hanging="720"/>
        <w:rPr>
          <w:noProof/>
        </w:rPr>
      </w:pPr>
      <w:r w:rsidRPr="00B21603">
        <w:rPr>
          <w:noProof/>
        </w:rPr>
        <w:lastRenderedPageBreak/>
        <w:t>37.</w:t>
      </w:r>
      <w:r w:rsidRPr="00B21603">
        <w:rPr>
          <w:noProof/>
        </w:rPr>
        <w:tab/>
        <w:t xml:space="preserve">Kershaw, P., et al. </w:t>
      </w:r>
      <w:r w:rsidRPr="00B21603">
        <w:rPr>
          <w:i/>
          <w:noProof/>
        </w:rPr>
        <w:t>Delivering resilient access to global climate projections data for the Copernicus Climate Data Store using a distributed data infrastructure and hybrid cloud model</w:t>
      </w:r>
      <w:r w:rsidRPr="00B21603">
        <w:rPr>
          <w:noProof/>
        </w:rPr>
        <w:t>. 2019.</w:t>
      </w:r>
    </w:p>
    <w:p w14:paraId="19153003" w14:textId="77777777" w:rsidR="00B21603" w:rsidRPr="00B21603" w:rsidRDefault="00B21603" w:rsidP="00B21603">
      <w:pPr>
        <w:pStyle w:val="EndNoteBibliography"/>
        <w:spacing w:after="0"/>
        <w:ind w:left="720" w:hanging="720"/>
        <w:rPr>
          <w:noProof/>
        </w:rPr>
      </w:pPr>
      <w:r w:rsidRPr="00B21603">
        <w:rPr>
          <w:noProof/>
        </w:rPr>
        <w:t>38.</w:t>
      </w:r>
      <w:r w:rsidRPr="00B21603">
        <w:rPr>
          <w:noProof/>
        </w:rPr>
        <w:tab/>
        <w:t xml:space="preserve">Albrecht, C.M., et al., </w:t>
      </w:r>
      <w:r w:rsidRPr="00B21603">
        <w:rPr>
          <w:i/>
          <w:noProof/>
        </w:rPr>
        <w:t>Pairs (Re)Loaded: System Design &amp; Benchmarking For Scalable Geospatial Applications.</w:t>
      </w:r>
      <w:r w:rsidRPr="00B21603">
        <w:rPr>
          <w:noProof/>
        </w:rPr>
        <w:t xml:space="preserve"> 2020 IEEE Latin American GRSS &amp; ISPRS Remote Sensing Conference (LAGIRS), 2020: p. 488-493.</w:t>
      </w:r>
    </w:p>
    <w:p w14:paraId="5A9C891F" w14:textId="77777777" w:rsidR="00B21603" w:rsidRPr="00B21603" w:rsidRDefault="00B21603" w:rsidP="00B21603">
      <w:pPr>
        <w:pStyle w:val="EndNoteBibliography"/>
        <w:spacing w:after="0"/>
        <w:ind w:left="720" w:hanging="720"/>
        <w:rPr>
          <w:noProof/>
        </w:rPr>
      </w:pPr>
      <w:r w:rsidRPr="00B21603">
        <w:rPr>
          <w:noProof/>
        </w:rPr>
        <w:t>39.</w:t>
      </w:r>
      <w:r w:rsidRPr="00B21603">
        <w:rPr>
          <w:noProof/>
        </w:rPr>
        <w:tab/>
        <w:t xml:space="preserve">Arifwidodo, S.D., P. Ratanawichit, and O. Chandrasiri. </w:t>
      </w:r>
      <w:r w:rsidRPr="00B21603">
        <w:rPr>
          <w:i/>
          <w:noProof/>
        </w:rPr>
        <w:t>Understanding the Implications of Urban Heat Island Effects on Household Energy Consumption and Public Health in Southeast Asian Cities: Evidence from Thailand and Indonesia</w:t>
      </w:r>
      <w:r w:rsidRPr="00B21603">
        <w:rPr>
          <w:noProof/>
        </w:rPr>
        <w:t>. 2020.</w:t>
      </w:r>
    </w:p>
    <w:p w14:paraId="548CE123" w14:textId="77777777" w:rsidR="00B21603" w:rsidRPr="00B21603" w:rsidRDefault="00B21603" w:rsidP="00B21603">
      <w:pPr>
        <w:pStyle w:val="EndNoteBibliography"/>
        <w:spacing w:after="0"/>
        <w:ind w:left="720" w:hanging="720"/>
        <w:rPr>
          <w:noProof/>
        </w:rPr>
      </w:pPr>
      <w:r w:rsidRPr="00B21603">
        <w:rPr>
          <w:noProof/>
        </w:rPr>
        <w:t>40.</w:t>
      </w:r>
      <w:r w:rsidRPr="00B21603">
        <w:rPr>
          <w:noProof/>
        </w:rPr>
        <w:tab/>
        <w:t xml:space="preserve">Han, S., et al., </w:t>
      </w:r>
      <w:r w:rsidRPr="00B21603">
        <w:rPr>
          <w:i/>
          <w:noProof/>
        </w:rPr>
        <w:t>Location Privacy-Preserving Distance Computation for Spatial Crowdsourcing.</w:t>
      </w:r>
      <w:r w:rsidRPr="00B21603">
        <w:rPr>
          <w:noProof/>
        </w:rPr>
        <w:t xml:space="preserve"> IEEE Internet of Things Journal, 2020. </w:t>
      </w:r>
      <w:r w:rsidRPr="00B21603">
        <w:rPr>
          <w:b/>
          <w:noProof/>
        </w:rPr>
        <w:t>7</w:t>
      </w:r>
      <w:r w:rsidRPr="00B21603">
        <w:rPr>
          <w:noProof/>
        </w:rPr>
        <w:t>: p. 7550-7563.</w:t>
      </w:r>
    </w:p>
    <w:p w14:paraId="65D5E50C" w14:textId="77777777" w:rsidR="00B21603" w:rsidRPr="00B21603" w:rsidRDefault="00B21603" w:rsidP="00B21603">
      <w:pPr>
        <w:pStyle w:val="EndNoteBibliography"/>
        <w:spacing w:after="0"/>
        <w:ind w:left="720" w:hanging="720"/>
        <w:rPr>
          <w:noProof/>
        </w:rPr>
      </w:pPr>
      <w:r w:rsidRPr="00B21603">
        <w:rPr>
          <w:noProof/>
        </w:rPr>
        <w:t>41.</w:t>
      </w:r>
      <w:r w:rsidRPr="00B21603">
        <w:rPr>
          <w:noProof/>
        </w:rPr>
        <w:tab/>
        <w:t xml:space="preserve">Narod, S.A., </w:t>
      </w:r>
      <w:r w:rsidRPr="00B21603">
        <w:rPr>
          <w:i/>
          <w:noProof/>
        </w:rPr>
        <w:t>Countercurrents: The Bias of Choice.</w:t>
      </w:r>
      <w:r w:rsidRPr="00B21603">
        <w:rPr>
          <w:noProof/>
        </w:rPr>
        <w:t xml:space="preserve"> Current Oncology, 2019. </w:t>
      </w:r>
      <w:r w:rsidRPr="00B21603">
        <w:rPr>
          <w:b/>
          <w:noProof/>
        </w:rPr>
        <w:t>26</w:t>
      </w:r>
      <w:r w:rsidRPr="00B21603">
        <w:rPr>
          <w:noProof/>
        </w:rPr>
        <w:t>(6): p. 712-713.</w:t>
      </w:r>
    </w:p>
    <w:p w14:paraId="136DC225" w14:textId="77777777" w:rsidR="00B21603" w:rsidRPr="00B21603" w:rsidRDefault="00B21603" w:rsidP="00B21603">
      <w:pPr>
        <w:pStyle w:val="EndNoteBibliography"/>
        <w:spacing w:after="0"/>
        <w:ind w:left="720" w:hanging="720"/>
        <w:rPr>
          <w:noProof/>
        </w:rPr>
      </w:pPr>
      <w:r w:rsidRPr="00B21603">
        <w:rPr>
          <w:noProof/>
        </w:rPr>
        <w:t>42.</w:t>
      </w:r>
      <w:r w:rsidRPr="00B21603">
        <w:rPr>
          <w:noProof/>
        </w:rPr>
        <w:tab/>
        <w:t xml:space="preserve">Schwartz, R., et al., </w:t>
      </w:r>
      <w:r w:rsidRPr="00B21603">
        <w:rPr>
          <w:i/>
          <w:noProof/>
        </w:rPr>
        <w:t>Towards a Standard for Identifying and Managing Bias in Artificial Intelligence.</w:t>
      </w:r>
      <w:r w:rsidRPr="00B21603">
        <w:rPr>
          <w:noProof/>
        </w:rPr>
        <w:t xml:space="preserve"> 2022.</w:t>
      </w:r>
    </w:p>
    <w:p w14:paraId="067C4B86" w14:textId="77777777" w:rsidR="00B21603" w:rsidRPr="00B21603" w:rsidRDefault="00B21603" w:rsidP="00B21603">
      <w:pPr>
        <w:pStyle w:val="EndNoteBibliography"/>
        <w:spacing w:after="0"/>
        <w:ind w:left="720" w:hanging="720"/>
        <w:rPr>
          <w:noProof/>
        </w:rPr>
      </w:pPr>
      <w:r w:rsidRPr="00B21603">
        <w:rPr>
          <w:noProof/>
        </w:rPr>
        <w:t>43.</w:t>
      </w:r>
      <w:r w:rsidRPr="00B21603">
        <w:rPr>
          <w:noProof/>
        </w:rPr>
        <w:tab/>
        <w:t xml:space="preserve">Balayn, A., C. Lofi, and G.-J. Houben, </w:t>
      </w:r>
      <w:r w:rsidRPr="00B21603">
        <w:rPr>
          <w:i/>
          <w:noProof/>
        </w:rPr>
        <w:t>Managing bias and unfairness in data for decision support: a survey of machine learning and data engineering approaches to identify and mitigate bias and unfairness within data management and analytics systems.</w:t>
      </w:r>
      <w:r w:rsidRPr="00B21603">
        <w:rPr>
          <w:noProof/>
        </w:rPr>
        <w:t xml:space="preserve"> The VLDB Journal, 2021. </w:t>
      </w:r>
      <w:r w:rsidRPr="00B21603">
        <w:rPr>
          <w:b/>
          <w:noProof/>
        </w:rPr>
        <w:t>30</w:t>
      </w:r>
      <w:r w:rsidRPr="00B21603">
        <w:rPr>
          <w:noProof/>
        </w:rPr>
        <w:t>(5): p. 739-768.</w:t>
      </w:r>
    </w:p>
    <w:p w14:paraId="2BDF014A" w14:textId="77777777" w:rsidR="00B21603" w:rsidRPr="00B21603" w:rsidRDefault="00B21603" w:rsidP="00B21603">
      <w:pPr>
        <w:pStyle w:val="EndNoteBibliography"/>
        <w:spacing w:after="0"/>
        <w:ind w:left="720" w:hanging="720"/>
        <w:rPr>
          <w:noProof/>
        </w:rPr>
      </w:pPr>
      <w:r w:rsidRPr="00B21603">
        <w:rPr>
          <w:noProof/>
        </w:rPr>
        <w:t>44.</w:t>
      </w:r>
      <w:r w:rsidRPr="00B21603">
        <w:rPr>
          <w:noProof/>
        </w:rPr>
        <w:tab/>
        <w:t xml:space="preserve">Ebi, K.L. and J.J. Hess, </w:t>
      </w:r>
      <w:r w:rsidRPr="00B21603">
        <w:rPr>
          <w:i/>
          <w:noProof/>
        </w:rPr>
        <w:t>Health Risks Due To Climate Change: Inequity In Causes And Consequences: Study examines health risks due to climate change.</w:t>
      </w:r>
      <w:r w:rsidRPr="00B21603">
        <w:rPr>
          <w:noProof/>
        </w:rPr>
        <w:t xml:space="preserve"> Health Affairs, 2020. </w:t>
      </w:r>
      <w:r w:rsidRPr="00B21603">
        <w:rPr>
          <w:b/>
          <w:noProof/>
        </w:rPr>
        <w:t>39</w:t>
      </w:r>
      <w:r w:rsidRPr="00B21603">
        <w:rPr>
          <w:noProof/>
        </w:rPr>
        <w:t>(12): p. 2056-2062.</w:t>
      </w:r>
    </w:p>
    <w:p w14:paraId="54CB49D4" w14:textId="77777777" w:rsidR="00B21603" w:rsidRPr="00B21603" w:rsidRDefault="00B21603" w:rsidP="00B21603">
      <w:pPr>
        <w:pStyle w:val="EndNoteBibliography"/>
        <w:spacing w:after="0"/>
        <w:ind w:left="720" w:hanging="720"/>
        <w:rPr>
          <w:noProof/>
        </w:rPr>
      </w:pPr>
      <w:r w:rsidRPr="00B21603">
        <w:rPr>
          <w:noProof/>
        </w:rPr>
        <w:t>45.</w:t>
      </w:r>
      <w:r w:rsidRPr="00B21603">
        <w:rPr>
          <w:noProof/>
        </w:rPr>
        <w:tab/>
        <w:t xml:space="preserve">Zhou, M., et al., </w:t>
      </w:r>
      <w:r w:rsidRPr="00B21603">
        <w:rPr>
          <w:i/>
          <w:noProof/>
        </w:rPr>
        <w:t>Efficient Localisation Using Images and OpenStreetMaps.</w:t>
      </w:r>
      <w:r w:rsidRPr="00B21603">
        <w:rPr>
          <w:noProof/>
        </w:rPr>
        <w:t xml:space="preserve"> 2021 IEEE/RSJ International Conference on Intelligent Robots and Systems (IROS), 2021: p. 5507-5513.</w:t>
      </w:r>
    </w:p>
    <w:p w14:paraId="0BA37EC3" w14:textId="33124A9C" w:rsidR="00B21603" w:rsidRPr="00B21603" w:rsidRDefault="00B21603" w:rsidP="00B21603">
      <w:pPr>
        <w:pStyle w:val="EndNoteBibliography"/>
        <w:spacing w:after="0"/>
        <w:ind w:left="720" w:hanging="720"/>
        <w:rPr>
          <w:i/>
          <w:noProof/>
        </w:rPr>
      </w:pPr>
      <w:r w:rsidRPr="00B21603">
        <w:rPr>
          <w:noProof/>
        </w:rPr>
        <w:t>46.</w:t>
      </w:r>
      <w:r w:rsidRPr="00B21603">
        <w:rPr>
          <w:noProof/>
        </w:rPr>
        <w:tab/>
      </w:r>
      <w:r w:rsidRPr="00B21603">
        <w:rPr>
          <w:i/>
          <w:noProof/>
        </w:rPr>
        <w:t xml:space="preserve">European Space Agency. (n.d.). Sentinel Online: Sentinel Data Access. Retrieved from </w:t>
      </w:r>
      <w:hyperlink r:id="rId26" w:history="1">
        <w:r w:rsidRPr="00B21603">
          <w:rPr>
            <w:rStyle w:val="Hyperlink"/>
            <w:i/>
            <w:noProof/>
          </w:rPr>
          <w:t>https://sentinel.esa.int/web/sentinel/sentinel-data-access</w:t>
        </w:r>
      </w:hyperlink>
      <w:r w:rsidRPr="00B21603">
        <w:rPr>
          <w:i/>
          <w:noProof/>
        </w:rPr>
        <w:t>.</w:t>
      </w:r>
    </w:p>
    <w:p w14:paraId="0DBC6836" w14:textId="77777777" w:rsidR="00B21603" w:rsidRPr="00B21603" w:rsidRDefault="00B21603" w:rsidP="00B21603">
      <w:pPr>
        <w:pStyle w:val="EndNoteBibliography"/>
        <w:spacing w:after="0"/>
        <w:ind w:left="720" w:hanging="720"/>
        <w:rPr>
          <w:noProof/>
        </w:rPr>
      </w:pPr>
      <w:r w:rsidRPr="00B21603">
        <w:rPr>
          <w:noProof/>
        </w:rPr>
        <w:t>47.</w:t>
      </w:r>
      <w:r w:rsidRPr="00B21603">
        <w:rPr>
          <w:noProof/>
        </w:rPr>
        <w:tab/>
        <w:t xml:space="preserve">Ludwig, C., et al., </w:t>
      </w:r>
      <w:r w:rsidRPr="00B21603">
        <w:rPr>
          <w:i/>
          <w:noProof/>
        </w:rPr>
        <w:t>Mapping Public Urban Green Spaces Based on OpenStreetMap and Sentinel-2 Imagery Using Belief Functions.</w:t>
      </w:r>
      <w:r w:rsidRPr="00B21603">
        <w:rPr>
          <w:noProof/>
        </w:rPr>
        <w:t xml:space="preserve"> ISPRS Int. J. Geo Inf., 2021. </w:t>
      </w:r>
      <w:r w:rsidRPr="00B21603">
        <w:rPr>
          <w:b/>
          <w:noProof/>
        </w:rPr>
        <w:t>10</w:t>
      </w:r>
      <w:r w:rsidRPr="00B21603">
        <w:rPr>
          <w:noProof/>
        </w:rPr>
        <w:t>: p. 251.</w:t>
      </w:r>
    </w:p>
    <w:p w14:paraId="01507313" w14:textId="77777777" w:rsidR="00B21603" w:rsidRPr="00B21603" w:rsidRDefault="00B21603" w:rsidP="00B21603">
      <w:pPr>
        <w:pStyle w:val="EndNoteBibliography"/>
        <w:spacing w:after="0"/>
        <w:ind w:left="720" w:hanging="720"/>
        <w:rPr>
          <w:noProof/>
        </w:rPr>
      </w:pPr>
      <w:r w:rsidRPr="00B21603">
        <w:rPr>
          <w:noProof/>
        </w:rPr>
        <w:t>48.</w:t>
      </w:r>
      <w:r w:rsidRPr="00B21603">
        <w:rPr>
          <w:noProof/>
        </w:rPr>
        <w:tab/>
        <w:t xml:space="preserve">Friesen, C.E., P. Seliske, and A. Papadopoulos, </w:t>
      </w:r>
      <w:r w:rsidRPr="00B21603">
        <w:rPr>
          <w:i/>
          <w:noProof/>
        </w:rPr>
        <w:t>Using Principal Component Analysis to Identify Priority Neighbourhoods for Health Services Delivery by Ranking Socioeconomic Status.</w:t>
      </w:r>
      <w:r w:rsidRPr="00B21603">
        <w:rPr>
          <w:noProof/>
        </w:rPr>
        <w:t xml:space="preserve"> Online J Public Health Inform, 2016. </w:t>
      </w:r>
      <w:r w:rsidRPr="00B21603">
        <w:rPr>
          <w:b/>
          <w:noProof/>
        </w:rPr>
        <w:t>8</w:t>
      </w:r>
      <w:r w:rsidRPr="00B21603">
        <w:rPr>
          <w:noProof/>
        </w:rPr>
        <w:t>(2): p. e192.</w:t>
      </w:r>
    </w:p>
    <w:p w14:paraId="36A628FE" w14:textId="77777777" w:rsidR="00B21603" w:rsidRPr="00B21603" w:rsidRDefault="00B21603" w:rsidP="00B21603">
      <w:pPr>
        <w:pStyle w:val="EndNoteBibliography"/>
        <w:spacing w:after="0"/>
        <w:ind w:left="720" w:hanging="720"/>
        <w:rPr>
          <w:noProof/>
        </w:rPr>
      </w:pPr>
      <w:r w:rsidRPr="00B21603">
        <w:rPr>
          <w:noProof/>
        </w:rPr>
        <w:t>49.</w:t>
      </w:r>
      <w:r w:rsidRPr="00B21603">
        <w:rPr>
          <w:noProof/>
        </w:rPr>
        <w:tab/>
        <w:t xml:space="preserve">Abson, D.J., A.J. Dougill, and L.C. Stringer, </w:t>
      </w:r>
      <w:r w:rsidRPr="00B21603">
        <w:rPr>
          <w:i/>
          <w:noProof/>
        </w:rPr>
        <w:t>Using Principal Component Analysis for information-rich socio-ecological vulnerability mapping in Southern Africa.</w:t>
      </w:r>
      <w:r w:rsidRPr="00B21603">
        <w:rPr>
          <w:noProof/>
        </w:rPr>
        <w:t xml:space="preserve"> Applied Geography, 2012. </w:t>
      </w:r>
      <w:r w:rsidRPr="00B21603">
        <w:rPr>
          <w:b/>
          <w:noProof/>
        </w:rPr>
        <w:t>35</w:t>
      </w:r>
      <w:r w:rsidRPr="00B21603">
        <w:rPr>
          <w:noProof/>
        </w:rPr>
        <w:t>(1): p. 515-524.</w:t>
      </w:r>
    </w:p>
    <w:p w14:paraId="49463194" w14:textId="77777777" w:rsidR="00B21603" w:rsidRPr="00B21603" w:rsidRDefault="00B21603" w:rsidP="00B21603">
      <w:pPr>
        <w:pStyle w:val="EndNoteBibliography"/>
        <w:spacing w:after="0"/>
        <w:ind w:left="720" w:hanging="720"/>
        <w:rPr>
          <w:noProof/>
        </w:rPr>
      </w:pPr>
      <w:r w:rsidRPr="00B21603">
        <w:rPr>
          <w:noProof/>
        </w:rPr>
        <w:t>50.</w:t>
      </w:r>
      <w:r w:rsidRPr="00B21603">
        <w:rPr>
          <w:noProof/>
        </w:rPr>
        <w:tab/>
        <w:t xml:space="preserve">Janatian, N., et al., </w:t>
      </w:r>
      <w:r w:rsidRPr="00B21603">
        <w:rPr>
          <w:i/>
          <w:noProof/>
        </w:rPr>
        <w:t>A statistical framework for estimating air temperature using MODIS land surface temperature data.</w:t>
      </w:r>
      <w:r w:rsidRPr="00B21603">
        <w:rPr>
          <w:noProof/>
        </w:rPr>
        <w:t xml:space="preserve"> International Journal of Climatology, 2017. </w:t>
      </w:r>
      <w:r w:rsidRPr="00B21603">
        <w:rPr>
          <w:b/>
          <w:noProof/>
        </w:rPr>
        <w:t>37</w:t>
      </w:r>
      <w:r w:rsidRPr="00B21603">
        <w:rPr>
          <w:noProof/>
        </w:rPr>
        <w:t>(3): p. 1181-1194.</w:t>
      </w:r>
    </w:p>
    <w:p w14:paraId="1198E259" w14:textId="77777777" w:rsidR="00B21603" w:rsidRPr="00B21603" w:rsidRDefault="00B21603" w:rsidP="00B21603">
      <w:pPr>
        <w:pStyle w:val="EndNoteBibliography"/>
        <w:spacing w:after="0"/>
        <w:ind w:left="720" w:hanging="720"/>
        <w:rPr>
          <w:noProof/>
        </w:rPr>
      </w:pPr>
      <w:r w:rsidRPr="00B21603">
        <w:rPr>
          <w:noProof/>
        </w:rPr>
        <w:t>51.</w:t>
      </w:r>
      <w:r w:rsidRPr="00B21603">
        <w:rPr>
          <w:noProof/>
        </w:rPr>
        <w:tab/>
        <w:t xml:space="preserve">Kelleher, J.D. and B. Tierney, </w:t>
      </w:r>
      <w:r w:rsidRPr="00B21603">
        <w:rPr>
          <w:i/>
          <w:noProof/>
        </w:rPr>
        <w:t>Data science</w:t>
      </w:r>
      <w:r w:rsidRPr="00B21603">
        <w:rPr>
          <w:noProof/>
        </w:rPr>
        <w:t>. 2018: MIT Press.</w:t>
      </w:r>
    </w:p>
    <w:p w14:paraId="2B9CC7D8" w14:textId="77777777" w:rsidR="00B21603" w:rsidRPr="00B21603" w:rsidRDefault="00B21603" w:rsidP="00B21603">
      <w:pPr>
        <w:pStyle w:val="EndNoteBibliography"/>
        <w:spacing w:after="0"/>
        <w:ind w:left="720" w:hanging="720"/>
        <w:rPr>
          <w:noProof/>
        </w:rPr>
      </w:pPr>
      <w:r w:rsidRPr="00B21603">
        <w:rPr>
          <w:noProof/>
        </w:rPr>
        <w:t>52.</w:t>
      </w:r>
      <w:r w:rsidRPr="00B21603">
        <w:rPr>
          <w:noProof/>
        </w:rPr>
        <w:tab/>
        <w:t xml:space="preserve">Xu, J., et al., </w:t>
      </w:r>
      <w:r w:rsidRPr="00B21603">
        <w:rPr>
          <w:i/>
          <w:noProof/>
        </w:rPr>
        <w:t>Downscaling Aster Land Surface Temperature over Urban Areas with Machine Learning-Based Area-To-Point Regression Kriging.</w:t>
      </w:r>
      <w:r w:rsidRPr="00B21603">
        <w:rPr>
          <w:noProof/>
        </w:rPr>
        <w:t xml:space="preserve"> Remote. Sens., 2020. </w:t>
      </w:r>
      <w:r w:rsidRPr="00B21603">
        <w:rPr>
          <w:b/>
          <w:noProof/>
        </w:rPr>
        <w:t>12</w:t>
      </w:r>
      <w:r w:rsidRPr="00B21603">
        <w:rPr>
          <w:noProof/>
        </w:rPr>
        <w:t>: p. 1082.</w:t>
      </w:r>
    </w:p>
    <w:p w14:paraId="3873880A" w14:textId="77777777" w:rsidR="00B21603" w:rsidRPr="00B21603" w:rsidRDefault="00B21603" w:rsidP="00B21603">
      <w:pPr>
        <w:pStyle w:val="EndNoteBibliography"/>
        <w:spacing w:after="0"/>
        <w:ind w:left="720" w:hanging="720"/>
        <w:rPr>
          <w:noProof/>
        </w:rPr>
      </w:pPr>
      <w:r w:rsidRPr="00B21603">
        <w:rPr>
          <w:noProof/>
        </w:rPr>
        <w:t>53.</w:t>
      </w:r>
      <w:r w:rsidRPr="00B21603">
        <w:rPr>
          <w:noProof/>
        </w:rPr>
        <w:tab/>
        <w:t xml:space="preserve">Mirzaei, S., J.-L. Kang, and K.-Y. Chu, </w:t>
      </w:r>
      <w:r w:rsidRPr="00B21603">
        <w:rPr>
          <w:i/>
          <w:noProof/>
        </w:rPr>
        <w:t>A comparative study on long short-term memory and gated recurrent unit neural networks in fault diagnosis for chemical processes using visualization.</w:t>
      </w:r>
      <w:r w:rsidRPr="00B21603">
        <w:rPr>
          <w:noProof/>
        </w:rPr>
        <w:t xml:space="preserve"> Journal of the Taiwan Institute of Chemical Engineers, 2021. </w:t>
      </w:r>
      <w:r w:rsidRPr="00B21603">
        <w:rPr>
          <w:b/>
          <w:noProof/>
        </w:rPr>
        <w:t>130</w:t>
      </w:r>
      <w:r w:rsidRPr="00B21603">
        <w:rPr>
          <w:noProof/>
        </w:rPr>
        <w:t>.</w:t>
      </w:r>
    </w:p>
    <w:p w14:paraId="4C7E408A" w14:textId="77777777" w:rsidR="00B21603" w:rsidRPr="00B21603" w:rsidRDefault="00B21603" w:rsidP="00B21603">
      <w:pPr>
        <w:pStyle w:val="EndNoteBibliography"/>
        <w:spacing w:after="0"/>
        <w:ind w:left="720" w:hanging="720"/>
        <w:rPr>
          <w:noProof/>
        </w:rPr>
      </w:pPr>
      <w:r w:rsidRPr="00B21603">
        <w:rPr>
          <w:noProof/>
        </w:rPr>
        <w:t>54.</w:t>
      </w:r>
      <w:r w:rsidRPr="00B21603">
        <w:rPr>
          <w:noProof/>
        </w:rPr>
        <w:tab/>
        <w:t xml:space="preserve">Ke, D., et al., </w:t>
      </w:r>
      <w:r w:rsidRPr="00B21603">
        <w:rPr>
          <w:i/>
          <w:noProof/>
        </w:rPr>
        <w:t>Effects of heatwave features on machine-learning-based heat-related ambulance calls prediction models in Japan.</w:t>
      </w:r>
      <w:r w:rsidRPr="00B21603">
        <w:rPr>
          <w:noProof/>
        </w:rPr>
        <w:t xml:space="preserve"> Sci Total Environ, 2023. </w:t>
      </w:r>
      <w:r w:rsidRPr="00B21603">
        <w:rPr>
          <w:b/>
          <w:noProof/>
        </w:rPr>
        <w:t>873</w:t>
      </w:r>
      <w:r w:rsidRPr="00B21603">
        <w:rPr>
          <w:noProof/>
        </w:rPr>
        <w:t>: p. 162283.</w:t>
      </w:r>
    </w:p>
    <w:p w14:paraId="7426947F" w14:textId="77777777" w:rsidR="00B21603" w:rsidRPr="00B21603" w:rsidRDefault="00B21603" w:rsidP="00B21603">
      <w:pPr>
        <w:pStyle w:val="EndNoteBibliography"/>
        <w:spacing w:after="0"/>
        <w:ind w:left="720" w:hanging="720"/>
        <w:rPr>
          <w:noProof/>
        </w:rPr>
      </w:pPr>
      <w:r w:rsidRPr="00B21603">
        <w:rPr>
          <w:noProof/>
        </w:rPr>
        <w:t>55.</w:t>
      </w:r>
      <w:r w:rsidRPr="00B21603">
        <w:rPr>
          <w:noProof/>
        </w:rPr>
        <w:tab/>
        <w:t xml:space="preserve">Lee, M.-H., H.-J. Mun, and S.-K. Kang, </w:t>
      </w:r>
      <w:r w:rsidRPr="00B21603">
        <w:rPr>
          <w:i/>
          <w:noProof/>
        </w:rPr>
        <w:t>Prediction of Health Problems Using Deep Learning Images and Bio-Signals.</w:t>
      </w:r>
      <w:r w:rsidRPr="00B21603">
        <w:rPr>
          <w:noProof/>
        </w:rPr>
        <w:t xml:space="preserve"> Applied Sciences, 2022. </w:t>
      </w:r>
      <w:r w:rsidRPr="00B21603">
        <w:rPr>
          <w:b/>
          <w:noProof/>
        </w:rPr>
        <w:t>12</w:t>
      </w:r>
      <w:r w:rsidRPr="00B21603">
        <w:rPr>
          <w:noProof/>
        </w:rPr>
        <w:t>(23): p. 12457.</w:t>
      </w:r>
    </w:p>
    <w:p w14:paraId="261ACBF4" w14:textId="77777777" w:rsidR="00B21603" w:rsidRPr="00B21603" w:rsidRDefault="00B21603" w:rsidP="00B21603">
      <w:pPr>
        <w:pStyle w:val="EndNoteBibliography"/>
        <w:spacing w:after="0"/>
        <w:ind w:left="720" w:hanging="720"/>
        <w:rPr>
          <w:noProof/>
        </w:rPr>
      </w:pPr>
      <w:r w:rsidRPr="00B21603">
        <w:rPr>
          <w:noProof/>
        </w:rPr>
        <w:t>56.</w:t>
      </w:r>
      <w:r w:rsidRPr="00B21603">
        <w:rPr>
          <w:noProof/>
        </w:rPr>
        <w:tab/>
        <w:t xml:space="preserve">Haque, E., S. Tabassum, and E. Hossain, </w:t>
      </w:r>
      <w:r w:rsidRPr="00B21603">
        <w:rPr>
          <w:i/>
          <w:noProof/>
        </w:rPr>
        <w:t>A Comparative Analysis of Deep Neural Networks for Hourly Temperature Forecasting.</w:t>
      </w:r>
      <w:r w:rsidRPr="00B21603">
        <w:rPr>
          <w:noProof/>
        </w:rPr>
        <w:t xml:space="preserve"> IEEE Access, 2021. </w:t>
      </w:r>
      <w:r w:rsidRPr="00B21603">
        <w:rPr>
          <w:b/>
          <w:noProof/>
        </w:rPr>
        <w:t>9</w:t>
      </w:r>
      <w:r w:rsidRPr="00B21603">
        <w:rPr>
          <w:noProof/>
        </w:rPr>
        <w:t>: p. 160646-160660.</w:t>
      </w:r>
    </w:p>
    <w:p w14:paraId="750EEB36" w14:textId="77777777" w:rsidR="00B21603" w:rsidRPr="00B21603" w:rsidRDefault="00B21603" w:rsidP="00B21603">
      <w:pPr>
        <w:pStyle w:val="EndNoteBibliography"/>
        <w:spacing w:after="0"/>
        <w:ind w:left="720" w:hanging="720"/>
        <w:rPr>
          <w:noProof/>
        </w:rPr>
      </w:pPr>
      <w:r w:rsidRPr="00B21603">
        <w:rPr>
          <w:noProof/>
        </w:rPr>
        <w:t>57.</w:t>
      </w:r>
      <w:r w:rsidRPr="00B21603">
        <w:rPr>
          <w:noProof/>
        </w:rPr>
        <w:tab/>
        <w:t xml:space="preserve">Lin, C.-Y., et al., </w:t>
      </w:r>
      <w:r w:rsidRPr="00B21603">
        <w:rPr>
          <w:i/>
          <w:noProof/>
        </w:rPr>
        <w:t>Impact of an improved WRF urban canopy model on diurnal air temperature simulation over northern Taiwan.</w:t>
      </w:r>
      <w:r w:rsidRPr="00B21603">
        <w:rPr>
          <w:noProof/>
        </w:rPr>
        <w:t xml:space="preserve"> Atmospheric Chemistry and Physics, 2015. </w:t>
      </w:r>
      <w:r w:rsidRPr="00B21603">
        <w:rPr>
          <w:b/>
          <w:noProof/>
        </w:rPr>
        <w:t>16</w:t>
      </w:r>
      <w:r w:rsidRPr="00B21603">
        <w:rPr>
          <w:noProof/>
        </w:rPr>
        <w:t>: p. 1809-1822.</w:t>
      </w:r>
    </w:p>
    <w:p w14:paraId="54472A1B" w14:textId="77777777" w:rsidR="00B21603" w:rsidRPr="00B21603" w:rsidRDefault="00B21603" w:rsidP="00B21603">
      <w:pPr>
        <w:pStyle w:val="EndNoteBibliography"/>
        <w:spacing w:after="0"/>
        <w:ind w:left="720" w:hanging="720"/>
        <w:rPr>
          <w:noProof/>
        </w:rPr>
      </w:pPr>
      <w:r w:rsidRPr="00B21603">
        <w:rPr>
          <w:noProof/>
        </w:rPr>
        <w:lastRenderedPageBreak/>
        <w:t>58.</w:t>
      </w:r>
      <w:r w:rsidRPr="00B21603">
        <w:rPr>
          <w:noProof/>
        </w:rPr>
        <w:tab/>
        <w:t xml:space="preserve">Amatya, A. and D.K. Bhaumik, </w:t>
      </w:r>
      <w:r w:rsidRPr="00B21603">
        <w:rPr>
          <w:i/>
          <w:noProof/>
        </w:rPr>
        <w:t>Sample size determination for multilevel hierarchical designs using generalized linear mixed models.</w:t>
      </w:r>
      <w:r w:rsidRPr="00B21603">
        <w:rPr>
          <w:noProof/>
        </w:rPr>
        <w:t xml:space="preserve"> Biometrics, 2018. </w:t>
      </w:r>
      <w:r w:rsidRPr="00B21603">
        <w:rPr>
          <w:b/>
          <w:noProof/>
        </w:rPr>
        <w:t>74</w:t>
      </w:r>
      <w:r w:rsidRPr="00B21603">
        <w:rPr>
          <w:noProof/>
        </w:rPr>
        <w:t>(2): p. 673-684.</w:t>
      </w:r>
    </w:p>
    <w:p w14:paraId="7304A870" w14:textId="77777777" w:rsidR="00B21603" w:rsidRPr="00B21603" w:rsidRDefault="00B21603" w:rsidP="00B21603">
      <w:pPr>
        <w:pStyle w:val="EndNoteBibliography"/>
        <w:spacing w:after="0"/>
        <w:ind w:left="720" w:hanging="720"/>
        <w:rPr>
          <w:noProof/>
        </w:rPr>
      </w:pPr>
      <w:r w:rsidRPr="00B21603">
        <w:rPr>
          <w:noProof/>
        </w:rPr>
        <w:t>59.</w:t>
      </w:r>
      <w:r w:rsidRPr="00B21603">
        <w:rPr>
          <w:noProof/>
        </w:rPr>
        <w:tab/>
        <w:t xml:space="preserve">Riley, R.D., et al., </w:t>
      </w:r>
      <w:r w:rsidRPr="00B21603">
        <w:rPr>
          <w:i/>
          <w:noProof/>
        </w:rPr>
        <w:t>Calculating the sample size required for developing a clinical prediction model.</w:t>
      </w:r>
      <w:r w:rsidRPr="00B21603">
        <w:rPr>
          <w:noProof/>
        </w:rPr>
        <w:t xml:space="preserve"> BMJ, 2020. </w:t>
      </w:r>
      <w:r w:rsidRPr="00B21603">
        <w:rPr>
          <w:b/>
          <w:noProof/>
        </w:rPr>
        <w:t>368</w:t>
      </w:r>
      <w:r w:rsidRPr="00B21603">
        <w:rPr>
          <w:noProof/>
        </w:rPr>
        <w:t>: p. m441.</w:t>
      </w:r>
    </w:p>
    <w:p w14:paraId="782F8343" w14:textId="77777777" w:rsidR="00B21603" w:rsidRPr="00B21603" w:rsidRDefault="00B21603" w:rsidP="00B21603">
      <w:pPr>
        <w:pStyle w:val="EndNoteBibliography"/>
        <w:spacing w:after="0"/>
        <w:ind w:left="720" w:hanging="720"/>
        <w:rPr>
          <w:noProof/>
        </w:rPr>
      </w:pPr>
      <w:r w:rsidRPr="00B21603">
        <w:rPr>
          <w:noProof/>
        </w:rPr>
        <w:t>60.</w:t>
      </w:r>
      <w:r w:rsidRPr="00B21603">
        <w:rPr>
          <w:noProof/>
        </w:rPr>
        <w:tab/>
        <w:t xml:space="preserve">Kalkstein, L.S., S.C. Sheridan, and A.J. Kalkstein. </w:t>
      </w:r>
      <w:r w:rsidRPr="00B21603">
        <w:rPr>
          <w:i/>
          <w:noProof/>
        </w:rPr>
        <w:t>Heat/Health Warning Systems: Development, Implementation, and Intervention Activities</w:t>
      </w:r>
      <w:r w:rsidRPr="00B21603">
        <w:rPr>
          <w:noProof/>
        </w:rPr>
        <w:t>. 2009.</w:t>
      </w:r>
    </w:p>
    <w:p w14:paraId="2537375A" w14:textId="77777777" w:rsidR="00B21603" w:rsidRPr="00B21603" w:rsidRDefault="00B21603" w:rsidP="00B21603">
      <w:pPr>
        <w:pStyle w:val="EndNoteBibliography"/>
        <w:spacing w:after="0"/>
        <w:ind w:left="720" w:hanging="720"/>
        <w:rPr>
          <w:noProof/>
        </w:rPr>
      </w:pPr>
      <w:r w:rsidRPr="00B21603">
        <w:rPr>
          <w:noProof/>
        </w:rPr>
        <w:t>61.</w:t>
      </w:r>
      <w:r w:rsidRPr="00B21603">
        <w:rPr>
          <w:noProof/>
        </w:rPr>
        <w:tab/>
        <w:t xml:space="preserve">Toloo, G., et al., </w:t>
      </w:r>
      <w:r w:rsidRPr="00B21603">
        <w:rPr>
          <w:i/>
          <w:noProof/>
        </w:rPr>
        <w:t>Evaluating the effectiveness of heat warning systems: systematic review of epidemiological evidence.</w:t>
      </w:r>
      <w:r w:rsidRPr="00B21603">
        <w:rPr>
          <w:noProof/>
        </w:rPr>
        <w:t xml:space="preserve"> International journal of public health, 2013. </w:t>
      </w:r>
      <w:r w:rsidRPr="00B21603">
        <w:rPr>
          <w:b/>
          <w:noProof/>
        </w:rPr>
        <w:t>58</w:t>
      </w:r>
      <w:r w:rsidRPr="00B21603">
        <w:rPr>
          <w:noProof/>
        </w:rPr>
        <w:t>: p. 667-681.</w:t>
      </w:r>
    </w:p>
    <w:p w14:paraId="0ACCBD78" w14:textId="77777777" w:rsidR="00B21603" w:rsidRPr="00B21603" w:rsidRDefault="00B21603" w:rsidP="00B21603">
      <w:pPr>
        <w:pStyle w:val="EndNoteBibliography"/>
        <w:ind w:left="720" w:hanging="720"/>
        <w:rPr>
          <w:noProof/>
        </w:rPr>
      </w:pPr>
      <w:r w:rsidRPr="00B21603">
        <w:rPr>
          <w:noProof/>
        </w:rPr>
        <w:t>62.</w:t>
      </w:r>
      <w:r w:rsidRPr="00B21603">
        <w:rPr>
          <w:noProof/>
        </w:rPr>
        <w:tab/>
      </w:r>
      <w:r w:rsidRPr="00B21603">
        <w:rPr>
          <w:i/>
          <w:noProof/>
        </w:rPr>
        <w:t>Bridging Earth and Health Science Communities in Environmental Health: Focus on Vector-borne Diseases, Extreme Heat, and Air Quality</w:t>
      </w:r>
      <w:r w:rsidRPr="00B21603">
        <w:rPr>
          <w:noProof/>
        </w:rPr>
        <w:t>. 2022.</w:t>
      </w:r>
    </w:p>
    <w:p w14:paraId="4FB05250" w14:textId="5F779CF1" w:rsidR="002205B1" w:rsidRDefault="008B2DB9">
      <w:r>
        <w:fldChar w:fldCharType="end"/>
      </w:r>
    </w:p>
    <w:sectPr w:rsidR="002205B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90A9" w14:textId="77777777" w:rsidR="006B0F22" w:rsidRDefault="006B0F22">
      <w:pPr>
        <w:spacing w:after="0" w:line="240" w:lineRule="auto"/>
      </w:pPr>
      <w:r>
        <w:separator/>
      </w:r>
    </w:p>
  </w:endnote>
  <w:endnote w:type="continuationSeparator" w:id="0">
    <w:p w14:paraId="182B1879" w14:textId="77777777" w:rsidR="006B0F22" w:rsidRDefault="006B0F22">
      <w:pPr>
        <w:spacing w:after="0" w:line="240" w:lineRule="auto"/>
      </w:pPr>
      <w:r>
        <w:continuationSeparator/>
      </w:r>
    </w:p>
  </w:endnote>
  <w:endnote w:type="continuationNotice" w:id="1">
    <w:p w14:paraId="3E87A9F3" w14:textId="77777777" w:rsidR="006B0F22" w:rsidRDefault="006B0F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AACE" w14:textId="77777777" w:rsidR="00B653A7" w:rsidRDefault="00B65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59E1" w14:textId="77777777" w:rsidR="00B653A7" w:rsidRDefault="00B65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DB61" w14:textId="77777777" w:rsidR="006B0F22" w:rsidRDefault="006B0F22">
      <w:pPr>
        <w:spacing w:after="0" w:line="240" w:lineRule="auto"/>
      </w:pPr>
      <w:r>
        <w:separator/>
      </w:r>
    </w:p>
  </w:footnote>
  <w:footnote w:type="continuationSeparator" w:id="0">
    <w:p w14:paraId="5DEBC43F" w14:textId="77777777" w:rsidR="006B0F22" w:rsidRDefault="006B0F22">
      <w:pPr>
        <w:spacing w:after="0" w:line="240" w:lineRule="auto"/>
      </w:pPr>
      <w:r>
        <w:continuationSeparator/>
      </w:r>
    </w:p>
  </w:footnote>
  <w:footnote w:type="continuationNotice" w:id="1">
    <w:p w14:paraId="4F3BC722" w14:textId="77777777" w:rsidR="006B0F22" w:rsidRDefault="006B0F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298F" w14:textId="77777777" w:rsidR="00B653A7" w:rsidRDefault="00B65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EAB4" w14:textId="77777777" w:rsidR="00B653A7" w:rsidRDefault="00B65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4EE6" w14:textId="77777777" w:rsidR="00B653A7" w:rsidRDefault="00B65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6"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1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1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13"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8A5A74"/>
    <w:multiLevelType w:val="multilevel"/>
    <w:tmpl w:val="40FA1F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19"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20"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21"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25"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30"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32"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3874078">
    <w:abstractNumId w:val="26"/>
  </w:num>
  <w:num w:numId="2" w16cid:durableId="788400240">
    <w:abstractNumId w:val="19"/>
  </w:num>
  <w:num w:numId="3" w16cid:durableId="1778670628">
    <w:abstractNumId w:val="11"/>
  </w:num>
  <w:num w:numId="4" w16cid:durableId="430665545">
    <w:abstractNumId w:val="24"/>
  </w:num>
  <w:num w:numId="5" w16cid:durableId="867908404">
    <w:abstractNumId w:val="8"/>
  </w:num>
  <w:num w:numId="6" w16cid:durableId="594554121">
    <w:abstractNumId w:val="18"/>
  </w:num>
  <w:num w:numId="7" w16cid:durableId="1338654871">
    <w:abstractNumId w:val="9"/>
  </w:num>
  <w:num w:numId="8" w16cid:durableId="913126764">
    <w:abstractNumId w:val="20"/>
  </w:num>
  <w:num w:numId="9" w16cid:durableId="944313773">
    <w:abstractNumId w:val="31"/>
  </w:num>
  <w:num w:numId="10" w16cid:durableId="23528407">
    <w:abstractNumId w:val="29"/>
  </w:num>
  <w:num w:numId="11" w16cid:durableId="2007249581">
    <w:abstractNumId w:val="3"/>
  </w:num>
  <w:num w:numId="12" w16cid:durableId="385186981">
    <w:abstractNumId w:val="13"/>
  </w:num>
  <w:num w:numId="13" w16cid:durableId="1569878810">
    <w:abstractNumId w:val="5"/>
  </w:num>
  <w:num w:numId="14" w16cid:durableId="1058942653">
    <w:abstractNumId w:val="33"/>
  </w:num>
  <w:num w:numId="15" w16cid:durableId="233050869">
    <w:abstractNumId w:val="32"/>
  </w:num>
  <w:num w:numId="16" w16cid:durableId="1063257014">
    <w:abstractNumId w:val="4"/>
  </w:num>
  <w:num w:numId="17" w16cid:durableId="78524231">
    <w:abstractNumId w:val="30"/>
  </w:num>
  <w:num w:numId="18" w16cid:durableId="498735388">
    <w:abstractNumId w:val="12"/>
  </w:num>
  <w:num w:numId="19" w16cid:durableId="892274861">
    <w:abstractNumId w:val="6"/>
  </w:num>
  <w:num w:numId="20" w16cid:durableId="674920370">
    <w:abstractNumId w:val="16"/>
  </w:num>
  <w:num w:numId="21" w16cid:durableId="1825924890">
    <w:abstractNumId w:val="15"/>
  </w:num>
  <w:num w:numId="22" w16cid:durableId="611203749">
    <w:abstractNumId w:val="28"/>
  </w:num>
  <w:num w:numId="23" w16cid:durableId="1087731166">
    <w:abstractNumId w:val="7"/>
  </w:num>
  <w:num w:numId="24" w16cid:durableId="51119262">
    <w:abstractNumId w:val="27"/>
  </w:num>
  <w:num w:numId="25" w16cid:durableId="1823036664">
    <w:abstractNumId w:val="27"/>
    <w:lvlOverride w:ilvl="0">
      <w:startOverride w:val="1"/>
    </w:lvlOverride>
    <w:lvlOverride w:ilvl="1"/>
    <w:lvlOverride w:ilvl="2"/>
    <w:lvlOverride w:ilvl="3"/>
    <w:lvlOverride w:ilvl="4"/>
    <w:lvlOverride w:ilvl="5"/>
    <w:lvlOverride w:ilvl="6"/>
    <w:lvlOverride w:ilvl="7"/>
    <w:lvlOverride w:ilvl="8"/>
  </w:num>
  <w:num w:numId="26" w16cid:durableId="1027633688">
    <w:abstractNumId w:val="25"/>
  </w:num>
  <w:num w:numId="27" w16cid:durableId="2034652993">
    <w:abstractNumId w:val="23"/>
  </w:num>
  <w:num w:numId="28" w16cid:durableId="1647007074">
    <w:abstractNumId w:val="21"/>
  </w:num>
  <w:num w:numId="29" w16cid:durableId="1536307675">
    <w:abstractNumId w:val="22"/>
  </w:num>
  <w:num w:numId="30" w16cid:durableId="438524216">
    <w:abstractNumId w:val="2"/>
  </w:num>
  <w:num w:numId="31" w16cid:durableId="775448769">
    <w:abstractNumId w:val="1"/>
  </w:num>
  <w:num w:numId="32" w16cid:durableId="1490973424">
    <w:abstractNumId w:val="14"/>
  </w:num>
  <w:num w:numId="33" w16cid:durableId="211616861">
    <w:abstractNumId w:val="0"/>
  </w:num>
  <w:num w:numId="34" w16cid:durableId="934632040">
    <w:abstractNumId w:val="35"/>
  </w:num>
  <w:num w:numId="35" w16cid:durableId="27995633">
    <w:abstractNumId w:val="17"/>
  </w:num>
  <w:num w:numId="36" w16cid:durableId="1539706971">
    <w:abstractNumId w:val="10"/>
  </w:num>
  <w:num w:numId="37" w16cid:durableId="103265727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wFAOEINqY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3&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69&lt;/item&gt;&lt;item&gt;570&lt;/item&gt;&lt;item&gt;574&lt;/item&gt;&lt;item&gt;575&lt;/item&gt;&lt;item&gt;577&lt;/item&gt;&lt;item&gt;578&lt;/item&gt;&lt;item&gt;579&lt;/item&gt;&lt;item&gt;580&lt;/item&gt;&lt;item&gt;581&lt;/item&gt;&lt;item&gt;582&lt;/item&gt;&lt;item&gt;584&lt;/item&gt;&lt;item&gt;586&lt;/item&gt;&lt;item&gt;587&lt;/item&gt;&lt;item&gt;588&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7353"/>
    <w:rsid w:val="00092A1E"/>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6D3E"/>
    <w:rsid w:val="000D0276"/>
    <w:rsid w:val="000D1B43"/>
    <w:rsid w:val="000D4533"/>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2537"/>
    <w:rsid w:val="00204499"/>
    <w:rsid w:val="00205A46"/>
    <w:rsid w:val="002110A6"/>
    <w:rsid w:val="00211158"/>
    <w:rsid w:val="0021162C"/>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6213"/>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3BE8"/>
    <w:rsid w:val="002A5655"/>
    <w:rsid w:val="002A59D2"/>
    <w:rsid w:val="002A72CE"/>
    <w:rsid w:val="002A77B8"/>
    <w:rsid w:val="002B1ADE"/>
    <w:rsid w:val="002B2C48"/>
    <w:rsid w:val="002B666E"/>
    <w:rsid w:val="002C0762"/>
    <w:rsid w:val="002C6B73"/>
    <w:rsid w:val="002C7392"/>
    <w:rsid w:val="002D01B1"/>
    <w:rsid w:val="002D12F1"/>
    <w:rsid w:val="002D5B50"/>
    <w:rsid w:val="002D620B"/>
    <w:rsid w:val="002D6A8D"/>
    <w:rsid w:val="002E1A17"/>
    <w:rsid w:val="002E3A25"/>
    <w:rsid w:val="002F0295"/>
    <w:rsid w:val="002F0778"/>
    <w:rsid w:val="002F22EB"/>
    <w:rsid w:val="002F3644"/>
    <w:rsid w:val="002F516A"/>
    <w:rsid w:val="002F5FE7"/>
    <w:rsid w:val="002F69BE"/>
    <w:rsid w:val="003028E7"/>
    <w:rsid w:val="0030581E"/>
    <w:rsid w:val="00305A88"/>
    <w:rsid w:val="00310D9E"/>
    <w:rsid w:val="0031343E"/>
    <w:rsid w:val="00316164"/>
    <w:rsid w:val="003168B6"/>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C99"/>
    <w:rsid w:val="00363633"/>
    <w:rsid w:val="00364B75"/>
    <w:rsid w:val="003659B1"/>
    <w:rsid w:val="00367685"/>
    <w:rsid w:val="00370E68"/>
    <w:rsid w:val="003718C3"/>
    <w:rsid w:val="003820EF"/>
    <w:rsid w:val="003901B1"/>
    <w:rsid w:val="00390A5B"/>
    <w:rsid w:val="0039114E"/>
    <w:rsid w:val="0039234B"/>
    <w:rsid w:val="003944B1"/>
    <w:rsid w:val="0039480E"/>
    <w:rsid w:val="00395871"/>
    <w:rsid w:val="003A055C"/>
    <w:rsid w:val="003A05BF"/>
    <w:rsid w:val="003A0BF2"/>
    <w:rsid w:val="003A0F39"/>
    <w:rsid w:val="003A1930"/>
    <w:rsid w:val="003A7E74"/>
    <w:rsid w:val="003B09C5"/>
    <w:rsid w:val="003B2ED9"/>
    <w:rsid w:val="003B47AC"/>
    <w:rsid w:val="003C25C5"/>
    <w:rsid w:val="003C3FD6"/>
    <w:rsid w:val="003C4102"/>
    <w:rsid w:val="003C6A33"/>
    <w:rsid w:val="003D2470"/>
    <w:rsid w:val="003D4D26"/>
    <w:rsid w:val="003D526B"/>
    <w:rsid w:val="003D52A1"/>
    <w:rsid w:val="003D6186"/>
    <w:rsid w:val="003D6F4B"/>
    <w:rsid w:val="003E0179"/>
    <w:rsid w:val="003E07DE"/>
    <w:rsid w:val="003E1AC8"/>
    <w:rsid w:val="003E27D2"/>
    <w:rsid w:val="003E2C85"/>
    <w:rsid w:val="003E3226"/>
    <w:rsid w:val="003E7B60"/>
    <w:rsid w:val="003E7C51"/>
    <w:rsid w:val="003E7D79"/>
    <w:rsid w:val="003F1552"/>
    <w:rsid w:val="003F27BE"/>
    <w:rsid w:val="003F5565"/>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3035B"/>
    <w:rsid w:val="00431C37"/>
    <w:rsid w:val="00440FBD"/>
    <w:rsid w:val="0044158C"/>
    <w:rsid w:val="004422F7"/>
    <w:rsid w:val="004450AB"/>
    <w:rsid w:val="004524E5"/>
    <w:rsid w:val="00454D5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5481"/>
    <w:rsid w:val="004763D4"/>
    <w:rsid w:val="00477E31"/>
    <w:rsid w:val="00480696"/>
    <w:rsid w:val="00483FFA"/>
    <w:rsid w:val="00485867"/>
    <w:rsid w:val="00486C41"/>
    <w:rsid w:val="00490BBD"/>
    <w:rsid w:val="00490CAD"/>
    <w:rsid w:val="00491C1C"/>
    <w:rsid w:val="00491E08"/>
    <w:rsid w:val="00492628"/>
    <w:rsid w:val="00492A80"/>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D3F62"/>
    <w:rsid w:val="004D79C3"/>
    <w:rsid w:val="004E1999"/>
    <w:rsid w:val="004E2637"/>
    <w:rsid w:val="004E5E6F"/>
    <w:rsid w:val="004E62E2"/>
    <w:rsid w:val="004F0119"/>
    <w:rsid w:val="004F147E"/>
    <w:rsid w:val="004F2291"/>
    <w:rsid w:val="004F44C5"/>
    <w:rsid w:val="004F47BA"/>
    <w:rsid w:val="004F7AAC"/>
    <w:rsid w:val="005026CD"/>
    <w:rsid w:val="00504B5F"/>
    <w:rsid w:val="00504B64"/>
    <w:rsid w:val="00505ABF"/>
    <w:rsid w:val="005067B3"/>
    <w:rsid w:val="00513614"/>
    <w:rsid w:val="00514604"/>
    <w:rsid w:val="00515403"/>
    <w:rsid w:val="00515F77"/>
    <w:rsid w:val="00517635"/>
    <w:rsid w:val="0052316D"/>
    <w:rsid w:val="00523C7B"/>
    <w:rsid w:val="00526E89"/>
    <w:rsid w:val="00531A99"/>
    <w:rsid w:val="00531D7C"/>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5B5F"/>
    <w:rsid w:val="005817F6"/>
    <w:rsid w:val="00584143"/>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C1A0F"/>
    <w:rsid w:val="005C2F97"/>
    <w:rsid w:val="005D7661"/>
    <w:rsid w:val="005D7BF8"/>
    <w:rsid w:val="005D7D27"/>
    <w:rsid w:val="005E3533"/>
    <w:rsid w:val="005E5C42"/>
    <w:rsid w:val="005E7F81"/>
    <w:rsid w:val="005F0E87"/>
    <w:rsid w:val="005F2DCB"/>
    <w:rsid w:val="005F554A"/>
    <w:rsid w:val="00602785"/>
    <w:rsid w:val="00604DDD"/>
    <w:rsid w:val="0060639A"/>
    <w:rsid w:val="00606D4A"/>
    <w:rsid w:val="00612046"/>
    <w:rsid w:val="006135C2"/>
    <w:rsid w:val="00615DF3"/>
    <w:rsid w:val="006203DD"/>
    <w:rsid w:val="0062070E"/>
    <w:rsid w:val="00620EE2"/>
    <w:rsid w:val="006211D1"/>
    <w:rsid w:val="00621CD7"/>
    <w:rsid w:val="00622FEE"/>
    <w:rsid w:val="006244A3"/>
    <w:rsid w:val="00624B30"/>
    <w:rsid w:val="00627FA0"/>
    <w:rsid w:val="00630E55"/>
    <w:rsid w:val="0063115A"/>
    <w:rsid w:val="00632026"/>
    <w:rsid w:val="00632D81"/>
    <w:rsid w:val="0063434E"/>
    <w:rsid w:val="00635214"/>
    <w:rsid w:val="006361D9"/>
    <w:rsid w:val="00637637"/>
    <w:rsid w:val="00640126"/>
    <w:rsid w:val="006441E3"/>
    <w:rsid w:val="00644EA8"/>
    <w:rsid w:val="00647B86"/>
    <w:rsid w:val="00647DE4"/>
    <w:rsid w:val="00652AF9"/>
    <w:rsid w:val="0065334F"/>
    <w:rsid w:val="0065609D"/>
    <w:rsid w:val="00662A85"/>
    <w:rsid w:val="006636E3"/>
    <w:rsid w:val="006655E9"/>
    <w:rsid w:val="00666AFE"/>
    <w:rsid w:val="00670172"/>
    <w:rsid w:val="006722FB"/>
    <w:rsid w:val="006727BE"/>
    <w:rsid w:val="006740A5"/>
    <w:rsid w:val="00675245"/>
    <w:rsid w:val="0067760E"/>
    <w:rsid w:val="00677978"/>
    <w:rsid w:val="00680F42"/>
    <w:rsid w:val="00682003"/>
    <w:rsid w:val="00682298"/>
    <w:rsid w:val="006828E0"/>
    <w:rsid w:val="0068562C"/>
    <w:rsid w:val="00693058"/>
    <w:rsid w:val="00694950"/>
    <w:rsid w:val="00695B85"/>
    <w:rsid w:val="00697D26"/>
    <w:rsid w:val="006A2DC2"/>
    <w:rsid w:val="006A3504"/>
    <w:rsid w:val="006A5B47"/>
    <w:rsid w:val="006A5EB7"/>
    <w:rsid w:val="006A608E"/>
    <w:rsid w:val="006A7D86"/>
    <w:rsid w:val="006B0563"/>
    <w:rsid w:val="006B0F22"/>
    <w:rsid w:val="006B0F4E"/>
    <w:rsid w:val="006B3A4F"/>
    <w:rsid w:val="006B4148"/>
    <w:rsid w:val="006B7AA0"/>
    <w:rsid w:val="006C075E"/>
    <w:rsid w:val="006C35AA"/>
    <w:rsid w:val="006C3725"/>
    <w:rsid w:val="006C5938"/>
    <w:rsid w:val="006D0BE3"/>
    <w:rsid w:val="006D1A4B"/>
    <w:rsid w:val="006D4490"/>
    <w:rsid w:val="006D7002"/>
    <w:rsid w:val="006D7514"/>
    <w:rsid w:val="006E3878"/>
    <w:rsid w:val="006E390C"/>
    <w:rsid w:val="006E5587"/>
    <w:rsid w:val="006F6FE9"/>
    <w:rsid w:val="006F71E3"/>
    <w:rsid w:val="00700AC4"/>
    <w:rsid w:val="00702281"/>
    <w:rsid w:val="007045C6"/>
    <w:rsid w:val="00706406"/>
    <w:rsid w:val="00707ECC"/>
    <w:rsid w:val="00707F4C"/>
    <w:rsid w:val="00712191"/>
    <w:rsid w:val="007124BB"/>
    <w:rsid w:val="00712820"/>
    <w:rsid w:val="007149AF"/>
    <w:rsid w:val="007166D2"/>
    <w:rsid w:val="00720512"/>
    <w:rsid w:val="00720A9C"/>
    <w:rsid w:val="00721598"/>
    <w:rsid w:val="00722DB5"/>
    <w:rsid w:val="007232E5"/>
    <w:rsid w:val="00723D17"/>
    <w:rsid w:val="00724810"/>
    <w:rsid w:val="00730E54"/>
    <w:rsid w:val="00731428"/>
    <w:rsid w:val="0073193C"/>
    <w:rsid w:val="00731C62"/>
    <w:rsid w:val="00732099"/>
    <w:rsid w:val="007324D4"/>
    <w:rsid w:val="00734C25"/>
    <w:rsid w:val="00734E42"/>
    <w:rsid w:val="00736330"/>
    <w:rsid w:val="007448B9"/>
    <w:rsid w:val="0075089A"/>
    <w:rsid w:val="00751661"/>
    <w:rsid w:val="00751CBA"/>
    <w:rsid w:val="00754127"/>
    <w:rsid w:val="0075738D"/>
    <w:rsid w:val="0076423D"/>
    <w:rsid w:val="00764584"/>
    <w:rsid w:val="00775F16"/>
    <w:rsid w:val="00777F3C"/>
    <w:rsid w:val="00781027"/>
    <w:rsid w:val="007822DF"/>
    <w:rsid w:val="00782816"/>
    <w:rsid w:val="00783BEA"/>
    <w:rsid w:val="0079075C"/>
    <w:rsid w:val="00790C4E"/>
    <w:rsid w:val="00793CBF"/>
    <w:rsid w:val="0079451A"/>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D2D73"/>
    <w:rsid w:val="007D3AF1"/>
    <w:rsid w:val="007D3C70"/>
    <w:rsid w:val="007D3EAF"/>
    <w:rsid w:val="007D6796"/>
    <w:rsid w:val="007D67C9"/>
    <w:rsid w:val="007E0C95"/>
    <w:rsid w:val="007E248F"/>
    <w:rsid w:val="007E32AD"/>
    <w:rsid w:val="007E6D31"/>
    <w:rsid w:val="007E720B"/>
    <w:rsid w:val="007E7E0E"/>
    <w:rsid w:val="007F5E93"/>
    <w:rsid w:val="007F7622"/>
    <w:rsid w:val="00802A43"/>
    <w:rsid w:val="0080590B"/>
    <w:rsid w:val="00806740"/>
    <w:rsid w:val="00807658"/>
    <w:rsid w:val="0081348E"/>
    <w:rsid w:val="00816552"/>
    <w:rsid w:val="008167F5"/>
    <w:rsid w:val="008175F6"/>
    <w:rsid w:val="00820F05"/>
    <w:rsid w:val="00827397"/>
    <w:rsid w:val="008331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5468"/>
    <w:rsid w:val="008B07C4"/>
    <w:rsid w:val="008B0B59"/>
    <w:rsid w:val="008B2DB9"/>
    <w:rsid w:val="008B3E2F"/>
    <w:rsid w:val="008B5D4F"/>
    <w:rsid w:val="008B5EBA"/>
    <w:rsid w:val="008B7E36"/>
    <w:rsid w:val="008C03FA"/>
    <w:rsid w:val="008C0731"/>
    <w:rsid w:val="008C2B12"/>
    <w:rsid w:val="008C47CC"/>
    <w:rsid w:val="008E0591"/>
    <w:rsid w:val="008E27CF"/>
    <w:rsid w:val="008E2CF5"/>
    <w:rsid w:val="008E4B19"/>
    <w:rsid w:val="008E5185"/>
    <w:rsid w:val="008E67CE"/>
    <w:rsid w:val="008F153A"/>
    <w:rsid w:val="008F3136"/>
    <w:rsid w:val="008F45F4"/>
    <w:rsid w:val="008F6313"/>
    <w:rsid w:val="008F740B"/>
    <w:rsid w:val="009002BD"/>
    <w:rsid w:val="00902D0D"/>
    <w:rsid w:val="00903F95"/>
    <w:rsid w:val="00904409"/>
    <w:rsid w:val="00904912"/>
    <w:rsid w:val="00904FA7"/>
    <w:rsid w:val="00906C05"/>
    <w:rsid w:val="00906DF2"/>
    <w:rsid w:val="00910327"/>
    <w:rsid w:val="00911171"/>
    <w:rsid w:val="00911833"/>
    <w:rsid w:val="00914FC8"/>
    <w:rsid w:val="00915434"/>
    <w:rsid w:val="00916593"/>
    <w:rsid w:val="0091773E"/>
    <w:rsid w:val="00924B46"/>
    <w:rsid w:val="0092563F"/>
    <w:rsid w:val="00930720"/>
    <w:rsid w:val="009376A5"/>
    <w:rsid w:val="00940743"/>
    <w:rsid w:val="00940F23"/>
    <w:rsid w:val="00942D5D"/>
    <w:rsid w:val="009469F6"/>
    <w:rsid w:val="00951B3D"/>
    <w:rsid w:val="0095292D"/>
    <w:rsid w:val="00952E6D"/>
    <w:rsid w:val="009553A4"/>
    <w:rsid w:val="00956586"/>
    <w:rsid w:val="00956D39"/>
    <w:rsid w:val="009619BE"/>
    <w:rsid w:val="0096532B"/>
    <w:rsid w:val="009657E9"/>
    <w:rsid w:val="00967199"/>
    <w:rsid w:val="00967B68"/>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79F6"/>
    <w:rsid w:val="009A0AE9"/>
    <w:rsid w:val="009A159C"/>
    <w:rsid w:val="009A6D12"/>
    <w:rsid w:val="009B2C75"/>
    <w:rsid w:val="009B7165"/>
    <w:rsid w:val="009B74FF"/>
    <w:rsid w:val="009B7BF2"/>
    <w:rsid w:val="009C1895"/>
    <w:rsid w:val="009C3773"/>
    <w:rsid w:val="009C43EC"/>
    <w:rsid w:val="009C625C"/>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FB2"/>
    <w:rsid w:val="00A07428"/>
    <w:rsid w:val="00A0758B"/>
    <w:rsid w:val="00A07A86"/>
    <w:rsid w:val="00A10207"/>
    <w:rsid w:val="00A1029D"/>
    <w:rsid w:val="00A119A5"/>
    <w:rsid w:val="00A12268"/>
    <w:rsid w:val="00A1646D"/>
    <w:rsid w:val="00A21205"/>
    <w:rsid w:val="00A244EA"/>
    <w:rsid w:val="00A3202A"/>
    <w:rsid w:val="00A33DBF"/>
    <w:rsid w:val="00A34493"/>
    <w:rsid w:val="00A3534B"/>
    <w:rsid w:val="00A42798"/>
    <w:rsid w:val="00A4515F"/>
    <w:rsid w:val="00A45E64"/>
    <w:rsid w:val="00A467E8"/>
    <w:rsid w:val="00A57A4A"/>
    <w:rsid w:val="00A609F6"/>
    <w:rsid w:val="00A612C4"/>
    <w:rsid w:val="00A62B81"/>
    <w:rsid w:val="00A62F4D"/>
    <w:rsid w:val="00A63D14"/>
    <w:rsid w:val="00A640F0"/>
    <w:rsid w:val="00A6512C"/>
    <w:rsid w:val="00A653B6"/>
    <w:rsid w:val="00A65B19"/>
    <w:rsid w:val="00A65B90"/>
    <w:rsid w:val="00A66DD4"/>
    <w:rsid w:val="00A6786B"/>
    <w:rsid w:val="00A721B6"/>
    <w:rsid w:val="00A73C5E"/>
    <w:rsid w:val="00A77AE3"/>
    <w:rsid w:val="00A81FA5"/>
    <w:rsid w:val="00A82EC7"/>
    <w:rsid w:val="00A83B4E"/>
    <w:rsid w:val="00A85CB0"/>
    <w:rsid w:val="00A876E5"/>
    <w:rsid w:val="00A92871"/>
    <w:rsid w:val="00A9627F"/>
    <w:rsid w:val="00A96766"/>
    <w:rsid w:val="00A97AC2"/>
    <w:rsid w:val="00AA1976"/>
    <w:rsid w:val="00AA4534"/>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1AF"/>
    <w:rsid w:val="00B50501"/>
    <w:rsid w:val="00B50549"/>
    <w:rsid w:val="00B520B4"/>
    <w:rsid w:val="00B5440A"/>
    <w:rsid w:val="00B55020"/>
    <w:rsid w:val="00B578C1"/>
    <w:rsid w:val="00B57B0A"/>
    <w:rsid w:val="00B629EA"/>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6D6F"/>
    <w:rsid w:val="00BC3047"/>
    <w:rsid w:val="00BC47F0"/>
    <w:rsid w:val="00BC5418"/>
    <w:rsid w:val="00BC5759"/>
    <w:rsid w:val="00BD0FF1"/>
    <w:rsid w:val="00BD2E6A"/>
    <w:rsid w:val="00BD3AE5"/>
    <w:rsid w:val="00BD4948"/>
    <w:rsid w:val="00BD4E65"/>
    <w:rsid w:val="00BD7260"/>
    <w:rsid w:val="00BE042A"/>
    <w:rsid w:val="00BE20B5"/>
    <w:rsid w:val="00BE2CF0"/>
    <w:rsid w:val="00BE52CC"/>
    <w:rsid w:val="00BF0886"/>
    <w:rsid w:val="00BF2865"/>
    <w:rsid w:val="00BF2ACB"/>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43B5"/>
    <w:rsid w:val="00C4636C"/>
    <w:rsid w:val="00C46F30"/>
    <w:rsid w:val="00C47210"/>
    <w:rsid w:val="00C516E7"/>
    <w:rsid w:val="00C525E9"/>
    <w:rsid w:val="00C52698"/>
    <w:rsid w:val="00C55623"/>
    <w:rsid w:val="00C60BEB"/>
    <w:rsid w:val="00C637AF"/>
    <w:rsid w:val="00C63869"/>
    <w:rsid w:val="00C6470B"/>
    <w:rsid w:val="00C657B0"/>
    <w:rsid w:val="00C734BD"/>
    <w:rsid w:val="00C826D0"/>
    <w:rsid w:val="00C826ED"/>
    <w:rsid w:val="00C8284D"/>
    <w:rsid w:val="00C82BD7"/>
    <w:rsid w:val="00C83422"/>
    <w:rsid w:val="00C87A7A"/>
    <w:rsid w:val="00C906BF"/>
    <w:rsid w:val="00C91710"/>
    <w:rsid w:val="00C92A00"/>
    <w:rsid w:val="00C94B5D"/>
    <w:rsid w:val="00C956FD"/>
    <w:rsid w:val="00C97C06"/>
    <w:rsid w:val="00CA0548"/>
    <w:rsid w:val="00CA4D36"/>
    <w:rsid w:val="00CA59EE"/>
    <w:rsid w:val="00CA5B33"/>
    <w:rsid w:val="00CB0C3B"/>
    <w:rsid w:val="00CB1D18"/>
    <w:rsid w:val="00CB4BF2"/>
    <w:rsid w:val="00CB54FB"/>
    <w:rsid w:val="00CB71B5"/>
    <w:rsid w:val="00CC122E"/>
    <w:rsid w:val="00CC14B9"/>
    <w:rsid w:val="00CC1F1E"/>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534A"/>
    <w:rsid w:val="00D056E7"/>
    <w:rsid w:val="00D06FF7"/>
    <w:rsid w:val="00D070CB"/>
    <w:rsid w:val="00D07A15"/>
    <w:rsid w:val="00D107DF"/>
    <w:rsid w:val="00D122CC"/>
    <w:rsid w:val="00D1232D"/>
    <w:rsid w:val="00D15328"/>
    <w:rsid w:val="00D21452"/>
    <w:rsid w:val="00D26354"/>
    <w:rsid w:val="00D27CA4"/>
    <w:rsid w:val="00D31D65"/>
    <w:rsid w:val="00D340B1"/>
    <w:rsid w:val="00D40033"/>
    <w:rsid w:val="00D40E5E"/>
    <w:rsid w:val="00D41A42"/>
    <w:rsid w:val="00D42950"/>
    <w:rsid w:val="00D437B7"/>
    <w:rsid w:val="00D44352"/>
    <w:rsid w:val="00D47F79"/>
    <w:rsid w:val="00D51DC9"/>
    <w:rsid w:val="00D5234A"/>
    <w:rsid w:val="00D52811"/>
    <w:rsid w:val="00D5479E"/>
    <w:rsid w:val="00D60307"/>
    <w:rsid w:val="00D6402D"/>
    <w:rsid w:val="00D67A69"/>
    <w:rsid w:val="00D70C66"/>
    <w:rsid w:val="00D71B9A"/>
    <w:rsid w:val="00D73746"/>
    <w:rsid w:val="00D73D1D"/>
    <w:rsid w:val="00D766EA"/>
    <w:rsid w:val="00D77FC5"/>
    <w:rsid w:val="00D801FC"/>
    <w:rsid w:val="00D8107C"/>
    <w:rsid w:val="00D83937"/>
    <w:rsid w:val="00D85B2C"/>
    <w:rsid w:val="00D905C3"/>
    <w:rsid w:val="00D9301C"/>
    <w:rsid w:val="00D9368C"/>
    <w:rsid w:val="00D94C1A"/>
    <w:rsid w:val="00D963AA"/>
    <w:rsid w:val="00DA03B1"/>
    <w:rsid w:val="00DA5F74"/>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41C4"/>
    <w:rsid w:val="00DF1C19"/>
    <w:rsid w:val="00DF1D75"/>
    <w:rsid w:val="00DF3028"/>
    <w:rsid w:val="00DF5D03"/>
    <w:rsid w:val="00DF668B"/>
    <w:rsid w:val="00E01C9C"/>
    <w:rsid w:val="00E025B9"/>
    <w:rsid w:val="00E05E5D"/>
    <w:rsid w:val="00E06769"/>
    <w:rsid w:val="00E10A27"/>
    <w:rsid w:val="00E12753"/>
    <w:rsid w:val="00E1326C"/>
    <w:rsid w:val="00E1392E"/>
    <w:rsid w:val="00E14090"/>
    <w:rsid w:val="00E149BF"/>
    <w:rsid w:val="00E14E01"/>
    <w:rsid w:val="00E151FF"/>
    <w:rsid w:val="00E21350"/>
    <w:rsid w:val="00E230EF"/>
    <w:rsid w:val="00E2372D"/>
    <w:rsid w:val="00E237F4"/>
    <w:rsid w:val="00E24881"/>
    <w:rsid w:val="00E252C9"/>
    <w:rsid w:val="00E26A35"/>
    <w:rsid w:val="00E2709D"/>
    <w:rsid w:val="00E30024"/>
    <w:rsid w:val="00E30289"/>
    <w:rsid w:val="00E30DB1"/>
    <w:rsid w:val="00E31ACC"/>
    <w:rsid w:val="00E35012"/>
    <w:rsid w:val="00E35151"/>
    <w:rsid w:val="00E369D9"/>
    <w:rsid w:val="00E407EE"/>
    <w:rsid w:val="00E42CC1"/>
    <w:rsid w:val="00E439E1"/>
    <w:rsid w:val="00E46A0D"/>
    <w:rsid w:val="00E50051"/>
    <w:rsid w:val="00E50A42"/>
    <w:rsid w:val="00E50F41"/>
    <w:rsid w:val="00E526B5"/>
    <w:rsid w:val="00E56651"/>
    <w:rsid w:val="00E61702"/>
    <w:rsid w:val="00E633B0"/>
    <w:rsid w:val="00E647CD"/>
    <w:rsid w:val="00E64CB1"/>
    <w:rsid w:val="00E6502F"/>
    <w:rsid w:val="00E65270"/>
    <w:rsid w:val="00E657F1"/>
    <w:rsid w:val="00E6584B"/>
    <w:rsid w:val="00E66221"/>
    <w:rsid w:val="00E71FFA"/>
    <w:rsid w:val="00E722C2"/>
    <w:rsid w:val="00E72CB5"/>
    <w:rsid w:val="00E74F3F"/>
    <w:rsid w:val="00E778F8"/>
    <w:rsid w:val="00E80904"/>
    <w:rsid w:val="00E80F85"/>
    <w:rsid w:val="00E833C0"/>
    <w:rsid w:val="00E868F8"/>
    <w:rsid w:val="00E8792E"/>
    <w:rsid w:val="00E87B33"/>
    <w:rsid w:val="00E90507"/>
    <w:rsid w:val="00E93C51"/>
    <w:rsid w:val="00E93E97"/>
    <w:rsid w:val="00E96518"/>
    <w:rsid w:val="00E96BA5"/>
    <w:rsid w:val="00E96F48"/>
    <w:rsid w:val="00E97599"/>
    <w:rsid w:val="00EA0624"/>
    <w:rsid w:val="00EA18A5"/>
    <w:rsid w:val="00EA1AE6"/>
    <w:rsid w:val="00EA1CCE"/>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D64"/>
    <w:rsid w:val="00F07E55"/>
    <w:rsid w:val="00F10390"/>
    <w:rsid w:val="00F10EC8"/>
    <w:rsid w:val="00F1109C"/>
    <w:rsid w:val="00F12AE4"/>
    <w:rsid w:val="00F12BA5"/>
    <w:rsid w:val="00F14C01"/>
    <w:rsid w:val="00F16995"/>
    <w:rsid w:val="00F201CC"/>
    <w:rsid w:val="00F22971"/>
    <w:rsid w:val="00F24639"/>
    <w:rsid w:val="00F24BB8"/>
    <w:rsid w:val="00F30342"/>
    <w:rsid w:val="00F30EE0"/>
    <w:rsid w:val="00F324CE"/>
    <w:rsid w:val="00F33DBC"/>
    <w:rsid w:val="00F41C54"/>
    <w:rsid w:val="00F42594"/>
    <w:rsid w:val="00F42F4B"/>
    <w:rsid w:val="00F43D95"/>
    <w:rsid w:val="00F533D3"/>
    <w:rsid w:val="00F53771"/>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12EB"/>
    <w:rsid w:val="00FA1887"/>
    <w:rsid w:val="00FA2F79"/>
    <w:rsid w:val="00FA487A"/>
    <w:rsid w:val="00FA5D37"/>
    <w:rsid w:val="00FA73CA"/>
    <w:rsid w:val="00FA79B6"/>
    <w:rsid w:val="00FB06F9"/>
    <w:rsid w:val="00FB0C7D"/>
    <w:rsid w:val="00FB1297"/>
    <w:rsid w:val="00FB2D5B"/>
    <w:rsid w:val="00FB55AB"/>
    <w:rsid w:val="00FB5658"/>
    <w:rsid w:val="00FB571F"/>
    <w:rsid w:val="00FC0590"/>
    <w:rsid w:val="00FC14D6"/>
    <w:rsid w:val="00FC5672"/>
    <w:rsid w:val="00FC6B6C"/>
    <w:rsid w:val="00FC70C9"/>
    <w:rsid w:val="00FC79EE"/>
    <w:rsid w:val="00FC7C55"/>
    <w:rsid w:val="00FD0305"/>
    <w:rsid w:val="00FE026D"/>
    <w:rsid w:val="00FE49EE"/>
    <w:rsid w:val="00FE6445"/>
    <w:rsid w:val="00FF10F8"/>
    <w:rsid w:val="00FF420F"/>
    <w:rsid w:val="00FF4A6B"/>
    <w:rsid w:val="00FF5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5"/>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6F71E3"/>
    <w:pPr>
      <w:numPr>
        <w:ilvl w:val="1"/>
      </w:numPr>
      <w:spacing w:before="120" w:after="0"/>
      <w:outlineLvl w:val="1"/>
      <w:pPrChange w:id="0" w:author="Craig Parker" w:date="2024-02-23T16:10:00Z">
        <w:pPr>
          <w:keepNext/>
          <w:keepLines/>
          <w:numPr>
            <w:numId w:val="31"/>
          </w:numPr>
          <w:spacing w:before="120"/>
          <w:ind w:left="720" w:hanging="360"/>
          <w:outlineLvl w:val="1"/>
        </w:pPr>
      </w:pPrChange>
    </w:pPr>
    <w:rPr>
      <w:caps w:val="0"/>
      <w:sz w:val="28"/>
      <w:szCs w:val="28"/>
      <w:rPrChange w:id="0" w:author="Craig Parker" w:date="2024-02-23T16:10:00Z">
        <w:rPr>
          <w:rFonts w:asciiTheme="majorHAnsi" w:eastAsiaTheme="majorEastAsia" w:hAnsiTheme="majorHAnsi" w:cstheme="majorBidi"/>
          <w:caps/>
          <w:sz w:val="28"/>
          <w:szCs w:val="28"/>
          <w:lang w:val="en-ZA" w:eastAsia="en-ZA" w:bidi="ar-SA"/>
        </w:rPr>
      </w:rPrChange>
    </w:rPr>
  </w:style>
  <w:style w:type="paragraph" w:styleId="Heading3">
    <w:name w:val="heading 3"/>
    <w:basedOn w:val="Normal"/>
    <w:next w:val="Normal"/>
    <w:link w:val="Heading3Char"/>
    <w:uiPriority w:val="9"/>
    <w:unhideWhenUsed/>
    <w:qFormat/>
    <w:pPr>
      <w:keepNext/>
      <w:keepLines/>
      <w:numPr>
        <w:ilvl w:val="2"/>
        <w:numId w:val="35"/>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numPr>
        <w:ilvl w:val="3"/>
        <w:numId w:val="35"/>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numPr>
        <w:ilvl w:val="4"/>
        <w:numId w:val="35"/>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numPr>
        <w:ilvl w:val="5"/>
        <w:numId w:val="35"/>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35"/>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35"/>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35"/>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F71E3"/>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macrotrends.net/cities/22486/johannesburg/population" TargetMode="External"/><Relationship Id="rId26" Type="http://schemas.openxmlformats.org/officeDocument/2006/relationships/hyperlink" Target="https://sentinel.esa.int/web/sentinel/sentinel-data-access" TargetMode="External"/><Relationship Id="rId3" Type="http://schemas.openxmlformats.org/officeDocument/2006/relationships/customXml" Target="../customXml/item3.xml"/><Relationship Id="rId21" Type="http://schemas.openxmlformats.org/officeDocument/2006/relationships/hyperlink" Target="https://population.un.org/wup/" TargetMode="Externa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hyperlink" Target="https://commonfund.nih.gov/AfricaData" TargetMode="External"/><Relationship Id="rId25" Type="http://schemas.openxmlformats.org/officeDocument/2006/relationships/hyperlink" Target="https://www.gcro.ac.za/about/annual-report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jack@csag.uct.ac.za" TargetMode="External"/><Relationship Id="rId20" Type="http://schemas.openxmlformats.org/officeDocument/2006/relationships/hyperlink" Target="https://unhabitat.org/south-afric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lo.org/global/publications/books/WCMS_711919/lang--en/index.htm"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ww.who.int/globalchange/publications/quantitative-risk-assessment/en/"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orldpopulationreview.com/world-cities/abidjan-population"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who.int/health-topics/social-determinants-of-health"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5.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17</Pages>
  <Words>13715</Words>
  <Characters>75297</Characters>
  <Application>Microsoft Office Word</Application>
  <DocSecurity>0</DocSecurity>
  <Lines>1420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88980</CharactersWithSpaces>
  <SharedDoc>false</SharedDoc>
  <HLinks>
    <vt:vector size="36" baseType="variant">
      <vt:variant>
        <vt:i4>7012471</vt:i4>
      </vt:variant>
      <vt:variant>
        <vt:i4>198</vt:i4>
      </vt:variant>
      <vt:variant>
        <vt:i4>0</vt:i4>
      </vt:variant>
      <vt:variant>
        <vt:i4>5</vt:i4>
      </vt:variant>
      <vt:variant>
        <vt:lpwstr>https://sentinel.esa.int/web/sentinel/sentinel-data-access</vt:lpwstr>
      </vt:variant>
      <vt:variant>
        <vt:lpwstr/>
      </vt:variant>
      <vt:variant>
        <vt:i4>131073</vt:i4>
      </vt:variant>
      <vt:variant>
        <vt:i4>195</vt:i4>
      </vt:variant>
      <vt:variant>
        <vt:i4>0</vt:i4>
      </vt:variant>
      <vt:variant>
        <vt:i4>5</vt:i4>
      </vt:variant>
      <vt:variant>
        <vt:lpwstr>https://www.gcro.ac.za/about/annual-reports/</vt:lpwstr>
      </vt:variant>
      <vt:variant>
        <vt:lpwstr/>
      </vt:variant>
      <vt:variant>
        <vt:i4>1114148</vt:i4>
      </vt:variant>
      <vt:variant>
        <vt:i4>192</vt:i4>
      </vt:variant>
      <vt:variant>
        <vt:i4>0</vt:i4>
      </vt:variant>
      <vt:variant>
        <vt:i4>5</vt:i4>
      </vt:variant>
      <vt:variant>
        <vt:lpwstr>https://www.ilo.org/global/publications/books/WCMS_711919/lang--en/index.htm</vt:lpwstr>
      </vt:variant>
      <vt:variant>
        <vt:lpwstr/>
      </vt:variant>
      <vt:variant>
        <vt:i4>3211384</vt:i4>
      </vt:variant>
      <vt:variant>
        <vt:i4>189</vt:i4>
      </vt:variant>
      <vt:variant>
        <vt:i4>0</vt:i4>
      </vt:variant>
      <vt:variant>
        <vt:i4>5</vt:i4>
      </vt:variant>
      <vt:variant>
        <vt:lpwstr>https://population.un.org/wup/</vt:lpwstr>
      </vt:variant>
      <vt:variant>
        <vt:lpwstr/>
      </vt:variant>
      <vt:variant>
        <vt:i4>7405674</vt:i4>
      </vt:variant>
      <vt:variant>
        <vt:i4>186</vt:i4>
      </vt:variant>
      <vt:variant>
        <vt:i4>0</vt:i4>
      </vt:variant>
      <vt:variant>
        <vt:i4>5</vt:i4>
      </vt:variant>
      <vt:variant>
        <vt:lpwstr>https://www.who.int/globalchange/publications/quantitative-risk-assessment/en/</vt:lpwstr>
      </vt:variant>
      <vt:variant>
        <vt:lpwstr/>
      </vt:variant>
      <vt:variant>
        <vt:i4>7536729</vt:i4>
      </vt:variant>
      <vt:variant>
        <vt:i4>0</vt:i4>
      </vt:variant>
      <vt:variant>
        <vt:i4>0</vt:i4>
      </vt:variant>
      <vt:variant>
        <vt:i4>5</vt:i4>
      </vt:variant>
      <vt:variant>
        <vt:lpwstr>mailto:cjack@csag.uct.ac.za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52</cp:revision>
  <cp:lastPrinted>2023-07-07T11:20:00Z</cp:lastPrinted>
  <dcterms:created xsi:type="dcterms:W3CDTF">2024-02-23T08:24:00Z</dcterms:created>
  <dcterms:modified xsi:type="dcterms:W3CDTF">2024-02-27T10:49:00Z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