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pPr>
        <w:pStyle w:val="Heading1"/>
        <w:numPr>
          <w:ilvl w:val="0"/>
          <w:numId w:val="0"/>
        </w:numPr>
        <w:ind w:left="720"/>
        <w:pPrChange w:id="0" w:author="Craig Parker" w:date="2024-02-23T12:07:00Z">
          <w:pPr>
            <w:pStyle w:val="Heading1"/>
          </w:pPr>
        </w:pPrChange>
      </w:pPr>
      <w:bookmarkStart w:id="1"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w:t>
      </w:r>
      <w:proofErr w:type="spellStart"/>
      <w:r>
        <w:t>Gueladio</w:t>
      </w:r>
      <w:proofErr w:type="spellEnd"/>
      <w:r>
        <w:t xml:space="preserve"> Cisse</w:t>
      </w:r>
      <w:r>
        <w:rPr>
          <w:vertAlign w:val="superscript"/>
        </w:rPr>
        <w:t xml:space="preserve">3 </w:t>
      </w:r>
      <w:r>
        <w:t>on behalf of the HE</w:t>
      </w:r>
      <w:r w:rsidRPr="00D958BB">
        <w:rPr>
          <w:vertAlign w:val="superscript"/>
        </w:rPr>
        <w:t>2</w:t>
      </w:r>
      <w:r>
        <w:t xml:space="preserve">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49B6A18D" w:rsidR="00485A99" w:rsidRDefault="00485A99" w:rsidP="003028E7">
      <w:pPr>
        <w:pStyle w:val="ListParagraph"/>
        <w:numPr>
          <w:ilvl w:val="0"/>
          <w:numId w:val="28"/>
        </w:numPr>
      </w:pPr>
      <w:del w:id="2" w:author="Craig Parker" w:date="2024-03-11T21:42:00Z">
        <w:r w:rsidRPr="00485A99" w:rsidDel="00E85381">
          <w:delText xml:space="preserve">Learning Health Sciences, </w:delText>
        </w:r>
      </w:del>
      <w:r w:rsidRPr="00485A99">
        <w:t>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7F142CBE" w:rsidR="003028E7" w:rsidRDefault="00491C1C" w:rsidP="00491C1C">
      <w:pPr>
        <w:spacing w:before="280" w:after="280" w:line="240" w:lineRule="auto"/>
      </w:pPr>
      <w:r>
        <w:t>(Word count:</w:t>
      </w:r>
      <w:r w:rsidR="001272B0">
        <w:t xml:space="preserve"> </w:t>
      </w:r>
      <w:r w:rsidR="00A8386C">
        <w:t>4</w:t>
      </w:r>
      <w:r w:rsidR="00E475AF">
        <w:t>050</w:t>
      </w:r>
      <w:r>
        <w:t xml:space="preserve"> )</w:t>
      </w:r>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31B7EDD0"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ins w:id="3" w:author="Craig Parker" w:date="2024-03-11T12:19:00Z">
        <w:r w:rsidR="00A42806">
          <w:t>-</w:t>
        </w:r>
      </w:ins>
      <w:del w:id="4" w:author="Craig Parker" w:date="2024-03-11T12:07:00Z">
        <w:r w:rsidRPr="00AA1976" w:rsidDel="003F68BA">
          <w:delText>-</w:delText>
        </w:r>
      </w:del>
      <w:r w:rsidRPr="00AA1976">
        <w:t xml:space="preserve">economic, geospatial climate, and satellite imagery data; 2) creating a stratified heat-health outcome forecast model to predict adverse health outcomes; and 3) establishing an Early Warning System for timely heatwave alerts. The ultimate goal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782B14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ins w:id="5" w:author="Craig Parker" w:date="2024-03-11T12:19:00Z">
        <w:r w:rsidR="00A42806">
          <w:t>-</w:t>
        </w:r>
      </w:ins>
      <w:del w:id="6" w:author="Craig Parker" w:date="2024-03-11T12:07:00Z">
        <w:r w:rsidR="0076423D" w:rsidRPr="0076423D" w:rsidDel="003F68BA">
          <w:delText>-</w:delText>
        </w:r>
      </w:del>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14A9795D" w:rsidR="00AA1976" w:rsidRPr="00AA1976" w:rsidRDefault="00AA1976" w:rsidP="00C83422">
      <w:r w:rsidRPr="00C83422">
        <w:rPr>
          <w:b/>
          <w:bCs/>
        </w:rPr>
        <w:t>Ethics and Dissemination:</w:t>
      </w:r>
      <w:r w:rsidRPr="00AA1976">
        <w:t xml:space="preserve"> The study, </w:t>
      </w:r>
      <w:r w:rsidR="0037798C">
        <w:t xml:space="preserve">has been approved by the </w:t>
      </w:r>
      <w:r w:rsidRPr="00AA1976">
        <w:t>Wits Human Research Ethics Committee (reference no: 220606)</w:t>
      </w:r>
      <w:r w:rsidR="0037798C">
        <w:t xml:space="preserve">. </w:t>
      </w:r>
      <w:r w:rsidRPr="00AA1976">
        <w:t>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r w:rsidR="00E633B0">
        <w:t>22</w:t>
      </w:r>
      <w:r w:rsidR="00E1326C">
        <w:t>8</w:t>
      </w:r>
      <w:r w:rsidRPr="00AA1976" w:rsidDel="008B5EBA">
        <w:t xml:space="preserve"> </w:t>
      </w:r>
      <w:r>
        <w:t>)</w:t>
      </w:r>
    </w:p>
    <w:p w14:paraId="42F38DC3" w14:textId="401C66CE" w:rsidR="002205B1" w:rsidRDefault="00461C3E" w:rsidP="00C83422">
      <w:pPr>
        <w:spacing w:before="280" w:after="280" w:line="240" w:lineRule="auto"/>
      </w:pPr>
      <w:r w:rsidRPr="00D41A42">
        <w:rPr>
          <w:b/>
          <w:bCs/>
        </w:rPr>
        <w:t>Keywords:</w:t>
      </w:r>
      <w:r w:rsidRPr="00461C3E">
        <w:t xml:space="preserve"> </w:t>
      </w:r>
      <w:commentRangeStart w:id="7"/>
      <w:r w:rsidRPr="00461C3E">
        <w:t xml:space="preserve">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ystems, intra-urban, socio-economics and environment, exposure mapping, hazard mapping, heat-related health impacts, African cities, data science and machine learning</w:t>
      </w:r>
      <w:r w:rsidR="009708A8">
        <w:t>, temperature</w:t>
      </w:r>
      <w:commentRangeEnd w:id="7"/>
      <w:r w:rsidR="0037798C">
        <w:rPr>
          <w:rStyle w:val="CommentReference"/>
        </w:rPr>
        <w:commentReference w:id="7"/>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44ACDA31" w:rsidR="002205B1" w:rsidRPr="00CE236C" w:rsidRDefault="0037798C" w:rsidP="00D958BB">
      <w:r>
        <w:t xml:space="preserve">Study </w:t>
      </w:r>
      <w:r w:rsidR="008B2DB9" w:rsidRPr="00CE236C">
        <w:t xml:space="preserve">strengths and </w:t>
      </w:r>
      <w:proofErr w:type="gramStart"/>
      <w:r w:rsidR="008B2DB9" w:rsidRPr="00CE236C">
        <w:t>limitations</w:t>
      </w:r>
      <w:proofErr w:type="gramEnd"/>
      <w:r w:rsidR="008B2DB9" w:rsidRPr="00CE236C">
        <w:t xml:space="preserve"> </w:t>
      </w:r>
    </w:p>
    <w:p w14:paraId="09E7B69F" w14:textId="77777777" w:rsidR="00B27925" w:rsidRDefault="00B27925" w:rsidP="00677978"/>
    <w:p w14:paraId="7B2D17E3" w14:textId="27B338AE" w:rsidR="009B74FF" w:rsidRPr="009B74FF" w:rsidRDefault="009B74FF" w:rsidP="009B74FF">
      <w:pPr>
        <w:numPr>
          <w:ilvl w:val="0"/>
          <w:numId w:val="38"/>
        </w:numPr>
        <w:rPr>
          <w:ins w:id="8" w:author="Craig Parker" w:date="2024-02-23T15:46:00Z"/>
        </w:rPr>
      </w:pPr>
      <w:ins w:id="9" w:author="Craig Parker" w:date="2024-02-23T15:46:00Z">
        <w:r w:rsidRPr="009B74FF">
          <w:t>Employs comprehensive data collection from clinical, socio</w:t>
        </w:r>
      </w:ins>
      <w:ins w:id="10" w:author="Craig Parker" w:date="2024-03-11T12:19:00Z">
        <w:r w:rsidR="00A42806">
          <w:t>-</w:t>
        </w:r>
      </w:ins>
      <w:ins w:id="11" w:author="Craig Parker" w:date="2024-02-23T15:46:00Z">
        <w:r w:rsidRPr="009B74FF">
          <w:t>economic, and remote sensing sources, ensuring a multidimensional analysis of urban heat exposure.</w:t>
        </w:r>
      </w:ins>
    </w:p>
    <w:p w14:paraId="0BFA4A51" w14:textId="05299D16" w:rsidR="009B74FF" w:rsidRPr="009B74FF" w:rsidRDefault="009B74FF" w:rsidP="009B74FF">
      <w:pPr>
        <w:numPr>
          <w:ilvl w:val="0"/>
          <w:numId w:val="38"/>
        </w:numPr>
        <w:rPr>
          <w:ins w:id="12" w:author="Craig Parker" w:date="2024-02-23T15:46:00Z"/>
        </w:rPr>
      </w:pPr>
      <w:ins w:id="13" w:author="Craig Parker" w:date="2024-02-23T15:46:00Z">
        <w:r w:rsidRPr="009B74FF">
          <w:t xml:space="preserve">Leverages state-of-the-art machine learning techniques for predictive </w:t>
        </w:r>
        <w:r w:rsidR="003D6F4B">
          <w:t>modelling</w:t>
        </w:r>
        <w:r w:rsidRPr="009B74FF">
          <w:t xml:space="preserve"> of heat-health outcomes, advancing the field of environmental health research.</w:t>
        </w:r>
      </w:ins>
    </w:p>
    <w:p w14:paraId="1C01B9CE" w14:textId="08C2FC0C" w:rsidR="009B74FF" w:rsidRPr="009B74FF" w:rsidRDefault="00D61527" w:rsidP="009B74FF">
      <w:pPr>
        <w:numPr>
          <w:ilvl w:val="0"/>
          <w:numId w:val="38"/>
        </w:numPr>
        <w:rPr>
          <w:ins w:id="14" w:author="Craig Parker" w:date="2024-02-23T15:46:00Z"/>
        </w:rPr>
      </w:pPr>
      <w:ins w:id="15" w:author="Craig Parker" w:date="2024-03-11T12:17:00Z">
        <w:r>
          <w:t>A c</w:t>
        </w:r>
      </w:ins>
      <w:ins w:id="16" w:author="Craig Parker" w:date="2024-02-23T15:46:00Z">
        <w:r w:rsidR="009B74FF" w:rsidRPr="009B74FF">
          <w:t>ross-disciplinary approach enriches the interpretation of data, linking climate science with public health implications.</w:t>
        </w:r>
      </w:ins>
    </w:p>
    <w:p w14:paraId="0941C60B" w14:textId="18619B54" w:rsidR="009B74FF" w:rsidRPr="009B74FF" w:rsidRDefault="009B74FF" w:rsidP="009B74FF">
      <w:pPr>
        <w:numPr>
          <w:ilvl w:val="0"/>
          <w:numId w:val="38"/>
        </w:numPr>
        <w:rPr>
          <w:ins w:id="17" w:author="Craig Parker" w:date="2024-02-23T15:46:00Z"/>
        </w:rPr>
      </w:pPr>
      <w:ins w:id="18" w:author="Craig Parker" w:date="2024-02-23T15:46:00Z">
        <w:r w:rsidRPr="009B74FF">
          <w:t xml:space="preserve">Risk of sampling bias due to secondary data </w:t>
        </w:r>
        <w:r w:rsidR="003D6F4B">
          <w:t>utilisation</w:t>
        </w:r>
        <w:r w:rsidRPr="009B74FF">
          <w:t>, which may influence the representativeness of findings.</w:t>
        </w:r>
      </w:ins>
    </w:p>
    <w:p w14:paraId="3B573BEF" w14:textId="77777777" w:rsidR="009B74FF" w:rsidRPr="009B74FF" w:rsidRDefault="009B74FF" w:rsidP="009B74FF">
      <w:pPr>
        <w:numPr>
          <w:ilvl w:val="0"/>
          <w:numId w:val="38"/>
        </w:numPr>
        <w:rPr>
          <w:ins w:id="19" w:author="Craig Parker" w:date="2024-02-23T15:46:00Z"/>
        </w:rPr>
      </w:pPr>
      <w:ins w:id="20" w:author="Craig Parker" w:date="2024-02-23T15:46:00Z">
        <w:r w:rsidRPr="009B74FF">
          <w:t>The spatial resolution of datasets, particularly those capturing microclimatic urban variations, could limit the granularity of exposure assessments.</w:t>
        </w:r>
      </w:ins>
    </w:p>
    <w:p w14:paraId="46E48E5E" w14:textId="52302550" w:rsidR="00AB263C" w:rsidRPr="00677978" w:rsidDel="009B74FF" w:rsidRDefault="003F1552" w:rsidP="00677978">
      <w:pPr>
        <w:numPr>
          <w:ilvl w:val="0"/>
          <w:numId w:val="22"/>
        </w:numPr>
        <w:rPr>
          <w:del w:id="21" w:author="Craig Parker" w:date="2024-02-23T15:46:00Z"/>
        </w:rPr>
      </w:pPr>
      <w:del w:id="22" w:author="Craig Parker" w:date="2024-02-23T15:46:00Z">
        <w:r w:rsidRPr="003F1552" w:rsidDel="009B74FF">
          <w:delText xml:space="preserve">Comprehensive and Diverse Data: The study's strength lies in its ability to amalgamate </w:delText>
        </w:r>
        <w:r w:rsidR="00497C9C" w:rsidDel="009B74FF">
          <w:delText>various</w:delText>
        </w:r>
        <w:r w:rsidRPr="003F1552" w:rsidDel="009B74FF">
          <w:delText xml:space="preserve"> data sources from two major African cities. This includes data from </w:delText>
        </w:r>
        <w:r w:rsidR="00497C9C" w:rsidDel="009B74FF">
          <w:delText>randomised</w:delText>
        </w:r>
        <w:r w:rsidRPr="003F1552" w:rsidDel="009B74FF">
          <w:delText xml:space="preserve"> controlled trials, cohort studies, socio-economic and census data, remote sensing data, </w:delText>
        </w:r>
        <w:r w:rsidR="00497C9C" w:rsidDel="009B74FF">
          <w:delText>geospatial</w:delText>
        </w:r>
        <w:r w:rsidRPr="003F1552" w:rsidDel="009B74FF">
          <w:delText xml:space="preserve"> data, and observed and simulated climate data. </w:delText>
        </w:r>
      </w:del>
    </w:p>
    <w:p w14:paraId="7D9233D5" w14:textId="04F0B33E" w:rsidR="00677978" w:rsidRPr="00677978" w:rsidDel="009B74FF" w:rsidRDefault="00EA1CCE" w:rsidP="00677978">
      <w:pPr>
        <w:numPr>
          <w:ilvl w:val="0"/>
          <w:numId w:val="22"/>
        </w:numPr>
        <w:rPr>
          <w:del w:id="23" w:author="Craig Parker" w:date="2024-02-23T15:46:00Z"/>
        </w:rPr>
      </w:pPr>
      <w:del w:id="24" w:author="Craig Parker" w:date="2024-02-23T15:46:00Z">
        <w:r w:rsidDel="009B74FF">
          <w:delText xml:space="preserve">Utilization of cutting-edge machine learning techniques: The study will implement recent advances in machine learning and analytics, </w:delText>
        </w:r>
        <w:r w:rsidR="00682003" w:rsidDel="009B74FF">
          <w:delText>including</w:delText>
        </w:r>
        <w:r w:rsidDel="009B74FF">
          <w:delText xml:space="preserve"> quantile regression forests and </w:delText>
        </w:r>
        <w:r w:rsidR="00E35012" w:rsidDel="009B74FF">
          <w:delText>various</w:delText>
        </w:r>
        <w:r w:rsidDel="009B74FF">
          <w:delText xml:space="preserve"> time-series models, </w:delText>
        </w:r>
        <w:r w:rsidR="0083620D" w:rsidDel="009B74FF">
          <w:delText>as well as</w:delText>
        </w:r>
        <w:r w:rsidDel="009B74FF">
          <w:delText xml:space="preserve"> gated recurrent unit models (GRU), long short</w:delText>
        </w:r>
        <w:r w:rsidR="00E35012" w:rsidDel="009B74FF">
          <w:delText>-</w:delText>
        </w:r>
        <w:r w:rsidDel="009B74FF">
          <w:delText>term memory (LSTM), and attention networks.</w:delText>
        </w:r>
      </w:del>
    </w:p>
    <w:p w14:paraId="6CDB6278" w14:textId="7C2752A3" w:rsidR="00677978" w:rsidRPr="00677978" w:rsidDel="009B74FF" w:rsidRDefault="00B629EA" w:rsidP="00677978">
      <w:pPr>
        <w:numPr>
          <w:ilvl w:val="0"/>
          <w:numId w:val="22"/>
        </w:numPr>
        <w:rPr>
          <w:del w:id="25" w:author="Craig Parker" w:date="2024-02-23T15:46:00Z"/>
        </w:rPr>
      </w:pPr>
      <w:del w:id="26" w:author="Craig Parker" w:date="2024-02-23T15:46:00Z">
        <w:r w:rsidDel="009B74FF">
          <w:delText>Inter-</w:delText>
        </w:r>
        <w:r w:rsidR="00305A88" w:rsidDel="009B74FF">
          <w:delText xml:space="preserve">disciplinary team and approach: </w:delText>
        </w:r>
        <w:r w:rsidR="000A6318" w:rsidDel="009B74FF">
          <w:delText>The study will include e</w:delText>
        </w:r>
        <w:r w:rsidR="00305A88" w:rsidDel="009B74FF">
          <w:delText xml:space="preserve">xperts from </w:delText>
        </w:r>
        <w:r w:rsidR="00BA550B" w:rsidDel="009B74FF">
          <w:delText xml:space="preserve">multiple </w:delText>
        </w:r>
        <w:r w:rsidR="00305A88" w:rsidDel="009B74FF">
          <w:delText>fields, including climate science,</w:delText>
        </w:r>
        <w:r w:rsidR="000D6DD9" w:rsidDel="009B74FF">
          <w:delText xml:space="preserve"> </w:delText>
        </w:r>
        <w:r w:rsidR="00BE52CC" w:rsidDel="009B74FF">
          <w:delText>geospatial</w:delText>
        </w:r>
        <w:r w:rsidR="000D6DD9" w:rsidDel="009B74FF">
          <w:delText xml:space="preserve"> science,</w:delText>
        </w:r>
        <w:r w:rsidR="00305A88" w:rsidDel="009B74FF">
          <w:delText xml:space="preserve"> data science, public health, </w:delText>
        </w:r>
        <w:r w:rsidR="00BA550B" w:rsidDel="009B74FF">
          <w:delText xml:space="preserve">clinical medicine, </w:delText>
        </w:r>
        <w:r w:rsidR="00305A88" w:rsidDel="009B74FF">
          <w:delText>epidemiology,</w:delText>
        </w:r>
        <w:r w:rsidR="00BE52CC" w:rsidDel="009B74FF">
          <w:delText xml:space="preserve"> social science</w:delText>
        </w:r>
        <w:r w:rsidR="00305A88" w:rsidDel="009B74FF">
          <w:delText xml:space="preserve"> and environmental epidemiology,</w:delText>
        </w:r>
        <w:r w:rsidR="00D9301C" w:rsidDel="009B74FF">
          <w:delText xml:space="preserve"> </w:delText>
        </w:r>
        <w:r w:rsidR="00305A88" w:rsidDel="009B74FF">
          <w:delText>ensuring a comprehensive and holistic approach.</w:delText>
        </w:r>
      </w:del>
    </w:p>
    <w:p w14:paraId="375D8B9B" w14:textId="370D6D07" w:rsidR="00677978" w:rsidRPr="00677978" w:rsidDel="009B74FF" w:rsidRDefault="00677978" w:rsidP="00677978">
      <w:pPr>
        <w:rPr>
          <w:del w:id="27" w:author="Craig Parker" w:date="2024-02-23T15:46:00Z"/>
        </w:rPr>
      </w:pPr>
      <w:del w:id="28" w:author="Craig Parker" w:date="2024-02-23T15:46:00Z">
        <w:r w:rsidRPr="00677978" w:rsidDel="009B74FF">
          <w:delText>Limitations:</w:delText>
        </w:r>
      </w:del>
    </w:p>
    <w:p w14:paraId="080E3B1B" w14:textId="7632BA0E" w:rsidR="002F22EB" w:rsidRPr="002F22EB" w:rsidDel="009B74FF" w:rsidRDefault="002F22EB" w:rsidP="00C83422">
      <w:pPr>
        <w:pStyle w:val="ListParagraph"/>
        <w:numPr>
          <w:ilvl w:val="0"/>
          <w:numId w:val="23"/>
        </w:numPr>
        <w:rPr>
          <w:del w:id="29" w:author="Craig Parker" w:date="2024-02-23T15:46:00Z"/>
        </w:rPr>
      </w:pPr>
      <w:del w:id="30" w:author="Craig Parker" w:date="2024-02-23T15:46:00Z">
        <w:r w:rsidRPr="002F22EB" w:rsidDel="009B74FF">
          <w:delText>Representativeness and Potential Bias: There is a risk of bias in sampling across different population groups and subgroups when relying on proxy or secondary data. The research strategy includes measures such as using population density estimates to rectify potential shortcomings in spatial representation and biases within demographic subgroups.</w:delText>
        </w:r>
      </w:del>
    </w:p>
    <w:p w14:paraId="0FB564CA" w14:textId="6BDD6010" w:rsidR="00677978" w:rsidRPr="00677978" w:rsidDel="009B74FF" w:rsidRDefault="00105034" w:rsidP="00677978">
      <w:pPr>
        <w:numPr>
          <w:ilvl w:val="0"/>
          <w:numId w:val="23"/>
        </w:numPr>
        <w:rPr>
          <w:del w:id="31" w:author="Craig Parker" w:date="2024-02-23T15:46:00Z"/>
        </w:rPr>
      </w:pPr>
      <w:del w:id="32" w:author="Craig Parker" w:date="2024-02-23T15:46:00Z">
        <w:r w:rsidDel="009B74FF">
          <w:delText xml:space="preserve">Data collection from multiple sources: Finding, obtaining permission to use, and acquiring data from multiple sources can be difficult. Streamlining data transfer and </w:delText>
        </w:r>
        <w:r w:rsidR="00497C9C" w:rsidDel="009B74FF">
          <w:delText>harmonising</w:delText>
        </w:r>
        <w:r w:rsidDel="009B74FF">
          <w:delText xml:space="preserve"> variables and metadata across multiple datasets collected under different protocols may </w:delText>
        </w:r>
        <w:r w:rsidR="006A608E" w:rsidDel="009B74FF">
          <w:delText xml:space="preserve">limit the </w:delText>
        </w:r>
        <w:r w:rsidDel="009B74FF">
          <w:delText>coverage of variables</w:delText>
        </w:r>
        <w:r w:rsidR="006A608E" w:rsidDel="009B74FF">
          <w:delText xml:space="preserve"> or </w:delText>
        </w:r>
        <w:r w:rsidDel="009B74FF">
          <w:delText>parameters of interest.</w:delText>
        </w:r>
        <w:r w:rsidR="006A608E" w:rsidDel="009B74FF">
          <w:delText xml:space="preserve"> </w:delText>
        </w:r>
        <w:r w:rsidR="000045A8" w:rsidDel="009B74FF">
          <w:delText xml:space="preserve">Data may not be available </w:delText>
        </w:r>
        <w:r w:rsidR="00C15BAC" w:rsidRPr="00C15BAC" w:rsidDel="009B74FF">
          <w:delText>to geolocate participants’ housing in all studies accurately</w:delText>
        </w:r>
        <w:r w:rsidR="000045A8" w:rsidDel="009B74FF">
          <w:delText xml:space="preserve">. </w:delText>
        </w:r>
      </w:del>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rsidP="0037798C">
      <w:pPr>
        <w:pStyle w:val="Heading1"/>
        <w:numPr>
          <w:ilvl w:val="0"/>
          <w:numId w:val="66"/>
        </w:numPr>
        <w:rPr>
          <w:ins w:id="33" w:author="Craig Parker" w:date="2024-03-04T16:26:00Z"/>
        </w:rPr>
      </w:pPr>
      <w:r w:rsidRPr="009C43EC">
        <w:lastRenderedPageBreak/>
        <w:t>Introduction</w:t>
      </w:r>
    </w:p>
    <w:p w14:paraId="747D3959" w14:textId="77777777" w:rsidR="00807AE9" w:rsidRDefault="00807AE9" w:rsidP="00807AE9">
      <w:pPr>
        <w:rPr>
          <w:ins w:id="34" w:author="Craig Parker" w:date="2024-03-04T16:26:00Z"/>
        </w:rPr>
      </w:pPr>
    </w:p>
    <w:p w14:paraId="42DC770D" w14:textId="2CCEFD66" w:rsidR="00DF64CC" w:rsidRPr="00DF64CC" w:rsidRDefault="00DF64CC" w:rsidP="00DF64CC">
      <w:pPr>
        <w:rPr>
          <w:ins w:id="35" w:author="Craig Parker" w:date="2024-03-06T21:19:00Z"/>
        </w:rPr>
      </w:pPr>
      <w:ins w:id="36" w:author="Craig Parker" w:date="2024-03-06T21:19:00Z">
        <w:r w:rsidRPr="00DF64CC">
          <w:t>The HE</w:t>
        </w:r>
        <w:r w:rsidRPr="0037798C">
          <w:rPr>
            <w:vertAlign w:val="superscript"/>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a consortium spanning South Africa, Côte d</w:t>
        </w:r>
      </w:ins>
      <w:ins w:id="37" w:author="Craig Parker" w:date="2024-03-11T12:08:00Z">
        <w:r w:rsidR="00E178EB">
          <w:t>'</w:t>
        </w:r>
      </w:ins>
      <w:ins w:id="38" w:author="Craig Parker" w:date="2024-03-06T21:19:00Z">
        <w:r w:rsidRPr="00DF64CC">
          <w:t xml:space="preserve">Ivoire, Zimbabwe, and the United States, embodies global collaboration. Funded through the United States NIH </w:t>
        </w:r>
      </w:ins>
      <w:ins w:id="39" w:author="Craig Parker" w:date="2024-03-11T12:08:00Z">
        <w:r w:rsidR="00E178EB">
          <w:t>"</w:t>
        </w:r>
      </w:ins>
      <w:ins w:id="40" w:author="Craig Parker" w:date="2024-03-06T21:19:00Z">
        <w:r w:rsidRPr="00DF64CC">
          <w:t>Harnessing Data Science for Health Discovery and Innovation in Africa</w:t>
        </w:r>
      </w:ins>
      <w:ins w:id="41" w:author="Craig Parker" w:date="2024-03-11T12:08:00Z">
        <w:r w:rsidR="00E178EB">
          <w:t>"</w:t>
        </w:r>
      </w:ins>
      <w:ins w:id="42" w:author="Craig Parker" w:date="2024-03-06T21:19:00Z">
        <w:r w:rsidRPr="00DF64CC">
          <w:t xml:space="preserve"> (DS-I Africa) program, the </w:t>
        </w:r>
        <w:proofErr w:type="spellStart"/>
        <w:r w:rsidRPr="00DF64CC">
          <w:t>Center</w:t>
        </w:r>
        <w:proofErr w:type="spellEnd"/>
        <w:r w:rsidRPr="00DF64CC">
          <w:t xml:space="preserve"> amalgamates diverse expertise in pursuit of comprehensive urban climate resilience strategies</w:t>
        </w:r>
      </w:ins>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ins w:id="43" w:author="Craig Parker" w:date="2024-03-06T21:19:00Z">
        <w:r w:rsidRPr="00DF64CC">
          <w:t>.</w:t>
        </w:r>
      </w:ins>
    </w:p>
    <w:p w14:paraId="1ED01008" w14:textId="3EF1A65D" w:rsidR="00DF64CC" w:rsidRPr="00DF64CC" w:rsidRDefault="0037798C" w:rsidP="00DF64CC">
      <w:pPr>
        <w:rPr>
          <w:ins w:id="44" w:author="Craig Parker" w:date="2024-03-06T21:19:00Z"/>
        </w:rPr>
      </w:pPr>
      <w:r>
        <w:t>T</w:t>
      </w:r>
      <w:ins w:id="45" w:author="Craig Parker" w:date="2024-03-06T21:19:00Z">
        <w:r w:rsidR="00DF64CC" w:rsidRPr="00DF64CC">
          <w:t>his study emerges</w:t>
        </w:r>
      </w:ins>
      <w:r>
        <w:t xml:space="preserve"> from </w:t>
      </w:r>
      <w:r w:rsidRPr="00DF64CC">
        <w:t xml:space="preserve">the HE²AT </w:t>
      </w:r>
      <w:proofErr w:type="spellStart"/>
      <w:proofErr w:type="gramStart"/>
      <w:r w:rsidRPr="00DF64CC">
        <w:t>Center</w:t>
      </w:r>
      <w:proofErr w:type="spellEnd"/>
      <w:r w:rsidRPr="00DF64CC">
        <w:t xml:space="preserve">, </w:t>
      </w:r>
      <w:ins w:id="46" w:author="Craig Parker" w:date="2024-03-06T21:19:00Z">
        <w:r w:rsidR="00DF64CC" w:rsidRPr="00DF64CC">
          <w:t xml:space="preserve"> as</w:t>
        </w:r>
        <w:proofErr w:type="gramEnd"/>
        <w:r w:rsidR="00DF64CC" w:rsidRPr="00DF64CC">
          <w:t xml:space="preserve"> a Research Project (RP) </w:t>
        </w:r>
      </w:ins>
      <w:r>
        <w:t xml:space="preserve">aiming to interrogate </w:t>
      </w:r>
      <w:ins w:id="47" w:author="Craig Parker" w:date="2024-03-06T21:19:00Z">
        <w:r w:rsidR="00DF64CC" w:rsidRPr="00DF64CC">
          <w:t xml:space="preserve">the intricate </w:t>
        </w:r>
      </w:ins>
      <w:ins w:id="48" w:author="Craig Parker" w:date="2024-03-09T10:40:00Z">
        <w:r w:rsidR="006D6FE5">
          <w:t>relationships</w:t>
        </w:r>
      </w:ins>
      <w:ins w:id="49" w:author="Craig Parker" w:date="2024-03-06T21:19:00Z">
        <w:r w:rsidR="00DF64CC" w:rsidRPr="00DF64CC">
          <w:t xml:space="preserve"> of urban spaces </w:t>
        </w:r>
      </w:ins>
      <w:ins w:id="50" w:author="Craig Parker" w:date="2024-03-09T10:40:00Z">
        <w:r w:rsidR="006D6FE5">
          <w:t>to</w:t>
        </w:r>
      </w:ins>
      <w:ins w:id="51" w:author="Craig Parker" w:date="2024-03-06T21:19:00Z">
        <w:r w:rsidR="00DF64CC" w:rsidRPr="00DF64CC">
          <w:t xml:space="preserve"> heat-health impacts, </w:t>
        </w:r>
      </w:ins>
      <w:ins w:id="52" w:author="Craig Parker" w:date="2024-03-09T10:41:00Z">
        <w:r w:rsidR="006D6FE5">
          <w:t>emphasising</w:t>
        </w:r>
      </w:ins>
      <w:ins w:id="53" w:author="Craig Parker" w:date="2024-03-06T21:19:00Z">
        <w:r w:rsidR="00DF64CC"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ins>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ins w:id="54" w:author="Craig Parker" w:date="2024-03-06T21:19:00Z">
        <w:r w:rsidR="00DF64CC" w:rsidRPr="00DF64CC">
          <w:t>.</w:t>
        </w:r>
      </w:ins>
    </w:p>
    <w:p w14:paraId="2F03CDD6" w14:textId="054DE2C3" w:rsidR="00DF64CC" w:rsidRDefault="00DF64CC" w:rsidP="00DF64CC">
      <w:pPr>
        <w:rPr>
          <w:ins w:id="55" w:author="Craig Parker" w:date="2024-03-06T21:21:00Z"/>
        </w:rPr>
      </w:pPr>
      <w:ins w:id="56" w:author="Craig Parker" w:date="2024-03-06T21:19:00Z">
        <w:r w:rsidRPr="00DF64CC">
          <w:t xml:space="preserve">Research on heat-related health risks in Africa, including seminal works in Abidjan and Johannesburg, reveals a critical need for </w:t>
        </w:r>
      </w:ins>
      <w:ins w:id="57" w:author="Craig Parker" w:date="2024-03-10T21:24:00Z">
        <w:r w:rsidR="00B65128">
          <w:t>localised</w:t>
        </w:r>
      </w:ins>
      <w:ins w:id="58" w:author="Craig Parker" w:date="2024-03-06T21:19:00Z">
        <w:r w:rsidRPr="00DF64CC">
          <w:t xml:space="preserve"> interventions. Ncongwane et al. (2021), Pasquini et al. (2020), and Wright et al. (2019) </w:t>
        </w:r>
      </w:ins>
      <w:r w:rsidR="0037798C">
        <w:t xml:space="preserve">lay </w:t>
      </w:r>
      <w:ins w:id="59" w:author="Craig Parker" w:date="2024-03-06T21:19:00Z">
        <w:r w:rsidRPr="00DF64CC">
          <w:t>the groundwork, e</w:t>
        </w:r>
      </w:ins>
      <w:ins w:id="60" w:author="Craig Parker" w:date="2024-03-11T11:49:00Z">
        <w:r w:rsidR="00DA6768">
          <w:t>xplaining</w:t>
        </w:r>
      </w:ins>
      <w:ins w:id="61" w:author="Craig Parker" w:date="2024-03-06T21:19:00Z">
        <w:r w:rsidRPr="00DF64CC">
          <w:t xml:space="preserve"> the socio</w:t>
        </w:r>
      </w:ins>
      <w:ins w:id="62" w:author="Craig Parker" w:date="2024-03-11T12:19:00Z">
        <w:r w:rsidR="00A42806">
          <w:t>-</w:t>
        </w:r>
      </w:ins>
      <w:ins w:id="63" w:author="Craig Parker" w:date="2024-03-06T21:19:00Z">
        <w:r w:rsidRPr="00DF64CC">
          <w:t>economic and infrastructural factors that exacerbate heat-health vulnerabilities</w:t>
        </w:r>
      </w:ins>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ins w:id="64" w:author="Craig Parker" w:date="2024-03-06T21:19:00Z">
        <w:r w:rsidRPr="00DF64CC">
          <w:t xml:space="preserve">. </w:t>
        </w:r>
      </w:ins>
    </w:p>
    <w:p w14:paraId="6A7E7695" w14:textId="33296BDD" w:rsidR="00DF64CC" w:rsidRPr="00DF64CC" w:rsidRDefault="00DF64CC" w:rsidP="00DF64CC">
      <w:pPr>
        <w:rPr>
          <w:ins w:id="65" w:author="Craig Parker" w:date="2024-03-06T21:21:00Z"/>
        </w:rPr>
      </w:pPr>
      <w:ins w:id="66" w:author="Craig Parker" w:date="2024-03-06T21:21:00Z">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ins>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ins w:id="67" w:author="Craig Parker" w:date="2024-03-06T21:21:00Z">
        <w:r w:rsidRPr="00DF64CC">
          <w:t xml:space="preserve">. Furthermore, </w:t>
        </w:r>
      </w:ins>
      <w:r w:rsidR="0037798C">
        <w:t xml:space="preserve">an </w:t>
      </w:r>
      <w:ins w:id="68" w:author="Craig Parker" w:date="2024-03-06T21:21:00Z">
        <w:r w:rsidRPr="00DF64CC">
          <w:t>assess</w:t>
        </w:r>
      </w:ins>
      <w:r w:rsidR="0037798C">
        <w:t>ment of</w:t>
      </w:r>
      <w:ins w:id="69" w:author="Craig Parker" w:date="2024-03-06T21:21:00Z">
        <w:r w:rsidRPr="00DF64CC">
          <w:t xml:space="preserve"> </w:t>
        </w:r>
      </w:ins>
      <w:ins w:id="70" w:author="Craig Parker" w:date="2024-03-11T12:18:00Z">
        <w:r w:rsidR="00D61527">
          <w:t>the health-related impacts of urban heat Islands</w:t>
        </w:r>
      </w:ins>
      <w:ins w:id="71" w:author="Craig Parker" w:date="2024-03-06T21:21:00Z">
        <w:r w:rsidRPr="00DF64CC">
          <w:t xml:space="preserve"> (UHI) in Douala Metropolis, Cameroon</w:t>
        </w:r>
      </w:ins>
      <w:r w:rsidR="0037798C">
        <w:t xml:space="preserve"> by </w:t>
      </w:r>
      <w:proofErr w:type="spellStart"/>
      <w:r w:rsidR="0037798C" w:rsidRPr="00DF64CC">
        <w:t>Enete</w:t>
      </w:r>
      <w:proofErr w:type="spellEnd"/>
      <w:r w:rsidR="0037798C">
        <w:t xml:space="preserve"> et al.</w:t>
      </w:r>
      <w:r w:rsidR="0037798C" w:rsidRPr="00DF64CC">
        <w:t xml:space="preserve"> (2017),</w:t>
      </w:r>
      <w:ins w:id="72" w:author="Craig Parker" w:date="2024-03-06T21:21:00Z">
        <w:r w:rsidRPr="00DF64CC">
          <w:t xml:space="preserve"> provides insight into the </w:t>
        </w:r>
      </w:ins>
      <w:ins w:id="73" w:author="Craig Parker" w:date="2024-03-09T10:41:00Z">
        <w:r w:rsidR="006D6FE5">
          <w:t>localised</w:t>
        </w:r>
      </w:ins>
      <w:ins w:id="74" w:author="Craig Parker" w:date="2024-03-06T21:21:00Z">
        <w:r w:rsidRPr="00DF64CC">
          <w:t xml:space="preserve"> health burdens of urban heat </w:t>
        </w:r>
      </w:ins>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ins w:id="75" w:author="Craig Parker" w:date="2024-03-06T21:21:00Z">
        <w:r w:rsidRPr="00DF64CC">
          <w:t>.</w:t>
        </w:r>
      </w:ins>
    </w:p>
    <w:p w14:paraId="6F5E7F2E" w14:textId="1A95DAFA" w:rsidR="00DF64CC" w:rsidRPr="00DF64CC" w:rsidRDefault="00DF64CC" w:rsidP="00DF64CC">
      <w:pPr>
        <w:rPr>
          <w:ins w:id="76" w:author="Craig Parker" w:date="2024-03-06T21:19:00Z"/>
        </w:rPr>
      </w:pPr>
      <w:ins w:id="77" w:author="Craig Parker" w:date="2024-03-06T21:21:00Z">
        <w:r w:rsidRPr="00DF64CC">
          <w:t xml:space="preserve">Building on this foundation, our study seeks to contribute to this burgeoning field by creating an effective, data-driven Urban Heat Health Early Warning System (EWS), tailored to the unique socio-demographic </w:t>
        </w:r>
      </w:ins>
      <w:ins w:id="78" w:author="Craig Parker" w:date="2024-03-09T13:38:00Z">
        <w:r w:rsidR="00C718C5">
          <w:t>make-up</w:t>
        </w:r>
      </w:ins>
      <w:ins w:id="79" w:author="Craig Parker" w:date="2024-03-06T21:21:00Z">
        <w:r w:rsidRPr="00DF64CC">
          <w:t xml:space="preserve"> of African metropolises. </w:t>
        </w:r>
      </w:ins>
      <w:r w:rsidR="0037798C">
        <w:t>I</w:t>
      </w:r>
      <w:ins w:id="80" w:author="Craig Parker" w:date="2024-03-06T21:21:00Z">
        <w:r w:rsidRPr="00DF64CC">
          <w:t xml:space="preserve">ntegrating insights from recent studies, including </w:t>
        </w:r>
      </w:ins>
      <w:ins w:id="81" w:author="Craig Parker" w:date="2024-03-11T12:08:00Z">
        <w:r w:rsidR="00E178EB">
          <w:t>"</w:t>
        </w:r>
      </w:ins>
      <w:ins w:id="82" w:author="Craig Parker" w:date="2024-03-06T21:21:00Z">
        <w:r w:rsidRPr="00DF64CC">
          <w:t>Human Exposure to Dangerous Heat in African Cities</w:t>
        </w:r>
      </w:ins>
      <w:ins w:id="83" w:author="Craig Parker" w:date="2024-03-11T12:08:00Z">
        <w:r w:rsidR="00E178EB">
          <w:t>"</w:t>
        </w:r>
      </w:ins>
      <w:ins w:id="84" w:author="Craig Parker" w:date="2024-03-06T21:21:00Z">
        <w:r w:rsidRPr="00DF64CC">
          <w:t xml:space="preserve"> by Guillaume Thibaut Rohat et al. (2019), which assesses human exposure to extreme heat conditions </w:t>
        </w:r>
      </w:ins>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ins w:id="85" w:author="Craig Parker" w:date="2024-03-06T21:21:00Z">
        <w:r w:rsidRPr="00DF64CC">
          <w:t>, our research aims to offer a holistic understanding and innovative solutions to mitigate these escalating health risks.</w:t>
        </w:r>
      </w:ins>
    </w:p>
    <w:p w14:paraId="3FFC56CB" w14:textId="10EFCBFF" w:rsidR="00DF64CC" w:rsidRPr="00DF64CC" w:rsidRDefault="00DF64CC" w:rsidP="00DF64CC">
      <w:pPr>
        <w:rPr>
          <w:ins w:id="86" w:author="Craig Parker" w:date="2024-03-06T21:19:00Z"/>
        </w:rPr>
      </w:pPr>
      <w:ins w:id="87" w:author="Craig Parker" w:date="2024-03-06T21:19:00Z">
        <w:r w:rsidRPr="00DF64CC">
          <w:t xml:space="preserve">The study is structured around three primary objectives: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w:t>
        </w:r>
        <w:proofErr w:type="spellStart"/>
        <w:r w:rsidRPr="00DF64CC">
          <w:t>action.</w:t>
        </w:r>
      </w:ins>
      <w:ins w:id="88" w:author="Rebecca walker" w:date="2024-03-11T13:10:00Z">
        <w:r w:rsidR="0037798C">
          <w:t>These</w:t>
        </w:r>
        <w:proofErr w:type="spellEnd"/>
        <w:r w:rsidR="0037798C">
          <w:t xml:space="preserve"> are</w:t>
        </w:r>
      </w:ins>
      <w:ins w:id="89" w:author="Craig Parker" w:date="2024-03-06T21:19:00Z">
        <w:r w:rsidRPr="00DF64CC">
          <w:t xml:space="preserve"> </w:t>
        </w:r>
      </w:ins>
      <w:ins w:id="90" w:author="Rebecca walker" w:date="2024-03-11T13:10:00Z">
        <w:r w:rsidR="0037798C">
          <w:t>i</w:t>
        </w:r>
      </w:ins>
      <w:ins w:id="91" w:author="Craig Parker" w:date="2024-03-06T21:19:00Z">
        <w:r w:rsidRPr="00DF64CC">
          <w:t>nspir</w:t>
        </w:r>
      </w:ins>
      <w:r w:rsidR="0037798C">
        <w:t>ed</w:t>
      </w:r>
      <w:ins w:id="92" w:author="Craig Parker" w:date="2024-03-06T21:19:00Z">
        <w:r w:rsidRPr="00DF64CC">
          <w:t xml:space="preserve"> from the robust frameworks and pioneering methods established by Thiaw et al. (2022) and Chapman et al. (2022), who have significantly advanced the field of heat-health early warning systems</w:t>
        </w:r>
      </w:ins>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ins w:id="93" w:author="Craig Parker" w:date="2024-03-06T21:19:00Z">
        <w:r w:rsidRPr="00DF64CC">
          <w:t>.</w:t>
        </w:r>
      </w:ins>
    </w:p>
    <w:p w14:paraId="4E9A9199" w14:textId="4EEDCEA8" w:rsidR="00DF64CC" w:rsidRPr="00DF64CC" w:rsidRDefault="00DF64CC" w:rsidP="00DF64CC">
      <w:pPr>
        <w:rPr>
          <w:ins w:id="94" w:author="Craig Parker" w:date="2024-03-06T21:19:00Z"/>
        </w:rPr>
      </w:pPr>
      <w:ins w:id="95" w:author="Craig Parker" w:date="2024-03-06T21:19:00Z">
        <w:r w:rsidRPr="00DF64CC">
          <w:t>Our approach is grounded in the IPCC</w:t>
        </w:r>
      </w:ins>
      <w:ins w:id="96" w:author="Craig Parker" w:date="2024-03-11T12:08:00Z">
        <w:r w:rsidR="00E178EB">
          <w:t>'</w:t>
        </w:r>
      </w:ins>
      <w:ins w:id="97" w:author="Craig Parker" w:date="2024-03-06T21:19:00Z">
        <w:r w:rsidRPr="00DF64CC">
          <w:t xml:space="preserve">s hazard-vulnerability-exposure paradigm, as evidenced by the Key Concepts and Definitions in Heat Exposure Studies (Table 1). This alignment </w:t>
        </w:r>
      </w:ins>
      <w:ins w:id="98" w:author="Craig Parker" w:date="2024-03-10T21:25:00Z">
        <w:r w:rsidR="00B65128">
          <w:t>ensures consistency with the globally recognised framework and reinforces our research</w:t>
        </w:r>
      </w:ins>
      <w:ins w:id="99" w:author="Craig Parker" w:date="2024-03-11T12:08:00Z">
        <w:r w:rsidR="00E178EB">
          <w:t>'</w:t>
        </w:r>
      </w:ins>
      <w:ins w:id="100" w:author="Craig Parker" w:date="2024-03-10T21:25:00Z">
        <w:r w:rsidR="00B65128">
          <w:t>s applicability</w:t>
        </w:r>
      </w:ins>
      <w:ins w:id="101" w:author="Craig Parker" w:date="2024-03-06T21:19:00Z">
        <w:r w:rsidRPr="00DF64CC">
          <w:t xml:space="preserve"> to the broader discourse on climate change and public health. The terms </w:t>
        </w:r>
      </w:ins>
      <w:ins w:id="102" w:author="Craig Parker" w:date="2024-03-11T12:08:00Z">
        <w:r w:rsidR="00E178EB">
          <w:t>"</w:t>
        </w:r>
      </w:ins>
      <w:ins w:id="103" w:author="Craig Parker" w:date="2024-03-06T21:19:00Z">
        <w:r w:rsidRPr="00DF64CC">
          <w:t>exposure,</w:t>
        </w:r>
      </w:ins>
      <w:ins w:id="104" w:author="Craig Parker" w:date="2024-03-11T12:08:00Z">
        <w:r w:rsidR="00905781">
          <w:t xml:space="preserve">" </w:t>
        </w:r>
        <w:r w:rsidR="00E178EB">
          <w:t>"</w:t>
        </w:r>
      </w:ins>
      <w:ins w:id="105" w:author="Craig Parker" w:date="2024-03-06T21:19:00Z">
        <w:r w:rsidRPr="00DF64CC">
          <w:t>vulnerability,</w:t>
        </w:r>
      </w:ins>
      <w:ins w:id="106" w:author="Craig Parker" w:date="2024-03-11T12:08:00Z">
        <w:r w:rsidR="00905781">
          <w:t xml:space="preserve">" </w:t>
        </w:r>
        <w:r w:rsidR="00E178EB">
          <w:t>"</w:t>
        </w:r>
      </w:ins>
      <w:ins w:id="107" w:author="Craig Parker" w:date="2024-03-06T21:19:00Z">
        <w:r w:rsidRPr="00DF64CC">
          <w:t>hazard,</w:t>
        </w:r>
      </w:ins>
      <w:ins w:id="108" w:author="Craig Parker" w:date="2024-03-11T12:08:00Z">
        <w:r w:rsidR="00E178EB">
          <w:t>"</w:t>
        </w:r>
      </w:ins>
      <w:ins w:id="109" w:author="Craig Parker" w:date="2024-03-06T21:19:00Z">
        <w:r w:rsidRPr="00DF64CC">
          <w:t xml:space="preserve"> and </w:t>
        </w:r>
      </w:ins>
      <w:ins w:id="110" w:author="Craig Parker" w:date="2024-03-11T12:08:00Z">
        <w:r w:rsidR="00E178EB">
          <w:t>"</w:t>
        </w:r>
      </w:ins>
      <w:ins w:id="111" w:author="Craig Parker" w:date="2024-03-06T21:19:00Z">
        <w:r w:rsidRPr="00DF64CC">
          <w:t>adaptive capacity</w:t>
        </w:r>
      </w:ins>
      <w:ins w:id="112" w:author="Craig Parker" w:date="2024-03-11T12:08:00Z">
        <w:r w:rsidR="00E178EB">
          <w:t>"</w:t>
        </w:r>
      </w:ins>
      <w:ins w:id="113" w:author="Craig Parker" w:date="2024-03-06T21:19:00Z">
        <w:r w:rsidRPr="00DF64CC">
          <w:t xml:space="preserve"> are defined in Table 1, providing a clear conceptual framework for our study.</w:t>
        </w:r>
      </w:ins>
    </w:p>
    <w:p w14:paraId="1AD06AFC" w14:textId="2BD4391B" w:rsidR="00DF64CC" w:rsidRPr="00DF64CC" w:rsidRDefault="00DF64CC" w:rsidP="00DF64CC">
      <w:pPr>
        <w:rPr>
          <w:ins w:id="114" w:author="Craig Parker" w:date="2024-03-06T21:19:00Z"/>
        </w:rPr>
      </w:pPr>
      <w:ins w:id="115" w:author="Craig Parker" w:date="2024-03-06T21:19:00Z">
        <w:r w:rsidRPr="00DF64CC">
          <w:t>By integrating state-of-the-art machine learning techniques with comprehensive socio</w:t>
        </w:r>
      </w:ins>
      <w:ins w:id="116" w:author="Craig Parker" w:date="2024-03-11T12:18:00Z">
        <w:r w:rsidR="008A48ED">
          <w:t>-</w:t>
        </w:r>
      </w:ins>
      <w:ins w:id="117" w:author="Craig Parker" w:date="2024-03-06T21:19:00Z">
        <w:r w:rsidRPr="00DF64CC">
          <w:t>economic and geospatial data</w:t>
        </w:r>
      </w:ins>
      <w:ins w:id="118" w:author="Craig Parker" w:date="2024-03-09T14:25:00Z">
        <w:r w:rsidR="00CB0460">
          <w:t xml:space="preserve"> as well as clinical trial</w:t>
        </w:r>
      </w:ins>
      <w:ins w:id="119" w:author="Craig Parker" w:date="2024-03-09T14:26:00Z">
        <w:r w:rsidR="00CB0460">
          <w:t>/</w:t>
        </w:r>
      </w:ins>
      <w:ins w:id="120" w:author="Craig Parker" w:date="2024-03-09T14:25:00Z">
        <w:r w:rsidR="00CB0460">
          <w:t>cohort health datasets</w:t>
        </w:r>
      </w:ins>
      <w:ins w:id="121" w:author="Craig Parker" w:date="2024-03-10T21:25:00Z">
        <w:r w:rsidR="00B65128">
          <w:t>, this study endeavours</w:t>
        </w:r>
      </w:ins>
      <w:ins w:id="122" w:author="Craig Parker" w:date="2024-03-06T21:19:00Z">
        <w:r w:rsidRPr="00DF64CC">
          <w:t xml:space="preserve"> to </w:t>
        </w:r>
      </w:ins>
      <w:ins w:id="123" w:author="Craig Parker" w:date="2024-03-10T21:26:00Z">
        <w:r w:rsidR="00B65128">
          <w:t xml:space="preserve">provide </w:t>
        </w:r>
      </w:ins>
      <w:ins w:id="124" w:author="Craig Parker" w:date="2024-03-06T21:19:00Z">
        <w:r w:rsidRPr="00DF64CC">
          <w:t>stakeholders with a granular understanding of heat-health dynamics, ultimately aiding in the formulation of targeted interventions that can bolster the resilience of urban populations amidst the escalating challenges posed by global warming.</w:t>
        </w:r>
      </w:ins>
    </w:p>
    <w:p w14:paraId="73F42E9D" w14:textId="31787B27" w:rsidR="00807AE9" w:rsidRDefault="00807AE9" w:rsidP="00807AE9">
      <w:pPr>
        <w:rPr>
          <w:ins w:id="125" w:author="Craig Parker" w:date="2024-03-04T16:26:00Z"/>
        </w:rPr>
      </w:pPr>
      <w:commentRangeStart w:id="126"/>
      <w:commentRangeEnd w:id="126"/>
      <w:del w:id="127" w:author="Craig Parker" w:date="2024-03-11T21:45:00Z">
        <w:r w:rsidDel="00BE6B50">
          <w:rPr>
            <w:rStyle w:val="CommentReference"/>
          </w:rPr>
          <w:lastRenderedPageBreak/>
          <w:commentReference w:id="126"/>
        </w:r>
      </w:del>
    </w:p>
    <w:p w14:paraId="4BEA3868" w14:textId="77777777" w:rsidR="00807AE9" w:rsidRDefault="00807AE9" w:rsidP="00807AE9">
      <w:pPr>
        <w:rPr>
          <w:ins w:id="128" w:author="Craig Parker" w:date="2024-03-04T16:26:00Z"/>
        </w:rPr>
      </w:pPr>
    </w:p>
    <w:p w14:paraId="79090943" w14:textId="77777777" w:rsidR="00807AE9" w:rsidRDefault="00807AE9" w:rsidP="00807AE9">
      <w:pPr>
        <w:rPr>
          <w:ins w:id="129" w:author="Craig Parker" w:date="2024-03-04T16:26:00Z"/>
        </w:rPr>
      </w:pPr>
    </w:p>
    <w:p w14:paraId="34FB632D" w14:textId="42DF1A5A" w:rsidR="40B171D2" w:rsidRDefault="40B171D2" w:rsidP="40B171D2">
      <w:pPr>
        <w:rPr>
          <w:ins w:id="130" w:author="Craig Parker" w:date="2024-02-28T13:01:00Z"/>
        </w:rPr>
      </w:pPr>
    </w:p>
    <w:p w14:paraId="7636CEAE" w14:textId="2EC645B2" w:rsidR="00F17BF7" w:rsidRPr="00F17BF7" w:rsidRDefault="40B171D2">
      <w:pPr>
        <w:pStyle w:val="Heading1"/>
        <w:pPrChange w:id="131" w:author="Craig Parker" w:date="2024-03-04T12:31:00Z">
          <w:pPr>
            <w:pStyle w:val="Heading2"/>
          </w:pPr>
        </w:pPrChange>
      </w:pPr>
      <w:r>
        <w:t>Study setting</w:t>
      </w:r>
    </w:p>
    <w:p w14:paraId="2CB0C418" w14:textId="72A12F04" w:rsidR="002A260D" w:rsidRDefault="000D7BBE" w:rsidP="000D7BBE">
      <w:r>
        <w:t xml:space="preserve">Abidjan, located in Côte </w:t>
      </w:r>
      <w:del w:id="132" w:author="Craig Parker" w:date="2024-03-11T12:08:00Z">
        <w:r w:rsidDel="00905781">
          <w:delText>d'Ivoire</w:delText>
        </w:r>
      </w:del>
      <w:ins w:id="133" w:author="Craig Parker" w:date="2024-03-11T12:08:00Z">
        <w:r w:rsidR="00905781">
          <w:t>d</w:t>
        </w:r>
        <w:r w:rsidR="00E178EB">
          <w:t>'</w:t>
        </w:r>
        <w:r w:rsidR="00905781">
          <w:t>Ivoire</w:t>
        </w:r>
      </w:ins>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ins w:id="134" w:author="Rebecca walker" w:date="2024-03-11T13:15:00Z">
        <w:r w:rsidR="0037798C">
          <w:t xml:space="preserve"> </w:t>
        </w:r>
      </w:ins>
      <w:r>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 </w:instrText>
      </w:r>
      <w:r w:rsidR="002D0733">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EN.CITE.DATA </w:instrText>
      </w:r>
      <w:r w:rsidR="002D0733">
        <w:fldChar w:fldCharType="end"/>
      </w:r>
      <w:r>
        <w:fldChar w:fldCharType="separate"/>
      </w:r>
      <w:r w:rsidR="002D0733">
        <w:rPr>
          <w:noProof/>
        </w:rPr>
        <w:t>[22-24]</w:t>
      </w:r>
      <w:r>
        <w:fldChar w:fldCharType="end"/>
      </w:r>
      <w:r>
        <w:t xml:space="preserve">. </w:t>
      </w:r>
      <w:r w:rsidR="0037798C">
        <w:t xml:space="preserve">In </w:t>
      </w:r>
      <w:r>
        <w:t xml:space="preserve">Johannesburg, a diverse metropolis of 6.1 million </w:t>
      </w:r>
      <w:r w:rsidR="0037798C">
        <w:t>people</w:t>
      </w:r>
      <w:r>
        <w:t>, HIV</w:t>
      </w:r>
      <w:r w:rsidR="0037798C">
        <w:t>/AIDS</w:t>
      </w:r>
      <w:r>
        <w:t>, tuberculosis, and non-communicable diseases</w:t>
      </w:r>
      <w:r w:rsidR="0037798C">
        <w:t xml:space="preserve"> pose significant challenges. These are </w:t>
      </w:r>
      <w:ins w:id="135" w:author="Rebecca walker" w:date="2024-03-11T13:18:00Z">
        <w:r w:rsidR="0037798C">
          <w:t>i</w:t>
        </w:r>
      </w:ins>
      <w:del w:id="136" w:author="Rebecca walker" w:date="2024-03-11T13:17:00Z">
        <w:r w:rsidDel="0037798C">
          <w:delText>i</w:delText>
        </w:r>
      </w:del>
      <w:r>
        <w:t xml:space="preserve">ntensified by </w:t>
      </w:r>
      <w:r w:rsidR="001509CD">
        <w:t>urbanisation</w:t>
      </w:r>
      <w:r w:rsidR="00462A2C">
        <w:t>, socio</w:t>
      </w:r>
      <w:ins w:id="137" w:author="Craig Parker" w:date="2024-03-11T12:19:00Z">
        <w:r w:rsidR="00A42806">
          <w:t>-</w:t>
        </w:r>
      </w:ins>
      <w:r w:rsidR="00462A2C">
        <w:t>economic disparities, and</w:t>
      </w:r>
      <w:r>
        <w:t xml:space="preserve"> broader social determinants of health (SDOH) like education and employment</w:t>
      </w:r>
      <w:ins w:id="138" w:author="Rebecca walker" w:date="2024-03-11T13:17:00Z">
        <w:r w:rsidR="0037798C">
          <w:t xml:space="preserve"> </w:t>
        </w:r>
      </w:ins>
      <w:r>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 </w:instrText>
      </w:r>
      <w:r w:rsidR="002D0733">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EN.CITE.DATA </w:instrText>
      </w:r>
      <w:r w:rsidR="002D0733">
        <w:fldChar w:fldCharType="end"/>
      </w:r>
      <w:r>
        <w:fldChar w:fldCharType="separate"/>
      </w:r>
      <w:r w:rsidR="002D0733">
        <w:rPr>
          <w:noProof/>
        </w:rPr>
        <w:t>[24-26]</w:t>
      </w:r>
      <w:r>
        <w:fldChar w:fldCharType="end"/>
      </w:r>
      <w:r>
        <w:t>.</w:t>
      </w:r>
      <w:ins w:id="139" w:author="Craig Parker" w:date="2024-02-27T13:50:00Z">
        <w:r w:rsidR="002A260D" w:rsidRPr="002A260D">
          <w:t xml:space="preserve"> Areas with less vegetation and higher levels of poverty face greater heat impacts, a reflection of the </w:t>
        </w:r>
      </w:ins>
      <w:ins w:id="140" w:author="Craig Parker" w:date="2024-03-11T12:08:00Z">
        <w:r w:rsidR="00E178EB">
          <w:t>'</w:t>
        </w:r>
      </w:ins>
      <w:ins w:id="141" w:author="Craig Parker" w:date="2024-02-27T13:50:00Z">
        <w:r w:rsidR="002A260D" w:rsidRPr="002A260D">
          <w:t>Green Apartheid</w:t>
        </w:r>
      </w:ins>
      <w:ins w:id="142" w:author="Craig Parker" w:date="2024-03-11T12:08:00Z">
        <w:r w:rsidR="00E178EB">
          <w:t>'</w:t>
        </w:r>
      </w:ins>
      <w:ins w:id="143" w:author="Craig Parker" w:date="2024-02-27T13:50:00Z">
        <w:r w:rsidR="002A260D" w:rsidRPr="002A260D">
          <w:t xml:space="preserve"> that characteri</w:t>
        </w:r>
      </w:ins>
      <w:ins w:id="144" w:author="Craig Parker" w:date="2024-03-11T12:08:00Z">
        <w:r w:rsidR="00905781">
          <w:t>s</w:t>
        </w:r>
      </w:ins>
      <w:ins w:id="145" w:author="Craig Parker" w:date="2024-02-27T13:50:00Z">
        <w:r w:rsidR="002A260D" w:rsidRPr="002A260D">
          <w:t>es the city</w:t>
        </w:r>
      </w:ins>
      <w:ins w:id="146" w:author="Craig Parker" w:date="2024-03-11T12:08:00Z">
        <w:r w:rsidR="00E178EB">
          <w:t>'</w:t>
        </w:r>
      </w:ins>
      <w:ins w:id="147" w:author="Craig Parker" w:date="2024-02-27T13:50:00Z">
        <w:r w:rsidR="002A260D" w:rsidRPr="002A260D">
          <w:t>s urban forest and its accessibility</w:t>
        </w:r>
      </w:ins>
      <w:ins w:id="148" w:author="Rebecca walker" w:date="2024-03-11T13:18:00Z">
        <w:r w:rsidR="0037798C">
          <w:t xml:space="preserve">. </w:t>
        </w:r>
      </w:ins>
      <w:r w:rsidR="00E06A3E">
        <w:fldChar w:fldCharType="begin"/>
      </w:r>
      <w:r w:rsidR="002D0733">
        <w:instrText xml:space="preserve"> ADDIN EN.CITE &lt;EndNote&gt;&lt;Cite&gt;&lt;Author&gt;Venter&lt;/Author&gt;&lt;Year&gt;2020&lt;/Year&gt;&lt;RecNum&gt;791&lt;/RecNum&gt;&lt;DisplayText&gt;[27]&lt;/DisplayText&gt;&lt;record&gt;&lt;rec-number&gt;791&lt;/rec-number&gt;&lt;foreign-keys&gt;&lt;key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2D0733">
        <w:rPr>
          <w:noProof/>
        </w:rPr>
        <w:t>[27]</w:t>
      </w:r>
      <w:r w:rsidR="00E06A3E">
        <w:fldChar w:fldCharType="end"/>
      </w:r>
      <w:commentRangeStart w:id="149"/>
      <w:ins w:id="150" w:author="Craig Parker" w:date="2024-02-27T13:50:00Z">
        <w:r w:rsidR="002A260D" w:rsidRPr="002A260D">
          <w:t>​​</w:t>
        </w:r>
      </w:ins>
      <w:commentRangeEnd w:id="149"/>
      <w:ins w:id="151" w:author="Craig Parker" w:date="2024-02-27T13:52:00Z">
        <w:r w:rsidR="002A260D">
          <w:rPr>
            <w:rStyle w:val="CommentReference"/>
          </w:rPr>
          <w:commentReference w:id="149"/>
        </w:r>
      </w:ins>
      <w:ins w:id="152" w:author="Craig Parker" w:date="2024-02-27T13:50:00Z">
        <w:r w:rsidR="002A260D" w:rsidRPr="002A260D">
          <w:t>.</w:t>
        </w:r>
      </w:ins>
      <w:r>
        <w:t xml:space="preserve"> Similarly, </w:t>
      </w:r>
      <w:r w:rsidR="0037798C">
        <w:t xml:space="preserve">in </w:t>
      </w:r>
      <w:r>
        <w:t xml:space="preserve">Abidjan, an economic centre with a population of 6.3 million, diseases such as malaria and non-communicable diseases </w:t>
      </w:r>
      <w:r w:rsidR="0037798C">
        <w:t xml:space="preserve">are </w:t>
      </w:r>
      <w:r>
        <w:t xml:space="preserve">driven by </w:t>
      </w:r>
      <w:r w:rsidR="00C24274">
        <w:t>urbanisation</w:t>
      </w:r>
      <w:del w:id="153" w:author="Craig Parker" w:date="2024-03-11T12:19:00Z">
        <w:r w:rsidDel="000D483B">
          <w:delText>, socio</w:delText>
        </w:r>
      </w:del>
      <w:del w:id="154" w:author="Craig Parker" w:date="2024-03-11T12:07:00Z">
        <w:r w:rsidDel="003F68BA">
          <w:delText>-</w:delText>
        </w:r>
      </w:del>
      <w:del w:id="155" w:author="Craig Parker" w:date="2024-03-11T12:19:00Z">
        <w:r w:rsidDel="000D483B">
          <w:delText>economic factors,</w:delText>
        </w:r>
      </w:del>
      <w:r>
        <w:t xml:space="preserve"> and wider SDOH</w:t>
      </w:r>
      <w:ins w:id="156" w:author="Rebecca walker" w:date="2024-03-11T13:18:00Z">
        <w:r w:rsidR="0037798C">
          <w:t xml:space="preserve"> </w:t>
        </w:r>
      </w:ins>
      <w:r>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 </w:instrText>
      </w:r>
      <w:r w:rsidR="002D0733">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EN.CITE.DATA </w:instrText>
      </w:r>
      <w:r w:rsidR="002D0733">
        <w:fldChar w:fldCharType="end"/>
      </w:r>
      <w:r>
        <w:fldChar w:fldCharType="separate"/>
      </w:r>
      <w:r w:rsidR="002D0733">
        <w:rPr>
          <w:noProof/>
        </w:rPr>
        <w:t>[28-30]</w:t>
      </w:r>
      <w:r>
        <w:fldChar w:fldCharType="end"/>
      </w:r>
      <w:r>
        <w:t xml:space="preserve">. </w:t>
      </w:r>
    </w:p>
    <w:p w14:paraId="46933582" w14:textId="0F976CFE" w:rsidR="000D7BBE" w:rsidRDefault="000D7BBE" w:rsidP="000D7BBE">
      <w:r>
        <w:t xml:space="preserve">Both cities represent Urban Heat Islands (UHI), a phenomenon where urban areas exhibit higher temperatures than their rural surroundings due to human </w:t>
      </w:r>
      <w:commentRangeStart w:id="157"/>
      <w:r>
        <w:t>activities</w:t>
      </w:r>
      <w:commentRangeEnd w:id="157"/>
      <w:r w:rsidR="002A260D">
        <w:rPr>
          <w:rStyle w:val="CommentReference"/>
        </w:rPr>
        <w:commentReference w:id="157"/>
      </w:r>
      <w:r w:rsidR="00E06A3E">
        <w:fldChar w:fldCharType="begin"/>
      </w:r>
      <w:r w:rsidR="002D0733">
        <w:instrText xml:space="preserve"> ADDIN EN.CITE &lt;EndNote&gt;&lt;Cite&gt;&lt;Author&gt;Souverijns&lt;/Author&gt;&lt;Year&gt;2022&lt;/Year&gt;&lt;RecNum&gt;792&lt;/RecNum&gt;&lt;DisplayText&gt;[31]&lt;/DisplayText&gt;&lt;record&gt;&lt;rec-number&gt;792&lt;/rec-number&gt;&lt;foreign-keys&gt;&lt;key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2D0733">
        <w:rPr>
          <w:noProof/>
        </w:rPr>
        <w:t>[31]</w:t>
      </w:r>
      <w:r w:rsidR="00E06A3E">
        <w:fldChar w:fldCharType="end"/>
      </w:r>
      <w:r w:rsidR="0037798C" w:rsidRPr="0037798C">
        <w:t xml:space="preserve"> </w:t>
      </w:r>
      <w:r w:rsidR="0037798C">
        <w:fldChar w:fldCharType="begin"/>
      </w:r>
      <w:r w:rsidR="0037798C">
        <w:instrText xml:space="preserve"> ADDIN EN.CITE &lt;EndNote&gt;&lt;Cite&gt;&lt;RecNum&gt;563&lt;/RecNum&gt;&lt;DisplayText&gt;[32]&lt;/DisplayText&gt;&lt;record&gt;&lt;rec-number&gt;563&lt;/rec-number&gt;&lt;foreign-keys&gt;&lt;key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rsidR="0037798C">
        <w:fldChar w:fldCharType="separate"/>
      </w:r>
      <w:r w:rsidR="0037798C">
        <w:rPr>
          <w:noProof/>
        </w:rPr>
        <w:t>[32]</w:t>
      </w:r>
      <w:r w:rsidR="0037798C">
        <w:fldChar w:fldCharType="end"/>
      </w:r>
      <w:r w:rsidR="0037798C">
        <w:t>. While</w:t>
      </w:r>
      <w:ins w:id="158" w:author="Craig Parker" w:date="2024-03-11T12:08:00Z">
        <w:r w:rsidR="00E178EB">
          <w:t xml:space="preserve"> </w:t>
        </w:r>
      </w:ins>
      <w:del w:id="159" w:author="Craig Parker" w:date="2024-03-11T12:08:00Z">
        <w:r w:rsidDel="00E178EB">
          <w:delText xml:space="preserve"> </w:delText>
        </w:r>
        <w:r w:rsidDel="00905781">
          <w:delText xml:space="preserve">Johannesburg's </w:delText>
        </w:r>
      </w:del>
      <w:ins w:id="160" w:author="Craig Parker" w:date="2024-03-11T12:08:00Z">
        <w:r w:rsidR="00E178EB">
          <w:t>Johannesburg'</w:t>
        </w:r>
        <w:r w:rsidR="00905781">
          <w:t xml:space="preserve">s </w:t>
        </w:r>
      </w:ins>
      <w:r>
        <w:t xml:space="preserve">extensive urban forest offers some respite, </w:t>
      </w:r>
      <w:del w:id="161" w:author="Craig Parker" w:date="2024-03-11T12:08:00Z">
        <w:r w:rsidDel="00905781">
          <w:delText xml:space="preserve">Abidjan's </w:delText>
        </w:r>
      </w:del>
      <w:ins w:id="162" w:author="Craig Parker" w:date="2024-03-11T12:08:00Z">
        <w:r w:rsidR="00905781">
          <w:t>Abidjan</w:t>
        </w:r>
        <w:r w:rsidR="00E178EB">
          <w:t>'</w:t>
        </w:r>
        <w:r w:rsidR="00905781">
          <w:t xml:space="preserve">s </w:t>
        </w:r>
      </w:ins>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2D0733">
        <w:instrText xml:space="preserve"> ADDIN EN.CITE &lt;EndNote&gt;&lt;Cite&gt;&lt;Author&gt;Dongo&lt;/Author&gt;&lt;Year&gt;2018&lt;/Year&gt;&lt;RecNum&gt;348&lt;/RecNum&gt;&lt;DisplayText&gt;[33]&lt;/DisplayText&gt;&lt;record&gt;&lt;rec-number&gt;348&lt;/rec-number&gt;&lt;foreign-keys&gt;&lt;key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2D0733">
        <w:rPr>
          <w:noProof/>
        </w:rPr>
        <w:t>[33]</w:t>
      </w:r>
      <w:r>
        <w:fldChar w:fldCharType="end"/>
      </w:r>
      <w:r>
        <w:t xml:space="preserve">. </w:t>
      </w:r>
    </w:p>
    <w:p w14:paraId="2F5E93D9" w14:textId="611CC83B" w:rsidR="40B171D2" w:rsidRDefault="40B171D2">
      <w:pPr>
        <w:rPr>
          <w:ins w:id="163" w:author="Craig Parker" w:date="2024-03-05T09:18:00Z"/>
        </w:rPr>
      </w:pPr>
      <w:del w:id="164" w:author="Craig Parker" w:date="2024-02-28T12:43:00Z">
        <w:r w:rsidDel="40B171D2">
          <w:delText>Abidjan and Johannesburg were selected due to their unique geographical locations, symbolising West and Southern Africa, respectively, and their varying socio-economic, environmental conditions, and SDOH. This facilitates a comparative analysis offering insights into the diverse health impacts of heat across various African contexts.</w:delText>
        </w:r>
      </w:del>
      <w:ins w:id="165" w:author="Craig Parker" w:date="2024-02-28T12:43:00Z">
        <w:r>
          <w:t xml:space="preserve">Abidjan and Johannesburg were selected for this study due to their unique characteristics and </w:t>
        </w:r>
      </w:ins>
      <w:ins w:id="166" w:author="Craig Parker" w:date="2024-03-11T12:20:00Z">
        <w:r w:rsidR="000D483B">
          <w:t>data availability</w:t>
        </w:r>
      </w:ins>
      <w:ins w:id="167" w:author="Craig Parker" w:date="2024-02-28T12:43:00Z">
        <w:r>
          <w:t xml:space="preserve">. </w:t>
        </w:r>
      </w:ins>
      <w:r w:rsidR="0037798C">
        <w:t xml:space="preserve">As </w:t>
      </w:r>
      <w:ins w:id="168" w:author="Craig Parker" w:date="2024-02-28T12:43:00Z">
        <w:r>
          <w:t xml:space="preserve">cities </w:t>
        </w:r>
      </w:ins>
      <w:r w:rsidR="0037798C">
        <w:t xml:space="preserve">with </w:t>
      </w:r>
      <w:ins w:id="169" w:author="Craig Parker" w:date="2024-02-28T12:43:00Z">
        <w:r>
          <w:t>high population density and experienc</w:t>
        </w:r>
      </w:ins>
      <w:r w:rsidR="0037798C">
        <w:t>e</w:t>
      </w:r>
      <w:ins w:id="170" w:author="Craig Parker" w:date="2024-02-28T12:43:00Z">
        <w:r>
          <w:t xml:space="preserve"> rapid urbani</w:t>
        </w:r>
      </w:ins>
      <w:ins w:id="171" w:author="Craig Parker" w:date="2024-03-11T12:08:00Z">
        <w:r w:rsidR="00905781">
          <w:t>s</w:t>
        </w:r>
      </w:ins>
      <w:ins w:id="172" w:author="Craig Parker" w:date="2024-02-28T12:43:00Z">
        <w:r>
          <w:t xml:space="preserve">ation, </w:t>
        </w:r>
      </w:ins>
      <w:proofErr w:type="gramStart"/>
      <w:r w:rsidR="0037798C">
        <w:t>Abidjan</w:t>
      </w:r>
      <w:proofErr w:type="gramEnd"/>
      <w:r w:rsidR="0037798C">
        <w:t xml:space="preserve"> and Johannesburg </w:t>
      </w:r>
      <w:proofErr w:type="spellStart"/>
      <w:ins w:id="173" w:author="Craig Parker" w:date="2024-02-28T12:43:00Z">
        <w:r>
          <w:t>representat</w:t>
        </w:r>
        <w:proofErr w:type="spellEnd"/>
        <w:r>
          <w:t xml:space="preserve"> the challenges fac</w:t>
        </w:r>
      </w:ins>
      <w:r w:rsidR="0037798C">
        <w:t>ing</w:t>
      </w:r>
      <w:ins w:id="174" w:author="Craig Parker" w:date="2024-02-28T12:43:00Z">
        <w:r>
          <w:t xml:space="preserve"> many African cities in the context of climate change and heat-related health impacts. Additionally, these cities have access to </w:t>
        </w:r>
      </w:ins>
      <w:r w:rsidR="0037798C">
        <w:t xml:space="preserve">critical </w:t>
      </w:r>
      <w:ins w:id="175" w:author="Craig Parker" w:date="2024-02-28T12:43:00Z">
        <w:r>
          <w:t>detailed health data from clinical trials and cohort studies</w:t>
        </w:r>
      </w:ins>
      <w:r w:rsidR="0037798C">
        <w:t xml:space="preserve">. Both cities </w:t>
      </w:r>
      <w:proofErr w:type="gramStart"/>
      <w:r w:rsidR="0037798C">
        <w:t>therefore  enable</w:t>
      </w:r>
      <w:proofErr w:type="gramEnd"/>
      <w:r w:rsidR="0037798C">
        <w:t xml:space="preserve"> a </w:t>
      </w:r>
      <w:proofErr w:type="spellStart"/>
      <w:ins w:id="176" w:author="Craig Parker" w:date="2024-02-28T12:43:00Z">
        <w:r>
          <w:t>a</w:t>
        </w:r>
        <w:proofErr w:type="spellEnd"/>
        <w:r>
          <w:t xml:space="preserve"> focused examination of heat-related health risks in urban African settings, </w:t>
        </w:r>
      </w:ins>
      <w:ins w:id="177" w:author="Craig Parker" w:date="2024-03-11T12:20:00Z">
        <w:r w:rsidR="000D483B">
          <w:t>potentially informing</w:t>
        </w:r>
      </w:ins>
      <w:ins w:id="178" w:author="Craig Parker" w:date="2024-02-28T12:43:00Z">
        <w:r>
          <w:t xml:space="preserve"> broader regional strategies for climate adaptation and public health.</w:t>
        </w:r>
      </w:ins>
    </w:p>
    <w:p w14:paraId="4C8E8F5C" w14:textId="77777777" w:rsidR="0053249D" w:rsidRDefault="0053249D">
      <w:pPr>
        <w:rPr>
          <w:ins w:id="179" w:author="Craig Parker" w:date="2024-03-05T09:18:00Z"/>
        </w:rPr>
      </w:pPr>
    </w:p>
    <w:p w14:paraId="11322F61" w14:textId="7F5911CC" w:rsidR="0053249D" w:rsidRDefault="0053249D">
      <w:pPr>
        <w:pStyle w:val="Heading1"/>
        <w:pPrChange w:id="180" w:author="Craig Parker" w:date="2024-03-05T09:39:00Z">
          <w:pPr/>
        </w:pPrChange>
      </w:pPr>
      <w:ins w:id="181" w:author="Craig Parker" w:date="2024-03-05T09:18:00Z">
        <w:r>
          <w:t>Methods</w:t>
        </w:r>
      </w:ins>
    </w:p>
    <w:p w14:paraId="4CD750AE" w14:textId="77777777" w:rsidR="002205B1" w:rsidRDefault="002205B1"/>
    <w:p w14:paraId="4BD1FA74" w14:textId="43BE32F5" w:rsidR="002205B1" w:rsidRDefault="00BF0886" w:rsidP="00DF6C79">
      <w:r w:rsidRPr="00BF0886">
        <w:t xml:space="preserve">The study plans to combine datasets from </w:t>
      </w:r>
      <w:r w:rsidR="00314180">
        <w:t>many sources encompassing</w:t>
      </w:r>
      <w:r w:rsidRPr="00BF0886">
        <w:t xml:space="preserve"> various fields—health, climate, environment, and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w:t>
      </w:r>
      <w:r w:rsidR="0037798C">
        <w:t xml:space="preserve">ey </w:t>
      </w:r>
      <w:r w:rsidRPr="00BF0886">
        <w:t xml:space="preserve">impact their health in the context of heat </w:t>
      </w:r>
      <w:r w:rsidR="001D5D65">
        <w:fldChar w:fldCharType="begin"/>
      </w:r>
      <w:r w:rsidR="002D0733">
        <w:instrText xml:space="preserve"> ADDIN EN.CITE &lt;EndNote&gt;&lt;Cite&gt;&lt;Author&gt;Wolf&lt;/Author&gt;&lt;Year&gt;2022&lt;/Year&gt;&lt;RecNum&gt;510&lt;/RecNum&gt;&lt;DisplayText&gt;[41]&lt;/DisplayText&gt;&lt;record&gt;&lt;rec-number&gt;510&lt;/rec-number&gt;&lt;foreign-keys&gt;&lt;key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2D0733">
        <w:rPr>
          <w:noProof/>
        </w:rPr>
        <w:t>[41]</w:t>
      </w:r>
      <w:r w:rsidR="001D5D65">
        <w:fldChar w:fldCharType="end"/>
      </w:r>
      <w:r w:rsidRPr="00BF0886">
        <w:t xml:space="preserve">. In this study, </w:t>
      </w:r>
      <w:r w:rsidR="00E178EB">
        <w:t>'</w:t>
      </w:r>
      <w:r w:rsidR="00905781" w:rsidRPr="00BF0886">
        <w:t>lived experiences</w:t>
      </w:r>
      <w:r w:rsidR="00E178EB">
        <w:t>'</w:t>
      </w:r>
      <w:r w:rsidR="00905781" w:rsidRPr="00BF0886">
        <w:t xml:space="preserve"> </w:t>
      </w:r>
      <w:r w:rsidRPr="00BF0886">
        <w:t xml:space="preserve">refers to </w:t>
      </w:r>
      <w:del w:id="182" w:author="Craig Parker" w:date="2024-03-11T12:49:00Z">
        <w:r w:rsidRPr="00BF0886" w:rsidDel="00D40ED4">
          <w:delText xml:space="preserve">the unique </w:delText>
        </w:r>
        <w:r w:rsidR="00314180" w:rsidDel="00D40ED4">
          <w:delText>daily conditions, challenges, and opportunities individuals encounter</w:delText>
        </w:r>
      </w:del>
      <w:ins w:id="183" w:author="Craig Parker" w:date="2024-03-11T12:49:00Z">
        <w:r w:rsidR="00D40ED4">
          <w:t>individuals' unique daily conditions, challenges, and opportunities</w:t>
        </w:r>
      </w:ins>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ins w:id="184" w:author="Rebecca walker" w:date="2024-03-11T13:26:00Z">
        <w:r w:rsidR="0037798C">
          <w:t xml:space="preserve"> </w:t>
        </w:r>
      </w:ins>
      <w:r w:rsidR="00B414BF">
        <w:fldChar w:fldCharType="begin"/>
      </w:r>
      <w:r w:rsidR="002D0733">
        <w:instrText xml:space="preserve"> ADDIN EN.CITE &lt;EndNote&gt;&lt;Cite&gt;&lt;Author&gt;Schubert&lt;/Author&gt;&lt;Year&gt;2011&lt;/Year&gt;&lt;RecNum&gt;506&lt;/RecNum&gt;&lt;DisplayText&gt;[42, 43]&lt;/DisplayText&gt;&lt;record&gt;&lt;rec-number&gt;506&lt;/rec-number&gt;&lt;foreign-keys&gt;&lt;key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2D0733">
        <w:rPr>
          <w:noProof/>
        </w:rPr>
        <w:t>[42, 43]</w:t>
      </w:r>
      <w:r w:rsidR="00B414BF">
        <w:fldChar w:fldCharType="end"/>
      </w:r>
      <w:r w:rsidR="008B2DB9">
        <w:t>.</w:t>
      </w:r>
    </w:p>
    <w:p w14:paraId="0C377AF2" w14:textId="7A7B5589"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lastRenderedPageBreak/>
        <w:t>Socio</w:t>
      </w:r>
      <w:ins w:id="185" w:author="Craig Parker" w:date="2024-03-11T12:19:00Z">
        <w:r w:rsidR="00A42806">
          <w:rPr>
            <w:rFonts w:asciiTheme="majorHAnsi" w:eastAsiaTheme="majorEastAsia" w:hAnsiTheme="majorHAnsi" w:cstheme="majorBidi"/>
            <w:color w:val="2F5496" w:themeColor="accent1" w:themeShade="BF"/>
            <w:sz w:val="28"/>
            <w:szCs w:val="28"/>
            <w:shd w:val="clear" w:color="auto" w:fill="FFFFFF"/>
          </w:rPr>
          <w:t>-</w:t>
        </w:r>
      </w:ins>
      <w:del w:id="186" w:author="Craig Parker" w:date="2024-03-11T12:07:00Z">
        <w:r w:rsidDel="003F68BA">
          <w:rPr>
            <w:rFonts w:asciiTheme="majorHAnsi" w:eastAsiaTheme="majorEastAsia" w:hAnsiTheme="majorHAnsi" w:cstheme="majorBidi"/>
            <w:color w:val="2F5496" w:themeColor="accent1" w:themeShade="BF"/>
            <w:sz w:val="28"/>
            <w:szCs w:val="28"/>
            <w:shd w:val="clear" w:color="auto" w:fill="FFFFFF"/>
          </w:rPr>
          <w:delText>-</w:delText>
        </w:r>
      </w:del>
      <w:r>
        <w:rPr>
          <w:rFonts w:asciiTheme="majorHAnsi" w:eastAsiaTheme="majorEastAsia" w:hAnsiTheme="majorHAnsi" w:cstheme="majorBidi"/>
          <w:color w:val="2F5496" w:themeColor="accent1" w:themeShade="BF"/>
          <w:sz w:val="28"/>
          <w:szCs w:val="28"/>
          <w:shd w:val="clear" w:color="auto" w:fill="FFFFFF"/>
        </w:rPr>
        <w:t>economic and environmental data</w:t>
      </w:r>
    </w:p>
    <w:p w14:paraId="54929456" w14:textId="161EDA6C" w:rsidR="008D132A" w:rsidRPr="00775219" w:rsidDel="008D132A" w:rsidRDefault="00B834AD" w:rsidP="00F56107">
      <w:pPr>
        <w:pStyle w:val="Heading2"/>
        <w:numPr>
          <w:ilvl w:val="1"/>
          <w:numId w:val="62"/>
        </w:numPr>
        <w:rPr>
          <w:del w:id="187" w:author="Craig Parker" w:date="2024-03-04T17:26:00Z"/>
        </w:rPr>
        <w:pPrChange w:id="188" w:author="Craig Parker" w:date="2024-03-11T21:40:00Z">
          <w:pPr>
            <w:pStyle w:val="Heading3"/>
          </w:pPr>
        </w:pPrChange>
      </w:pPr>
      <w:del w:id="189" w:author="Craig Parker" w:date="2024-03-04T17:26:00Z">
        <w:r w:rsidRPr="00775219" w:rsidDel="00775219">
          <w:delText>Socio-economic and environmental data</w:delText>
        </w:r>
      </w:del>
    </w:p>
    <w:p w14:paraId="6E36BB09" w14:textId="38AE27BE" w:rsidR="00B834AD" w:rsidDel="00E85340" w:rsidRDefault="00B834AD" w:rsidP="00F56107">
      <w:pPr>
        <w:pStyle w:val="Heading2"/>
        <w:rPr>
          <w:del w:id="190" w:author="Craig Parker" w:date="2024-03-05T09:42:00Z"/>
        </w:rPr>
        <w:pPrChange w:id="191" w:author="Craig Parker" w:date="2024-03-11T21:40:00Z">
          <w:pPr/>
        </w:pPrChange>
      </w:pPr>
    </w:p>
    <w:p w14:paraId="7DB06C6A" w14:textId="00B311EE"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ins w:id="192" w:author="Rebecca walker" w:date="2024-03-11T13:26:00Z">
        <w:r w:rsidR="0037798C">
          <w:t xml:space="preserve"> </w:t>
        </w:r>
      </w:ins>
      <w:r>
        <w:fldChar w:fldCharType="begin"/>
      </w:r>
      <w:r w:rsidR="002D0733">
        <w:instrText xml:space="preserve"> ADDIN EN.CITE &lt;EndNote&gt;&lt;Cite&gt;&lt;Author&gt;Alonso&lt;/Author&gt;&lt;Year&gt;2020&lt;/Year&gt;&lt;RecNum&gt;355&lt;/RecNum&gt;&lt;DisplayText&gt;[44]&lt;/DisplayText&gt;&lt;record&gt;&lt;rec-number&gt;355&lt;/rec-number&gt;&lt;foreign-keys&gt;&lt;key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2D0733">
        <w:rPr>
          <w:noProof/>
        </w:rPr>
        <w:t>[44]</w:t>
      </w:r>
      <w:r>
        <w:fldChar w:fldCharType="end"/>
      </w:r>
      <w:r>
        <w:t>. The data will include national census records, specialised household, and demographic surveys</w:t>
      </w:r>
      <w:r w:rsidR="0037798C">
        <w:t xml:space="preserve"> and </w:t>
      </w:r>
      <w:r>
        <w:t xml:space="preserve">encompass details about individual and household income, education, occupation, living circumstances, and accessibility to healthcare, education, and transportation services. </w:t>
      </w:r>
      <w:del w:id="193" w:author="Craig Parker" w:date="2024-02-28T13:45:00Z">
        <w:r w:rsidDel="40B171D2">
          <w:delText>For the Johannesburg-specific segment, many key variables will be provided by the Gauteng City-Region Observatory (GCRO) datasets</w:delText>
        </w:r>
      </w:del>
      <w:r>
        <w:fldChar w:fldCharType="begin"/>
      </w:r>
      <w:r w:rsidR="002D0733">
        <w:instrText xml:space="preserve"> ADDIN EN.CITE &lt;EndNote&gt;&lt;Cite&gt;&lt;RecNum&gt;340&lt;/RecNum&gt;&lt;DisplayText&gt;[45]&lt;/DisplayText&gt;&lt;record&gt;&lt;rec-number&gt;340&lt;/rec-number&gt;&lt;foreign-keys&gt;&lt;key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2D0733">
        <w:rPr>
          <w:noProof/>
        </w:rPr>
        <w:t>[45]</w:t>
      </w:r>
      <w:r>
        <w:fldChar w:fldCharType="end"/>
      </w:r>
      <w:ins w:id="194" w:author="Rebecca walker" w:date="2024-03-11T13:26:00Z">
        <w:r w:rsidR="0037798C">
          <w:t xml:space="preserve">  </w:t>
        </w:r>
      </w:ins>
      <w:ins w:id="195" w:author="Craig Parker" w:date="2024-02-28T13:44:00Z">
        <w:r>
          <w:t>For Johannesburg, key variables for the study will be provided by the Gauteng City-Region Observatory (GCRO) datasets. In the case of Abidjan, equivalent data will be sourced from the National Institute of Statistics (INS) of Côte d</w:t>
        </w:r>
      </w:ins>
      <w:ins w:id="196" w:author="Craig Parker" w:date="2024-03-11T12:08:00Z">
        <w:r w:rsidR="00E178EB">
          <w:t>'</w:t>
        </w:r>
      </w:ins>
      <w:ins w:id="197" w:author="Craig Parker" w:date="2024-02-28T13:44:00Z">
        <w:r>
          <w:t>Ivoire, which provides comprehensive socio</w:t>
        </w:r>
      </w:ins>
      <w:ins w:id="198" w:author="Craig Parker" w:date="2024-03-11T12:19:00Z">
        <w:r w:rsidR="00A42806">
          <w:t>-</w:t>
        </w:r>
      </w:ins>
      <w:ins w:id="199" w:author="Craig Parker" w:date="2024-02-28T13:44:00Z">
        <w:r>
          <w:t>economic and demographic data</w:t>
        </w:r>
      </w:ins>
      <w:ins w:id="200" w:author="Rebecca walker" w:date="2024-03-11T13:26:00Z">
        <w:r w:rsidR="0037798C">
          <w:t xml:space="preserve"> </w:t>
        </w:r>
      </w:ins>
      <w:r w:rsidR="00A71A79">
        <w:fldChar w:fldCharType="begin"/>
      </w:r>
      <w:r w:rsidR="002D0733">
        <w:instrText xml:space="preserve"> ADDIN EN.CITE &lt;EndNote&gt;&lt;Cite&gt;&lt;RecNum&gt;340&lt;/RecNum&gt;&lt;DisplayText&gt;[45, 46]&lt;/DisplayText&gt;&lt;record&gt;&lt;rec-number&gt;340&lt;/rec-number&gt;&lt;foreign-keys&gt;&lt;key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2D0733">
        <w:rPr>
          <w:noProof/>
        </w:rPr>
        <w:t>[45, 46]</w:t>
      </w:r>
      <w:r w:rsidR="00A71A79">
        <w:fldChar w:fldCharType="end"/>
      </w:r>
      <w:ins w:id="201" w:author="Craig Parker" w:date="2024-02-28T13:44:00Z">
        <w:r>
          <w:t xml:space="preserve">. </w:t>
        </w:r>
      </w:ins>
    </w:p>
    <w:p w14:paraId="071A35B4" w14:textId="1E4CD41C"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2D0733">
        <w:instrText xml:space="preserve"> ADDIN EN.CITE &lt;EndNote&gt;&lt;Cite&gt;&lt;Author&gt;Hofierka&lt;/Author&gt;&lt;Year&gt;2020&lt;/Year&gt;&lt;RecNum&gt;339&lt;/RecNum&gt;&lt;DisplayText&gt;[47]&lt;/DisplayText&gt;&lt;record&gt;&lt;rec-number&gt;339&lt;/rec-number&gt;&lt;foreign-keys&gt;&lt;key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2D0733">
        <w:rPr>
          <w:noProof/>
        </w:rPr>
        <w:t>[47]</w:t>
      </w:r>
      <w:r w:rsidR="00B834AD">
        <w:fldChar w:fldCharType="end"/>
      </w:r>
      <w:r>
        <w:t>. Where available, researchers will amalgamate data from current sensor networks with urban land use and building density details to create a model of urban land use heat</w:t>
      </w:r>
      <w:ins w:id="202" w:author="Rebecca walker" w:date="2024-03-11T13:27:00Z">
        <w:r w:rsidR="0037798C">
          <w:t xml:space="preserve"> </w:t>
        </w:r>
      </w:ins>
      <w:r w:rsidR="00B834AD">
        <w:fldChar w:fldCharType="begin"/>
      </w:r>
      <w:r w:rsidR="002D0733">
        <w:instrText xml:space="preserve"> ADDIN EN.CITE &lt;EndNote&gt;&lt;Cite&gt;&lt;Author&gt;Alonso&lt;/Author&gt;&lt;Year&gt;2020&lt;/Year&gt;&lt;RecNum&gt;355&lt;/RecNum&gt;&lt;DisplayText&gt;[44, 45]&lt;/DisplayText&gt;&lt;record&gt;&lt;rec-number&gt;355&lt;/rec-number&gt;&lt;foreign-keys&gt;&lt;key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2D0733">
        <w:rPr>
          <w:noProof/>
        </w:rPr>
        <w:t>[44, 45]</w:t>
      </w:r>
      <w:r w:rsidR="00B834AD">
        <w:fldChar w:fldCharType="end"/>
      </w:r>
      <w:r>
        <w:t>.</w:t>
      </w:r>
      <w:ins w:id="203" w:author="Craig Parker" w:date="2024-02-28T11:00:00Z">
        <w:r>
          <w:t xml:space="preserve"> </w:t>
        </w:r>
        <w:commentRangeStart w:id="204"/>
        <w:r>
          <w:t>It should be noted that while Landsat and MODIS data primarily measure land surface temperature (LST), statistical models can be employed to estimate air temperature from remotely sensed LST. Therefore, in this study, appropriate statistical models will be used to indirectly retrieve air temperature from the LST data provided by Landsat and MODIS</w:t>
        </w:r>
      </w:ins>
      <w:ins w:id="205" w:author="Rebecca walker" w:date="2024-03-11T13:27:00Z">
        <w:r w:rsidR="0037798C">
          <w:t xml:space="preserve"> </w:t>
        </w:r>
      </w:ins>
      <w:r w:rsidR="004E2159">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2D0733">
        <w:rPr>
          <w:noProof/>
        </w:rPr>
        <w:t>[48]</w:t>
      </w:r>
      <w:r w:rsidR="004E2159">
        <w:fldChar w:fldCharType="end"/>
      </w:r>
      <w:ins w:id="206" w:author="Craig Parker" w:date="2024-02-28T11:00:00Z">
        <w:r>
          <w:t>.</w:t>
        </w:r>
      </w:ins>
      <w:commentRangeEnd w:id="204"/>
      <w:r w:rsidR="00B834AD">
        <w:rPr>
          <w:rStyle w:val="CommentReference"/>
        </w:rPr>
        <w:commentReference w:id="204"/>
      </w:r>
      <w:r>
        <w:t xml:space="preserve"> The objective of amalgamating climatic and socio</w:t>
      </w:r>
      <w:ins w:id="207" w:author="Craig Parker" w:date="2024-03-11T12:19:00Z">
        <w:r w:rsidR="00A42806">
          <w:t>-</w:t>
        </w:r>
      </w:ins>
      <w:r>
        <w:t>economic data is to generate maps of cities that will illustrate regions where individuals and households are most at risk for health impacts from heat</w:t>
      </w:r>
      <w:ins w:id="208" w:author="Rebecca walker" w:date="2024-03-11T13:27:00Z">
        <w:r w:rsidR="0037798C">
          <w:t xml:space="preserve"> </w:t>
        </w:r>
      </w:ins>
      <w:r>
        <w:t>[25]. These maps will be valuable for public health officials and policymakers to identify areas of need and to formulate focused interventions and policies to mitigate these risks</w:t>
      </w:r>
      <w:ins w:id="209" w:author="Rebecca walker" w:date="2024-03-11T13:28:00Z">
        <w:r w:rsidR="0037798C">
          <w:t xml:space="preserve"> </w:t>
        </w:r>
      </w:ins>
      <w:r w:rsidR="00B834AD">
        <w:fldChar w:fldCharType="begin"/>
      </w:r>
      <w:r w:rsidR="002D0733">
        <w:instrText xml:space="preserve"> ADDIN EN.CITE &lt;EndNote&gt;&lt;Cite&gt;&lt;Author&gt;Maharjan&lt;/Author&gt;&lt;Year&gt;2021&lt;/Year&gt;&lt;RecNum&gt;513&lt;/RecNum&gt;&lt;DisplayText&gt;[49]&lt;/DisplayText&gt;&lt;record&gt;&lt;rec-number&gt;513&lt;/rec-number&gt;&lt;foreign-keys&gt;&lt;key app="EN" db-id="5szwxp0er2sa0tevxamvt5a9wdes925002ws" timestamp="1682070310"&gt;513&lt;/key&gt;&lt;/foreign-keys&gt;&lt;ref-type name="Journal Article"&gt;17&lt;/ref-type&gt;&lt;contributors&gt;&lt;authors&gt;&lt;author&gt;Maharjan, Manisha&lt;/author&gt;&lt;author&gt;Aryal, Anil&lt;/author&gt;&lt;author&gt;Man Shakya, Bijay&lt;/author&gt;&lt;author&gt;Talchabhadel, Rocky&lt;/author&gt;&lt;author&gt;Thapa, Bhesh Raj&lt;/author&gt;&lt;author&gt;Kumar, Saurav&lt;/author&gt;&lt;/authors&gt;&lt;/contributors&gt;&lt;titles&gt;&lt;title&gt;Evaluation of Urban Heat Island (UHI) Using Satellite Images in Densely Populated Cities of South Asia&lt;/title&gt;&lt;secondary-title&gt;Earth&lt;/secondary-title&gt;&lt;/titles&gt;&lt;periodical&gt;&lt;full-title&gt;Earth&lt;/full-title&gt;&lt;/periodical&gt;&lt;dates&gt;&lt;year&gt;2021&lt;/year&gt;&lt;/dates&gt;&lt;urls&gt;&lt;/urls&gt;&lt;/record&gt;&lt;/Cite&gt;&lt;/EndNote&gt;</w:instrText>
      </w:r>
      <w:r w:rsidR="00B834AD">
        <w:fldChar w:fldCharType="separate"/>
      </w:r>
      <w:r w:rsidR="002D0733">
        <w:rPr>
          <w:noProof/>
        </w:rPr>
        <w:t>[49]</w:t>
      </w:r>
      <w:r w:rsidR="00B834AD">
        <w:fldChar w:fldCharType="end"/>
      </w:r>
      <w:r>
        <w:t>.</w:t>
      </w:r>
    </w:p>
    <w:p w14:paraId="400EA0AA" w14:textId="7DEB644A"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ins w:id="210" w:author="Craig Parker" w:date="2024-03-11T12:21:00Z"/>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ins w:id="211" w:author="Rebecca walker" w:date="2024-03-11T13:28:00Z">
        <w:r w:rsidR="0037798C">
          <w:t xml:space="preserve"> </w:t>
        </w:r>
      </w:ins>
      <w:r w:rsidR="00B834AD">
        <w:fldChar w:fldCharType="begin"/>
      </w:r>
      <w:r w:rsidR="002D0733">
        <w:instrText xml:space="preserve"> ADDIN EN.CITE &lt;EndNote&gt;&lt;Cite&gt;&lt;Author&gt;Kershaw&lt;/Author&gt;&lt;Year&gt;2019&lt;/Year&gt;&lt;RecNum&gt;337&lt;/RecNum&gt;&lt;DisplayText&gt;[50]&lt;/DisplayText&gt;&lt;record&gt;&lt;rec-number&gt;337&lt;/rec-number&gt;&lt;foreign-keys&gt;&lt;key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B834AD">
        <w:fldChar w:fldCharType="separate"/>
      </w:r>
      <w:r w:rsidR="002D0733">
        <w:rPr>
          <w:noProof/>
        </w:rPr>
        <w:t>[50]</w:t>
      </w:r>
      <w:r w:rsidR="00B834AD">
        <w:fldChar w:fldCharType="end"/>
      </w:r>
      <w:ins w:id="212" w:author="Craig Parker" w:date="2024-02-28T11:58:00Z">
        <w:r w:rsidRPr="40B171D2">
          <w:rPr>
            <w:noProof/>
          </w:rPr>
          <w:t xml:space="preserve"> </w:t>
        </w:r>
        <w:commentRangeStart w:id="213"/>
        <w:r w:rsidRPr="40B171D2">
          <w:rPr>
            <w:noProof/>
          </w:rPr>
          <w:t>While the Copernicus Climate Data Store (CDS) and Earth System Grid Federation (ESGF) provide valuable climate data, their spatial resolution may not be sufficient to distinguish different parts within the city.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w:t>
        </w:r>
      </w:ins>
      <w:r w:rsidR="0037798C">
        <w:rPr>
          <w:noProof/>
        </w:rPr>
        <w:t xml:space="preserve"> and can </w:t>
      </w:r>
      <w:ins w:id="214" w:author="Craig Parker" w:date="2024-02-28T11:58:00Z">
        <w:r w:rsidRPr="40B171D2">
          <w:rPr>
            <w:noProof/>
          </w:rPr>
          <w:t>improve the accuracy of our heat risk assessments for Johannesburg and Abidjan</w:t>
        </w:r>
      </w:ins>
      <w:ins w:id="215" w:author="Rebecca walker" w:date="2024-03-11T13:29:00Z">
        <w:r w:rsidR="0037798C">
          <w:rPr>
            <w:noProof/>
          </w:rPr>
          <w:t xml:space="preserve"> </w:t>
        </w:r>
      </w:ins>
      <w:r w:rsidR="00BF519C">
        <w:rPr>
          <w:noProof/>
        </w:rPr>
        <w:fldChar w:fldCharType="begin"/>
      </w:r>
      <w:r w:rsidR="002D0733">
        <w:rPr>
          <w:noProof/>
        </w:rPr>
        <w:instrText xml:space="preserve"> ADDIN EN.CITE &lt;EndNote&gt;&lt;Cite&gt;&lt;Year&gt;2024&lt;/Year&gt;&lt;RecNum&gt;794&lt;/RecNum&gt;&lt;DisplayText&gt;[51, 52]&lt;/DisplayText&gt;&lt;record&gt;&lt;rec-number&gt;794&lt;/rec-number&gt;&lt;foreign-keys&gt;&lt;key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2D0733">
        <w:rPr>
          <w:noProof/>
        </w:rPr>
        <w:t>[51, 52]</w:t>
      </w:r>
      <w:r w:rsidR="00BF519C">
        <w:rPr>
          <w:noProof/>
        </w:rPr>
        <w:fldChar w:fldCharType="end"/>
      </w:r>
      <w:r>
        <w:t>.</w:t>
      </w:r>
      <w:commentRangeEnd w:id="213"/>
      <w:r w:rsidR="00B834AD">
        <w:rPr>
          <w:rStyle w:val="CommentReference"/>
        </w:rPr>
        <w:commentReference w:id="213"/>
      </w:r>
    </w:p>
    <w:p w14:paraId="138AF97C" w14:textId="2BFC98CD"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2D0733">
        <w:instrText xml:space="preserve"> ADDIN EN.CITE &lt;EndNote&gt;&lt;Cite&gt;&lt;Author&gt;Albrecht&lt;/Author&gt;&lt;Year&gt;2020&lt;/Year&gt;&lt;RecNum&gt;338&lt;/RecNum&gt;&lt;DisplayText&gt;[53]&lt;/DisplayText&gt;&lt;record&gt;&lt;rec-number&gt;338&lt;/rec-number&gt;&lt;foreign-keys&gt;&lt;key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2D0733">
        <w:rPr>
          <w:noProof/>
        </w:rPr>
        <w:t>[53]</w:t>
      </w:r>
      <w:r w:rsidR="00B834AD">
        <w:fldChar w:fldCharType="end"/>
      </w:r>
      <w:r>
        <w:t>.</w:t>
      </w:r>
      <w:ins w:id="216" w:author="Craig Parker" w:date="2024-02-28T10:34:00Z">
        <w:r>
          <w:t xml:space="preserve"> </w:t>
        </w:r>
        <w:commentRangeStart w:id="217"/>
        <w:r>
          <w:t>To further enhance our analysis, we will integrate datasets from the European Space Agency</w:t>
        </w:r>
      </w:ins>
      <w:ins w:id="218" w:author="Craig Parker" w:date="2024-03-11T12:08:00Z">
        <w:r w:rsidR="00E178EB">
          <w:t>'</w:t>
        </w:r>
      </w:ins>
      <w:ins w:id="219" w:author="Craig Parker" w:date="2024-02-28T10:34:00Z">
        <w:r>
          <w:t xml:space="preserve">s </w:t>
        </w:r>
        <w:proofErr w:type="spellStart"/>
        <w:r>
          <w:t>WorldCover</w:t>
        </w:r>
        <w:proofErr w:type="spellEnd"/>
        <w:r>
          <w:t xml:space="preserve"> portal and the Global Human Settlement Layer (GHSL), which provide detailed land cover and human settlement data, respectively</w:t>
        </w:r>
      </w:ins>
      <w:commentRangeEnd w:id="217"/>
      <w:r w:rsidR="00B834AD">
        <w:rPr>
          <w:rStyle w:val="CommentReference"/>
        </w:rPr>
        <w:commentReference w:id="217"/>
      </w:r>
      <w:r w:rsidR="00671A84">
        <w:fldChar w:fldCharType="begin"/>
      </w:r>
      <w:r w:rsidR="002D0733">
        <w:instrText xml:space="preserve"> ADDIN EN.CITE &lt;EndNote&gt;&lt;Cite ExcludeAuth="1"&gt;&lt;Year&gt;2021&lt;/Year&gt;&lt;RecNum&gt;796&lt;/RecNum&gt;&lt;DisplayText&gt;[54, 55]&lt;/DisplayText&gt;&lt;record&gt;&lt;rec-number&gt;796&lt;/rec-number&gt;&lt;foreign-keys&gt;&lt;key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2D0733">
        <w:rPr>
          <w:noProof/>
        </w:rPr>
        <w:t>[54, 55]</w:t>
      </w:r>
      <w:r w:rsidR="00671A84">
        <w:fldChar w:fldCharType="end"/>
      </w:r>
      <w:ins w:id="220" w:author="Craig Parker" w:date="2024-02-28T10:34:00Z">
        <w:r>
          <w:t>.</w:t>
        </w:r>
      </w:ins>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314180">
        <w:t>heat waves' frequency, duration, and intensity</w:t>
      </w:r>
      <w:r>
        <w:t>.</w:t>
      </w:r>
    </w:p>
    <w:p w14:paraId="51821DDE" w14:textId="40B41379" w:rsidR="002205B1" w:rsidRPr="00DF6C79" w:rsidRDefault="008B2DB9" w:rsidP="00F56107">
      <w:pPr>
        <w:pStyle w:val="Style1"/>
      </w:pPr>
      <w:r w:rsidRPr="003C096B">
        <w:t>Health trials and cohort data</w:t>
      </w:r>
    </w:p>
    <w:p w14:paraId="0E44931E" w14:textId="436513D4" w:rsidR="00292DD3" w:rsidRDefault="40B171D2" w:rsidP="00F17BF7">
      <w:r>
        <w:t>The health data for this study will be collected from clinical trials and cohort studies, such as HIV drug trials and COVID-19 vaccine trials. These studies typically involve many participants (hundreds to thousands)</w:t>
      </w:r>
      <w:r w:rsidR="0037798C">
        <w:t xml:space="preserve">, </w:t>
      </w:r>
      <w:r>
        <w:t>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w:t>
      </w:r>
      <w:r>
        <w:lastRenderedPageBreak/>
        <w:t>events, respiratory issues, kidney conditions, and mental health impacts, which may be exacerbated by heat exposure in urban environments</w:t>
      </w:r>
      <w:r w:rsidR="00292DD3">
        <w:fldChar w:fldCharType="begin"/>
      </w:r>
      <w:r w:rsidR="002D0733">
        <w:instrText xml:space="preserve"> ADDIN EN.CITE &lt;EndNote&gt;&lt;Cite&gt;&lt;Author&gt;Arifwidodo&lt;/Author&gt;&lt;Year&gt;2020&lt;/Year&gt;&lt;RecNum&gt;511&lt;/RecNum&gt;&lt;DisplayText&gt;[56]&lt;/DisplayText&gt;&lt;record&gt;&lt;rec-number&gt;511&lt;/rec-number&gt;&lt;foreign-keys&gt;&lt;key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2D0733">
        <w:rPr>
          <w:noProof/>
        </w:rPr>
        <w:t>[56]</w:t>
      </w:r>
      <w:r w:rsidR="00292DD3">
        <w:fldChar w:fldCharType="end"/>
      </w:r>
      <w:r>
        <w:t>.</w:t>
      </w: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E930B96" w:rsidR="00261A1E" w:rsidRDefault="00261A1E" w:rsidP="00F17BF7">
      <w:pPr>
        <w:pStyle w:val="ListParagraph"/>
        <w:numPr>
          <w:ilvl w:val="0"/>
          <w:numId w:val="20"/>
        </w:numPr>
      </w:pPr>
      <w:r>
        <w:t xml:space="preserve">Clinical variables: </w:t>
      </w:r>
      <w:r w:rsidR="0037798C">
        <w:t xml:space="preserve">including </w:t>
      </w:r>
      <w:r>
        <w:t xml:space="preserve">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26796B77" w:rsidR="00261A1E" w:rsidRDefault="00261A1E" w:rsidP="00F17BF7">
      <w:pPr>
        <w:pStyle w:val="ListParagraph"/>
        <w:numPr>
          <w:ilvl w:val="0"/>
          <w:numId w:val="20"/>
        </w:numPr>
      </w:pPr>
      <w:r>
        <w:t xml:space="preserve">Laboratory variables: </w:t>
      </w:r>
      <w:r w:rsidR="0037798C">
        <w:t xml:space="preserve">including </w:t>
      </w:r>
      <w:r>
        <w:t xml:space="preserve">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170646E2" w:rsidR="002205B1" w:rsidRDefault="40B171D2" w:rsidP="00F17BF7">
      <w:pPr>
        <w:pStyle w:val="ListParagraph"/>
        <w:numPr>
          <w:ilvl w:val="0"/>
          <w:numId w:val="20"/>
        </w:numPr>
        <w:rPr>
          <w:ins w:id="221" w:author="Craig Parker" w:date="2024-03-11T09:44:00Z"/>
        </w:rPr>
      </w:pPr>
      <w:r>
        <w:t>Demographic and SDOH variables: involv</w:t>
      </w:r>
      <w:r w:rsidR="0037798C">
        <w:t>ing</w:t>
      </w:r>
      <w:r>
        <w:t xml:space="preser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37798C">
      <w:pPr>
        <w:rPr>
          <w:ins w:id="222" w:author="Craig Parker" w:date="2024-02-28T13:35:00Z"/>
        </w:rPr>
      </w:pPr>
      <w:ins w:id="223" w:author="Craig Parker" w:date="2024-03-11T09:44:00Z">
        <w:r w:rsidRPr="007C7B8F">
          <w:t>In response to the shifts in mortality and morbidity during the 2020-2022 COVID-19 pandemic, we will analy</w:t>
        </w:r>
      </w:ins>
      <w:ins w:id="224" w:author="Craig Parker" w:date="2024-03-11T12:08:00Z">
        <w:r w:rsidR="00905781">
          <w:t>s</w:t>
        </w:r>
      </w:ins>
      <w:ins w:id="225" w:author="Craig Parker" w:date="2024-03-11T09:44:00Z">
        <w:r w:rsidRPr="007C7B8F">
          <w:t>e data separately for pre-pandemic, pandemic, and post-pandemic periods. Additionally, we will include COVID-19</w:t>
        </w:r>
      </w:ins>
      <w:ins w:id="226" w:author="Craig Parker" w:date="2024-03-11T12:21:00Z">
        <w:r w:rsidR="00314180">
          <w:t>-</w:t>
        </w:r>
      </w:ins>
      <w:ins w:id="227" w:author="Craig Parker" w:date="2024-03-11T09:44:00Z">
        <w:r w:rsidRPr="007C7B8F">
          <w:t>related variables as covariates in our models to control for the pandemic</w:t>
        </w:r>
      </w:ins>
      <w:ins w:id="228" w:author="Craig Parker" w:date="2024-03-11T12:08:00Z">
        <w:r w:rsidR="00E178EB">
          <w:t>'</w:t>
        </w:r>
      </w:ins>
      <w:ins w:id="229" w:author="Craig Parker" w:date="2024-03-11T09:44:00Z">
        <w:r w:rsidRPr="007C7B8F">
          <w:t xml:space="preserve">s </w:t>
        </w:r>
      </w:ins>
      <w:ins w:id="230" w:author="Craig Parker" w:date="2024-03-11T12:23:00Z">
        <w:r w:rsidR="00314180">
          <w:t>i</w:t>
        </w:r>
      </w:ins>
      <w:ins w:id="231" w:author="Craig Parker" w:date="2024-03-11T09:44:00Z">
        <w:r w:rsidRPr="007C7B8F">
          <w:t>mpact on health outcomes.</w:t>
        </w:r>
      </w:ins>
    </w:p>
    <w:p w14:paraId="61B8E2DE" w14:textId="3ABCFAF1" w:rsidR="40B171D2" w:rsidRPr="00E06A3E" w:rsidRDefault="0037798C" w:rsidP="0037798C">
      <w:pPr>
        <w:ind w:left="360"/>
        <w:rPr>
          <w:ins w:id="232" w:author="Craig Parker" w:date="2024-02-28T13:33:00Z"/>
          <w:rFonts w:cstheme="minorHAnsi"/>
        </w:rPr>
      </w:pPr>
      <w:del w:id="233" w:author="Craig Parker" w:date="2024-03-11T21:45:00Z">
        <w:r w:rsidDel="00BE6B50">
          <w:rPr>
            <w:rFonts w:eastAsia="system-ui" w:cstheme="minorHAnsi"/>
            <w:color w:val="0D0D0D" w:themeColor="text1" w:themeTint="F2"/>
            <w:sz w:val="24"/>
            <w:szCs w:val="24"/>
          </w:rPr>
          <w:delText>e</w:delText>
        </w:r>
      </w:del>
    </w:p>
    <w:tbl>
      <w:tblPr>
        <w:tblStyle w:val="Bordered-Accent1"/>
        <w:tblW w:w="9351" w:type="dxa"/>
        <w:tblLayout w:type="fixed"/>
        <w:tblLook w:val="06A0" w:firstRow="1" w:lastRow="0" w:firstColumn="1" w:lastColumn="0" w:noHBand="1" w:noVBand="1"/>
        <w:tblPrChange w:id="234" w:author="Craig Parker" w:date="2024-03-11T12:50:00Z">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PrChange>
      </w:tblPr>
      <w:tblGrid>
        <w:gridCol w:w="2972"/>
        <w:gridCol w:w="6379"/>
        <w:tblGridChange w:id="235">
          <w:tblGrid>
            <w:gridCol w:w="4508"/>
            <w:gridCol w:w="4508"/>
          </w:tblGrid>
        </w:tblGridChange>
      </w:tblGrid>
      <w:tr w:rsidR="40B171D2" w:rsidRPr="00E06A3E" w14:paraId="082546C7" w14:textId="77777777" w:rsidTr="00585918">
        <w:trPr>
          <w:cnfStyle w:val="100000000000" w:firstRow="1" w:lastRow="0" w:firstColumn="0" w:lastColumn="0" w:oddVBand="0" w:evenVBand="0" w:oddHBand="0" w:evenHBand="0" w:firstRowFirstColumn="0" w:firstRowLastColumn="0" w:lastRowFirstColumn="0" w:lastRowLastColumn="0"/>
          <w:trHeight w:val="300"/>
          <w:ins w:id="236" w:author="Craig Parker" w:date="2024-02-28T13:33:00Z"/>
          <w:trPrChange w:id="237"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238" w:author="Craig Parker" w:date="2024-03-11T12:50:00Z">
              <w:tcPr>
                <w:tcW w:w="4508"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tcPrChange>
          </w:tcPr>
          <w:p w14:paraId="4CE2BBE5" w14:textId="16F54506" w:rsidR="40B171D2" w:rsidRPr="0037798C" w:rsidDel="00BE6B50" w:rsidRDefault="40B171D2">
            <w:pPr>
              <w:jc w:val="center"/>
              <w:cnfStyle w:val="101000000000" w:firstRow="1" w:lastRow="0" w:firstColumn="1" w:lastColumn="0" w:oddVBand="0" w:evenVBand="0" w:oddHBand="0" w:evenHBand="0" w:firstRowFirstColumn="0" w:firstRowLastColumn="0" w:lastRowFirstColumn="0" w:lastRowLastColumn="0"/>
              <w:rPr>
                <w:del w:id="239" w:author="Craig Parker" w:date="2024-03-11T21:45:00Z"/>
                <w:rFonts w:asciiTheme="minorHAnsi" w:eastAsia="system-ui" w:hAnsiTheme="minorHAnsi" w:cstheme="minorHAnsi"/>
                <w:b/>
                <w:bCs/>
                <w:color w:val="0D0D0D" w:themeColor="text1" w:themeTint="F2"/>
              </w:rPr>
              <w:pPrChange w:id="240" w:author="Craig Parker" w:date="2024-03-04T12:36:00Z">
                <w:pPr>
                  <w:cnfStyle w:val="101000000000" w:firstRow="1" w:lastRow="0" w:firstColumn="1" w:lastColumn="0" w:oddVBand="0" w:evenVBand="0" w:oddHBand="0" w:evenHBand="0" w:firstRowFirstColumn="0" w:firstRowLastColumn="0" w:lastRowFirstColumn="0" w:lastRowLastColumn="0"/>
                </w:pPr>
              </w:pPrChange>
            </w:pPr>
          </w:p>
        </w:tc>
        <w:tc>
          <w:tcPr>
            <w:tcW w:w="6379" w:type="dxa"/>
            <w:tcPrChange w:id="241" w:author="Craig Parker" w:date="2024-03-11T12:50:00Z">
              <w:tcPr>
                <w:tcW w:w="4508"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tcPrChange>
          </w:tcPr>
          <w:p w14:paraId="0A646F8A" w14:textId="0828AE07" w:rsidR="40B171D2" w:rsidRPr="0037798C" w:rsidDel="00BE6B50" w:rsidRDefault="40B171D2">
            <w:pPr>
              <w:jc w:val="center"/>
              <w:cnfStyle w:val="100000000000" w:firstRow="1" w:lastRow="0" w:firstColumn="0" w:lastColumn="0" w:oddVBand="0" w:evenVBand="0" w:oddHBand="0" w:evenHBand="0" w:firstRowFirstColumn="0" w:firstRowLastColumn="0" w:lastRowFirstColumn="0" w:lastRowLastColumn="0"/>
              <w:rPr>
                <w:del w:id="242" w:author="Craig Parker" w:date="2024-03-11T21:45:00Z"/>
                <w:rFonts w:asciiTheme="minorHAnsi" w:eastAsia="system-ui" w:hAnsiTheme="minorHAnsi" w:cstheme="minorHAnsi"/>
                <w:b/>
                <w:bCs/>
                <w:color w:val="0D0D0D" w:themeColor="text1" w:themeTint="F2"/>
              </w:rPr>
              <w:pPrChange w:id="243" w:author="Craig Parker" w:date="2024-03-04T12:36:00Z">
                <w:pPr>
                  <w:cnfStyle w:val="100000000000" w:firstRow="1" w:lastRow="0" w:firstColumn="0" w:lastColumn="0" w:oddVBand="0" w:evenVBand="0" w:oddHBand="0" w:evenHBand="0" w:firstRowFirstColumn="0" w:firstRowLastColumn="0" w:lastRowFirstColumn="0" w:lastRowLastColumn="0"/>
                </w:pPr>
              </w:pPrChange>
            </w:pPr>
          </w:p>
        </w:tc>
      </w:tr>
      <w:tr w:rsidR="40B171D2" w:rsidRPr="00E06A3E" w14:paraId="1369247A" w14:textId="77777777" w:rsidTr="00585918">
        <w:trPr>
          <w:trHeight w:val="300"/>
          <w:ins w:id="244" w:author="Craig Parker" w:date="2024-02-28T13:33:00Z"/>
          <w:trPrChange w:id="245"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246"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38C322EB" w14:textId="3C408BFF" w:rsidR="40B171D2" w:rsidRPr="0037798C" w:rsidDel="00BE6B50" w:rsidRDefault="40B171D2" w:rsidP="00E06A3E">
            <w:pPr>
              <w:rPr>
                <w:del w:id="247" w:author="Craig Parker" w:date="2024-03-11T21:45:00Z"/>
                <w:rFonts w:asciiTheme="minorHAnsi" w:eastAsia="system-ui" w:hAnsiTheme="minorHAnsi" w:cstheme="minorHAnsi"/>
                <w:color w:val="0D0D0D" w:themeColor="text1" w:themeTint="F2"/>
              </w:rPr>
            </w:pPr>
          </w:p>
        </w:tc>
        <w:tc>
          <w:tcPr>
            <w:tcW w:w="6379" w:type="dxa"/>
            <w:tcPrChange w:id="248"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081FE2FA" w14:textId="06977E78" w:rsidR="40B171D2" w:rsidRPr="0037798C" w:rsidDel="00BE6B50" w:rsidRDefault="40B171D2" w:rsidP="00F17BF7">
            <w:pPr>
              <w:cnfStyle w:val="000000000000" w:firstRow="0" w:lastRow="0" w:firstColumn="0" w:lastColumn="0" w:oddVBand="0" w:evenVBand="0" w:oddHBand="0" w:evenHBand="0" w:firstRowFirstColumn="0" w:firstRowLastColumn="0" w:lastRowFirstColumn="0" w:lastRowLastColumn="0"/>
              <w:rPr>
                <w:del w:id="249" w:author="Craig Parker" w:date="2024-03-11T21:45:00Z"/>
                <w:rFonts w:eastAsia="system-ui" w:cstheme="minorHAnsi"/>
                <w:color w:val="0D0D0D" w:themeColor="text1" w:themeTint="F2"/>
              </w:rPr>
            </w:pPr>
          </w:p>
        </w:tc>
      </w:tr>
      <w:tr w:rsidR="40B171D2" w:rsidRPr="00E06A3E" w14:paraId="481EE2A7" w14:textId="77777777" w:rsidTr="00585918">
        <w:trPr>
          <w:trHeight w:val="300"/>
          <w:ins w:id="250" w:author="Craig Parker" w:date="2024-02-28T13:33:00Z"/>
          <w:trPrChange w:id="251"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252"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5B42F448" w14:textId="0A7D4156" w:rsidR="40B171D2" w:rsidRPr="0037798C" w:rsidDel="00BE6B50" w:rsidRDefault="40B171D2" w:rsidP="00E06A3E">
            <w:pPr>
              <w:rPr>
                <w:del w:id="253" w:author="Craig Parker" w:date="2024-03-11T21:45:00Z"/>
                <w:rFonts w:asciiTheme="minorHAnsi" w:eastAsia="system-ui" w:hAnsiTheme="minorHAnsi" w:cstheme="minorHAnsi"/>
                <w:color w:val="0D0D0D" w:themeColor="text1" w:themeTint="F2"/>
              </w:rPr>
            </w:pPr>
          </w:p>
        </w:tc>
        <w:tc>
          <w:tcPr>
            <w:tcW w:w="6379" w:type="dxa"/>
            <w:tcPrChange w:id="254"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2563CAF0" w14:textId="2CD5583D" w:rsidR="40B171D2" w:rsidRPr="0037798C" w:rsidDel="00BE6B50" w:rsidRDefault="40B171D2" w:rsidP="00F17BF7">
            <w:pPr>
              <w:cnfStyle w:val="000000000000" w:firstRow="0" w:lastRow="0" w:firstColumn="0" w:lastColumn="0" w:oddVBand="0" w:evenVBand="0" w:oddHBand="0" w:evenHBand="0" w:firstRowFirstColumn="0" w:firstRowLastColumn="0" w:lastRowFirstColumn="0" w:lastRowLastColumn="0"/>
              <w:rPr>
                <w:del w:id="255" w:author="Craig Parker" w:date="2024-03-11T21:45:00Z"/>
                <w:rFonts w:eastAsia="system-ui" w:cstheme="minorHAnsi"/>
                <w:color w:val="0D0D0D" w:themeColor="text1" w:themeTint="F2"/>
              </w:rPr>
            </w:pPr>
          </w:p>
        </w:tc>
      </w:tr>
      <w:tr w:rsidR="40B171D2" w:rsidRPr="00E06A3E" w14:paraId="7FC21A49" w14:textId="77777777" w:rsidTr="00585918">
        <w:trPr>
          <w:trHeight w:val="300"/>
          <w:ins w:id="256" w:author="Craig Parker" w:date="2024-02-28T13:33:00Z"/>
          <w:trPrChange w:id="257"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258"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6A0017BD" w14:textId="13019222" w:rsidR="40B171D2" w:rsidRPr="0037798C" w:rsidDel="00BE6B50" w:rsidRDefault="40B171D2" w:rsidP="00E06A3E">
            <w:pPr>
              <w:rPr>
                <w:del w:id="259" w:author="Craig Parker" w:date="2024-03-11T21:45:00Z"/>
                <w:rFonts w:asciiTheme="minorHAnsi" w:eastAsia="system-ui" w:hAnsiTheme="minorHAnsi" w:cstheme="minorHAnsi"/>
                <w:color w:val="0D0D0D" w:themeColor="text1" w:themeTint="F2"/>
              </w:rPr>
            </w:pPr>
          </w:p>
        </w:tc>
        <w:tc>
          <w:tcPr>
            <w:tcW w:w="6379" w:type="dxa"/>
            <w:tcPrChange w:id="260"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0BA51A79" w14:textId="40253B19" w:rsidR="40B171D2" w:rsidRPr="0037798C" w:rsidDel="00BE6B50" w:rsidRDefault="40B171D2" w:rsidP="00F17BF7">
            <w:pPr>
              <w:cnfStyle w:val="000000000000" w:firstRow="0" w:lastRow="0" w:firstColumn="0" w:lastColumn="0" w:oddVBand="0" w:evenVBand="0" w:oddHBand="0" w:evenHBand="0" w:firstRowFirstColumn="0" w:firstRowLastColumn="0" w:lastRowFirstColumn="0" w:lastRowLastColumn="0"/>
              <w:rPr>
                <w:del w:id="261" w:author="Craig Parker" w:date="2024-03-11T21:45:00Z"/>
                <w:rFonts w:eastAsia="system-ui" w:cstheme="minorHAnsi"/>
                <w:color w:val="0D0D0D" w:themeColor="text1" w:themeTint="F2"/>
              </w:rPr>
            </w:pPr>
          </w:p>
        </w:tc>
      </w:tr>
    </w:tbl>
    <w:p w14:paraId="11C9ADCE" w14:textId="6D68512C" w:rsidR="40B171D2" w:rsidRDefault="40B171D2" w:rsidP="00F17BF7"/>
    <w:p w14:paraId="7B0D1A23" w14:textId="38C9E1EB" w:rsidR="00FE026D" w:rsidRDefault="00FE026D" w:rsidP="00F56107">
      <w:pPr>
        <w:pStyle w:val="Style1"/>
      </w:pPr>
      <w:r w:rsidRPr="003C096B">
        <w:t>Integration</w:t>
      </w:r>
      <w:r>
        <w:t xml:space="preserve"> of datasets</w:t>
      </w:r>
    </w:p>
    <w:p w14:paraId="6FAF2F01" w14:textId="77777777" w:rsidR="0037798C"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0037798C">
        <w:t xml:space="preserve"> </w:t>
      </w:r>
    </w:p>
    <w:p w14:paraId="48EC20C1" w14:textId="41D74872" w:rsidR="00C97C06" w:rsidRDefault="00314180" w:rsidP="00314180">
      <w:bookmarkStart w:id="262" w:name="undefined"/>
      <w:bookmarkEnd w:id="262"/>
      <w:r>
        <w:t>In pursuit of our research objective to explore the correlation between heat and health within the urban environments of Johannesburg and Abidjan, we have developed a comprehensive strategy to identify relevant clinical trials and cohort studies systematically</w:t>
      </w:r>
      <w:r w:rsidR="00C97C06">
        <w:t xml:space="preserve">. This strategy involves searching key databases using a combination of </w:t>
      </w:r>
      <w:proofErr w:type="spellStart"/>
      <w:r w:rsidR="00C97C06">
        <w:t>MeSH</w:t>
      </w:r>
      <w:proofErr w:type="spellEnd"/>
      <w:r w:rsidR="00C97C06">
        <w:t xml:space="preserve"> (Medical Subject Headings) </w:t>
      </w:r>
      <w:r>
        <w:t>and free-text terms, including</w:t>
      </w:r>
      <w:r w:rsidR="00C97C06">
        <w:t xml:space="preserve"> study location, diseases of interest, the number of participants, study type, collected data, and the timeframe of study conduction. Our targeted search terms are designed to retrieve studies </w:t>
      </w:r>
      <w:r>
        <w:t xml:space="preserve">that provide robust clinical, laboratory, and demographic data relevant to the impact </w:t>
      </w:r>
      <w:r w:rsidR="00C97C06">
        <w:t xml:space="preserve">of heat on health outcomes. </w:t>
      </w:r>
    </w:p>
    <w:p w14:paraId="1F5DDD56" w14:textId="784B4E93" w:rsidR="00C97C06" w:rsidRDefault="0037798C" w:rsidP="00F17BF7">
      <w:r>
        <w:lastRenderedPageBreak/>
        <w:t>A</w:t>
      </w:r>
      <w:r w:rsidR="00C97C06">
        <w:t xml:space="preserve"> two-step process of dual independent review will be employed</w:t>
      </w:r>
      <w:r>
        <w:t xml:space="preserve"> for post identification of potentially relevant studies</w:t>
      </w:r>
      <w:r w:rsidR="00C97C06">
        <w:t xml:space="preserve">.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54EEF6F6" w:rsidR="00C97C06" w:rsidRDefault="00C97C06" w:rsidP="00F17BF7">
      <w:r>
        <w:t>The quality of the selected studies will be evaluated</w:t>
      </w:r>
      <w:r w:rsidR="00042418">
        <w:t xml:space="preserve"> by </w:t>
      </w:r>
      <w:r w:rsidR="00407EDA">
        <w:t>health researchers</w:t>
      </w:r>
      <w:r>
        <w:t xml:space="preserve"> through a </w:t>
      </w:r>
      <w:del w:id="263" w:author="Rebecca walker" w:date="2024-03-11T13:35:00Z">
        <w:r w:rsidDel="0037798C">
          <w:delText xml:space="preserve"> </w:delText>
        </w:r>
      </w:del>
      <w:r>
        <w:t xml:space="preserve">peer-reviewed </w:t>
      </w:r>
      <w:r w:rsidR="004164DC">
        <w:t>tracking</w:t>
      </w:r>
      <w:r>
        <w:t xml:space="preserve"> tool to ensure their scientific soundness and reliability. The data will be collated, </w:t>
      </w:r>
      <w:r w:rsidR="00905781">
        <w:t>synthesised</w:t>
      </w:r>
      <w:r>
        <w:t xml:space="preserve">, and </w:t>
      </w:r>
      <w:r w:rsidR="0037798C">
        <w:t xml:space="preserve">any </w:t>
      </w:r>
      <w:proofErr w:type="gramStart"/>
      <w:r>
        <w:t>discrepancies,  will</w:t>
      </w:r>
      <w:proofErr w:type="gramEnd"/>
      <w:r>
        <w:t xml:space="preserve"> be addressed and resolved through consensus discussions among team members. </w:t>
      </w:r>
    </w:p>
    <w:p w14:paraId="792BE037" w14:textId="6BF0AC9C" w:rsidR="00C97C06" w:rsidRPr="00D437B7" w:rsidRDefault="0037798C" w:rsidP="00F17BF7">
      <w:r>
        <w:t>T</w:t>
      </w:r>
      <w:r w:rsidR="00C97C06">
        <w:t xml:space="preserve">he </w:t>
      </w:r>
      <w:r>
        <w:t xml:space="preserve">following </w:t>
      </w:r>
      <w:r w:rsidR="00C97C06">
        <w:t xml:space="preserve">criteria outlined in Table 1 </w:t>
      </w:r>
      <w:r>
        <w:t xml:space="preserve">will be used to select research projects </w:t>
      </w:r>
      <w:r w:rsidR="00C97C06">
        <w:t>to be considered for inclusion in our study.</w:t>
      </w:r>
    </w:p>
    <w:tbl>
      <w:tblPr>
        <w:tblStyle w:val="Bordered-Accent1"/>
        <w:tblW w:w="0" w:type="auto"/>
        <w:tblLook w:val="04A0" w:firstRow="1" w:lastRow="0" w:firstColumn="1" w:lastColumn="0" w:noHBand="0" w:noVBand="1"/>
        <w:tblPrChange w:id="264" w:author="Craig Parker" w:date="2024-03-11T12:51:00Z">
          <w:tblPr>
            <w:tblStyle w:val="PlainTable2"/>
            <w:tblW w:w="0" w:type="auto"/>
            <w:tblLook w:val="04A0" w:firstRow="1" w:lastRow="0" w:firstColumn="1" w:lastColumn="0" w:noHBand="0" w:noVBand="1"/>
          </w:tblPr>
        </w:tblPrChange>
      </w:tblPr>
      <w:tblGrid>
        <w:gridCol w:w="1370"/>
        <w:gridCol w:w="7646"/>
        <w:tblGridChange w:id="265">
          <w:tblGrid>
            <w:gridCol w:w="1449"/>
            <w:gridCol w:w="7577"/>
          </w:tblGrid>
        </w:tblGridChange>
      </w:tblGrid>
      <w:tr w:rsidR="006722FB" w:rsidRPr="00B55020" w:rsidDel="00BE6B50" w14:paraId="69D496AC" w14:textId="6C4DFED9" w:rsidTr="00585918">
        <w:trPr>
          <w:cnfStyle w:val="100000000000" w:firstRow="1" w:lastRow="0" w:firstColumn="0" w:lastColumn="0" w:oddVBand="0" w:evenVBand="0" w:oddHBand="0" w:evenHBand="0" w:firstRowFirstColumn="0" w:firstRowLastColumn="0" w:lastRowFirstColumn="0" w:lastRowLastColumn="0"/>
          <w:trHeight w:val="784"/>
          <w:del w:id="266" w:author="Craig Parker" w:date="2024-03-11T21:45:00Z"/>
          <w:trPrChange w:id="267" w:author="Craig Parker" w:date="2024-03-11T12:51:00Z">
            <w:trPr>
              <w:trHeight w:val="784"/>
            </w:trPr>
          </w:trPrChange>
        </w:trPr>
        <w:tc>
          <w:tcPr>
            <w:cnfStyle w:val="001000000000" w:firstRow="0" w:lastRow="0" w:firstColumn="1" w:lastColumn="0" w:oddVBand="0" w:evenVBand="0" w:oddHBand="0" w:evenHBand="0" w:firstRowFirstColumn="0" w:firstRowLastColumn="0" w:lastRowFirstColumn="0" w:lastRowLastColumn="0"/>
            <w:tcW w:w="0" w:type="auto"/>
            <w:tcPrChange w:id="268" w:author="Craig Parker" w:date="2024-03-11T12:51:00Z">
              <w:tcPr>
                <w:tcW w:w="0" w:type="auto"/>
                <w:vAlign w:val="center"/>
              </w:tcPr>
            </w:tcPrChange>
          </w:tcPr>
          <w:p w14:paraId="69565558" w14:textId="6F7C5417" w:rsidR="006722FB" w:rsidRPr="00B55020" w:rsidDel="00BE6B50" w:rsidRDefault="006722FB" w:rsidP="00F17BF7">
            <w:pPr>
              <w:jc w:val="center"/>
              <w:cnfStyle w:val="101000000000" w:firstRow="1" w:lastRow="0" w:firstColumn="1" w:lastColumn="0" w:oddVBand="0" w:evenVBand="0" w:oddHBand="0" w:evenHBand="0" w:firstRowFirstColumn="0" w:firstRowLastColumn="0" w:lastRowFirstColumn="0" w:lastRowLastColumn="0"/>
              <w:rPr>
                <w:del w:id="269" w:author="Craig Parker" w:date="2024-03-11T21:45:00Z"/>
                <w:b/>
                <w:sz w:val="20"/>
                <w:szCs w:val="20"/>
              </w:rPr>
            </w:pPr>
            <w:del w:id="270" w:author="Craig Parker" w:date="2024-03-11T21:45:00Z">
              <w:r w:rsidRPr="00B55020" w:rsidDel="00BE6B50">
                <w:rPr>
                  <w:rFonts w:ascii="Segoe UI" w:eastAsia="Times New Roman" w:hAnsi="Segoe UI" w:cs="Segoe UI"/>
                  <w:bCs/>
                  <w:color w:val="000000" w:themeColor="text1"/>
                  <w:sz w:val="20"/>
                  <w:szCs w:val="20"/>
                </w:rPr>
                <w:delText>Criteria</w:delText>
              </w:r>
            </w:del>
          </w:p>
        </w:tc>
        <w:tc>
          <w:tcPr>
            <w:tcW w:w="0" w:type="auto"/>
            <w:tcPrChange w:id="271" w:author="Craig Parker" w:date="2024-03-11T12:51:00Z">
              <w:tcPr>
                <w:tcW w:w="0" w:type="auto"/>
                <w:vAlign w:val="center"/>
              </w:tcPr>
            </w:tcPrChange>
          </w:tcPr>
          <w:p w14:paraId="3014ED35" w14:textId="5B0F12B8" w:rsidR="006722FB" w:rsidRPr="00B55020" w:rsidDel="00BE6B50" w:rsidRDefault="006722FB" w:rsidP="00F17BF7">
            <w:pPr>
              <w:jc w:val="center"/>
              <w:cnfStyle w:val="100000000000" w:firstRow="1" w:lastRow="0" w:firstColumn="0" w:lastColumn="0" w:oddVBand="0" w:evenVBand="0" w:oddHBand="0" w:evenHBand="0" w:firstRowFirstColumn="0" w:firstRowLastColumn="0" w:lastRowFirstColumn="0" w:lastRowLastColumn="0"/>
              <w:rPr>
                <w:del w:id="272" w:author="Craig Parker" w:date="2024-03-11T21:45:00Z"/>
                <w:b/>
                <w:sz w:val="20"/>
                <w:szCs w:val="20"/>
              </w:rPr>
            </w:pPr>
            <w:del w:id="273" w:author="Craig Parker" w:date="2024-03-11T21:45:00Z">
              <w:r w:rsidRPr="00B55020" w:rsidDel="00BE6B50">
                <w:rPr>
                  <w:rFonts w:ascii="Segoe UI" w:eastAsia="Times New Roman" w:hAnsi="Segoe UI" w:cs="Segoe UI"/>
                  <w:bCs/>
                  <w:color w:val="000000" w:themeColor="text1"/>
                  <w:sz w:val="20"/>
                  <w:szCs w:val="20"/>
                </w:rPr>
                <w:delText>Description</w:delText>
              </w:r>
            </w:del>
          </w:p>
        </w:tc>
      </w:tr>
      <w:tr w:rsidR="006722FB" w:rsidRPr="00B55020" w:rsidDel="00BE6B50" w14:paraId="53DF77F0" w14:textId="537AA605" w:rsidTr="00585918">
        <w:trPr>
          <w:cnfStyle w:val="000000100000" w:firstRow="0" w:lastRow="0" w:firstColumn="0" w:lastColumn="0" w:oddVBand="0" w:evenVBand="0" w:oddHBand="1" w:evenHBand="0" w:firstRowFirstColumn="0" w:firstRowLastColumn="0" w:lastRowFirstColumn="0" w:lastRowLastColumn="0"/>
          <w:del w:id="274" w:author="Craig Parker" w:date="2024-03-11T21:45:00Z"/>
        </w:trPr>
        <w:tc>
          <w:tcPr>
            <w:cnfStyle w:val="001000000000" w:firstRow="0" w:lastRow="0" w:firstColumn="1" w:lastColumn="0" w:oddVBand="0" w:evenVBand="0" w:oddHBand="0" w:evenHBand="0" w:firstRowFirstColumn="0" w:firstRowLastColumn="0" w:lastRowFirstColumn="0" w:lastRowLastColumn="0"/>
            <w:tcW w:w="0" w:type="auto"/>
            <w:tcPrChange w:id="275" w:author="Craig Parker" w:date="2024-03-11T12:51:00Z">
              <w:tcPr>
                <w:tcW w:w="0" w:type="auto"/>
                <w:vAlign w:val="center"/>
              </w:tcPr>
            </w:tcPrChange>
          </w:tcPr>
          <w:p w14:paraId="495C3680" w14:textId="59B6856F" w:rsidR="006722FB" w:rsidRPr="00B55020" w:rsidDel="00BE6B50" w:rsidRDefault="006722FB" w:rsidP="00F17BF7">
            <w:pPr>
              <w:jc w:val="center"/>
              <w:cnfStyle w:val="001000100000" w:firstRow="0" w:lastRow="0" w:firstColumn="1" w:lastColumn="0" w:oddVBand="0" w:evenVBand="0" w:oddHBand="1" w:evenHBand="0" w:firstRowFirstColumn="0" w:firstRowLastColumn="0" w:lastRowFirstColumn="0" w:lastRowLastColumn="0"/>
              <w:rPr>
                <w:del w:id="276" w:author="Craig Parker" w:date="2024-03-11T21:45:00Z"/>
                <w:b/>
                <w:sz w:val="20"/>
                <w:szCs w:val="20"/>
              </w:rPr>
            </w:pPr>
            <w:del w:id="277" w:author="Craig Parker" w:date="2024-03-11T21:45:00Z">
              <w:r w:rsidRPr="00B55020" w:rsidDel="00BE6B50">
                <w:rPr>
                  <w:rFonts w:ascii="Segoe UI" w:eastAsia="Times New Roman" w:hAnsi="Segoe UI" w:cs="Segoe UI"/>
                  <w:color w:val="000000" w:themeColor="text1"/>
                  <w:sz w:val="20"/>
                  <w:szCs w:val="20"/>
                </w:rPr>
                <w:delText>Study type</w:delText>
              </w:r>
            </w:del>
          </w:p>
        </w:tc>
        <w:tc>
          <w:tcPr>
            <w:tcW w:w="0" w:type="auto"/>
            <w:tcPrChange w:id="278" w:author="Craig Parker" w:date="2024-03-11T12:51:00Z">
              <w:tcPr>
                <w:tcW w:w="0" w:type="auto"/>
                <w:vAlign w:val="center"/>
              </w:tcPr>
            </w:tcPrChange>
          </w:tcPr>
          <w:p w14:paraId="71A3B7A5" w14:textId="405D39AE" w:rsidR="006722FB" w:rsidRPr="00B55020" w:rsidDel="00BE6B50" w:rsidRDefault="006722FB" w:rsidP="00F17BF7">
            <w:pPr>
              <w:jc w:val="center"/>
              <w:cnfStyle w:val="000000100000" w:firstRow="0" w:lastRow="0" w:firstColumn="0" w:lastColumn="0" w:oddVBand="0" w:evenVBand="0" w:oddHBand="1" w:evenHBand="0" w:firstRowFirstColumn="0" w:firstRowLastColumn="0" w:lastRowFirstColumn="0" w:lastRowLastColumn="0"/>
              <w:rPr>
                <w:del w:id="279" w:author="Craig Parker" w:date="2024-03-11T21:45:00Z"/>
                <w:b/>
                <w:sz w:val="20"/>
                <w:szCs w:val="20"/>
              </w:rPr>
            </w:pPr>
            <w:del w:id="280" w:author="Craig Parker" w:date="2024-03-11T21:45:00Z">
              <w:r w:rsidRPr="00B55020" w:rsidDel="00BE6B50">
                <w:rPr>
                  <w:rFonts w:ascii="Segoe UI" w:eastAsia="Times New Roman" w:hAnsi="Segoe UI" w:cs="Segoe UI"/>
                  <w:color w:val="000000" w:themeColor="text1"/>
                  <w:sz w:val="20"/>
                  <w:szCs w:val="20"/>
                </w:rPr>
                <w:delText>Cohort or trial with at least 200 adult participants</w:delText>
              </w:r>
            </w:del>
          </w:p>
        </w:tc>
      </w:tr>
      <w:tr w:rsidR="006722FB" w:rsidRPr="00B55020" w:rsidDel="00BE6B50" w14:paraId="7C006CC9" w14:textId="30C32845" w:rsidTr="00585918">
        <w:trPr>
          <w:del w:id="281" w:author="Craig Parker" w:date="2024-03-11T21:45:00Z"/>
        </w:trPr>
        <w:tc>
          <w:tcPr>
            <w:cnfStyle w:val="001000000000" w:firstRow="0" w:lastRow="0" w:firstColumn="1" w:lastColumn="0" w:oddVBand="0" w:evenVBand="0" w:oddHBand="0" w:evenHBand="0" w:firstRowFirstColumn="0" w:firstRowLastColumn="0" w:lastRowFirstColumn="0" w:lastRowLastColumn="0"/>
            <w:tcW w:w="0" w:type="auto"/>
            <w:tcPrChange w:id="282" w:author="Craig Parker" w:date="2024-03-11T12:51:00Z">
              <w:tcPr>
                <w:tcW w:w="0" w:type="auto"/>
                <w:vAlign w:val="center"/>
              </w:tcPr>
            </w:tcPrChange>
          </w:tcPr>
          <w:p w14:paraId="46A4DCDB" w14:textId="68084E49" w:rsidR="006722FB" w:rsidRPr="00B55020" w:rsidDel="00BE6B50" w:rsidRDefault="006722FB" w:rsidP="00F17BF7">
            <w:pPr>
              <w:jc w:val="center"/>
              <w:rPr>
                <w:del w:id="283" w:author="Craig Parker" w:date="2024-03-11T21:45:00Z"/>
                <w:b/>
                <w:sz w:val="20"/>
                <w:szCs w:val="20"/>
              </w:rPr>
            </w:pPr>
            <w:del w:id="284" w:author="Craig Parker" w:date="2024-03-11T21:45:00Z">
              <w:r w:rsidRPr="00B55020" w:rsidDel="00BE6B50">
                <w:rPr>
                  <w:rFonts w:ascii="Segoe UI" w:eastAsia="Times New Roman" w:hAnsi="Segoe UI" w:cs="Segoe UI"/>
                  <w:color w:val="000000" w:themeColor="text1"/>
                  <w:sz w:val="20"/>
                  <w:szCs w:val="20"/>
                </w:rPr>
                <w:delText>Study location</w:delText>
              </w:r>
            </w:del>
          </w:p>
        </w:tc>
        <w:tc>
          <w:tcPr>
            <w:tcW w:w="0" w:type="auto"/>
            <w:tcPrChange w:id="285" w:author="Craig Parker" w:date="2024-03-11T12:51:00Z">
              <w:tcPr>
                <w:tcW w:w="0" w:type="auto"/>
                <w:vAlign w:val="center"/>
              </w:tcPr>
            </w:tcPrChange>
          </w:tcPr>
          <w:p w14:paraId="3DB98723" w14:textId="7E8433C6" w:rsidR="006722FB" w:rsidRPr="00B55020" w:rsidDel="00BE6B50" w:rsidRDefault="006722FB" w:rsidP="00F17BF7">
            <w:pPr>
              <w:jc w:val="center"/>
              <w:cnfStyle w:val="000000000000" w:firstRow="0" w:lastRow="0" w:firstColumn="0" w:lastColumn="0" w:oddVBand="0" w:evenVBand="0" w:oddHBand="0" w:evenHBand="0" w:firstRowFirstColumn="0" w:firstRowLastColumn="0" w:lastRowFirstColumn="0" w:lastRowLastColumn="0"/>
              <w:rPr>
                <w:del w:id="286" w:author="Craig Parker" w:date="2024-03-11T21:45:00Z"/>
                <w:b/>
                <w:sz w:val="20"/>
                <w:szCs w:val="20"/>
              </w:rPr>
            </w:pPr>
            <w:del w:id="287" w:author="Craig Parker" w:date="2024-03-11T21:45:00Z">
              <w:r w:rsidRPr="00B55020" w:rsidDel="00BE6B50">
                <w:rPr>
                  <w:rFonts w:ascii="Segoe UI" w:eastAsia="Times New Roman" w:hAnsi="Segoe UI" w:cs="Segoe UI"/>
                  <w:color w:val="000000" w:themeColor="text1"/>
                  <w:sz w:val="20"/>
                  <w:szCs w:val="20"/>
                </w:rPr>
                <w:delText>Johannesburg</w:delText>
              </w:r>
              <w:r w:rsidR="001C3508" w:rsidRPr="00B55020" w:rsidDel="00BE6B50">
                <w:rPr>
                  <w:rFonts w:ascii="Segoe UI" w:eastAsia="Times New Roman" w:hAnsi="Segoe UI" w:cs="Segoe UI"/>
                  <w:color w:val="000000" w:themeColor="text1"/>
                  <w:sz w:val="20"/>
                  <w:szCs w:val="20"/>
                </w:rPr>
                <w:delText xml:space="preserve"> or </w:delText>
              </w:r>
              <w:r w:rsidRPr="00B55020" w:rsidDel="00BE6B50">
                <w:rPr>
                  <w:rFonts w:ascii="Segoe UI" w:eastAsia="Times New Roman" w:hAnsi="Segoe UI" w:cs="Segoe UI"/>
                  <w:color w:val="000000" w:themeColor="text1"/>
                  <w:sz w:val="20"/>
                  <w:szCs w:val="20"/>
                </w:rPr>
                <w:delText>Abidjan, or both cities</w:delText>
              </w:r>
            </w:del>
          </w:p>
        </w:tc>
      </w:tr>
      <w:tr w:rsidR="006722FB" w:rsidRPr="00B55020" w:rsidDel="00BE6B50" w14:paraId="1862DD59" w14:textId="300C111F" w:rsidTr="00585918">
        <w:trPr>
          <w:cnfStyle w:val="000000100000" w:firstRow="0" w:lastRow="0" w:firstColumn="0" w:lastColumn="0" w:oddVBand="0" w:evenVBand="0" w:oddHBand="1" w:evenHBand="0" w:firstRowFirstColumn="0" w:firstRowLastColumn="0" w:lastRowFirstColumn="0" w:lastRowLastColumn="0"/>
          <w:del w:id="288" w:author="Craig Parker" w:date="2024-03-11T21:45:00Z"/>
        </w:trPr>
        <w:tc>
          <w:tcPr>
            <w:cnfStyle w:val="001000000000" w:firstRow="0" w:lastRow="0" w:firstColumn="1" w:lastColumn="0" w:oddVBand="0" w:evenVBand="0" w:oddHBand="0" w:evenHBand="0" w:firstRowFirstColumn="0" w:firstRowLastColumn="0" w:lastRowFirstColumn="0" w:lastRowLastColumn="0"/>
            <w:tcW w:w="0" w:type="auto"/>
            <w:tcPrChange w:id="289" w:author="Craig Parker" w:date="2024-03-11T12:51:00Z">
              <w:tcPr>
                <w:tcW w:w="0" w:type="auto"/>
                <w:vAlign w:val="center"/>
              </w:tcPr>
            </w:tcPrChange>
          </w:tcPr>
          <w:p w14:paraId="422C63E6" w14:textId="1659922B" w:rsidR="006722FB" w:rsidRPr="00B55020" w:rsidDel="00BE6B50" w:rsidRDefault="006722FB" w:rsidP="00F17BF7">
            <w:pPr>
              <w:jc w:val="center"/>
              <w:cnfStyle w:val="001000100000" w:firstRow="0" w:lastRow="0" w:firstColumn="1" w:lastColumn="0" w:oddVBand="0" w:evenVBand="0" w:oddHBand="1" w:evenHBand="0" w:firstRowFirstColumn="0" w:firstRowLastColumn="0" w:lastRowFirstColumn="0" w:lastRowLastColumn="0"/>
              <w:rPr>
                <w:del w:id="290" w:author="Craig Parker" w:date="2024-03-11T21:45:00Z"/>
                <w:b/>
                <w:sz w:val="20"/>
                <w:szCs w:val="20"/>
              </w:rPr>
            </w:pPr>
            <w:del w:id="291" w:author="Craig Parker" w:date="2024-03-11T21:45:00Z">
              <w:r w:rsidRPr="00B55020" w:rsidDel="00BE6B50">
                <w:rPr>
                  <w:rFonts w:ascii="Segoe UI" w:eastAsia="Times New Roman" w:hAnsi="Segoe UI" w:cs="Segoe UI"/>
                  <w:color w:val="000000" w:themeColor="text1"/>
                  <w:sz w:val="20"/>
                  <w:szCs w:val="20"/>
                </w:rPr>
                <w:delText>Study design</w:delText>
              </w:r>
            </w:del>
          </w:p>
        </w:tc>
        <w:tc>
          <w:tcPr>
            <w:tcW w:w="0" w:type="auto"/>
            <w:tcPrChange w:id="292" w:author="Craig Parker" w:date="2024-03-11T12:51:00Z">
              <w:tcPr>
                <w:tcW w:w="0" w:type="auto"/>
                <w:vAlign w:val="center"/>
              </w:tcPr>
            </w:tcPrChange>
          </w:tcPr>
          <w:p w14:paraId="3C014FBD" w14:textId="0D527981" w:rsidR="006722FB" w:rsidRPr="00B55020" w:rsidDel="00BE6B50" w:rsidRDefault="00905781" w:rsidP="00F17BF7">
            <w:pPr>
              <w:jc w:val="center"/>
              <w:cnfStyle w:val="000000100000" w:firstRow="0" w:lastRow="0" w:firstColumn="0" w:lastColumn="0" w:oddVBand="0" w:evenVBand="0" w:oddHBand="1" w:evenHBand="0" w:firstRowFirstColumn="0" w:firstRowLastColumn="0" w:lastRowFirstColumn="0" w:lastRowLastColumn="0"/>
              <w:rPr>
                <w:del w:id="293" w:author="Craig Parker" w:date="2024-03-11T21:45:00Z"/>
                <w:b/>
                <w:sz w:val="20"/>
                <w:szCs w:val="20"/>
              </w:rPr>
            </w:pPr>
            <w:del w:id="294" w:author="Craig Parker" w:date="2024-03-11T21:45:00Z">
              <w:r w:rsidRPr="00B55020" w:rsidDel="00BE6B50">
                <w:rPr>
                  <w:rFonts w:ascii="Segoe UI" w:eastAsia="Times New Roman" w:hAnsi="Segoe UI" w:cs="Segoe UI"/>
                  <w:color w:val="000000" w:themeColor="text1"/>
                  <w:sz w:val="20"/>
                  <w:szCs w:val="20"/>
                </w:rPr>
                <w:delText>Randomi</w:delText>
              </w:r>
              <w:r w:rsidDel="00BE6B50">
                <w:rPr>
                  <w:rFonts w:ascii="Segoe UI" w:eastAsia="Times New Roman" w:hAnsi="Segoe UI" w:cs="Segoe UI"/>
                  <w:color w:val="000000" w:themeColor="text1"/>
                  <w:sz w:val="20"/>
                  <w:szCs w:val="20"/>
                </w:rPr>
                <w:delText>s</w:delText>
              </w:r>
              <w:r w:rsidRPr="00B55020" w:rsidDel="00BE6B50">
                <w:rPr>
                  <w:rFonts w:ascii="Segoe UI" w:eastAsia="Times New Roman" w:hAnsi="Segoe UI" w:cs="Segoe UI"/>
                  <w:color w:val="000000" w:themeColor="text1"/>
                  <w:sz w:val="20"/>
                  <w:szCs w:val="20"/>
                </w:rPr>
                <w:delText xml:space="preserve">ed </w:delText>
              </w:r>
              <w:r w:rsidR="006722FB" w:rsidRPr="00B55020" w:rsidDel="00BE6B50">
                <w:rPr>
                  <w:rFonts w:ascii="Segoe UI" w:eastAsia="Times New Roman" w:hAnsi="Segoe UI" w:cs="Segoe UI"/>
                  <w:color w:val="000000" w:themeColor="text1"/>
                  <w:sz w:val="20"/>
                  <w:szCs w:val="20"/>
                </w:rPr>
                <w:delText>or non-</w:delText>
              </w:r>
              <w:r w:rsidRPr="00B55020" w:rsidDel="00BE6B50">
                <w:rPr>
                  <w:rFonts w:ascii="Segoe UI" w:eastAsia="Times New Roman" w:hAnsi="Segoe UI" w:cs="Segoe UI"/>
                  <w:color w:val="000000" w:themeColor="text1"/>
                  <w:sz w:val="20"/>
                  <w:szCs w:val="20"/>
                </w:rPr>
                <w:delText>randomi</w:delText>
              </w:r>
              <w:r w:rsidDel="00BE6B50">
                <w:rPr>
                  <w:rFonts w:ascii="Segoe UI" w:eastAsia="Times New Roman" w:hAnsi="Segoe UI" w:cs="Segoe UI"/>
                  <w:color w:val="000000" w:themeColor="text1"/>
                  <w:sz w:val="20"/>
                  <w:szCs w:val="20"/>
                </w:rPr>
                <w:delText>s</w:delText>
              </w:r>
              <w:r w:rsidRPr="00B55020" w:rsidDel="00BE6B50">
                <w:rPr>
                  <w:rFonts w:ascii="Segoe UI" w:eastAsia="Times New Roman" w:hAnsi="Segoe UI" w:cs="Segoe UI"/>
                  <w:color w:val="000000" w:themeColor="text1"/>
                  <w:sz w:val="20"/>
                  <w:szCs w:val="20"/>
                </w:rPr>
                <w:delText xml:space="preserve">ed </w:delText>
              </w:r>
              <w:r w:rsidR="006722FB" w:rsidRPr="00B55020" w:rsidDel="00BE6B50">
                <w:rPr>
                  <w:rFonts w:ascii="Segoe UI" w:eastAsia="Times New Roman" w:hAnsi="Segoe UI" w:cs="Segoe UI"/>
                  <w:color w:val="000000" w:themeColor="text1"/>
                  <w:sz w:val="20"/>
                  <w:szCs w:val="20"/>
                </w:rPr>
                <w:delText xml:space="preserve">clinical trial, </w:delText>
              </w:r>
              <w:r w:rsidR="001C3508" w:rsidRPr="00B55020" w:rsidDel="00BE6B50">
                <w:rPr>
                  <w:rFonts w:ascii="Segoe UI" w:eastAsia="Times New Roman" w:hAnsi="Segoe UI" w:cs="Segoe UI"/>
                  <w:color w:val="000000" w:themeColor="text1"/>
                  <w:sz w:val="20"/>
                  <w:szCs w:val="20"/>
                </w:rPr>
                <w:delText xml:space="preserve">or </w:delText>
              </w:r>
              <w:r w:rsidR="006722FB" w:rsidRPr="00B55020" w:rsidDel="00BE6B50">
                <w:rPr>
                  <w:rFonts w:ascii="Segoe UI" w:eastAsia="Times New Roman" w:hAnsi="Segoe UI" w:cs="Segoe UI"/>
                  <w:color w:val="000000" w:themeColor="text1"/>
                  <w:sz w:val="20"/>
                  <w:szCs w:val="20"/>
                </w:rPr>
                <w:delText>observational or interventional cohort with prospectively collected data</w:delText>
              </w:r>
            </w:del>
          </w:p>
        </w:tc>
      </w:tr>
      <w:tr w:rsidR="006722FB" w:rsidRPr="00B55020" w:rsidDel="00BE6B50" w14:paraId="25B56B52" w14:textId="0468073C" w:rsidTr="00585918">
        <w:trPr>
          <w:del w:id="295" w:author="Craig Parker" w:date="2024-03-11T21:45:00Z"/>
        </w:trPr>
        <w:tc>
          <w:tcPr>
            <w:cnfStyle w:val="001000000000" w:firstRow="0" w:lastRow="0" w:firstColumn="1" w:lastColumn="0" w:oddVBand="0" w:evenVBand="0" w:oddHBand="0" w:evenHBand="0" w:firstRowFirstColumn="0" w:firstRowLastColumn="0" w:lastRowFirstColumn="0" w:lastRowLastColumn="0"/>
            <w:tcW w:w="0" w:type="auto"/>
            <w:tcPrChange w:id="296" w:author="Craig Parker" w:date="2024-03-11T12:51:00Z">
              <w:tcPr>
                <w:tcW w:w="0" w:type="auto"/>
                <w:vAlign w:val="center"/>
              </w:tcPr>
            </w:tcPrChange>
          </w:tcPr>
          <w:p w14:paraId="62337E51" w14:textId="58CDE451" w:rsidR="006722FB" w:rsidRPr="00B55020" w:rsidDel="00BE6B50" w:rsidRDefault="006722FB" w:rsidP="00F17BF7">
            <w:pPr>
              <w:jc w:val="center"/>
              <w:rPr>
                <w:del w:id="297" w:author="Craig Parker" w:date="2024-03-11T21:45:00Z"/>
                <w:b/>
                <w:sz w:val="20"/>
                <w:szCs w:val="20"/>
              </w:rPr>
            </w:pPr>
            <w:del w:id="298" w:author="Craig Parker" w:date="2024-03-11T21:45:00Z">
              <w:r w:rsidRPr="00B55020" w:rsidDel="00BE6B50">
                <w:rPr>
                  <w:rFonts w:ascii="Segoe UI" w:eastAsia="Times New Roman" w:hAnsi="Segoe UI" w:cs="Segoe UI"/>
                  <w:color w:val="000000" w:themeColor="text1"/>
                  <w:sz w:val="20"/>
                  <w:szCs w:val="20"/>
                </w:rPr>
                <w:delText>Data collected</w:delText>
              </w:r>
            </w:del>
          </w:p>
        </w:tc>
        <w:tc>
          <w:tcPr>
            <w:tcW w:w="0" w:type="auto"/>
            <w:tcPrChange w:id="299" w:author="Craig Parker" w:date="2024-03-11T12:51:00Z">
              <w:tcPr>
                <w:tcW w:w="0" w:type="auto"/>
                <w:vAlign w:val="center"/>
              </w:tcPr>
            </w:tcPrChange>
          </w:tcPr>
          <w:p w14:paraId="6C81C356" w14:textId="6F0A97A2" w:rsidR="006722FB" w:rsidRPr="00B55020" w:rsidDel="00BE6B50" w:rsidRDefault="006722FB" w:rsidP="00F17BF7">
            <w:pPr>
              <w:jc w:val="center"/>
              <w:cnfStyle w:val="000000000000" w:firstRow="0" w:lastRow="0" w:firstColumn="0" w:lastColumn="0" w:oddVBand="0" w:evenVBand="0" w:oddHBand="0" w:evenHBand="0" w:firstRowFirstColumn="0" w:firstRowLastColumn="0" w:lastRowFirstColumn="0" w:lastRowLastColumn="0"/>
              <w:rPr>
                <w:del w:id="300" w:author="Craig Parker" w:date="2024-03-11T21:45:00Z"/>
                <w:b/>
                <w:sz w:val="20"/>
                <w:szCs w:val="20"/>
              </w:rPr>
            </w:pPr>
            <w:del w:id="301" w:author="Craig Parker" w:date="2024-03-11T21:45:00Z">
              <w:r w:rsidRPr="00B55020" w:rsidDel="00BE6B50">
                <w:rPr>
                  <w:rFonts w:ascii="Segoe UI" w:eastAsia="Times New Roman" w:hAnsi="Segoe UI" w:cs="Segoe UI"/>
                  <w:color w:val="000000" w:themeColor="text1"/>
                  <w:sz w:val="20"/>
                  <w:szCs w:val="20"/>
                </w:rPr>
                <w:delText>At least</w:delText>
              </w:r>
              <w:r w:rsidR="009F5343" w:rsidRPr="00B55020" w:rsidDel="00BE6B50">
                <w:rPr>
                  <w:rFonts w:ascii="Segoe UI" w:eastAsia="Times New Roman" w:hAnsi="Segoe UI" w:cs="Segoe UI"/>
                  <w:color w:val="000000" w:themeColor="text1"/>
                  <w:sz w:val="20"/>
                  <w:szCs w:val="20"/>
                </w:rPr>
                <w:delText xml:space="preserve"> </w:delText>
              </w:r>
              <w:r w:rsidR="00F201CC" w:rsidRPr="00B55020" w:rsidDel="00BE6B50">
                <w:rPr>
                  <w:rFonts w:ascii="Segoe UI" w:eastAsia="Times New Roman" w:hAnsi="Segoe UI" w:cs="Segoe UI"/>
                  <w:color w:val="000000" w:themeColor="text1"/>
                  <w:sz w:val="20"/>
                  <w:szCs w:val="20"/>
                </w:rPr>
                <w:delText xml:space="preserve"> </w:delText>
              </w:r>
              <w:r w:rsidRPr="00B55020" w:rsidDel="00BE6B50">
                <w:rPr>
                  <w:rFonts w:ascii="Segoe UI" w:eastAsia="Times New Roman" w:hAnsi="Segoe UI" w:cs="Segoe UI"/>
                  <w:color w:val="000000" w:themeColor="text1"/>
                  <w:sz w:val="20"/>
                  <w:szCs w:val="20"/>
                </w:rPr>
                <w:delText>two of the clinical or lab variables</w:delText>
              </w:r>
            </w:del>
          </w:p>
        </w:tc>
      </w:tr>
      <w:tr w:rsidR="006722FB" w:rsidRPr="00B55020" w:rsidDel="00BE6B50" w14:paraId="0DD627C2" w14:textId="3851474D" w:rsidTr="00585918">
        <w:trPr>
          <w:cnfStyle w:val="000000100000" w:firstRow="0" w:lastRow="0" w:firstColumn="0" w:lastColumn="0" w:oddVBand="0" w:evenVBand="0" w:oddHBand="1" w:evenHBand="0" w:firstRowFirstColumn="0" w:firstRowLastColumn="0" w:lastRowFirstColumn="0" w:lastRowLastColumn="0"/>
          <w:del w:id="302" w:author="Craig Parker" w:date="2024-03-11T21:45:00Z"/>
        </w:trPr>
        <w:tc>
          <w:tcPr>
            <w:cnfStyle w:val="001000000000" w:firstRow="0" w:lastRow="0" w:firstColumn="1" w:lastColumn="0" w:oddVBand="0" w:evenVBand="0" w:oddHBand="0" w:evenHBand="0" w:firstRowFirstColumn="0" w:firstRowLastColumn="0" w:lastRowFirstColumn="0" w:lastRowLastColumn="0"/>
            <w:tcW w:w="0" w:type="auto"/>
            <w:tcPrChange w:id="303" w:author="Craig Parker" w:date="2024-03-11T12:51:00Z">
              <w:tcPr>
                <w:tcW w:w="0" w:type="auto"/>
                <w:vAlign w:val="center"/>
              </w:tcPr>
            </w:tcPrChange>
          </w:tcPr>
          <w:p w14:paraId="4B3C5679" w14:textId="24B86AE2" w:rsidR="006722FB" w:rsidRPr="00B55020" w:rsidDel="00BE6B50" w:rsidRDefault="006722FB" w:rsidP="00F17BF7">
            <w:pPr>
              <w:jc w:val="center"/>
              <w:cnfStyle w:val="001000100000" w:firstRow="0" w:lastRow="0" w:firstColumn="1" w:lastColumn="0" w:oddVBand="0" w:evenVBand="0" w:oddHBand="1" w:evenHBand="0" w:firstRowFirstColumn="0" w:firstRowLastColumn="0" w:lastRowFirstColumn="0" w:lastRowLastColumn="0"/>
              <w:rPr>
                <w:del w:id="304" w:author="Craig Parker" w:date="2024-03-11T21:45:00Z"/>
                <w:b/>
                <w:sz w:val="20"/>
                <w:szCs w:val="20"/>
              </w:rPr>
            </w:pPr>
            <w:del w:id="305" w:author="Craig Parker" w:date="2024-03-11T21:45:00Z">
              <w:r w:rsidRPr="00B55020" w:rsidDel="00BE6B50">
                <w:rPr>
                  <w:rFonts w:ascii="Segoe UI" w:eastAsia="Times New Roman" w:hAnsi="Segoe UI" w:cs="Segoe UI"/>
                  <w:color w:val="000000" w:themeColor="text1"/>
                  <w:sz w:val="20"/>
                  <w:szCs w:val="20"/>
                </w:rPr>
                <w:delText>Ethics approval</w:delText>
              </w:r>
            </w:del>
          </w:p>
        </w:tc>
        <w:tc>
          <w:tcPr>
            <w:tcW w:w="0" w:type="auto"/>
            <w:tcPrChange w:id="306" w:author="Craig Parker" w:date="2024-03-11T12:51:00Z">
              <w:tcPr>
                <w:tcW w:w="0" w:type="auto"/>
                <w:vAlign w:val="center"/>
              </w:tcPr>
            </w:tcPrChange>
          </w:tcPr>
          <w:p w14:paraId="64CE3E24" w14:textId="65E90AD4" w:rsidR="006722FB" w:rsidRPr="00B55020" w:rsidDel="00BE6B50" w:rsidRDefault="006722FB" w:rsidP="00F17BF7">
            <w:pPr>
              <w:jc w:val="center"/>
              <w:cnfStyle w:val="000000100000" w:firstRow="0" w:lastRow="0" w:firstColumn="0" w:lastColumn="0" w:oddVBand="0" w:evenVBand="0" w:oddHBand="1" w:evenHBand="0" w:firstRowFirstColumn="0" w:firstRowLastColumn="0" w:lastRowFirstColumn="0" w:lastRowLastColumn="0"/>
              <w:rPr>
                <w:del w:id="307" w:author="Craig Parker" w:date="2024-03-11T21:45:00Z"/>
                <w:b/>
                <w:sz w:val="20"/>
                <w:szCs w:val="20"/>
              </w:rPr>
            </w:pPr>
            <w:del w:id="308" w:author="Craig Parker" w:date="2024-03-11T21:45:00Z">
              <w:r w:rsidRPr="00B55020" w:rsidDel="00BE6B50">
                <w:rPr>
                  <w:rFonts w:ascii="Segoe UI" w:eastAsia="Times New Roman" w:hAnsi="Segoe UI" w:cs="Segoe UI"/>
                  <w:color w:val="000000" w:themeColor="text1"/>
                  <w:sz w:val="20"/>
                  <w:szCs w:val="20"/>
                </w:rPr>
                <w:delText>Local ethics approvals obtained</w:delText>
              </w:r>
            </w:del>
          </w:p>
        </w:tc>
      </w:tr>
    </w:tbl>
    <w:p w14:paraId="5C5A8623" w14:textId="43622BC2" w:rsidR="00E32C6E" w:rsidDel="00DE179A" w:rsidRDefault="008B2DB9">
      <w:pPr>
        <w:rPr>
          <w:del w:id="309" w:author="Craig Parker" w:date="2024-03-10T21:09:00Z"/>
        </w:rPr>
        <w:pPrChange w:id="310" w:author="Craig Parker" w:date="2024-03-10T21:09:00Z">
          <w:pPr>
            <w:pStyle w:val="Style1"/>
          </w:pPr>
        </w:pPrChange>
      </w:pPr>
      <w:del w:id="311" w:author="Craig Parker" w:date="2024-03-11T21:45:00Z">
        <w:r w:rsidDel="00BE6B50">
          <w:rPr>
            <w:b/>
          </w:rPr>
          <w:delText>Table</w:delText>
        </w:r>
        <w:r w:rsidR="00057599" w:rsidDel="00BE6B50">
          <w:rPr>
            <w:b/>
          </w:rPr>
          <w:delText xml:space="preserve"> </w:delText>
        </w:r>
      </w:del>
      <w:del w:id="312" w:author="Craig Parker" w:date="2024-03-10T21:48:00Z">
        <w:r w:rsidR="00057599" w:rsidDel="00F149AC">
          <w:rPr>
            <w:b/>
          </w:rPr>
          <w:delText>1</w:delText>
        </w:r>
      </w:del>
      <w:del w:id="313" w:author="Craig Parker" w:date="2024-03-11T21:45:00Z">
        <w:r w:rsidR="00057599" w:rsidDel="00BE6B50">
          <w:rPr>
            <w:b/>
          </w:rPr>
          <w:delText>: Eligibility Criteria for Research Project 2</w:delText>
        </w:r>
      </w:del>
      <w:ins w:id="314" w:author="Craig Parker" w:date="2024-03-10T21:09:00Z">
        <w:r w:rsidR="00DE179A" w:rsidRPr="00DE179A">
          <w:t>For the success of this project, access to relevant trials and cohort data is crucial. In the event of data unavailability or sharing restrictions, we have contingency plans to ensure the project</w:t>
        </w:r>
      </w:ins>
      <w:ins w:id="315" w:author="Craig Parker" w:date="2024-03-11T12:08:00Z">
        <w:r w:rsidR="00E178EB">
          <w:t>'</w:t>
        </w:r>
      </w:ins>
      <w:ins w:id="316" w:author="Craig Parker" w:date="2024-03-10T21:09:00Z">
        <w:r w:rsidR="00DE179A" w:rsidRPr="00DE179A">
          <w:t>s progression. These include exploring alternative data sources</w:t>
        </w:r>
      </w:ins>
      <w:ins w:id="317" w:author="Craig Parker" w:date="2024-03-11T09:47:00Z">
        <w:r w:rsidR="00605D3A">
          <w:t xml:space="preserve"> such as the National Health Laboratory</w:t>
        </w:r>
        <w:r w:rsidR="00425E88">
          <w:t xml:space="preserve"> Service</w:t>
        </w:r>
      </w:ins>
      <w:ins w:id="318" w:author="Rebecca walker" w:date="2024-03-11T13:36:00Z">
        <w:r w:rsidR="0037798C">
          <w:t xml:space="preserve"> </w:t>
        </w:r>
      </w:ins>
      <w:ins w:id="319" w:author="Craig Parker" w:date="2024-03-11T09:47:00Z">
        <w:r w:rsidR="00425E88">
          <w:t>(</w:t>
        </w:r>
      </w:ins>
      <w:ins w:id="320" w:author="Craig Parker" w:date="2024-03-11T09:48:00Z">
        <w:r w:rsidR="00425E88">
          <w:t>NHLS)</w:t>
        </w:r>
      </w:ins>
      <w:ins w:id="321" w:author="Craig Parker" w:date="2024-03-10T21:09:00Z">
        <w:r w:rsidR="00DE179A" w:rsidRPr="00DE179A">
          <w:t>, adjusting the study</w:t>
        </w:r>
      </w:ins>
      <w:ins w:id="322" w:author="Craig Parker" w:date="2024-03-11T12:08:00Z">
        <w:r w:rsidR="00E178EB">
          <w:t>'</w:t>
        </w:r>
      </w:ins>
      <w:ins w:id="323" w:author="Craig Parker" w:date="2024-03-10T21:09:00Z">
        <w:r w:rsidR="00DE179A" w:rsidRPr="00DE179A">
          <w:t>s scope, and utili</w:t>
        </w:r>
      </w:ins>
      <w:ins w:id="324" w:author="Craig Parker" w:date="2024-03-11T12:08:00Z">
        <w:r w:rsidR="00905781">
          <w:t>s</w:t>
        </w:r>
      </w:ins>
      <w:ins w:id="325" w:author="Craig Parker" w:date="2024-03-10T21:09:00Z">
        <w:r w:rsidR="00DE179A" w:rsidRPr="00DE179A">
          <w:t xml:space="preserve">ing synthetic data if necessary. </w:t>
        </w:r>
      </w:ins>
    </w:p>
    <w:p w14:paraId="5A487185" w14:textId="77777777" w:rsidR="00DE179A" w:rsidRPr="00DE179A" w:rsidRDefault="00DE179A" w:rsidP="0037798C">
      <w:pPr>
        <w:rPr>
          <w:ins w:id="326" w:author="Craig Parker" w:date="2024-03-10T21:09:00Z"/>
        </w:rPr>
      </w:pPr>
    </w:p>
    <w:p w14:paraId="0BC1DEC2" w14:textId="6EC5EE78" w:rsidR="00914FC8" w:rsidRPr="00914FC8" w:rsidRDefault="40B171D2" w:rsidP="00F56107">
      <w:pPr>
        <w:pStyle w:val="Style1"/>
        <w:pPrChange w:id="327" w:author="Craig Parker" w:date="2024-03-11T21:40:00Z">
          <w:pPr>
            <w:pStyle w:val="Heading3"/>
          </w:pPr>
        </w:pPrChange>
      </w:pPr>
      <w:r>
        <w:t>Managing bias</w:t>
      </w:r>
    </w:p>
    <w:p w14:paraId="4C7F8D26" w14:textId="3F7EBDF8" w:rsidR="00682298" w:rsidRDefault="00682298" w:rsidP="00F17BF7">
      <w:r>
        <w:t xml:space="preserve">Managing potential biases is </w:t>
      </w:r>
      <w:r w:rsidR="004942CF">
        <w:t>critical to ensuring our study's integrity and robustness</w:t>
      </w:r>
      <w:r w:rsidR="0037798C">
        <w:t xml:space="preserve"> as outlined by the following </w:t>
      </w:r>
      <w:r>
        <w:t xml:space="preserve">strategy </w:t>
      </w:r>
      <w:del w:id="328" w:author="Rebecca walker" w:date="2024-03-11T13:38:00Z">
        <w:r w:rsidR="004942CF" w:rsidDel="0037798C">
          <w:delText>t</w:delText>
        </w:r>
      </w:del>
      <w:del w:id="329" w:author="Rebecca walker" w:date="2024-03-11T13:37:00Z">
        <w:r w:rsidR="004942CF" w:rsidDel="0037798C">
          <w:delText>o</w:delText>
        </w:r>
      </w:del>
      <w:r w:rsidR="004942CF">
        <w:t xml:space="preserve"> </w:t>
      </w:r>
      <w:r w:rsidR="0037798C">
        <w:t>.</w:t>
      </w:r>
      <w:del w:id="330" w:author="Rebecca walker" w:date="2024-03-11T13:38:00Z">
        <w:r w:rsidDel="0037798C">
          <w:delText>s.</w:delText>
        </w:r>
      </w:del>
    </w:p>
    <w:p w14:paraId="221B8496" w14:textId="512A5F1D"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ins w:id="331" w:author="Rebecca walker" w:date="2024-03-11T13:38:00Z">
        <w:r w:rsidR="0037798C">
          <w:t xml:space="preserve"> </w:t>
        </w:r>
      </w:ins>
      <w:r w:rsidR="00AC6FDF">
        <w:fldChar w:fldCharType="begin"/>
      </w:r>
      <w:r w:rsidR="002D0733">
        <w:instrText xml:space="preserve"> ADDIN EN.CITE &lt;EndNote&gt;&lt;Cite&gt;&lt;Author&gt;Narod&lt;/Author&gt;&lt;Year&gt;2019&lt;/Year&gt;&lt;RecNum&gt;566&lt;/RecNum&gt;&lt;DisplayText&gt;[58]&lt;/DisplayText&gt;&lt;record&gt;&lt;rec-number&gt;566&lt;/rec-number&gt;&lt;foreign-keys&gt;&lt;key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2D0733">
        <w:rPr>
          <w:noProof/>
        </w:rPr>
        <w:t>[58]</w:t>
      </w:r>
      <w:r w:rsidR="00AC6FDF">
        <w:fldChar w:fldCharType="end"/>
      </w:r>
      <w:r>
        <w:t xml:space="preserve">. </w:t>
      </w:r>
    </w:p>
    <w:p w14:paraId="46CC7533" w14:textId="477900BD" w:rsidR="00682298" w:rsidRDefault="00E5453C" w:rsidP="00F17BF7">
      <w:r>
        <w:t>We will adjust the analysis phase when potential biases are identified</w:t>
      </w:r>
      <w:r w:rsidR="00682298">
        <w:t>. Specific statistical methods like propensity score matching, inverse probability weighting, and stratification will be applied. These methods help to control for confounding variables and reduce bias in observational studies, increasing the validity of our outcomes</w:t>
      </w:r>
      <w:ins w:id="332" w:author="Rebecca walker" w:date="2024-03-11T13:38:00Z">
        <w:r w:rsidR="0037798C">
          <w:t xml:space="preserve"> </w:t>
        </w:r>
      </w:ins>
      <w:r w:rsidR="00FB571F">
        <w:fldChar w:fldCharType="begin"/>
      </w:r>
      <w:r w:rsidR="002D0733">
        <w:instrText xml:space="preserve"> ADDIN EN.CITE &lt;EndNote&gt;&lt;Cite&gt;&lt;Author&gt;Schwartz&lt;/Author&gt;&lt;Year&gt;2022&lt;/Year&gt;&lt;RecNum&gt;378&lt;/RecNum&gt;&lt;DisplayText&gt;[59]&lt;/DisplayText&gt;&lt;record&gt;&lt;rec-number&gt;378&lt;/rec-number&gt;&lt;foreign-keys&gt;&lt;key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2D0733">
        <w:rPr>
          <w:noProof/>
        </w:rPr>
        <w:t>[59]</w:t>
      </w:r>
      <w:r w:rsidR="00FB571F">
        <w:fldChar w:fldCharType="end"/>
      </w:r>
      <w:r w:rsidR="00682298">
        <w:t>.</w:t>
      </w:r>
    </w:p>
    <w:p w14:paraId="0F62081D" w14:textId="3A87CD96" w:rsidR="00E72CB5" w:rsidRPr="00E72CB5" w:rsidRDefault="00E72CB5" w:rsidP="00F17BF7"/>
    <w:p w14:paraId="2F53EBE8" w14:textId="6C01685D" w:rsidR="0039114E" w:rsidRDefault="0037798C" w:rsidP="00F56107">
      <w:pPr>
        <w:pStyle w:val="Style1"/>
        <w:pPrChange w:id="333" w:author="Craig Parker" w:date="2024-03-11T21:40:00Z">
          <w:pPr>
            <w:pStyle w:val="Heading3"/>
          </w:pPr>
        </w:pPrChange>
      </w:pPr>
      <w:r>
        <w:t xml:space="preserve">Objective One: </w:t>
      </w:r>
      <w:r w:rsidR="40B171D2">
        <w:t xml:space="preserve">Assessing the degree of increased risk within </w:t>
      </w:r>
      <w:proofErr w:type="gramStart"/>
      <w:r w:rsidR="40B171D2">
        <w:t>cities</w:t>
      </w:r>
      <w:proofErr w:type="gramEnd"/>
    </w:p>
    <w:p w14:paraId="7C6B8001" w14:textId="448ADF76"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 in two African cities</w:t>
      </w:r>
      <w:r w:rsidR="0039114E">
        <w:t>.</w:t>
      </w:r>
      <w:r w:rsidR="00204499" w:rsidRPr="00204499">
        <w:rPr>
          <w:rFonts w:ascii="Segoe UI" w:hAnsi="Segoe UI" w:cs="Segoe UI"/>
          <w:color w:val="374151"/>
          <w:shd w:val="clear" w:color="auto" w:fill="F7F7F8"/>
        </w:rPr>
        <w:t xml:space="preserve"> </w:t>
      </w:r>
      <w:r w:rsidR="00204499" w:rsidRPr="00204499">
        <w:t xml:space="preserve">Here, </w:t>
      </w:r>
      <w:r w:rsidR="00E178EB">
        <w:t>'</w:t>
      </w:r>
      <w:r w:rsidR="00905781" w:rsidRPr="00204499">
        <w:t xml:space="preserve">risk' </w:t>
      </w:r>
      <w:r w:rsidR="00204499" w:rsidRPr="00204499">
        <w:t xml:space="preserve">is defined as the probability of adverse health outcomes arising from the interplay of these </w:t>
      </w:r>
      <w:r w:rsidR="00647B86">
        <w:t>SDOH</w:t>
      </w:r>
      <w:r w:rsidR="00204499" w:rsidRPr="00204499">
        <w:t xml:space="preserve"> and environmental determinants and exposure to elevated </w:t>
      </w:r>
      <w:r w:rsidR="40B171D2">
        <w:t>heat stress</w:t>
      </w:r>
      <w:r w:rsidR="00C826D0">
        <w:fldChar w:fldCharType="begin"/>
      </w:r>
      <w:r w:rsidR="002D0733">
        <w:instrText xml:space="preserve"> ADDIN EN.CITE &lt;EndNote&gt;&lt;Cite&gt;&lt;Author&gt;Ebi&lt;/Author&gt;&lt;Year&gt;2020&lt;/Year&gt;&lt;RecNum&gt;587&lt;/RecNum&gt;&lt;DisplayText&gt;[61]&lt;/DisplayText&gt;&lt;record&gt;&lt;rec-number&gt;587&lt;/rec-number&gt;&lt;foreign-keys&gt;&lt;key app="EN" db-id="5szwxp0er2sa0tevxamvt5a9wdes925002ws" timestamp="1688453390"&gt;587&lt;/key&gt;&lt;/foreign-keys&gt;&lt;ref-type name="Journal Article"&gt;17&lt;/ref-type&gt;&lt;contributors&gt;&lt;authors&gt;&lt;author&gt;Ebi, Kristie L&lt;/author&gt;&lt;author&gt;Hess, Jeremy J&lt;/author&gt;&lt;/authors&gt;&lt;/contributors&gt;&lt;titles&gt;&lt;title&gt;Health Risks Due To Climate Change: Inequity In Causes And Consequences: Study examines health risks due to climate change&lt;/title&gt;&lt;secondary-title&gt;Health Affairs&lt;/secondary-title&gt;&lt;/titles&gt;&lt;periodical&gt;&lt;full-title&gt;Health Affairs&lt;/full-title&gt;&lt;/periodical&gt;&lt;pages&gt;2056-2062&lt;/pages&gt;&lt;volume&gt;39&lt;/volume&gt;&lt;number&gt;12&lt;/number&gt;&lt;dates&gt;&lt;year&gt;2020&lt;/year&gt;&lt;/dates&gt;&lt;isbn&gt;0278-2715&lt;/isbn&gt;&lt;urls&gt;&lt;/urls&gt;&lt;/record&gt;&lt;/Cite&gt;&lt;/EndNote&gt;</w:instrText>
      </w:r>
      <w:r w:rsidR="00C826D0">
        <w:fldChar w:fldCharType="separate"/>
      </w:r>
      <w:r w:rsidR="002D0733">
        <w:rPr>
          <w:noProof/>
        </w:rPr>
        <w:t>[61]</w:t>
      </w:r>
      <w:r w:rsidR="00C826D0">
        <w:fldChar w:fldCharType="end"/>
      </w:r>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r>
      <w:r w:rsidR="002D0733">
        <w:instrText xml:space="preserve"> ADDIN EN.CITE &lt;EndNote&gt;&lt;Cite&gt;&lt;Author&gt;Zhou&lt;/Author&gt;&lt;Year&gt;2021&lt;/Year&gt;&lt;RecNum&gt;533&lt;/RecNum&gt;&lt;DisplayText&gt;[62]&lt;/DisplayText&gt;&lt;record&gt;&lt;rec-number&gt;533&lt;/rec-number&gt;&lt;foreign-keys&gt;&lt;key app="EN" db-id="5szwxp0er2sa0tevxamvt5a9wdes925002ws" timestamp="1682345574"&gt;533&lt;/key&gt;&lt;/foreign-keys&gt;&lt;ref-type name="Journal Article"&gt;17&lt;/ref-type&gt;&lt;contributors&gt;&lt;authors&gt;&lt;author&gt;Zhou, Mengjie&lt;/author&gt;&lt;author&gt;Chen, Xieyuanli&lt;/author&gt;&lt;author&gt;Sámano, no Virgilio López&lt;/author&gt;&lt;author&gt;Stachniss, C.&lt;/author&gt;&lt;author&gt;Calway, Andrew&lt;/author&gt;&lt;/authors&gt;&lt;/contributors&gt;&lt;titles&gt;&lt;title&gt;Efficient Localisation Using Images and OpenStreetMaps&lt;/title&gt;&lt;secondary-title&gt;2021 IEEE/RSJ International Conference on Intelligent Robots and Systems (IROS)&lt;/secondary-title&gt;&lt;/titles&gt;&lt;periodical&gt;&lt;full-title&gt;2021 IEEE/RSJ International Conference on Intelligent Robots and Systems (IROS)&lt;/full-title&gt;&lt;/periodical&gt;&lt;pages&gt;5507-5513&lt;/pages&gt;&lt;dates&gt;&lt;year&gt;2021&lt;/year&gt;&lt;/dates&gt;&lt;urls&gt;&lt;/urls&gt;&lt;/record&gt;&lt;/Cite&gt;&lt;/EndNote&gt;</w:instrText>
      </w:r>
      <w:r w:rsidR="00CF3ADE">
        <w:fldChar w:fldCharType="separate"/>
      </w:r>
      <w:r w:rsidR="002D0733">
        <w:rPr>
          <w:noProof/>
        </w:rPr>
        <w:t>[62]</w:t>
      </w:r>
      <w:r w:rsidR="00CF3ADE">
        <w:fldChar w:fldCharType="end"/>
      </w:r>
      <w:r w:rsidR="00344D28">
        <w:fldChar w:fldCharType="begin"/>
      </w:r>
      <w:r w:rsidR="002D0733">
        <w:instrText xml:space="preserve"> ADDIN EN.CITE &lt;EndNote&gt;&lt;Cite ExcludeAuth="1" ExcludeYear="1"&gt;&lt;RecNum&gt;514&lt;/RecNum&gt;&lt;DisplayText&gt;[63]&lt;/DisplayText&gt;&lt;record&gt;&lt;rec-number&gt;514&lt;/rec-number&gt;&lt;foreign-keys&gt;&lt;key app="EN" db-id="5szwxp0er2sa0tevxamvt5a9wdes925002ws" timestamp="1682070944"&gt;514&lt;/key&gt;&lt;/foreign-keys&gt;&lt;ref-type name="Journal Article"&gt;17&lt;/ref-type&gt;&lt;contributors&gt;&lt;/contributors&gt;&lt;titles&gt;&lt;title&gt;European Space Agency. (n.d.). Sentinel Online: Sentinel Data Access. Retrieved from https://sentinel.esa.int/web/sentinel/sentinel-data-access&lt;/title&gt;&lt;/titles&gt;&lt;dates&gt;&lt;/dates&gt;&lt;urls&gt;&lt;/urls&gt;&lt;/record&gt;&lt;/Cite&gt;&lt;/EndNote&gt;</w:instrText>
      </w:r>
      <w:r w:rsidR="00344D28">
        <w:fldChar w:fldCharType="separate"/>
      </w:r>
      <w:r w:rsidR="002D0733">
        <w:rPr>
          <w:noProof/>
        </w:rPr>
        <w:t>[63]</w:t>
      </w:r>
      <w:r w:rsidR="00344D28">
        <w:fldChar w:fldCharType="end"/>
      </w:r>
      <w:r w:rsidR="00523C7B">
        <w:fldChar w:fldCharType="begin"/>
      </w:r>
      <w:r w:rsidR="002D0733">
        <w:instrText xml:space="preserve"> ADDIN EN.CITE &lt;EndNote&gt;&lt;Cite&gt;&lt;Author&gt;Ludwig&lt;/Author&gt;&lt;Year&gt;2021&lt;/Year&gt;&lt;RecNum&gt;534&lt;/RecNum&gt;&lt;DisplayText&gt;[64]&lt;/DisplayText&gt;&lt;record&gt;&lt;rec-number&gt;534&lt;/rec-number&gt;&lt;foreign-keys&gt;&lt;key app="EN" db-id="5szwxp0er2sa0tevxamvt5a9wdes925002ws" timestamp="1682345683"&gt;534&lt;/key&gt;&lt;/foreign-keys&gt;&lt;ref-type name="Journal Article"&gt;17&lt;/ref-type&gt;&lt;contributors&gt;&lt;authors&gt;&lt;author&gt;Ludwig, Christina&lt;/author&gt;&lt;author&gt;Hecht, Robert&lt;/author&gt;&lt;author&gt;Lautenbach, Sven&lt;/author&gt;&lt;author&gt;Schorcht, Martin&lt;/author&gt;&lt;author&gt;Zipf, Alexander&lt;/author&gt;&lt;/authors&gt;&lt;/contributors&gt;&lt;titles&gt;&lt;title&gt;Mapping Public Urban Green Spaces Based on OpenStreetMap and Sentinel-2 Imagery Using Belief Functions&lt;/title&gt;&lt;secondary-title&gt;ISPRS Int. J. Geo Inf.&lt;/secondary-title&gt;&lt;/titles&gt;&lt;periodical&gt;&lt;full-title&gt;ISPRS Int. J. Geo Inf.&lt;/full-title&gt;&lt;/periodical&gt;&lt;pages&gt;251&lt;/pages&gt;&lt;volume&gt;10&lt;/volume&gt;&lt;dates&gt;&lt;year&gt;2021&lt;/year&gt;&lt;/dates&gt;&lt;urls&gt;&lt;/urls&gt;&lt;/record&gt;&lt;/Cite&gt;&lt;/EndNote&gt;</w:instrText>
      </w:r>
      <w:r w:rsidR="00523C7B">
        <w:fldChar w:fldCharType="separate"/>
      </w:r>
      <w:r w:rsidR="002D0733">
        <w:rPr>
          <w:noProof/>
        </w:rPr>
        <w:t>[64]</w:t>
      </w:r>
      <w:r w:rsidR="00523C7B">
        <w:fldChar w:fldCharType="end"/>
      </w:r>
    </w:p>
    <w:p w14:paraId="316C88B2" w14:textId="39CA68BB" w:rsidR="00200B35" w:rsidDel="00775219" w:rsidRDefault="00F149AC" w:rsidP="00BE6B50">
      <w:pPr>
        <w:rPr>
          <w:del w:id="334" w:author="Craig Parker" w:date="2024-02-29T15:13:00Z"/>
        </w:rPr>
        <w:pPrChange w:id="335" w:author="Craig Parker" w:date="2024-03-11T21:45:00Z">
          <w:pPr/>
        </w:pPrChange>
      </w:pPr>
      <w:ins w:id="336" w:author="Craig Parker" w:date="2024-03-10T21:44:00Z">
        <w:r w:rsidRPr="00F149AC">
          <w:t xml:space="preserve">In our study, we have opted for Principal Component Analysis (PCA) for dimensionality reduction due to its interpretability and computational efficiency, essential for our large datasets. PCA ranks new uncorrelated components by </w:t>
        </w:r>
      </w:ins>
      <w:ins w:id="337" w:author="Craig Parker" w:date="2024-03-11T12:10:00Z">
        <w:r w:rsidR="007372E6">
          <w:t>explaining variance</w:t>
        </w:r>
      </w:ins>
      <w:ins w:id="338" w:author="Craig Parker" w:date="2024-03-10T21:44:00Z">
        <w:r w:rsidRPr="00F149AC">
          <w:t xml:space="preserve">, aiding in identifying key factors. </w:t>
        </w:r>
      </w:ins>
      <w:r w:rsidR="0037798C">
        <w:t xml:space="preserve">Although </w:t>
      </w:r>
      <w:ins w:id="339" w:author="Craig Parker" w:date="2024-03-10T21:44:00Z">
        <w:r w:rsidRPr="00F149AC">
          <w:t>PCA's linearity may miss nonlinear patterns, and its variance-based importance assumption may not align with the context of heat-related health risks</w:t>
        </w:r>
      </w:ins>
      <w:r w:rsidR="0037798C">
        <w:t xml:space="preserve">, </w:t>
      </w:r>
      <w:ins w:id="340" w:author="Craig Parker" w:date="2024-03-10T21:44:00Z">
        <w:r w:rsidRPr="00F149AC">
          <w:t>PCA's robustness makes it suitable for initial high-dimensional data exploration.</w:t>
        </w:r>
      </w:ins>
      <w:del w:id="341" w:author="Craig Parker" w:date="2024-03-09T14:38:00Z">
        <w:r w:rsidR="003D3838" w:rsidDel="003D3838">
          <w:fldChar w:fldCharType="begin"/>
        </w:r>
        <w:r w:rsidR="003D3838" w:rsidDel="003D3838">
          <w:del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delInstrText>
        </w:r>
        <w:r w:rsidR="003D3838" w:rsidDel="003D3838">
          <w:fldChar w:fldCharType="separate"/>
        </w:r>
        <w:r w:rsidR="003D3838" w:rsidDel="003D3838">
          <w:rPr>
            <w:noProof/>
          </w:rPr>
          <w:delText>[67]</w:delText>
        </w:r>
        <w:r w:rsidR="003D3838" w:rsidDel="003D3838">
          <w:fldChar w:fldCharType="end"/>
        </w:r>
      </w:del>
      <w:r w:rsidR="003D3838">
        <w:fldChar w:fldCharType="begin"/>
      </w:r>
      <w:r w:rsidR="002D0733">
        <w: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instrText>
      </w:r>
      <w:r w:rsidR="003D3838">
        <w:fldChar w:fldCharType="separate"/>
      </w:r>
      <w:r w:rsidR="002D0733">
        <w:rPr>
          <w:noProof/>
        </w:rPr>
        <w:t>[67]</w:t>
      </w:r>
      <w:r w:rsidR="003D3838">
        <w:fldChar w:fldCharType="end"/>
      </w:r>
      <w:ins w:id="342" w:author="Craig Parker" w:date="2024-02-28T13:57:00Z">
        <w:r w:rsidR="40B171D2">
          <w:t>.</w:t>
        </w:r>
      </w:ins>
    </w:p>
    <w:p w14:paraId="22A14005" w14:textId="6A0156F5" w:rsidR="00DB562A" w:rsidDel="00E85381" w:rsidRDefault="0037798C" w:rsidP="00BE6B50">
      <w:pPr>
        <w:rPr>
          <w:del w:id="343" w:author="Craig Parker" w:date="2024-03-11T21:40:00Z"/>
        </w:rPr>
        <w:pPrChange w:id="344" w:author="Craig Parker" w:date="2024-03-11T21:45:00Z">
          <w:pPr>
            <w:pStyle w:val="Style1"/>
          </w:pPr>
        </w:pPrChange>
      </w:pPr>
      <w:ins w:id="345" w:author="Rebecca walker" w:date="2024-03-11T13:40:00Z">
        <w:del w:id="346" w:author="Craig Parker" w:date="2024-03-11T21:41:00Z">
          <w:r w:rsidDel="00E85381">
            <w:delText xml:space="preserve">Objective Two: </w:delText>
          </w:r>
        </w:del>
      </w:ins>
      <w:del w:id="347" w:author="Craig Parker" w:date="2024-03-11T21:41:00Z">
        <w:r w:rsidR="40B171D2" w:rsidDel="00E85381">
          <w:delText xml:space="preserve">Creating a geographically and demographically stratified heat-health outcome forecast model </w:delText>
        </w:r>
      </w:del>
    </w:p>
    <w:p w14:paraId="7E734BB9" w14:textId="77777777" w:rsidR="00E85381" w:rsidRPr="00E85381" w:rsidRDefault="00E85381" w:rsidP="00BE6B50">
      <w:pPr>
        <w:rPr>
          <w:ins w:id="348" w:author="Craig Parker" w:date="2024-03-11T21:41:00Z"/>
        </w:rPr>
        <w:pPrChange w:id="349" w:author="Craig Parker" w:date="2024-03-11T21:45:00Z">
          <w:pPr>
            <w:pStyle w:val="Style1"/>
          </w:pPr>
        </w:pPrChange>
      </w:pPr>
    </w:p>
    <w:p w14:paraId="02570121" w14:textId="3B86C194" w:rsidR="0037798C" w:rsidRPr="0037798C" w:rsidRDefault="00E85381" w:rsidP="00F56107">
      <w:pPr>
        <w:pStyle w:val="Style1"/>
        <w:pPrChange w:id="350" w:author="Craig Parker" w:date="2024-03-11T21:40:00Z">
          <w:pPr>
            <w:pStyle w:val="Heading3"/>
          </w:pPr>
        </w:pPrChange>
      </w:pPr>
      <w:ins w:id="351" w:author="Craig Parker" w:date="2024-03-11T21:41:00Z">
        <w:r>
          <w:lastRenderedPageBreak/>
          <w:t>Obje</w:t>
        </w:r>
        <w:r>
          <w:t xml:space="preserve">ctive Two: Creating a geographically and demographically stratified heat-health outcome forecast </w:t>
        </w:r>
        <w:proofErr w:type="gramStart"/>
        <w:r>
          <w:t>model</w:t>
        </w:r>
      </w:ins>
      <w:proofErr w:type="gramEnd"/>
    </w:p>
    <w:p w14:paraId="1F21C654" w14:textId="4C3A9294" w:rsidR="00DB562A" w:rsidRDefault="00DB562A" w:rsidP="00F17BF7">
      <w:r>
        <w:t>The second objective of this study is to construct a geographically and demographically stratified heat-health outcome forecast model</w:t>
      </w:r>
      <w:r w:rsidR="0037798C">
        <w:t xml:space="preserve"> </w:t>
      </w:r>
      <w:r>
        <w:t>designed to predict adverse health outcomes at varying temperature thresholds for different populations and neighbo</w:t>
      </w:r>
      <w:ins w:id="352" w:author="Craig Parker" w:date="2024-03-11T12:10:00Z">
        <w:r w:rsidR="007372E6">
          <w:t>u</w:t>
        </w:r>
      </w:ins>
      <w:r>
        <w:t>rhoods.</w:t>
      </w:r>
    </w:p>
    <w:p w14:paraId="5D2C4253" w14:textId="4BF7DE22" w:rsidR="0052316D" w:rsidRDefault="007372E6" w:rsidP="00F17BF7">
      <w:r>
        <w:t xml:space="preserve">This </w:t>
      </w:r>
      <w:r w:rsidR="0340B303">
        <w:t>involves the creation of high-resolution urban temperature hazard maps .</w:t>
      </w:r>
      <w:r>
        <w:t xml:space="preserve"> </w:t>
      </w:r>
      <w:r w:rsidR="0340B303">
        <w:t xml:space="preserve">We will </w:t>
      </w:r>
      <w:r w:rsidR="00905781">
        <w:t xml:space="preserve">utilise </w:t>
      </w:r>
      <w:r w:rsidR="0340B303">
        <w:t>remote sensing, statistical downscaling, and combined mode</w:t>
      </w:r>
      <w:r>
        <w:t>l</w:t>
      </w:r>
      <w:r w:rsidR="0340B303">
        <w:t>ling to derive near-surface air temperatures from Landsat and MODIS data</w:t>
      </w:r>
      <w:ins w:id="353" w:author="Rebecca walker" w:date="2024-03-11T13:42:00Z">
        <w:r w:rsidR="0037798C">
          <w:t xml:space="preserve"> </w:t>
        </w:r>
      </w:ins>
      <w:r w:rsidR="00DB562A">
        <w:fldChar w:fldCharType="begin"/>
      </w:r>
      <w:r w:rsidR="002D0733">
        <w:instrText xml:space="preserve"> ADDIN EN.CITE &lt;EndNote&gt;&lt;Cite&gt;&lt;Author&gt;Janatian&lt;/Author&gt;&lt;Year&gt;2017&lt;/Year&gt;&lt;RecNum&gt;508&lt;/RecNum&gt;&lt;DisplayText&gt;[68]&lt;/DisplayText&gt;&lt;record&gt;&lt;rec-number&gt;508&lt;/rec-number&gt;&lt;foreign-keys&gt;&lt;key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2D0733">
        <w:rPr>
          <w:noProof/>
        </w:rPr>
        <w:t>[68]</w:t>
      </w:r>
      <w:r w:rsidR="00DB562A">
        <w:fldChar w:fldCharType="end"/>
      </w:r>
      <w:r w:rsidR="0340B303">
        <w:t xml:space="preserve">. </w:t>
      </w:r>
      <w:commentRangeStart w:id="354"/>
      <w:ins w:id="355" w:author="Craig Parker" w:date="2024-02-28T10:53:00Z">
        <w:r w:rsidR="0340B303">
          <w:t xml:space="preserve">For instance, Gudmundsson and Seneviratne (2021) demonstrated </w:t>
        </w:r>
      </w:ins>
      <w:ins w:id="356" w:author="Craig Parker" w:date="2024-03-11T12:11:00Z">
        <w:r>
          <w:t>using</w:t>
        </w:r>
      </w:ins>
      <w:ins w:id="357" w:author="Craig Parker" w:date="2024-02-28T10:53:00Z">
        <w:r w:rsidR="0340B303">
          <w:t xml:space="preserve"> such models to predict air temperature from LST data. Therefore, while Landsat and MODIS data are not direct measures of air temperature, they can be indirectly used for air temperature retrieval </w:t>
        </w:r>
      </w:ins>
      <w:ins w:id="358" w:author="Craig Parker" w:date="2024-03-11T12:11:00Z">
        <w:r>
          <w:t>by applying</w:t>
        </w:r>
      </w:ins>
      <w:ins w:id="359" w:author="Craig Parker" w:date="2024-02-28T10:53:00Z">
        <w:r w:rsidR="0340B303">
          <w:t xml:space="preserve"> </w:t>
        </w:r>
      </w:ins>
      <w:ins w:id="360" w:author="Craig Parker" w:date="2024-03-11T12:11:00Z">
        <w:r>
          <w:t xml:space="preserve">an </w:t>
        </w:r>
      </w:ins>
      <w:ins w:id="361" w:author="Craig Parker" w:date="2024-02-28T10:53:00Z">
        <w:r w:rsidR="0340B303">
          <w:t>appropriate statistical model</w:t>
        </w:r>
      </w:ins>
      <w:ins w:id="362" w:author="Rebecca walker" w:date="2024-03-11T13:42:00Z">
        <w:r w:rsidR="0037798C">
          <w:t xml:space="preserve"> </w:t>
        </w:r>
      </w:ins>
      <w:r w:rsidR="002C6F42">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2D0733">
        <w:rPr>
          <w:noProof/>
        </w:rPr>
        <w:t>[48]</w:t>
      </w:r>
      <w:r w:rsidR="002C6F42">
        <w:fldChar w:fldCharType="end"/>
      </w:r>
      <w:ins w:id="363" w:author="Craig Parker" w:date="2024-02-28T10:53:00Z">
        <w:r w:rsidR="0340B303">
          <w:t>.</w:t>
        </w:r>
      </w:ins>
      <w:commentRangeEnd w:id="354"/>
      <w:r w:rsidR="00DB562A">
        <w:rPr>
          <w:rStyle w:val="CommentReference"/>
        </w:rPr>
        <w:commentReference w:id="354"/>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3084B2D1" w14:textId="08BF3073" w:rsidR="00E1392E" w:rsidDel="00783E42" w:rsidRDefault="00E1392E" w:rsidP="00F17BF7">
      <w:pPr>
        <w:spacing w:before="280" w:after="280"/>
        <w:rPr>
          <w:del w:id="364" w:author="Craig Parker" w:date="2024-03-09T13:53:00Z"/>
        </w:rPr>
      </w:pPr>
      <w:del w:id="365" w:author="Craig Parker" w:date="2024-03-09T13:53:00Z">
        <w:r w:rsidDel="00783E42">
          <w:delText>Figure 2:</w:delText>
        </w:r>
        <w:r w:rsidRPr="006D7514" w:rsidDel="00783E42">
          <w:rPr>
            <w:rFonts w:ascii="Arial" w:hAnsi="Arial" w:cs="Arial"/>
            <w:color w:val="808181"/>
            <w:spacing w:val="-12"/>
            <w:kern w:val="24"/>
            <w:sz w:val="28"/>
            <w:szCs w:val="28"/>
          </w:rPr>
          <w:delText xml:space="preserve"> </w:delText>
        </w:r>
        <w:r w:rsidR="002E1A17" w:rsidRPr="00A05FB2" w:rsidDel="00783E42">
          <w:delText>Mapping of areas at increased risk and heat hazard in Johannesburg, South Africa</w:delText>
        </w:r>
      </w:del>
    </w:p>
    <w:p w14:paraId="4E7AC1FD" w14:textId="2A3CD253" w:rsidR="00DB562A" w:rsidRDefault="00DB562A" w:rsidP="00F17BF7">
      <w:r>
        <w:t xml:space="preserve">Once generated, </w:t>
      </w:r>
      <w:r w:rsidR="0037798C">
        <w:t xml:space="preserve">the temperature hazard maps </w:t>
      </w:r>
      <w:r>
        <w:t>will be integrated with health datasets. This combined dataset will then undergo</w:t>
      </w:r>
      <w:r w:rsidR="003A1989">
        <w:t xml:space="preserve"> </w:t>
      </w:r>
      <w:r>
        <w:t xml:space="preserve">feature engineering. Feature engineering is a crucial step in machine learning </w:t>
      </w:r>
      <w:r w:rsidR="0037798C">
        <w:t xml:space="preserve">and </w:t>
      </w:r>
      <w:r>
        <w:t xml:space="preserve">involves </w:t>
      </w:r>
      <w:r w:rsidR="008711E3">
        <w:t>selecting and transforming</w:t>
      </w:r>
      <w:r>
        <w:t xml:space="preserve"> relevant predictors that better represent the underlying data patterns</w:t>
      </w:r>
      <w:ins w:id="366" w:author="Rebecca walker" w:date="2024-03-11T13:42:00Z">
        <w:r w:rsidR="0037798C">
          <w:t xml:space="preserve"> </w:t>
        </w:r>
      </w:ins>
      <w:r w:rsidR="00C3165D">
        <w:fldChar w:fldCharType="begin"/>
      </w:r>
      <w:r w:rsidR="002D0733">
        <w:instrText xml:space="preserve"> ADDIN EN.CITE &lt;EndNote&gt;&lt;Cite&gt;&lt;Author&gt;Kelleher&lt;/Author&gt;&lt;Year&gt;2018&lt;/Year&gt;&lt;RecNum&gt;575&lt;/RecNum&gt;&lt;DisplayText&gt;[69]&lt;/DisplayText&gt;&lt;record&gt;&lt;rec-number&gt;575&lt;/rec-number&gt;&lt;foreign-keys&gt;&lt;key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2D0733">
        <w:rPr>
          <w:noProof/>
        </w:rPr>
        <w:t>[69]</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02EF5421" w:rsidR="00DB562A" w:rsidRDefault="00DB562A" w:rsidP="00F17BF7">
      <w:r>
        <w:t>With the features engineered, we will apply various standard machine learning models, such as decision trees, linear and quantile regression trees, support vector machines, and logistic regression</w:t>
      </w:r>
      <w:ins w:id="367" w:author="Rebecca walker" w:date="2024-03-11T13:42:00Z">
        <w:r w:rsidR="0037798C">
          <w:t xml:space="preserve"> </w:t>
        </w:r>
      </w:ins>
      <w:r w:rsidR="00EB502A">
        <w:fldChar w:fldCharType="begin"/>
      </w:r>
      <w:r w:rsidR="002D0733">
        <w:instrText xml:space="preserve"> ADDIN EN.CITE &lt;EndNote&gt;&lt;Cite&gt;&lt;Author&gt;Xu&lt;/Author&gt;&lt;Year&gt;2020&lt;/Year&gt;&lt;RecNum&gt;515&lt;/RecNum&gt;&lt;DisplayText&gt;[70]&lt;/DisplayText&gt;&lt;record&gt;&lt;rec-number&gt;515&lt;/rec-number&gt;&lt;foreign-keys&gt;&lt;key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2D0733">
        <w:rPr>
          <w:noProof/>
        </w:rPr>
        <w:t>[70]</w:t>
      </w:r>
      <w:r w:rsidR="00EB502A">
        <w:fldChar w:fldCharType="end"/>
      </w:r>
      <w:r>
        <w:t xml:space="preserve">. These models are chosen for their proven effectiveness in capturing relationships in complex datasets. </w:t>
      </w:r>
    </w:p>
    <w:p w14:paraId="1EDA41A1" w14:textId="1E6A2028" w:rsidR="008B6EDD" w:rsidRDefault="0037798C" w:rsidP="00F17BF7">
      <w:pPr>
        <w:rPr>
          <w:ins w:id="368" w:author="Craig Parker" w:date="2024-02-29T16:10:00Z"/>
        </w:rPr>
      </w:pPr>
      <w:r>
        <w:t>Additionally</w:t>
      </w:r>
      <w:ins w:id="369" w:author="Craig Parker" w:date="2024-03-11T12:12:00Z">
        <w:r w:rsidR="008711E3">
          <w:t>,</w:t>
        </w:r>
      </w:ins>
      <w:ins w:id="370" w:author="Craig Parker" w:date="2024-03-10T21:51:00Z">
        <w:r w:rsidR="00F149AC">
          <w:t xml:space="preserve"> we will explore</w:t>
        </w:r>
      </w:ins>
      <w:ins w:id="371" w:author="Craig Parker" w:date="2024-02-29T16:10:00Z">
        <w:r w:rsidR="008B6EDD" w:rsidRPr="00200B35">
          <w:t xml:space="preserve"> deep recurrent neural networks, specifically Gated Recurrent Units (GRUs) and Long Short-Term Memory (LSTM) networks, due to their ability to model temporal dependencies in time-series data, which is essential for forecasting heat-related health outcomes. While these models are state-of-the-art in computer science, their application in heat-health studies is still emerging</w:t>
        </w:r>
      </w:ins>
      <w:r w:rsidR="00124960">
        <w:t xml:space="preserve"> as demonstrated in a review of </w:t>
      </w:r>
      <w:ins w:id="372" w:author="Craig Parker" w:date="2024-02-29T16:10:00Z">
        <w:r w:rsidR="008B6EDD" w:rsidRPr="00200B35">
          <w:t>recent literature, including studies by Boudreault et al. (2023, 2024), Wang et al. (2023, 2021, 2020), Lee et al. (2022), and Nishimura et al. (2021)</w:t>
        </w:r>
      </w:ins>
      <w:ins w:id="373" w:author="Rebecca walker" w:date="2024-03-11T13:57:00Z">
        <w:r w:rsidR="00124960">
          <w:t xml:space="preserve"> </w:t>
        </w:r>
      </w:ins>
      <w:r w:rsidR="00AE4190">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 </w:instrText>
      </w:r>
      <w:r w:rsidR="002D0733">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EN.CITE.DATA </w:instrText>
      </w:r>
      <w:r w:rsidR="002D0733">
        <w:fldChar w:fldCharType="end"/>
      </w:r>
      <w:r w:rsidR="00AE4190">
        <w:fldChar w:fldCharType="separate"/>
      </w:r>
      <w:r w:rsidR="002D0733">
        <w:rPr>
          <w:noProof/>
        </w:rPr>
        <w:t>[71-77]</w:t>
      </w:r>
      <w:r w:rsidR="00AE4190">
        <w:fldChar w:fldCharType="end"/>
      </w:r>
      <w:ins w:id="374" w:author="Craig Parker" w:date="2024-02-29T16:10:00Z">
        <w:r w:rsidR="008B6EDD" w:rsidRPr="00200B35">
          <w:t>. However, recogni</w:t>
        </w:r>
      </w:ins>
      <w:ins w:id="375" w:author="Craig Parker" w:date="2024-03-11T12:08:00Z">
        <w:r w:rsidR="00905781">
          <w:t>s</w:t>
        </w:r>
      </w:ins>
      <w:r>
        <w:t>ing</w:t>
      </w:r>
      <w:ins w:id="376" w:author="Craig Parker" w:date="2024-02-29T16:10:00Z">
        <w:r w:rsidR="008B6EDD" w:rsidRPr="00200B35">
          <w:t xml:space="preserve"> that simpler statistical models may be </w:t>
        </w:r>
        <w:proofErr w:type="gramStart"/>
        <w:r w:rsidR="008B6EDD" w:rsidRPr="00200B35">
          <w:t>effective</w:t>
        </w:r>
      </w:ins>
      <w:ins w:id="377" w:author="Craig Parker" w:date="2024-03-11T12:12:00Z">
        <w:r w:rsidR="008711E3">
          <w:t>,  we</w:t>
        </w:r>
      </w:ins>
      <w:proofErr w:type="gramEnd"/>
      <w:ins w:id="378" w:author="Craig Parker" w:date="2024-02-29T16:10:00Z">
        <w:r w:rsidR="008B6EDD" w:rsidRPr="00200B35">
          <w:t xml:space="preserve"> plan to compare the performance of deep learning models with tree-based approaches and nonlinear statistical models in our analysis</w:t>
        </w:r>
      </w:ins>
      <w:ins w:id="379" w:author="Rebecca walker" w:date="2024-03-11T13:44:00Z">
        <w:r>
          <w:t xml:space="preserve"> </w:t>
        </w:r>
      </w:ins>
      <w:r w:rsidR="00D674AC">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 </w:instrText>
      </w:r>
      <w:r w:rsidR="002D0733">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EN.CITE.DATA </w:instrText>
      </w:r>
      <w:r w:rsidR="002D0733">
        <w:fldChar w:fldCharType="end"/>
      </w:r>
      <w:r w:rsidR="00D674AC">
        <w:fldChar w:fldCharType="separate"/>
      </w:r>
      <w:r w:rsidR="002D0733">
        <w:rPr>
          <w:noProof/>
        </w:rPr>
        <w:t>[73]</w:t>
      </w:r>
      <w:r w:rsidR="00D674AC">
        <w:fldChar w:fldCharType="end"/>
      </w:r>
      <w:ins w:id="380" w:author="Craig Parker" w:date="2024-03-05T14:02:00Z">
        <w:r w:rsidR="00457AD4">
          <w:t>.</w:t>
        </w:r>
      </w:ins>
    </w:p>
    <w:p w14:paraId="44736B86" w14:textId="12AF2274" w:rsidR="00DB562A" w:rsidDel="008B6EDD" w:rsidRDefault="00DB562A">
      <w:pPr>
        <w:rPr>
          <w:del w:id="381" w:author="Craig Parker" w:date="2024-02-29T16:10:00Z"/>
        </w:rPr>
      </w:pPr>
      <w:del w:id="382" w:author="Craig Parker" w:date="2024-02-29T16:10:00Z">
        <w:r w:rsidDel="008B6EDD">
          <w:delText>Recognizing the potential for further performance improvement, we will also explore various deep learning architectures, including recurrent neural networks (RNNs), long short-term memories (LSTMs), and gated recurrent units (GRUs)</w:delText>
        </w:r>
        <w:r w:rsidRPr="007C3D24" w:rsidDel="008B6EDD">
          <w:delText xml:space="preserve"> </w:delText>
        </w:r>
        <w:r w:rsidDel="008B6EDD">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del>
      <w:r w:rsidR="00D674AC">
        <w:instrText xml:space="preserve"> ADDIN EN.CITE </w:instrText>
      </w:r>
      <w:r w:rsidR="00D674AC">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r w:rsidR="00D674AC">
        <w:instrText xml:space="preserve"> ADDIN EN.CITE.DATA </w:instrText>
      </w:r>
      <w:r w:rsidR="00D674AC">
        <w:fldChar w:fldCharType="end"/>
      </w:r>
      <w:del w:id="383" w:author="Craig Parker" w:date="2024-02-29T16:10:00Z">
        <w:r w:rsidDel="008B6EDD">
          <w:fldChar w:fldCharType="separate"/>
        </w:r>
      </w:del>
      <w:r w:rsidR="00D674AC">
        <w:rPr>
          <w:noProof/>
        </w:rPr>
        <w:t>[78, 79]</w:t>
      </w:r>
      <w:del w:id="384" w:author="Craig Parker" w:date="2024-02-29T16:10:00Z">
        <w:r w:rsidDel="008B6EDD">
          <w:fldChar w:fldCharType="end"/>
        </w:r>
        <w:r w:rsidDel="008B6EDD">
          <w:delText>. Deep learning models can capture complex, non-linear relationships and dependencies within our data, potentially leading to more accurate predictions of the health effects of extreme heat.</w:delText>
        </w:r>
      </w:del>
    </w:p>
    <w:p w14:paraId="1AF0D191" w14:textId="5CCA1E63" w:rsidR="00DB562A" w:rsidRDefault="00DB562A" w:rsidP="00F17BF7">
      <w:pPr>
        <w:rPr>
          <w:ins w:id="385" w:author="Craig Parker" w:date="2024-02-29T16:15:00Z"/>
        </w:rPr>
      </w:pPr>
      <w:r>
        <w:t>Throughout this process, we will assess the significance of predictors for different populations within the</w:t>
      </w:r>
      <w:r w:rsidR="0037798C">
        <w:t xml:space="preserve"> two</w:t>
      </w:r>
      <w:r>
        <w:t xml:space="preserve"> cities. This will allow us to identify varying susceptibility levels to heat-induced health conditions based on demographics and risk factors. Potential health co-morbidities to be explored include cardiovascular disease, respiratory disease, renal disease, and HIV status</w:t>
      </w:r>
      <w:ins w:id="386" w:author="Rebecca walker" w:date="2024-03-11T13:44:00Z">
        <w:r w:rsidR="0037798C">
          <w:t xml:space="preserve"> </w:t>
        </w:r>
      </w:ins>
      <w:r w:rsidR="00E025B9">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 </w:instrText>
      </w:r>
      <w:r w:rsidR="002D0733">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EN.CITE.DATA </w:instrText>
      </w:r>
      <w:r w:rsidR="002D0733">
        <w:fldChar w:fldCharType="end"/>
      </w:r>
      <w:r w:rsidR="00E025B9">
        <w:fldChar w:fldCharType="separate"/>
      </w:r>
      <w:r w:rsidR="002D0733">
        <w:rPr>
          <w:noProof/>
        </w:rPr>
        <w:t>[37]</w:t>
      </w:r>
      <w:r w:rsidR="00E025B9">
        <w:fldChar w:fldCharType="end"/>
      </w:r>
      <w:r>
        <w:t>.</w:t>
      </w:r>
    </w:p>
    <w:p w14:paraId="531884DD" w14:textId="57528BB4" w:rsidR="008B6EDD" w:rsidRDefault="00B65128" w:rsidP="00F17BF7">
      <w:ins w:id="387" w:author="Craig Parker" w:date="2024-03-10T21:22:00Z">
        <w:r w:rsidRPr="00B65128">
          <w:t>We will use k-fold cross-validation to assess model performance and generalizability, train</w:t>
        </w:r>
      </w:ins>
      <w:ins w:id="388" w:author="Craig Parker" w:date="2024-03-11T12:12:00Z">
        <w:r w:rsidR="00727E8E">
          <w:t xml:space="preserve"> models on a designated set, and calibrate</w:t>
        </w:r>
      </w:ins>
      <w:ins w:id="389" w:author="Craig Parker" w:date="2024-03-10T21:22:00Z">
        <w:r w:rsidRPr="00B65128">
          <w:t xml:space="preserve"> them with </w:t>
        </w:r>
      </w:ins>
      <w:ins w:id="390" w:author="Craig Parker" w:date="2024-03-11T12:12:00Z">
        <w:r w:rsidR="00727E8E">
          <w:t>grid or random search techniques</w:t>
        </w:r>
      </w:ins>
      <w:ins w:id="391" w:author="Craig Parker" w:date="2024-03-10T21:22:00Z">
        <w:r w:rsidRPr="00B65128">
          <w:t>. Validation will occur on a separate set to evaluate generali</w:t>
        </w:r>
      </w:ins>
      <w:ins w:id="392" w:author="Craig Parker" w:date="2024-03-11T12:08:00Z">
        <w:r w:rsidR="00905781">
          <w:t>s</w:t>
        </w:r>
      </w:ins>
      <w:ins w:id="393" w:author="Craig Parker" w:date="2024-03-10T21:22:00Z">
        <w:r w:rsidRPr="00B65128">
          <w:t>ation, using metrics like accuracy, precision, recall, F1 score, MSE, and MAE. Special attention will be paid to model performance during heatwave periods to ensure effectiveness in predicting heat-related health outcomes.</w:t>
        </w:r>
      </w:ins>
      <w:r w:rsidR="00D674AC">
        <w:fldChar w:fldCharType="begin"/>
      </w:r>
      <w:r w:rsidR="002D0733">
        <w:instrText xml:space="preserve"> ADDIN EN.CITE &lt;EndNote&gt;&lt;Cite&gt;&lt;Author&gt;Hastie&lt;/Author&gt;&lt;Year&gt;2009&lt;/Year&gt;&lt;RecNum&gt;816&lt;/RecNum&gt;&lt;DisplayText&gt;[80]&lt;/DisplayText&gt;&lt;record&gt;&lt;rec-number&gt;816&lt;/rec-number&gt;&lt;foreign-keys&gt;&lt;key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2D0733">
        <w:rPr>
          <w:noProof/>
        </w:rPr>
        <w:t>[80]</w:t>
      </w:r>
      <w:r w:rsidR="00D674AC">
        <w:fldChar w:fldCharType="end"/>
      </w:r>
    </w:p>
    <w:p w14:paraId="23A47202" w14:textId="4D6B3B77" w:rsidR="00DB562A" w:rsidRDefault="00124960" w:rsidP="00F17BF7">
      <w:r>
        <w:lastRenderedPageBreak/>
        <w:t xml:space="preserve">An </w:t>
      </w:r>
      <w:r w:rsidR="00DB562A">
        <w:t xml:space="preserve">iterative process of model refinement and validation will </w:t>
      </w:r>
      <w:r>
        <w:t xml:space="preserve">ensure the ongoing relevance of our model and </w:t>
      </w:r>
      <w:r w:rsidR="00DB562A">
        <w:t>enable us to continually improve the model's performance and maintain its applicability to the evolving urban heat-health landscape</w:t>
      </w:r>
      <w:ins w:id="394" w:author="Rebecca walker" w:date="2024-03-11T13:56:00Z">
        <w:r>
          <w:t xml:space="preserve"> </w:t>
        </w:r>
      </w:ins>
      <w:r w:rsidR="00401631">
        <w:fldChar w:fldCharType="begin"/>
      </w:r>
      <w:r w:rsidR="002D0733">
        <w:instrText xml:space="preserve"> ADDIN EN.CITE &lt;EndNote&gt;&lt;Cite&gt;&lt;Author&gt;Lin&lt;/Author&gt;&lt;Year&gt;2015&lt;/Year&gt;&lt;RecNum&gt;525&lt;/RecNum&gt;&lt;DisplayText&gt;[81]&lt;/DisplayText&gt;&lt;record&gt;&lt;rec-number&gt;525&lt;/rec-number&gt;&lt;foreign-keys&gt;&lt;key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2D0733">
        <w:rPr>
          <w:noProof/>
        </w:rPr>
        <w:t>[81]</w:t>
      </w:r>
      <w:r w:rsidR="00401631">
        <w:fldChar w:fldCharType="end"/>
      </w:r>
      <w:r w:rsidR="00DB562A">
        <w:t>.</w:t>
      </w:r>
    </w:p>
    <w:p w14:paraId="4B21E4BD" w14:textId="77777777" w:rsidR="00200B35" w:rsidRDefault="00200B35" w:rsidP="00F17BF7"/>
    <w:p w14:paraId="76B67164" w14:textId="407CE372" w:rsidR="00DB562A" w:rsidRDefault="308647C2" w:rsidP="00F56107">
      <w:pPr>
        <w:pStyle w:val="Style1"/>
      </w:pPr>
      <w:commentRangeStart w:id="395"/>
      <w:r>
        <w:t xml:space="preserve">Sample size considerations for health </w:t>
      </w:r>
      <w:commentRangeEnd w:id="395"/>
      <w:r w:rsidR="0071590E">
        <w:t>datasets</w:t>
      </w:r>
      <w:r w:rsidR="40B171D2">
        <w:rPr>
          <w:rStyle w:val="CommentReference"/>
        </w:rPr>
        <w:commentReference w:id="395"/>
      </w:r>
    </w:p>
    <w:p w14:paraId="21C61632" w14:textId="2335B0D0" w:rsidR="00DB562A" w:rsidRDefault="008C3F5F" w:rsidP="00F17BF7">
      <w:ins w:id="396" w:author="Craig Parker" w:date="2024-03-10T21:11:00Z">
        <w:r w:rsidRPr="008C3F5F">
          <w:t xml:space="preserve">To ensure our models' robustness and accuracy, a comprehensive, four-step approach </w:t>
        </w:r>
      </w:ins>
      <w:r w:rsidR="0037798C">
        <w:t xml:space="preserve">will </w:t>
      </w:r>
      <w:ins w:id="397" w:author="Craig Parker" w:date="2024-03-10T21:11:00Z">
        <w:r w:rsidRPr="008C3F5F">
          <w:t>determin</w:t>
        </w:r>
      </w:ins>
      <w:r w:rsidR="0037798C">
        <w:t>e</w:t>
      </w:r>
      <w:ins w:id="398" w:author="Craig Parker" w:date="2024-03-10T21:11:00Z">
        <w:r w:rsidRPr="008C3F5F">
          <w:t xml:space="preserve"> the required sample size for our health datasets. </w:t>
        </w:r>
      </w:ins>
      <w:ins w:id="399" w:author="Craig Parker" w:date="2024-03-11T12:12:00Z">
        <w:r w:rsidR="0068732C">
          <w:t xml:space="preserve">Based on </w:t>
        </w:r>
      </w:ins>
      <w:r w:rsidR="0037798C">
        <w:t xml:space="preserve">documented </w:t>
      </w:r>
      <w:ins w:id="400" w:author="Craig Parker" w:date="2024-03-11T12:12:00Z">
        <w:r w:rsidR="0068732C">
          <w:t xml:space="preserve">best practices </w:t>
        </w:r>
      </w:ins>
      <w:r w:rsidR="0037798C">
        <w:t xml:space="preserve">(see </w:t>
      </w:r>
      <w:ins w:id="401" w:author="Craig Parker" w:date="2024-03-11T12:12:00Z">
        <w:r w:rsidR="0068732C">
          <w:t>Riley et al. in BMJ (2020)</w:t>
        </w:r>
      </w:ins>
      <w:r w:rsidR="0037798C">
        <w:t>)</w:t>
      </w:r>
      <w:ins w:id="402" w:author="Craig Parker" w:date="2024-03-11T12:12:00Z">
        <w:r w:rsidR="0068732C">
          <w:t>, this approach</w:t>
        </w:r>
      </w:ins>
      <w:ins w:id="403" w:author="Craig Parker" w:date="2024-03-10T21:11:00Z">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ins>
      <w:ins w:id="404" w:author="Craig Parker" w:date="2024-03-11T12:12:00Z">
        <w:r w:rsidR="0068732C">
          <w:t>target populations' heat-health dynamics and risk profile</w:t>
        </w:r>
      </w:ins>
      <w:ins w:id="405" w:author="Craig Parker" w:date="2024-03-10T21:11:00Z">
        <w:r w:rsidRPr="008C3F5F">
          <w:t>s</w:t>
        </w:r>
      </w:ins>
      <w:ins w:id="406" w:author="Craig Parker" w:date="2024-03-06T21:52:00Z">
        <w:r w:rsidR="00815192" w:rsidRPr="00815192">
          <w:t>​</w:t>
        </w:r>
        <w:r w:rsidR="00815192">
          <w:t>.</w:t>
        </w:r>
      </w:ins>
      <w:r w:rsidR="00797944">
        <w:fldChar w:fldCharType="begin"/>
      </w:r>
      <w:r w:rsidR="002D0733">
        <w:instrText xml:space="preserve"> ADDIN EN.CITE &lt;EndNote&gt;&lt;Cite&gt;&lt;Author&gt;Richard&lt;/Author&gt;&lt;Year&gt;2020&lt;/Year&gt;&lt;RecNum&gt;808&lt;/RecNum&gt;&lt;DisplayText&gt;[82]&lt;/DisplayText&gt;&lt;record&gt;&lt;rec-number&gt;808&lt;/rec-number&gt;&lt;foreign-keys&gt;&lt;key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2D0733">
        <w:rPr>
          <w:noProof/>
        </w:rPr>
        <w:t>[82]</w:t>
      </w:r>
      <w:r w:rsidR="00797944">
        <w:fldChar w:fldCharType="end"/>
      </w:r>
    </w:p>
    <w:p w14:paraId="1B18B867" w14:textId="73EDB5F3" w:rsidR="002205B1" w:rsidRDefault="00C12F6B" w:rsidP="00F17BF7">
      <w:pPr>
        <w:spacing w:after="0" w:line="240" w:lineRule="auto"/>
      </w:pPr>
      <w:del w:id="407" w:author="Craig Parker" w:date="2024-03-11T21:44:00Z">
        <w:r w:rsidDel="00590841">
          <w:rPr>
            <w:noProof/>
          </w:rPr>
          <w:drawing>
            <wp:inline distT="0" distB="0" distL="0" distR="0" wp14:anchorId="61BF435D" wp14:editId="016A202B">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del>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47A3718" w:rsidR="00EC6C07" w:rsidRDefault="0037798C" w:rsidP="00F56107">
      <w:pPr>
        <w:pStyle w:val="Style1"/>
      </w:pPr>
      <w:bookmarkStart w:id="408" w:name="_heading=h.30j0zll"/>
      <w:bookmarkEnd w:id="408"/>
      <w:ins w:id="409" w:author="Rebecca walker" w:date="2024-03-11T13:46:00Z">
        <w:r>
          <w:t xml:space="preserve">Objective Three: </w:t>
        </w:r>
      </w:ins>
      <w:r w:rsidR="40B171D2">
        <w:t xml:space="preserve">Develop an Early Warning System reflective of geospatial and individualised risk </w:t>
      </w:r>
      <w:proofErr w:type="gramStart"/>
      <w:r w:rsidR="40B171D2">
        <w:t>profiles</w:t>
      </w:r>
      <w:proofErr w:type="gramEnd"/>
    </w:p>
    <w:p w14:paraId="640322DC" w14:textId="55C4A4B2" w:rsidR="00F50D2B" w:rsidRPr="00F50D2B" w:rsidRDefault="0037798C" w:rsidP="00F17BF7">
      <w:pPr>
        <w:spacing w:before="280" w:after="280" w:line="240" w:lineRule="auto"/>
        <w:rPr>
          <w:ins w:id="410" w:author="Craig Parker" w:date="2024-03-04T11:48:00Z"/>
        </w:rPr>
      </w:pPr>
      <w:r>
        <w:t>The</w:t>
      </w:r>
      <w:ins w:id="411" w:author="Craig Parker" w:date="2024-03-10T21:14:00Z">
        <w:r w:rsidR="008C3F5F" w:rsidRPr="008C3F5F">
          <w:t xml:space="preserve"> third objective is to develop an Early Warning System (EWS) that integrates geospatial and individuali</w:t>
        </w:r>
      </w:ins>
      <w:ins w:id="412" w:author="Craig Parker" w:date="2024-03-11T12:08:00Z">
        <w:r w:rsidR="00905781">
          <w:t>s</w:t>
        </w:r>
      </w:ins>
      <w:ins w:id="413" w:author="Craig Parker" w:date="2024-03-10T21:14:00Z">
        <w:r w:rsidR="008C3F5F" w:rsidRPr="008C3F5F">
          <w:t xml:space="preserve">ed risk profiles of heat-related health impacts in Abidjan and Johannesburg, as depicted in </w:t>
        </w:r>
      </w:ins>
      <w:ins w:id="414" w:author="Craig Parker" w:date="2024-03-11T12:14:00Z">
        <w:r w:rsidR="00BD3D55">
          <w:t>F</w:t>
        </w:r>
      </w:ins>
      <w:ins w:id="415" w:author="Craig Parker" w:date="2024-03-10T21:14:00Z">
        <w:r w:rsidR="008C3F5F" w:rsidRPr="008C3F5F">
          <w:t xml:space="preserve">igure </w:t>
        </w:r>
      </w:ins>
      <w:ins w:id="416" w:author="Craig Parker" w:date="2024-03-11T12:14:00Z">
        <w:r w:rsidR="00BD3D55">
          <w:t>2</w:t>
        </w:r>
      </w:ins>
      <w:ins w:id="417" w:author="Craig Parker" w:date="2024-03-10T21:14:00Z">
        <w:r w:rsidR="008C3F5F"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ins>
      <w:ins w:id="418" w:author="Craig Parker" w:date="2024-03-11T09:54:00Z">
        <w:r w:rsidR="00FD33EE">
          <w:t>refinin</w:t>
        </w:r>
        <w:r w:rsidR="00E72BB9">
          <w:t>g</w:t>
        </w:r>
      </w:ins>
      <w:ins w:id="419" w:author="Craig Parker" w:date="2024-03-10T21:14:00Z">
        <w:r w:rsidR="008C3F5F" w:rsidRPr="008C3F5F">
          <w:t xml:space="preserve"> the forecast model, merging it</w:t>
        </w:r>
      </w:ins>
      <w:ins w:id="420" w:author="Craig Parker" w:date="2024-03-11T09:55:00Z">
        <w:r w:rsidR="00A639C9">
          <w:t xml:space="preserve"> spatially</w:t>
        </w:r>
      </w:ins>
      <w:ins w:id="421" w:author="Craig Parker" w:date="2024-03-10T21:14:00Z">
        <w:r w:rsidR="008C3F5F"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ins>
      <w:ins w:id="422" w:author="Craig Parker" w:date="2024-03-11T12:08:00Z">
        <w:r w:rsidR="00905781">
          <w:t>s</w:t>
        </w:r>
      </w:ins>
      <w:ins w:id="423" w:author="Craig Parker" w:date="2024-03-10T21:14:00Z">
        <w:r w:rsidR="008C3F5F" w:rsidRPr="008C3F5F">
          <w:t>es inter-agency coordination and community outreach for effective heat risk mitigation</w:t>
        </w:r>
      </w:ins>
      <w:ins w:id="424" w:author="Rebecca walker" w:date="2024-03-11T13:46:00Z">
        <w:r>
          <w:t xml:space="preserve"> </w:t>
        </w:r>
      </w:ins>
      <w:r w:rsidR="00185344">
        <w:fldChar w:fldCharType="begin"/>
      </w:r>
      <w:r w:rsidR="002D0733">
        <w:instrText xml:space="preserve"> ADDIN EN.CITE &lt;EndNote&gt;&lt;Cite&gt;&lt;Author&gt;Jaiswal&lt;/Author&gt;&lt;Year&gt;2018&lt;/Year&gt;&lt;RecNum&gt;806&lt;/RecNum&gt;&lt;DisplayText&gt;[87]&lt;/DisplayText&gt;&lt;record&gt;&lt;rec-number&gt;806&lt;/rec-number&gt;&lt;foreign-keys&gt;&lt;key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2D0733">
        <w:rPr>
          <w:noProof/>
        </w:rPr>
        <w:t>[87]</w:t>
      </w:r>
      <w:r w:rsidR="00185344">
        <w:fldChar w:fldCharType="end"/>
      </w:r>
      <w:ins w:id="425" w:author="Craig Parker" w:date="2024-03-05T13:41:00Z">
        <w:r w:rsidR="00D9194A">
          <w:t>.</w:t>
        </w:r>
      </w:ins>
    </w:p>
    <w:p w14:paraId="4BAE0B32" w14:textId="2FAFE2E6" w:rsidR="00F50D2B" w:rsidRDefault="00F50D2B" w:rsidP="00F17BF7">
      <w:pPr>
        <w:spacing w:before="280" w:after="280" w:line="240" w:lineRule="auto"/>
      </w:pPr>
      <w:ins w:id="426" w:author="Craig Parker" w:date="2024-03-04T11:48:00Z">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ins>
      <w:ins w:id="427" w:author="Craig Parker" w:date="2024-03-04T11:50:00Z">
        <w:r>
          <w:t>.</w:t>
        </w:r>
      </w:ins>
    </w:p>
    <w:p w14:paraId="19993B89" w14:textId="77777777" w:rsidR="00FA79B6" w:rsidRDefault="40B171D2" w:rsidP="00F56107">
      <w:pPr>
        <w:pStyle w:val="Style1"/>
      </w:pPr>
      <w:r>
        <w:t>Patient and Public Involvement Statement</w:t>
      </w:r>
    </w:p>
    <w:p w14:paraId="268DB4BD" w14:textId="54AC9C43" w:rsidR="00FA79B6" w:rsidRDefault="0037798C" w:rsidP="00F17BF7">
      <w:pPr>
        <w:rPr>
          <w:ins w:id="428" w:author="Craig Parker" w:date="2024-02-23T16:09:00Z"/>
        </w:rPr>
      </w:pPr>
      <w:r>
        <w:t>P</w:t>
      </w:r>
      <w:r w:rsidR="00A667D5" w:rsidRPr="00FA79B6">
        <w:t xml:space="preserve">ublic </w:t>
      </w:r>
      <w:r w:rsidR="00FA79B6" w:rsidRPr="00FA79B6">
        <w:t xml:space="preserve">and </w:t>
      </w:r>
      <w:proofErr w:type="gramStart"/>
      <w:r w:rsidR="00FA79B6" w:rsidRPr="00FA79B6">
        <w:t>patients</w:t>
      </w:r>
      <w:proofErr w:type="gramEnd"/>
      <w:r w:rsidR="00FA79B6" w:rsidRPr="00FA79B6">
        <w:t xml:space="preserve"> </w:t>
      </w:r>
      <w:r>
        <w:t>input is</w:t>
      </w:r>
      <w:r w:rsidR="00FA79B6" w:rsidRPr="00FA79B6">
        <w:t xml:space="preserve"> integral to our study, </w:t>
      </w:r>
      <w:r>
        <w:t xml:space="preserve">especially </w:t>
      </w:r>
      <w:r w:rsidR="00FA79B6" w:rsidRPr="00FA79B6">
        <w:t xml:space="preserve">informing our Early Warning System design. </w:t>
      </w:r>
      <w:r>
        <w:t xml:space="preserve">This </w:t>
      </w:r>
      <w:proofErr w:type="gramStart"/>
      <w:r>
        <w:t>input</w:t>
      </w:r>
      <w:proofErr w:type="gramEnd"/>
      <w:r>
        <w:t xml:space="preserve"> </w:t>
      </w:r>
      <w:r w:rsidR="00FA79B6" w:rsidRPr="00FA79B6">
        <w:t>guide risk mitigation strategies and the development of user-friendly, actionable digital tools.</w:t>
      </w:r>
    </w:p>
    <w:p w14:paraId="31F37147" w14:textId="0F6A87BA" w:rsidR="00EA18A5" w:rsidRPr="00F50D2B" w:rsidRDefault="006F71E3" w:rsidP="00F56107">
      <w:pPr>
        <w:pStyle w:val="Style1"/>
        <w:rPr>
          <w:ins w:id="429" w:author="Craig Parker" w:date="2024-02-23T16:10:00Z"/>
        </w:rPr>
      </w:pPr>
      <w:ins w:id="430" w:author="Craig Parker" w:date="2024-02-23T16:10:00Z">
        <w:r w:rsidRPr="00F50D2B">
          <w:t>Project timeline</w:t>
        </w:r>
      </w:ins>
    </w:p>
    <w:p w14:paraId="1C9CCDA5" w14:textId="6396F9A1" w:rsidR="00EA18A5" w:rsidRDefault="00EA18A5" w:rsidP="00EA18A5">
      <w:pPr>
        <w:rPr>
          <w:ins w:id="431" w:author="Craig Parker" w:date="2024-02-23T16:09:00Z"/>
        </w:rPr>
      </w:pPr>
      <w:ins w:id="432" w:author="Craig Parker" w:date="2024-02-23T16:09:00Z">
        <w:r>
          <w:t>The project is funded to run from 2022- 2026.</w:t>
        </w:r>
      </w:ins>
    </w:p>
    <w:p w14:paraId="79114589" w14:textId="77777777" w:rsidR="00462C6E" w:rsidRDefault="00462C6E" w:rsidP="00FA79B6"/>
    <w:p w14:paraId="3A5328E0" w14:textId="20E45C13" w:rsidR="002205B1" w:rsidRDefault="40B171D2" w:rsidP="002A2960">
      <w:pPr>
        <w:pStyle w:val="Heading1"/>
      </w:pPr>
      <w:bookmarkStart w:id="433" w:name="_heading=h.1fob9te"/>
      <w:bookmarkEnd w:id="433"/>
      <w:r>
        <w:lastRenderedPageBreak/>
        <w:t>Ethical approval and protection of human subjects</w:t>
      </w:r>
    </w:p>
    <w:p w14:paraId="7B610CE0" w14:textId="0EA08AEE"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37798C">
        <w:t xml:space="preserve"> </w:t>
      </w:r>
      <w:r w:rsidR="00EF3A00">
        <w:t>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25421A5D"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sidR="0037798C">
        <w:rPr>
          <w:rFonts w:eastAsia="Calibri"/>
        </w:rPr>
        <w:t xml:space="preserve">intended </w:t>
      </w:r>
      <w:r w:rsidR="00723D60">
        <w:rPr>
          <w:rFonts w:eastAsia="Calibri"/>
        </w:rPr>
        <w:t>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37798C">
        <w:rPr>
          <w:rFonts w:eastAsia="Calibri"/>
        </w:rPr>
        <w:t xml:space="preserve">For </w:t>
      </w:r>
      <w:r w:rsidR="006426A0">
        <w:rPr>
          <w:rFonts w:eastAsia="Calibri"/>
        </w:rPr>
        <w:t>participants who have granted "narrow consent, " which restricts data sharing beyond the original study purpose</w:t>
      </w:r>
      <w:r w:rsidR="00124960">
        <w:rPr>
          <w:rFonts w:eastAsia="Calibri"/>
        </w:rPr>
        <w:t xml:space="preserve"> careful deliberation is required</w:t>
      </w:r>
      <w:r w:rsidRPr="009D4915">
        <w:rPr>
          <w:rFonts w:eastAsia="Calibri"/>
        </w:rPr>
        <w:t>. If obtaining renewed consent is unfeasible or involves a disproportionate effort, we will seek an informed consent waiver from the appropriate ethics committee.</w:t>
      </w:r>
    </w:p>
    <w:p w14:paraId="07A5DF63" w14:textId="7E3B98F9" w:rsidR="009D4915" w:rsidRPr="009D4915" w:rsidRDefault="00124960" w:rsidP="009D4915">
      <w:pPr>
        <w:spacing w:before="120" w:after="120" w:line="240" w:lineRule="auto"/>
        <w:rPr>
          <w:rFonts w:eastAsia="Calibri"/>
        </w:rPr>
      </w:pPr>
      <w:proofErr w:type="gramStart"/>
      <w:r>
        <w:rPr>
          <w:rFonts w:eastAsia="Calibri"/>
        </w:rPr>
        <w:t>In order to</w:t>
      </w:r>
      <w:proofErr w:type="gramEnd"/>
      <w:r>
        <w:rPr>
          <w:rFonts w:eastAsia="Calibri"/>
        </w:rPr>
        <w:t xml:space="preserve"> </w:t>
      </w:r>
      <w:r w:rsidR="006426A0">
        <w:rPr>
          <w:rFonts w:eastAsia="Calibri"/>
        </w:rPr>
        <w:t>protect</w:t>
      </w:r>
      <w:r w:rsidR="009D4915" w:rsidRPr="009D4915">
        <w:rPr>
          <w:rFonts w:eastAsia="Calibri"/>
        </w:rPr>
        <w:t xml:space="preserve"> potentially identifiable information</w:t>
      </w:r>
      <w:r>
        <w:rPr>
          <w:rFonts w:eastAsia="Calibri"/>
        </w:rPr>
        <w:t xml:space="preserve"> and </w:t>
      </w:r>
      <w:r w:rsidR="00CA5B33">
        <w:rPr>
          <w:rFonts w:eastAsia="Calibri"/>
        </w:rPr>
        <w:t>minimising</w:t>
      </w:r>
      <w:r w:rsidR="009D4915"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proofErr w:type="spellStart"/>
      <w:r>
        <w:rPr>
          <w:rFonts w:eastAsia="Calibri"/>
        </w:rPr>
        <w:t>collleacted</w:t>
      </w:r>
      <w:proofErr w:type="spellEnd"/>
      <w:r>
        <w:rPr>
          <w:rFonts w:eastAsia="Calibri"/>
        </w:rPr>
        <w:t xml:space="preserve"> data) </w:t>
      </w:r>
      <w:r w:rsidR="009D4915" w:rsidRPr="009D4915">
        <w:rPr>
          <w:rFonts w:eastAsia="Calibri"/>
        </w:rPr>
        <w:t>we will employ several protective measures</w:t>
      </w:r>
      <w:r>
        <w:rPr>
          <w:rFonts w:eastAsia="Calibri"/>
        </w:rPr>
        <w:t xml:space="preserve"> including the restriction of identifiable data and no use of real names or other identifying factors. Data will be </w:t>
      </w:r>
      <w:r w:rsidR="009D4915" w:rsidRPr="009D4915">
        <w:rPr>
          <w:rFonts w:eastAsia="Calibri"/>
        </w:rPr>
        <w:t>store</w:t>
      </w:r>
      <w:r>
        <w:rPr>
          <w:rFonts w:eastAsia="Calibri"/>
        </w:rPr>
        <w:t>d</w:t>
      </w:r>
      <w:r w:rsidR="009D4915" w:rsidRPr="009D4915">
        <w:rPr>
          <w:rFonts w:eastAsia="Calibri"/>
        </w:rPr>
        <w:t xml:space="preserve"> in a password-protected server with limited access. Additionally, follow</w:t>
      </w:r>
      <w:r>
        <w:rPr>
          <w:rFonts w:eastAsia="Calibri"/>
        </w:rPr>
        <w:t>ing</w:t>
      </w:r>
      <w:r w:rsidR="009D4915" w:rsidRPr="009D4915">
        <w:rPr>
          <w:rFonts w:eastAsia="Calibri"/>
        </w:rPr>
        <w:t xml:space="preserve"> data </w:t>
      </w:r>
      <w:r w:rsidR="00CA5B33">
        <w:rPr>
          <w:rFonts w:eastAsia="Calibri"/>
        </w:rPr>
        <w:t>minimisation</w:t>
      </w:r>
      <w:r w:rsidR="009D4915" w:rsidRPr="009D4915">
        <w:rPr>
          <w:rFonts w:eastAsia="Calibri"/>
        </w:rPr>
        <w:t xml:space="preserve"> principles, </w:t>
      </w:r>
      <w:r>
        <w:rPr>
          <w:rFonts w:eastAsia="Calibri"/>
        </w:rPr>
        <w:t xml:space="preserve">we will </w:t>
      </w:r>
      <w:r w:rsidR="009D4915" w:rsidRPr="009D4915">
        <w:rPr>
          <w:rFonts w:eastAsia="Calibri"/>
        </w:rPr>
        <w:t xml:space="preserve">retain only the data essential for achieving our study objectives. When applicable, we will </w:t>
      </w:r>
      <w:r w:rsidR="00CA5B33">
        <w:rPr>
          <w:rFonts w:eastAsia="Calibri"/>
        </w:rPr>
        <w:t>anonymise</w:t>
      </w:r>
      <w:r w:rsidR="009D4915"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3A12704E"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w:t>
      </w:r>
      <w:r w:rsidR="006426A0">
        <w:t>devised a</w:t>
      </w:r>
      <w:r w:rsidRPr="00E96F48">
        <w:t xml:space="preserve"> strategy detailing publication types, authors, and release dates. Our findings will be shared with research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40B171D2" w:rsidP="008E3026">
      <w:pPr>
        <w:pStyle w:val="Heading1"/>
      </w:pPr>
      <w:r>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lastRenderedPageBreak/>
        <w:t>Author Contributions</w:t>
      </w:r>
      <w:r w:rsidRPr="40B171D2">
        <w:rPr>
          <w:b/>
          <w:bCs/>
        </w:rPr>
        <w:t>:</w:t>
      </w:r>
    </w:p>
    <w:p w14:paraId="5062D4DA" w14:textId="2B430CC1"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MC</w:t>
      </w:r>
      <w:r w:rsidR="00D67A69">
        <w:t xml:space="preserve"> and GM</w:t>
      </w:r>
      <w:r>
        <w:t xml:space="preserve"> obtained ethics approval.</w:t>
      </w:r>
      <w:r w:rsidR="0075089A">
        <w:t xml:space="preserve"> </w:t>
      </w:r>
      <w:r w:rsidR="007C1175">
        <w:t>C</w:t>
      </w:r>
      <w:r w:rsidR="003A055C">
        <w:t>P</w:t>
      </w:r>
      <w:r>
        <w:t>, MC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40B171D2" w:rsidP="008E3026">
      <w:pPr>
        <w:pStyle w:val="Heading1"/>
      </w:pPr>
      <w:r>
        <w:t xml:space="preserve">Funding statement: </w:t>
      </w:r>
    </w:p>
    <w:p w14:paraId="4D9BD005" w14:textId="3974543E" w:rsidR="00D5234A" w:rsidRPr="00D5234A" w:rsidRDefault="00D5234A">
      <w:pPr>
        <w:rPr>
          <w:lang w:val="en-US"/>
        </w:rPr>
      </w:pPr>
      <w:r w:rsidRPr="00D5234A">
        <w:rPr>
          <w:lang w:val="en-US"/>
        </w:rPr>
        <w:t>Research reported in this publication was supported by the Fogarty International Center and</w:t>
      </w:r>
      <w:r w:rsidR="000830DB">
        <w:rPr>
          <w:lang w:val="en-US"/>
        </w:rPr>
        <w:t>,</w:t>
      </w:r>
      <w:r w:rsidRPr="00D5234A">
        <w:rPr>
          <w:lang w:val="en-US"/>
        </w:rPr>
        <w:t xml:space="preserve">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270DDA4"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8" w:tgtFrame="_new" w:history="1">
        <w:r w:rsidR="002A04C3" w:rsidRPr="00877B69">
          <w:rPr>
            <w:rStyle w:val="Hyperlink"/>
          </w:rPr>
          <w:t>cjack@csag.uct.ac.za</w:t>
        </w:r>
      </w:hyperlink>
      <w:r w:rsidR="002A04C3" w:rsidRPr="002A04C3">
        <w:t>. The request will be reviewed and data will be shared subject to the approval of the request, ensuring the purpose aligns with ethical standards and the privacy of the participants is protected.</w:t>
      </w:r>
    </w:p>
    <w:p w14:paraId="545DB6C5" w14:textId="77777777" w:rsidR="002205B1" w:rsidRDefault="40B171D2" w:rsidP="008E3026">
      <w:pPr>
        <w:pStyle w:val="Heading1"/>
      </w:pPr>
      <w:r>
        <w:t>References</w:t>
      </w:r>
    </w:p>
    <w:p w14:paraId="2A3982CD" w14:textId="77777777" w:rsidR="002205B1" w:rsidRDefault="002205B1"/>
    <w:p w14:paraId="6655336A" w14:textId="1EF3C4BB" w:rsidR="002D0733" w:rsidRPr="002D0733" w:rsidRDefault="008B2DB9" w:rsidP="002D0733">
      <w:pPr>
        <w:pStyle w:val="EndNoteBibliography"/>
        <w:spacing w:after="0"/>
        <w:ind w:left="720" w:hanging="720"/>
        <w:rPr>
          <w:i/>
          <w:noProof/>
        </w:rPr>
      </w:pPr>
      <w:r>
        <w:fldChar w:fldCharType="begin"/>
      </w:r>
      <w:r>
        <w:instrText xml:space="preserve"> ADDIN EN.REFLIST </w:instrText>
      </w:r>
      <w:r>
        <w:fldChar w:fldCharType="separate"/>
      </w:r>
      <w:r w:rsidR="002D0733" w:rsidRPr="002D0733">
        <w:rPr>
          <w:noProof/>
        </w:rPr>
        <w:t>1.</w:t>
      </w:r>
      <w:r w:rsidR="002D0733" w:rsidRPr="002D0733">
        <w:rPr>
          <w:noProof/>
        </w:rPr>
        <w:tab/>
      </w:r>
      <w:del w:id="434" w:author="Rebecca walker" w:date="2024-03-11T13:54:00Z">
        <w:r w:rsidR="002D0733" w:rsidRPr="002D0733" w:rsidDel="00124960">
          <w:rPr>
            <w:i/>
            <w:noProof/>
          </w:rPr>
          <w:delText xml:space="preserve"> </w:delText>
        </w:r>
      </w:del>
      <w:r w:rsidR="002D0733" w:rsidRPr="002D0733">
        <w:rPr>
          <w:i/>
          <w:noProof/>
        </w:rPr>
        <w:t xml:space="preserve">Harnessing Data Science for Health Discovery and Innovation in Africa (DS-I Africa). Retrieved from </w:t>
      </w:r>
      <w:hyperlink r:id="rId19" w:history="1">
        <w:r w:rsidR="002D0733" w:rsidRPr="002D0733">
          <w:rPr>
            <w:rStyle w:val="Hyperlink"/>
            <w:i/>
            <w:noProof/>
          </w:rPr>
          <w:t>https://commonfund.nih.gov/AfricaData</w:t>
        </w:r>
      </w:hyperlink>
      <w:r w:rsidR="002D0733" w:rsidRPr="002D0733">
        <w:rPr>
          <w:i/>
          <w:noProof/>
        </w:rPr>
        <w:t>.</w:t>
      </w:r>
    </w:p>
    <w:p w14:paraId="06346065" w14:textId="4B8F2AE0" w:rsidR="002D0733" w:rsidRPr="002D0733" w:rsidRDefault="002D0733" w:rsidP="002D0733">
      <w:pPr>
        <w:pStyle w:val="EndNoteBibliography"/>
        <w:spacing w:after="0"/>
        <w:ind w:left="720" w:hanging="720"/>
        <w:rPr>
          <w:noProof/>
        </w:rPr>
      </w:pPr>
      <w:r w:rsidRPr="002D0733">
        <w:rPr>
          <w:noProof/>
        </w:rPr>
        <w:t>2.</w:t>
      </w:r>
      <w:r w:rsidRPr="002D0733">
        <w:rPr>
          <w:noProof/>
        </w:rPr>
        <w:tab/>
        <w:t xml:space="preserve">Johnson, D.P., J.S. Wilson, and G.C. Luber, </w:t>
      </w:r>
      <w:r w:rsidRPr="002D0733">
        <w:rPr>
          <w:i/>
          <w:noProof/>
        </w:rPr>
        <w:t>Socio</w:t>
      </w:r>
      <w:ins w:id="435" w:author="Craig Parker" w:date="2024-03-11T12:19:00Z">
        <w:r w:rsidR="00A42806">
          <w:rPr>
            <w:i/>
            <w:noProof/>
          </w:rPr>
          <w:t>-</w:t>
        </w:r>
      </w:ins>
      <w:r w:rsidRPr="002D0733">
        <w:rPr>
          <w:i/>
          <w:noProof/>
        </w:rPr>
        <w:t>economic indicators of heat-related health risk supplemented with remotely sensed data.</w:t>
      </w:r>
      <w:r w:rsidRPr="002D0733">
        <w:rPr>
          <w:noProof/>
        </w:rPr>
        <w:t xml:space="preserve"> International Journal of Health Geographics, 2009. </w:t>
      </w:r>
      <w:r w:rsidRPr="002D0733">
        <w:rPr>
          <w:b/>
          <w:noProof/>
        </w:rPr>
        <w:t>8</w:t>
      </w:r>
      <w:r w:rsidRPr="002D0733">
        <w:rPr>
          <w:noProof/>
        </w:rPr>
        <w:t>(1): p. 57.</w:t>
      </w:r>
    </w:p>
    <w:p w14:paraId="412133B7" w14:textId="0839C702" w:rsidR="002D0733" w:rsidRPr="002D0733" w:rsidRDefault="002D0733" w:rsidP="002D0733">
      <w:pPr>
        <w:pStyle w:val="EndNoteBibliography"/>
        <w:spacing w:after="0"/>
        <w:ind w:left="720" w:hanging="720"/>
        <w:rPr>
          <w:noProof/>
        </w:rPr>
      </w:pPr>
      <w:r w:rsidRPr="002D0733">
        <w:rPr>
          <w:noProof/>
        </w:rPr>
        <w:t>3.</w:t>
      </w:r>
      <w:r w:rsidRPr="002D0733">
        <w:rPr>
          <w:noProof/>
        </w:rPr>
        <w:tab/>
        <w:t xml:space="preserve">Jung, J., et al., </w:t>
      </w:r>
      <w:r w:rsidRPr="002D0733">
        <w:rPr>
          <w:i/>
          <w:noProof/>
        </w:rPr>
        <w:t>Heat illness data strengthens vulnerability maps.</w:t>
      </w:r>
      <w:r w:rsidRPr="002D0733">
        <w:rPr>
          <w:noProof/>
        </w:rPr>
        <w:t xml:space="preserve"> BMC Public Health, 2021. </w:t>
      </w:r>
      <w:r w:rsidRPr="002D0733">
        <w:rPr>
          <w:b/>
          <w:noProof/>
        </w:rPr>
        <w:t>21</w:t>
      </w:r>
      <w:r w:rsidRPr="002D0733">
        <w:rPr>
          <w:noProof/>
        </w:rPr>
        <w:t>(1): p. 1999.</w:t>
      </w:r>
    </w:p>
    <w:p w14:paraId="050EAA8D" w14:textId="4E6CA665" w:rsidR="002D0733" w:rsidRPr="002D0733" w:rsidRDefault="002D0733" w:rsidP="002D0733">
      <w:pPr>
        <w:pStyle w:val="EndNoteBibliography"/>
        <w:spacing w:after="0"/>
        <w:ind w:left="720" w:hanging="720"/>
        <w:rPr>
          <w:noProof/>
        </w:rPr>
      </w:pPr>
      <w:r w:rsidRPr="002D0733">
        <w:rPr>
          <w:noProof/>
        </w:rPr>
        <w:t>4.</w:t>
      </w:r>
      <w:r w:rsidRPr="002D0733">
        <w:rPr>
          <w:noProof/>
        </w:rPr>
        <w:tab/>
        <w:t xml:space="preserve">Xu, R., et al., </w:t>
      </w:r>
      <w:r w:rsidRPr="002D0733">
        <w:rPr>
          <w:i/>
          <w:noProof/>
        </w:rPr>
        <w:t>Socio</w:t>
      </w:r>
      <w:ins w:id="436" w:author="Craig Parker" w:date="2024-03-11T12:19:00Z">
        <w:r w:rsidR="00A42806">
          <w:rPr>
            <w:i/>
            <w:noProof/>
          </w:rPr>
          <w:t>-</w:t>
        </w:r>
      </w:ins>
      <w:r w:rsidRPr="002D0733">
        <w:rPr>
          <w:i/>
          <w:noProof/>
        </w:rPr>
        <w:t xml:space="preserve">economic level and associations between heat exposure and all-cause and cause-specific </w:t>
      </w:r>
      <w:del w:id="437" w:author="Craig Parker" w:date="2024-03-11T12:08:00Z">
        <w:r w:rsidRPr="002D0733" w:rsidDel="00905781">
          <w:rPr>
            <w:i/>
            <w:noProof/>
          </w:rPr>
          <w:delText xml:space="preserve">hospitalization </w:delText>
        </w:r>
      </w:del>
      <w:ins w:id="438" w:author="Craig Parker" w:date="2024-03-11T12:08:00Z">
        <w:r w:rsidR="00905781" w:rsidRPr="002D0733">
          <w:rPr>
            <w:i/>
            <w:noProof/>
          </w:rPr>
          <w:t>hospitali</w:t>
        </w:r>
        <w:r w:rsidR="00905781">
          <w:rPr>
            <w:i/>
            <w:noProof/>
          </w:rPr>
          <w:t>s</w:t>
        </w:r>
        <w:r w:rsidR="00905781" w:rsidRPr="002D0733">
          <w:rPr>
            <w:i/>
            <w:noProof/>
          </w:rPr>
          <w:t xml:space="preserve">ation </w:t>
        </w:r>
      </w:ins>
      <w:r w:rsidRPr="002D0733">
        <w:rPr>
          <w:i/>
          <w:noProof/>
        </w:rPr>
        <w:t>in 1,814 Brazilian cities: A nationwide case-crossover study.</w:t>
      </w:r>
      <w:r w:rsidRPr="002D0733">
        <w:rPr>
          <w:noProof/>
        </w:rPr>
        <w:t xml:space="preserve"> PLoS Medicine, 2020. </w:t>
      </w:r>
      <w:r w:rsidRPr="002D0733">
        <w:rPr>
          <w:b/>
          <w:noProof/>
        </w:rPr>
        <w:t>17</w:t>
      </w:r>
      <w:r w:rsidRPr="002D0733">
        <w:rPr>
          <w:noProof/>
        </w:rPr>
        <w:t>(10): p. e1003369.</w:t>
      </w:r>
    </w:p>
    <w:p w14:paraId="642E50DB" w14:textId="7091F887" w:rsidR="002D0733" w:rsidRPr="002D0733" w:rsidRDefault="002D0733" w:rsidP="002D0733">
      <w:pPr>
        <w:pStyle w:val="EndNoteBibliography"/>
        <w:spacing w:after="0"/>
        <w:ind w:left="720" w:hanging="720"/>
        <w:rPr>
          <w:noProof/>
        </w:rPr>
      </w:pPr>
      <w:r w:rsidRPr="002D0733">
        <w:rPr>
          <w:noProof/>
        </w:rPr>
        <w:t>5.</w:t>
      </w:r>
      <w:r w:rsidRPr="002D0733">
        <w:rPr>
          <w:noProof/>
        </w:rPr>
        <w:tab/>
        <w:t xml:space="preserve">Ncongwane, K.P., et al., </w:t>
      </w:r>
      <w:r w:rsidRPr="002D0733">
        <w:rPr>
          <w:i/>
          <w:noProof/>
        </w:rPr>
        <w:t>A Literature Review of the Impacts of Heat Stress on Human Health across Africa.</w:t>
      </w:r>
      <w:r w:rsidRPr="002D0733">
        <w:rPr>
          <w:noProof/>
        </w:rPr>
        <w:t xml:space="preserve"> Sustainability, 2021. </w:t>
      </w:r>
      <w:r w:rsidRPr="002D0733">
        <w:rPr>
          <w:b/>
          <w:noProof/>
        </w:rPr>
        <w:t>13</w:t>
      </w:r>
      <w:r w:rsidRPr="002D0733">
        <w:rPr>
          <w:noProof/>
        </w:rPr>
        <w:t>(9): p. 5312.</w:t>
      </w:r>
    </w:p>
    <w:p w14:paraId="24A2551F" w14:textId="2AF85532" w:rsidR="002D0733" w:rsidRPr="002D0733" w:rsidRDefault="002D0733" w:rsidP="002D0733">
      <w:pPr>
        <w:pStyle w:val="EndNoteBibliography"/>
        <w:spacing w:after="0"/>
        <w:ind w:left="720" w:hanging="720"/>
        <w:rPr>
          <w:noProof/>
        </w:rPr>
      </w:pPr>
      <w:r w:rsidRPr="002D0733">
        <w:rPr>
          <w:noProof/>
        </w:rPr>
        <w:t>6.</w:t>
      </w:r>
      <w:r w:rsidRPr="002D0733">
        <w:rPr>
          <w:noProof/>
        </w:rPr>
        <w:tab/>
        <w:t xml:space="preserve">Pasquini, L., et al., </w:t>
      </w:r>
      <w:r w:rsidRPr="002D0733">
        <w:rPr>
          <w:i/>
          <w:noProof/>
        </w:rPr>
        <w:t>Emerging climate change-related public health challenges in Africa: A case study of the heat-health vulnerability of informal settlement residents in Dar es Salaam, Tanzania.</w:t>
      </w:r>
      <w:r w:rsidRPr="002D0733">
        <w:rPr>
          <w:noProof/>
        </w:rPr>
        <w:t xml:space="preserve"> Sci Total Environ, 2020. </w:t>
      </w:r>
      <w:r w:rsidRPr="002D0733">
        <w:rPr>
          <w:b/>
          <w:noProof/>
        </w:rPr>
        <w:t>747</w:t>
      </w:r>
      <w:r w:rsidRPr="002D0733">
        <w:rPr>
          <w:noProof/>
        </w:rPr>
        <w:t>: p. 141355.</w:t>
      </w:r>
    </w:p>
    <w:p w14:paraId="711BE1EE" w14:textId="1B595671" w:rsidR="002D0733" w:rsidRPr="002D0733" w:rsidRDefault="002D0733" w:rsidP="002D0733">
      <w:pPr>
        <w:pStyle w:val="EndNoteBibliography"/>
        <w:spacing w:after="0"/>
        <w:ind w:left="720" w:hanging="720"/>
        <w:rPr>
          <w:noProof/>
        </w:rPr>
      </w:pPr>
      <w:r w:rsidRPr="002D0733">
        <w:rPr>
          <w:noProof/>
        </w:rPr>
        <w:t>7.</w:t>
      </w:r>
      <w:r w:rsidRPr="002D0733">
        <w:rPr>
          <w:noProof/>
        </w:rPr>
        <w:tab/>
        <w:t xml:space="preserve">Wright, C.Y., et al., </w:t>
      </w:r>
      <w:r w:rsidRPr="002D0733">
        <w:rPr>
          <w:i/>
          <w:noProof/>
        </w:rPr>
        <w:t>Socio</w:t>
      </w:r>
      <w:ins w:id="439" w:author="Craig Parker" w:date="2024-03-11T12:19:00Z">
        <w:r w:rsidR="00A42806">
          <w:rPr>
            <w:i/>
            <w:noProof/>
          </w:rPr>
          <w:t>-</w:t>
        </w:r>
      </w:ins>
      <w:r w:rsidRPr="002D0733">
        <w:rPr>
          <w:i/>
          <w:noProof/>
        </w:rPr>
        <w:t>economic, infrastructural and health-related risk factors associated with adverse heat-health effects reportedly experienced during hot weather in South Africa.</w:t>
      </w:r>
      <w:r w:rsidRPr="002D0733">
        <w:rPr>
          <w:noProof/>
        </w:rPr>
        <w:t xml:space="preserve"> Pan Afr Med J, 2019. </w:t>
      </w:r>
      <w:r w:rsidRPr="002D0733">
        <w:rPr>
          <w:b/>
          <w:noProof/>
        </w:rPr>
        <w:t>34</w:t>
      </w:r>
      <w:r w:rsidRPr="002D0733">
        <w:rPr>
          <w:noProof/>
        </w:rPr>
        <w:t>: p. 40.</w:t>
      </w:r>
    </w:p>
    <w:p w14:paraId="751F3C60" w14:textId="726E0D5D" w:rsidR="002D0733" w:rsidRPr="002D0733" w:rsidRDefault="002D0733" w:rsidP="002D0733">
      <w:pPr>
        <w:pStyle w:val="EndNoteBibliography"/>
        <w:spacing w:after="0"/>
        <w:ind w:left="720" w:hanging="720"/>
        <w:rPr>
          <w:noProof/>
        </w:rPr>
      </w:pPr>
      <w:r w:rsidRPr="002D0733">
        <w:rPr>
          <w:noProof/>
        </w:rPr>
        <w:lastRenderedPageBreak/>
        <w:t>8.</w:t>
      </w:r>
      <w:r w:rsidRPr="002D0733">
        <w:rPr>
          <w:noProof/>
        </w:rPr>
        <w:tab/>
        <w:t xml:space="preserve">Igun, E., et al., </w:t>
      </w:r>
      <w:r w:rsidRPr="002D0733">
        <w:rPr>
          <w:i/>
          <w:noProof/>
        </w:rPr>
        <w:t>Enhanced nighttime heatwaves over African urban clusters.</w:t>
      </w:r>
      <w:r w:rsidRPr="002D0733">
        <w:rPr>
          <w:noProof/>
        </w:rPr>
        <w:t xml:space="preserve"> Environmental Research Letters, 2022. </w:t>
      </w:r>
      <w:r w:rsidRPr="002D0733">
        <w:rPr>
          <w:b/>
          <w:noProof/>
        </w:rPr>
        <w:t>18</w:t>
      </w:r>
      <w:r w:rsidRPr="002D0733">
        <w:rPr>
          <w:noProof/>
        </w:rPr>
        <w:t>.</w:t>
      </w:r>
    </w:p>
    <w:p w14:paraId="08A48305" w14:textId="0303A2FF" w:rsidR="002D0733" w:rsidRPr="002D0733" w:rsidRDefault="002D0733" w:rsidP="002D0733">
      <w:pPr>
        <w:pStyle w:val="EndNoteBibliography"/>
        <w:spacing w:after="0"/>
        <w:ind w:left="720" w:hanging="720"/>
        <w:rPr>
          <w:noProof/>
        </w:rPr>
      </w:pPr>
      <w:r w:rsidRPr="002D0733">
        <w:rPr>
          <w:noProof/>
        </w:rPr>
        <w:t>9.</w:t>
      </w:r>
      <w:r w:rsidRPr="002D0733">
        <w:rPr>
          <w:noProof/>
        </w:rPr>
        <w:tab/>
        <w:t xml:space="preserve">Enete, I., </w:t>
      </w:r>
      <w:r w:rsidRPr="002D0733">
        <w:rPr>
          <w:i/>
          <w:noProof/>
        </w:rPr>
        <w:t>Assessment of Health Related Impacts of Urban Heat Island (UHI) in Douala Metropolis, Cameroon.</w:t>
      </w:r>
      <w:r w:rsidRPr="002D0733">
        <w:rPr>
          <w:noProof/>
        </w:rPr>
        <w:t xml:space="preserve"> International Journal of Environmental Protection and Policy, 2014. </w:t>
      </w:r>
      <w:r w:rsidRPr="002D0733">
        <w:rPr>
          <w:b/>
          <w:noProof/>
        </w:rPr>
        <w:t>2</w:t>
      </w:r>
      <w:r w:rsidRPr="002D0733">
        <w:rPr>
          <w:noProof/>
        </w:rPr>
        <w:t>: p. 35.</w:t>
      </w:r>
    </w:p>
    <w:p w14:paraId="4B792CFB" w14:textId="410B8402" w:rsidR="002D0733" w:rsidRPr="002D0733" w:rsidRDefault="002D0733" w:rsidP="002D0733">
      <w:pPr>
        <w:pStyle w:val="EndNoteBibliography"/>
        <w:spacing w:after="0"/>
        <w:ind w:left="720" w:hanging="720"/>
        <w:rPr>
          <w:noProof/>
        </w:rPr>
      </w:pPr>
      <w:r w:rsidRPr="002D0733">
        <w:rPr>
          <w:noProof/>
        </w:rPr>
        <w:t>10.</w:t>
      </w:r>
      <w:r w:rsidRPr="002D0733">
        <w:rPr>
          <w:noProof/>
        </w:rPr>
        <w:tab/>
        <w:t xml:space="preserve">Rohat, G., et al., </w:t>
      </w:r>
      <w:r w:rsidRPr="002D0733">
        <w:rPr>
          <w:i/>
          <w:noProof/>
        </w:rPr>
        <w:t>Projections of human exposure to dangerous heat in African cities under multiple socio</w:t>
      </w:r>
      <w:ins w:id="440" w:author="Craig Parker" w:date="2024-03-11T12:19:00Z">
        <w:r w:rsidR="00A42806">
          <w:rPr>
            <w:i/>
            <w:noProof/>
          </w:rPr>
          <w:t>-</w:t>
        </w:r>
      </w:ins>
      <w:r w:rsidRPr="002D0733">
        <w:rPr>
          <w:i/>
          <w:noProof/>
        </w:rPr>
        <w:t>economic and climate scenarios.</w:t>
      </w:r>
      <w:r w:rsidRPr="002D0733">
        <w:rPr>
          <w:noProof/>
        </w:rPr>
        <w:t xml:space="preserve"> Earth's Future, 2019. </w:t>
      </w:r>
      <w:r w:rsidRPr="002D0733">
        <w:rPr>
          <w:b/>
          <w:noProof/>
        </w:rPr>
        <w:t>7</w:t>
      </w:r>
      <w:r w:rsidRPr="002D0733">
        <w:rPr>
          <w:noProof/>
        </w:rPr>
        <w:t>(5): p. 528-546.</w:t>
      </w:r>
    </w:p>
    <w:p w14:paraId="03D23432" w14:textId="773BCD23" w:rsidR="002D0733" w:rsidRPr="002D0733" w:rsidRDefault="002D0733" w:rsidP="002D0733">
      <w:pPr>
        <w:pStyle w:val="EndNoteBibliography"/>
        <w:spacing w:after="0"/>
        <w:ind w:left="720" w:hanging="720"/>
        <w:rPr>
          <w:noProof/>
        </w:rPr>
      </w:pPr>
      <w:r w:rsidRPr="002D0733">
        <w:rPr>
          <w:noProof/>
        </w:rPr>
        <w:t>11.</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w:t>
      </w:r>
    </w:p>
    <w:p w14:paraId="176FED0A" w14:textId="4C39A137" w:rsidR="002D0733" w:rsidRPr="002D0733" w:rsidRDefault="002D0733" w:rsidP="002D0733">
      <w:pPr>
        <w:pStyle w:val="EndNoteBibliography"/>
        <w:spacing w:after="0"/>
        <w:ind w:left="720" w:hanging="720"/>
        <w:rPr>
          <w:noProof/>
        </w:rPr>
      </w:pPr>
      <w:r w:rsidRPr="002D0733">
        <w:rPr>
          <w:noProof/>
        </w:rPr>
        <w:t>12.</w:t>
      </w:r>
      <w:r w:rsidRPr="002D0733">
        <w:rPr>
          <w:noProof/>
        </w:rPr>
        <w:tab/>
        <w:t xml:space="preserve">Chapman, S., et al., </w:t>
      </w:r>
      <w:r w:rsidRPr="002D0733">
        <w:rPr>
          <w:i/>
          <w:noProof/>
        </w:rPr>
        <w:t>Past and projected climate change impacts on heat-related child mortality in Africa.</w:t>
      </w:r>
      <w:r w:rsidRPr="002D0733">
        <w:rPr>
          <w:noProof/>
        </w:rPr>
        <w:t xml:space="preserve"> Environmental Research Letters, 2022. </w:t>
      </w:r>
      <w:r w:rsidRPr="002D0733">
        <w:rPr>
          <w:b/>
          <w:noProof/>
        </w:rPr>
        <w:t>17</w:t>
      </w:r>
      <w:r w:rsidRPr="002D0733">
        <w:rPr>
          <w:noProof/>
        </w:rPr>
        <w:t>(7): p. 074028.</w:t>
      </w:r>
    </w:p>
    <w:p w14:paraId="659D2BBD" w14:textId="59EA8B3A" w:rsidR="002D0733" w:rsidRPr="002D0733" w:rsidRDefault="002D0733" w:rsidP="002D0733">
      <w:pPr>
        <w:pStyle w:val="EndNoteBibliography"/>
        <w:spacing w:after="0"/>
        <w:ind w:left="720" w:hanging="720"/>
        <w:rPr>
          <w:noProof/>
        </w:rPr>
      </w:pPr>
      <w:r w:rsidRPr="002D0733">
        <w:rPr>
          <w:noProof/>
        </w:rPr>
        <w:t>13.</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 </w:t>
      </w:r>
      <w:r w:rsidRPr="002D0733">
        <w:rPr>
          <w:b/>
          <w:noProof/>
        </w:rPr>
        <w:t>103</w:t>
      </w:r>
      <w:r w:rsidRPr="002D0733">
        <w:rPr>
          <w:noProof/>
        </w:rPr>
        <w:t>(8): p. E1843-E1860.</w:t>
      </w:r>
    </w:p>
    <w:p w14:paraId="17D94F9D" w14:textId="15EC1E84" w:rsidR="002D0733" w:rsidRPr="002D0733" w:rsidRDefault="002D0733" w:rsidP="002D0733">
      <w:pPr>
        <w:pStyle w:val="EndNoteBibliography"/>
        <w:spacing w:after="0"/>
        <w:ind w:left="720" w:hanging="720"/>
        <w:rPr>
          <w:noProof/>
        </w:rPr>
      </w:pPr>
      <w:r w:rsidRPr="002D0733">
        <w:rPr>
          <w:noProof/>
        </w:rPr>
        <w:t>14.</w:t>
      </w:r>
      <w:r w:rsidRPr="002D0733">
        <w:rPr>
          <w:noProof/>
        </w:rPr>
        <w:tab/>
        <w:t xml:space="preserve">Petkova, E.P., A. Gasparrini, and P.L. Kinney, </w:t>
      </w:r>
      <w:r w:rsidRPr="002D0733">
        <w:rPr>
          <w:i/>
          <w:noProof/>
        </w:rPr>
        <w:t>Heat and mortality in New York City since the beginning of the 20th century.</w:t>
      </w:r>
      <w:r w:rsidRPr="002D0733">
        <w:rPr>
          <w:noProof/>
        </w:rPr>
        <w:t xml:space="preserve"> Epidemiology, 2014. </w:t>
      </w:r>
      <w:r w:rsidRPr="002D0733">
        <w:rPr>
          <w:b/>
          <w:noProof/>
        </w:rPr>
        <w:t>25</w:t>
      </w:r>
      <w:r w:rsidRPr="002D0733">
        <w:rPr>
          <w:noProof/>
        </w:rPr>
        <w:t>(4): p. 554-60.</w:t>
      </w:r>
    </w:p>
    <w:p w14:paraId="185326EE" w14:textId="77777777" w:rsidR="002D0733" w:rsidRPr="002D0733" w:rsidRDefault="002D0733" w:rsidP="002D0733">
      <w:pPr>
        <w:pStyle w:val="EndNoteBibliography"/>
        <w:spacing w:after="0"/>
        <w:ind w:left="720" w:hanging="720"/>
        <w:rPr>
          <w:noProof/>
        </w:rPr>
      </w:pPr>
      <w:r w:rsidRPr="002D0733">
        <w:rPr>
          <w:noProof/>
        </w:rPr>
        <w:t>15.</w:t>
      </w:r>
      <w:r w:rsidRPr="002D0733">
        <w:rPr>
          <w:noProof/>
        </w:rPr>
        <w:tab/>
        <w:t xml:space="preserve">Rahman, M.M., et al., </w:t>
      </w:r>
      <w:r w:rsidRPr="002D0733">
        <w:rPr>
          <w:i/>
          <w:noProof/>
        </w:rPr>
        <w:t>The Effects of Coexposure to Extremes of Heat and Particulate Air Pollution on Mortality in California: Implications for Climate Change.</w:t>
      </w:r>
      <w:r w:rsidRPr="002D0733">
        <w:rPr>
          <w:noProof/>
        </w:rPr>
        <w:t xml:space="preserve"> Am J Respir Crit Care Med, 2022. </w:t>
      </w:r>
      <w:r w:rsidRPr="002D0733">
        <w:rPr>
          <w:b/>
          <w:noProof/>
        </w:rPr>
        <w:t>206</w:t>
      </w:r>
      <w:r w:rsidRPr="002D0733">
        <w:rPr>
          <w:noProof/>
        </w:rPr>
        <w:t>(9): p. 1117-1127.</w:t>
      </w:r>
    </w:p>
    <w:p w14:paraId="63AE71D7" w14:textId="1E5B7DC1" w:rsidR="002D0733" w:rsidRPr="002D0733" w:rsidRDefault="002D0733" w:rsidP="002D0733">
      <w:pPr>
        <w:pStyle w:val="EndNoteBibliography"/>
        <w:spacing w:after="0"/>
        <w:ind w:left="720" w:hanging="720"/>
        <w:rPr>
          <w:noProof/>
        </w:rPr>
      </w:pPr>
      <w:r w:rsidRPr="002D0733">
        <w:rPr>
          <w:noProof/>
        </w:rPr>
        <w:t>16.</w:t>
      </w:r>
      <w:r w:rsidRPr="002D0733">
        <w:rPr>
          <w:noProof/>
        </w:rPr>
        <w:tab/>
        <w:t xml:space="preserve">WHO, </w:t>
      </w:r>
      <w:r w:rsidRPr="002D0733">
        <w:rPr>
          <w:i/>
          <w:noProof/>
        </w:rPr>
        <w:t>Quantitative risk assessment of the effects of climate change on selected causes of death, 2030s and 2050s.</w:t>
      </w:r>
      <w:r w:rsidRPr="002D0733">
        <w:rPr>
          <w:noProof/>
        </w:rPr>
        <w:t xml:space="preserve"> </w:t>
      </w:r>
      <w:hyperlink r:id="rId20" w:history="1">
        <w:r w:rsidRPr="002D0733">
          <w:rPr>
            <w:rStyle w:val="Hyperlink"/>
            <w:noProof/>
          </w:rPr>
          <w:t>https://www.who.int/globalchange/publications/quantitative-risk-assessment/en/</w:t>
        </w:r>
      </w:hyperlink>
      <w:r w:rsidRPr="002D0733">
        <w:rPr>
          <w:noProof/>
        </w:rPr>
        <w:t>, 2014.</w:t>
      </w:r>
    </w:p>
    <w:p w14:paraId="0AB5D658" w14:textId="36F419C0" w:rsidR="002D0733" w:rsidRPr="002D0733" w:rsidRDefault="002D0733" w:rsidP="002D0733">
      <w:pPr>
        <w:pStyle w:val="EndNoteBibliography"/>
        <w:spacing w:after="0"/>
        <w:ind w:left="720" w:hanging="720"/>
        <w:rPr>
          <w:noProof/>
        </w:rPr>
      </w:pPr>
      <w:r w:rsidRPr="002D0733">
        <w:rPr>
          <w:noProof/>
        </w:rPr>
        <w:t>17.</w:t>
      </w:r>
      <w:r w:rsidRPr="002D0733">
        <w:rPr>
          <w:noProof/>
        </w:rPr>
        <w:tab/>
        <w:t xml:space="preserve">Adamo, N., N. Al-Ansari, and V.K. Sissakian, </w:t>
      </w:r>
      <w:r w:rsidRPr="002D0733">
        <w:rPr>
          <w:i/>
          <w:noProof/>
        </w:rPr>
        <w:t>Climate Change and the Need for Future Research.</w:t>
      </w:r>
      <w:r w:rsidRPr="002D0733">
        <w:rPr>
          <w:noProof/>
        </w:rPr>
        <w:t xml:space="preserve"> IOP Conference Series: Earth and Environmental Science, 2022. </w:t>
      </w:r>
      <w:r w:rsidRPr="002D0733">
        <w:rPr>
          <w:b/>
          <w:noProof/>
        </w:rPr>
        <w:t>1120</w:t>
      </w:r>
      <w:r w:rsidRPr="002D0733">
        <w:rPr>
          <w:noProof/>
        </w:rPr>
        <w:t>.</w:t>
      </w:r>
    </w:p>
    <w:p w14:paraId="00053A8B" w14:textId="77777777" w:rsidR="002D0733" w:rsidRPr="002D0733" w:rsidRDefault="002D0733" w:rsidP="002D0733">
      <w:pPr>
        <w:pStyle w:val="EndNoteBibliography"/>
        <w:spacing w:after="0"/>
        <w:ind w:left="720" w:hanging="720"/>
        <w:rPr>
          <w:noProof/>
        </w:rPr>
      </w:pPr>
      <w:r w:rsidRPr="002D0733">
        <w:rPr>
          <w:noProof/>
        </w:rPr>
        <w:t>18.</w:t>
      </w:r>
      <w:r w:rsidRPr="002D0733">
        <w:rPr>
          <w:noProof/>
        </w:rPr>
        <w:tab/>
        <w:t xml:space="preserve">Engelbrecht F, et al., </w:t>
      </w:r>
      <w:r w:rsidRPr="002D0733">
        <w:rPr>
          <w:i/>
          <w:noProof/>
        </w:rPr>
        <w:t>Projections of rapidly rising surface temperatures over Africa under low mitigation.</w:t>
      </w:r>
      <w:r w:rsidRPr="002D0733">
        <w:rPr>
          <w:noProof/>
        </w:rPr>
        <w:t xml:space="preserve"> 10, 2015. </w:t>
      </w:r>
      <w:r w:rsidRPr="002D0733">
        <w:rPr>
          <w:b/>
          <w:noProof/>
        </w:rPr>
        <w:t>8</w:t>
      </w:r>
      <w:r w:rsidRPr="002D0733">
        <w:rPr>
          <w:noProof/>
        </w:rPr>
        <w:t>.</w:t>
      </w:r>
    </w:p>
    <w:p w14:paraId="52DBFCF9" w14:textId="266C7F65" w:rsidR="002D0733" w:rsidRPr="002D0733" w:rsidRDefault="002D0733" w:rsidP="002D0733">
      <w:pPr>
        <w:pStyle w:val="EndNoteBibliography"/>
        <w:spacing w:after="0"/>
        <w:ind w:left="720" w:hanging="720"/>
        <w:rPr>
          <w:noProof/>
        </w:rPr>
      </w:pPr>
      <w:r w:rsidRPr="002D0733">
        <w:rPr>
          <w:noProof/>
        </w:rPr>
        <w:t>19.</w:t>
      </w:r>
      <w:r w:rsidRPr="002D0733">
        <w:rPr>
          <w:noProof/>
        </w:rPr>
        <w:tab/>
        <w:t xml:space="preserve">International Labour Organization, </w:t>
      </w:r>
      <w:r w:rsidRPr="002D0733">
        <w:rPr>
          <w:i/>
          <w:noProof/>
        </w:rPr>
        <w:t>Working on a warmer planet: The effect of heat stress on productivity and decent work.</w:t>
      </w:r>
      <w:r w:rsidRPr="002D0733">
        <w:rPr>
          <w:noProof/>
        </w:rPr>
        <w:t xml:space="preserve"> 2019. </w:t>
      </w:r>
      <w:hyperlink r:id="rId21" w:history="1">
        <w:r w:rsidRPr="002D0733">
          <w:rPr>
            <w:rStyle w:val="Hyperlink"/>
            <w:b/>
            <w:noProof/>
          </w:rPr>
          <w:t>https://www.ilo.org/global/publications/books/WCMS_711919/lang--en/index.htm</w:t>
        </w:r>
      </w:hyperlink>
      <w:r w:rsidRPr="002D0733">
        <w:rPr>
          <w:noProof/>
        </w:rPr>
        <w:t>.</w:t>
      </w:r>
    </w:p>
    <w:p w14:paraId="6AA5AF87" w14:textId="2B601CFC" w:rsidR="002D0733" w:rsidRPr="002D0733" w:rsidRDefault="002D0733" w:rsidP="002D0733">
      <w:pPr>
        <w:pStyle w:val="EndNoteBibliography"/>
        <w:spacing w:after="0"/>
        <w:ind w:left="720" w:hanging="720"/>
        <w:rPr>
          <w:noProof/>
        </w:rPr>
      </w:pPr>
      <w:r w:rsidRPr="002D0733">
        <w:rPr>
          <w:noProof/>
        </w:rPr>
        <w:t>20.</w:t>
      </w:r>
      <w:r w:rsidRPr="002D0733">
        <w:rPr>
          <w:noProof/>
        </w:rPr>
        <w:tab/>
        <w:t xml:space="preserve">Bhardwaj, J., et al., </w:t>
      </w:r>
      <w:r w:rsidRPr="002D0733">
        <w:rPr>
          <w:i/>
          <w:noProof/>
        </w:rPr>
        <w:t>Climate Risk and Early Warning Systems: Adaptation Strategies for the Most Vulnerable Communities.</w:t>
      </w:r>
      <w:r w:rsidRPr="002D0733">
        <w:rPr>
          <w:noProof/>
        </w:rPr>
        <w:t xml:space="preserve"> Climate Change Solutions, 2021.</w:t>
      </w:r>
    </w:p>
    <w:p w14:paraId="5DBE1C85" w14:textId="2144BA7A" w:rsidR="002D0733" w:rsidRPr="002D0733" w:rsidRDefault="002D0733" w:rsidP="002D0733">
      <w:pPr>
        <w:pStyle w:val="EndNoteBibliography"/>
        <w:spacing w:after="0"/>
        <w:ind w:left="720" w:hanging="720"/>
        <w:rPr>
          <w:noProof/>
        </w:rPr>
      </w:pPr>
      <w:r w:rsidRPr="002D0733">
        <w:rPr>
          <w:noProof/>
        </w:rPr>
        <w:t>21.</w:t>
      </w:r>
      <w:r w:rsidRPr="002D0733">
        <w:rPr>
          <w:noProof/>
        </w:rPr>
        <w:tab/>
        <w:t xml:space="preserve">Kapwata, T., et al., </w:t>
      </w:r>
      <w:r w:rsidRPr="002D0733">
        <w:rPr>
          <w:i/>
          <w:noProof/>
        </w:rPr>
        <w:t>Towards the development of a heat-health early warning system for South Africa.</w:t>
      </w:r>
      <w:r w:rsidRPr="002D0733">
        <w:rPr>
          <w:noProof/>
        </w:rPr>
        <w:t xml:space="preserve"> Environmental Epidemiology, 2019.</w:t>
      </w:r>
    </w:p>
    <w:p w14:paraId="2E02C40A" w14:textId="64B2A65F" w:rsidR="002D0733" w:rsidRPr="002D0733" w:rsidRDefault="002D0733" w:rsidP="002D0733">
      <w:pPr>
        <w:pStyle w:val="EndNoteBibliography"/>
        <w:spacing w:after="0"/>
        <w:ind w:left="720" w:hanging="720"/>
        <w:rPr>
          <w:noProof/>
        </w:rPr>
      </w:pPr>
      <w:r w:rsidRPr="002D0733">
        <w:rPr>
          <w:noProof/>
        </w:rPr>
        <w:t>22.</w:t>
      </w:r>
      <w:r w:rsidRPr="002D0733">
        <w:rPr>
          <w:noProof/>
        </w:rPr>
        <w:tab/>
        <w:t xml:space="preserve">Lwasa, S., </w:t>
      </w:r>
      <w:r w:rsidRPr="002D0733">
        <w:rPr>
          <w:i/>
          <w:noProof/>
        </w:rPr>
        <w:t xml:space="preserve">Managing African </w:t>
      </w:r>
      <w:del w:id="441" w:author="Craig Parker" w:date="2024-03-11T12:08:00Z">
        <w:r w:rsidRPr="002D0733" w:rsidDel="00905781">
          <w:rPr>
            <w:i/>
            <w:noProof/>
          </w:rPr>
          <w:delText xml:space="preserve">Urbanization </w:delText>
        </w:r>
      </w:del>
      <w:ins w:id="442" w:author="Craig Parker" w:date="2024-03-11T12:08:00Z">
        <w:r w:rsidR="00905781" w:rsidRPr="002D0733">
          <w:rPr>
            <w:i/>
            <w:noProof/>
          </w:rPr>
          <w:t>Urbani</w:t>
        </w:r>
        <w:r w:rsidR="00905781">
          <w:rPr>
            <w:i/>
            <w:noProof/>
          </w:rPr>
          <w:t>s</w:t>
        </w:r>
        <w:r w:rsidR="00905781" w:rsidRPr="002D0733">
          <w:rPr>
            <w:i/>
            <w:noProof/>
          </w:rPr>
          <w:t xml:space="preserve">ation </w:t>
        </w:r>
      </w:ins>
      <w:r w:rsidRPr="002D0733">
        <w:rPr>
          <w:i/>
          <w:noProof/>
        </w:rPr>
        <w:t>in the Context of Environmental Change.</w:t>
      </w:r>
      <w:r w:rsidRPr="002D0733">
        <w:rPr>
          <w:noProof/>
        </w:rPr>
        <w:t xml:space="preserve"> Interactions, 2014. </w:t>
      </w:r>
      <w:r w:rsidRPr="002D0733">
        <w:rPr>
          <w:b/>
          <w:noProof/>
        </w:rPr>
        <w:t>2</w:t>
      </w:r>
      <w:r w:rsidRPr="002D0733">
        <w:rPr>
          <w:noProof/>
        </w:rPr>
        <w:t>.</w:t>
      </w:r>
    </w:p>
    <w:p w14:paraId="79B8E47A" w14:textId="34A5725D" w:rsidR="002D0733" w:rsidRPr="002D0733" w:rsidRDefault="002D0733" w:rsidP="002D0733">
      <w:pPr>
        <w:pStyle w:val="EndNoteBibliography"/>
        <w:spacing w:after="0"/>
        <w:ind w:left="720" w:hanging="720"/>
        <w:rPr>
          <w:noProof/>
        </w:rPr>
      </w:pPr>
      <w:r w:rsidRPr="002D0733">
        <w:rPr>
          <w:noProof/>
        </w:rPr>
        <w:t>23.</w:t>
      </w:r>
      <w:r w:rsidRPr="002D0733">
        <w:rPr>
          <w:noProof/>
        </w:rPr>
        <w:tab/>
        <w:t xml:space="preserve">Wang, Y.P. and K. Kintrea, </w:t>
      </w:r>
      <w:r w:rsidRPr="002D0733">
        <w:rPr>
          <w:i/>
          <w:noProof/>
        </w:rPr>
        <w:t>Urban Expansion and Land Use Changes in Asia and Africa.</w:t>
      </w:r>
      <w:r w:rsidRPr="002D0733">
        <w:rPr>
          <w:noProof/>
        </w:rPr>
        <w:t xml:space="preserve"> Environment and Urbanization Asia, 2021. </w:t>
      </w:r>
      <w:r w:rsidRPr="002D0733">
        <w:rPr>
          <w:b/>
          <w:noProof/>
        </w:rPr>
        <w:t>12</w:t>
      </w:r>
      <w:r w:rsidRPr="002D0733">
        <w:rPr>
          <w:noProof/>
        </w:rPr>
        <w:t>: p. S13 - S17.</w:t>
      </w:r>
    </w:p>
    <w:p w14:paraId="45CD3389" w14:textId="4A212A2F" w:rsidR="002D0733" w:rsidRPr="002D0733" w:rsidRDefault="002D0733" w:rsidP="002D0733">
      <w:pPr>
        <w:pStyle w:val="EndNoteBibliography"/>
        <w:spacing w:after="0"/>
        <w:ind w:left="720" w:hanging="720"/>
        <w:rPr>
          <w:noProof/>
        </w:rPr>
      </w:pPr>
      <w:r w:rsidRPr="002D0733">
        <w:rPr>
          <w:noProof/>
        </w:rPr>
        <w:t>24.</w:t>
      </w:r>
      <w:r w:rsidRPr="002D0733">
        <w:rPr>
          <w:noProof/>
        </w:rPr>
        <w:tab/>
        <w:t xml:space="preserve">Abrahams, C. and D. Everatt, </w:t>
      </w:r>
      <w:r w:rsidRPr="002D0733">
        <w:rPr>
          <w:i/>
          <w:noProof/>
        </w:rPr>
        <w:t>City Profile: Johannesburg, South Africa.</w:t>
      </w:r>
      <w:r w:rsidRPr="002D0733">
        <w:rPr>
          <w:noProof/>
        </w:rPr>
        <w:t xml:space="preserve"> Environment and Urbanization Asia, 2019. </w:t>
      </w:r>
      <w:r w:rsidRPr="002D0733">
        <w:rPr>
          <w:b/>
          <w:noProof/>
        </w:rPr>
        <w:t>10</w:t>
      </w:r>
      <w:r w:rsidRPr="002D0733">
        <w:rPr>
          <w:noProof/>
        </w:rPr>
        <w:t>: p. 255 - 270.</w:t>
      </w:r>
    </w:p>
    <w:p w14:paraId="10DC73EA" w14:textId="755C2317" w:rsidR="002D0733" w:rsidRPr="002D0733" w:rsidRDefault="002D0733" w:rsidP="002D0733">
      <w:pPr>
        <w:pStyle w:val="EndNoteBibliography"/>
        <w:spacing w:after="0"/>
        <w:ind w:left="720" w:hanging="720"/>
        <w:rPr>
          <w:noProof/>
        </w:rPr>
      </w:pPr>
      <w:r w:rsidRPr="002D0733">
        <w:rPr>
          <w:noProof/>
        </w:rPr>
        <w:t>25.</w:t>
      </w:r>
      <w:r w:rsidRPr="002D0733">
        <w:rPr>
          <w:noProof/>
        </w:rPr>
        <w:tab/>
        <w:t xml:space="preserve">Rees, H.V., et al., </w:t>
      </w:r>
      <w:r w:rsidRPr="002D0733">
        <w:rPr>
          <w:i/>
          <w:noProof/>
        </w:rPr>
        <w:t xml:space="preserve">At the Heart of the Problem: Health in </w:t>
      </w:r>
      <w:del w:id="443" w:author="Craig Parker" w:date="2024-03-11T12:08:00Z">
        <w:r w:rsidRPr="002D0733" w:rsidDel="00E178EB">
          <w:rPr>
            <w:i/>
            <w:noProof/>
          </w:rPr>
          <w:delText xml:space="preserve">Johannesburg’s </w:delText>
        </w:r>
      </w:del>
      <w:ins w:id="444" w:author="Craig Parker" w:date="2024-03-11T12:08:00Z">
        <w:r w:rsidR="00E178EB" w:rsidRPr="002D0733">
          <w:rPr>
            <w:i/>
            <w:noProof/>
          </w:rPr>
          <w:t>Johannesburg</w:t>
        </w:r>
        <w:r w:rsidR="00E178EB">
          <w:rPr>
            <w:i/>
            <w:noProof/>
          </w:rPr>
          <w:t>'</w:t>
        </w:r>
        <w:r w:rsidR="00E178EB" w:rsidRPr="002D0733">
          <w:rPr>
            <w:i/>
            <w:noProof/>
          </w:rPr>
          <w:t xml:space="preserve">s </w:t>
        </w:r>
      </w:ins>
      <w:r w:rsidRPr="002D0733">
        <w:rPr>
          <w:i/>
          <w:noProof/>
        </w:rPr>
        <w:t>Inner-City.</w:t>
      </w:r>
      <w:r w:rsidRPr="002D0733">
        <w:rPr>
          <w:noProof/>
        </w:rPr>
        <w:t xml:space="preserve"> BMC Public Health, 2017. </w:t>
      </w:r>
      <w:r w:rsidRPr="002D0733">
        <w:rPr>
          <w:b/>
          <w:noProof/>
        </w:rPr>
        <w:t>17</w:t>
      </w:r>
      <w:r w:rsidRPr="002D0733">
        <w:rPr>
          <w:noProof/>
        </w:rPr>
        <w:t>.</w:t>
      </w:r>
    </w:p>
    <w:p w14:paraId="5EDF3696" w14:textId="020DB3B4" w:rsidR="002D0733" w:rsidRPr="002D0733" w:rsidRDefault="002D0733" w:rsidP="002D0733">
      <w:pPr>
        <w:pStyle w:val="EndNoteBibliography"/>
        <w:spacing w:after="0"/>
        <w:ind w:left="720" w:hanging="720"/>
        <w:rPr>
          <w:i/>
          <w:noProof/>
        </w:rPr>
      </w:pPr>
      <w:r w:rsidRPr="002D0733">
        <w:rPr>
          <w:noProof/>
        </w:rPr>
        <w:t>26.</w:t>
      </w:r>
      <w:r w:rsidRPr="002D0733">
        <w:rPr>
          <w:noProof/>
        </w:rPr>
        <w:tab/>
      </w:r>
      <w:r w:rsidRPr="002D0733">
        <w:rPr>
          <w:i/>
          <w:noProof/>
        </w:rPr>
        <w:t xml:space="preserve">Macrotrends. (2023). Johannesburg, South Africa Metro Area Population 1950-2023. Retrieved May 23, 2023, from </w:t>
      </w:r>
      <w:hyperlink r:id="rId22" w:history="1">
        <w:r w:rsidRPr="002D0733">
          <w:rPr>
            <w:rStyle w:val="Hyperlink"/>
            <w:i/>
            <w:noProof/>
          </w:rPr>
          <w:t>https://www.macrotrends.net/cities/22486/johannesburg/population</w:t>
        </w:r>
      </w:hyperlink>
      <w:r w:rsidRPr="002D0733">
        <w:rPr>
          <w:i/>
          <w:noProof/>
        </w:rPr>
        <w:t>.</w:t>
      </w:r>
    </w:p>
    <w:p w14:paraId="1834EB00" w14:textId="62B3BBCF" w:rsidR="002D0733" w:rsidRPr="002D0733" w:rsidRDefault="002D0733" w:rsidP="002D0733">
      <w:pPr>
        <w:pStyle w:val="EndNoteBibliography"/>
        <w:spacing w:after="0"/>
        <w:ind w:left="720" w:hanging="720"/>
        <w:rPr>
          <w:noProof/>
        </w:rPr>
      </w:pPr>
      <w:r w:rsidRPr="002D0733">
        <w:rPr>
          <w:noProof/>
        </w:rPr>
        <w:t>27.</w:t>
      </w:r>
      <w:r w:rsidRPr="002D0733">
        <w:rPr>
          <w:noProof/>
        </w:rPr>
        <w:tab/>
        <w:t xml:space="preserve">Venter, Z.S., et al., </w:t>
      </w:r>
      <w:r w:rsidRPr="002D0733">
        <w:rPr>
          <w:i/>
          <w:noProof/>
        </w:rPr>
        <w:t>Green Apartheid: Urban green infrastructure remains unequally distributed across income and race geographies in South Africa.</w:t>
      </w:r>
      <w:r w:rsidRPr="002D0733">
        <w:rPr>
          <w:noProof/>
        </w:rPr>
        <w:t xml:space="preserve"> Landscape and Urban Planning, 2020. </w:t>
      </w:r>
      <w:r w:rsidRPr="002D0733">
        <w:rPr>
          <w:b/>
          <w:noProof/>
        </w:rPr>
        <w:t>203</w:t>
      </w:r>
      <w:r w:rsidRPr="002D0733">
        <w:rPr>
          <w:noProof/>
        </w:rPr>
        <w:t>: p. 103889.</w:t>
      </w:r>
    </w:p>
    <w:p w14:paraId="19BA2D7D" w14:textId="77777777" w:rsidR="002D0733" w:rsidRPr="002D0733" w:rsidRDefault="002D0733" w:rsidP="002D0733">
      <w:pPr>
        <w:pStyle w:val="EndNoteBibliography"/>
        <w:spacing w:after="0"/>
        <w:ind w:left="720" w:hanging="720"/>
        <w:rPr>
          <w:noProof/>
        </w:rPr>
      </w:pPr>
      <w:r w:rsidRPr="002D0733">
        <w:rPr>
          <w:noProof/>
        </w:rPr>
        <w:t>28.</w:t>
      </w:r>
      <w:r w:rsidRPr="002D0733">
        <w:rPr>
          <w:noProof/>
        </w:rPr>
        <w:tab/>
        <w:t xml:space="preserve">Granado, S., et al., </w:t>
      </w:r>
      <w:r w:rsidRPr="002D0733">
        <w:rPr>
          <w:i/>
          <w:noProof/>
        </w:rPr>
        <w:t>Appropriating "malaria": local responses to malaria treatment and prevention in Abidjan, Cote d'Ivoire.</w:t>
      </w:r>
      <w:r w:rsidRPr="002D0733">
        <w:rPr>
          <w:noProof/>
        </w:rPr>
        <w:t xml:space="preserve"> Med Anthropol, 2011. </w:t>
      </w:r>
      <w:r w:rsidRPr="002D0733">
        <w:rPr>
          <w:b/>
          <w:noProof/>
        </w:rPr>
        <w:t>30</w:t>
      </w:r>
      <w:r w:rsidRPr="002D0733">
        <w:rPr>
          <w:noProof/>
        </w:rPr>
        <w:t>(1): p. 102-21.</w:t>
      </w:r>
    </w:p>
    <w:p w14:paraId="2666C837" w14:textId="2438CF9E" w:rsidR="002D0733" w:rsidRPr="002D0733" w:rsidRDefault="002D0733" w:rsidP="002D0733">
      <w:pPr>
        <w:pStyle w:val="EndNoteBibliography"/>
        <w:spacing w:after="0"/>
        <w:ind w:left="720" w:hanging="720"/>
        <w:rPr>
          <w:noProof/>
        </w:rPr>
      </w:pPr>
      <w:r w:rsidRPr="002D0733">
        <w:rPr>
          <w:noProof/>
        </w:rPr>
        <w:t>29.</w:t>
      </w:r>
      <w:r w:rsidRPr="002D0733">
        <w:rPr>
          <w:noProof/>
        </w:rPr>
        <w:tab/>
        <w:t xml:space="preserve">Djomand, G., et al., </w:t>
      </w:r>
      <w:r w:rsidRPr="002D0733">
        <w:rPr>
          <w:i/>
          <w:noProof/>
        </w:rPr>
        <w:t>Virologic and immunologic outcomes and programmatic challenges of an antiretroviral treatment pilot project in Abidjan, Côte d'Ivoire.</w:t>
      </w:r>
      <w:r w:rsidRPr="002D0733">
        <w:rPr>
          <w:noProof/>
        </w:rPr>
        <w:t xml:space="preserve"> Aids, 2003. </w:t>
      </w:r>
      <w:r w:rsidRPr="002D0733">
        <w:rPr>
          <w:b/>
          <w:noProof/>
        </w:rPr>
        <w:t>17 Suppl 3</w:t>
      </w:r>
      <w:r w:rsidRPr="002D0733">
        <w:rPr>
          <w:noProof/>
        </w:rPr>
        <w:t>: p. S5-15.</w:t>
      </w:r>
    </w:p>
    <w:p w14:paraId="4FDD7807" w14:textId="32819B98" w:rsidR="002D0733" w:rsidRPr="002D0733" w:rsidRDefault="002D0733" w:rsidP="002D0733">
      <w:pPr>
        <w:pStyle w:val="EndNoteBibliography"/>
        <w:spacing w:after="0"/>
        <w:ind w:left="720" w:hanging="720"/>
        <w:rPr>
          <w:i/>
          <w:noProof/>
        </w:rPr>
      </w:pPr>
      <w:r w:rsidRPr="002D0733">
        <w:rPr>
          <w:noProof/>
        </w:rPr>
        <w:lastRenderedPageBreak/>
        <w:t>30.</w:t>
      </w:r>
      <w:r w:rsidRPr="002D0733">
        <w:rPr>
          <w:noProof/>
        </w:rPr>
        <w:tab/>
      </w:r>
      <w:r w:rsidRPr="002D0733">
        <w:rPr>
          <w:i/>
          <w:noProof/>
        </w:rPr>
        <w:t xml:space="preserve">World Population Review. (2023). Abidjan Population 2023. Retrieved May 23, 2023, from </w:t>
      </w:r>
      <w:hyperlink r:id="rId23" w:history="1">
        <w:r w:rsidRPr="002D0733">
          <w:rPr>
            <w:rStyle w:val="Hyperlink"/>
            <w:i/>
            <w:noProof/>
          </w:rPr>
          <w:t>https://worldpopulationreview.com/world-cities/abidjan-population</w:t>
        </w:r>
      </w:hyperlink>
      <w:r w:rsidRPr="002D0733">
        <w:rPr>
          <w:i/>
          <w:noProof/>
        </w:rPr>
        <w:t>.</w:t>
      </w:r>
    </w:p>
    <w:p w14:paraId="25314158" w14:textId="313ADCBA" w:rsidR="002D0733" w:rsidRPr="002D0733" w:rsidRDefault="002D0733" w:rsidP="002D0733">
      <w:pPr>
        <w:pStyle w:val="EndNoteBibliography"/>
        <w:spacing w:after="0"/>
        <w:ind w:left="720" w:hanging="720"/>
        <w:rPr>
          <w:noProof/>
        </w:rPr>
      </w:pPr>
      <w:r w:rsidRPr="002D0733">
        <w:rPr>
          <w:noProof/>
        </w:rPr>
        <w:t>31.</w:t>
      </w:r>
      <w:r w:rsidRPr="002D0733">
        <w:rPr>
          <w:noProof/>
        </w:rPr>
        <w:tab/>
        <w:t xml:space="preserve">Souverijns, N., et al., </w:t>
      </w:r>
      <w:r w:rsidRPr="002D0733">
        <w:rPr>
          <w:i/>
          <w:noProof/>
        </w:rPr>
        <w:t>Urban heat in Johannesburg and Ekurhuleni, South Africa: A meter-scale assessment and vulnerability analysis.</w:t>
      </w:r>
      <w:r w:rsidRPr="002D0733">
        <w:rPr>
          <w:noProof/>
        </w:rPr>
        <w:t xml:space="preserve"> Urban Climate, 2022. </w:t>
      </w:r>
      <w:r w:rsidRPr="002D0733">
        <w:rPr>
          <w:b/>
          <w:noProof/>
        </w:rPr>
        <w:t>46</w:t>
      </w:r>
      <w:r w:rsidRPr="002D0733">
        <w:rPr>
          <w:noProof/>
        </w:rPr>
        <w:t>: p. 101331.</w:t>
      </w:r>
    </w:p>
    <w:p w14:paraId="5EC5DA35" w14:textId="439063DC" w:rsidR="002D0733" w:rsidRPr="002D0733" w:rsidRDefault="002D0733" w:rsidP="002D0733">
      <w:pPr>
        <w:pStyle w:val="EndNoteBibliography"/>
        <w:spacing w:after="0"/>
        <w:ind w:left="720" w:hanging="720"/>
        <w:rPr>
          <w:i/>
          <w:noProof/>
        </w:rPr>
      </w:pPr>
      <w:r w:rsidRPr="002D0733">
        <w:rPr>
          <w:noProof/>
        </w:rPr>
        <w:t>32.</w:t>
      </w:r>
      <w:r w:rsidRPr="002D0733">
        <w:rPr>
          <w:noProof/>
        </w:rPr>
        <w:tab/>
      </w:r>
      <w:r w:rsidRPr="002D0733">
        <w:rPr>
          <w:i/>
          <w:noProof/>
        </w:rPr>
        <w:t xml:space="preserve">UN-Habitat. (n.d.). South Africa. Retrieved May 22, 2023, from </w:t>
      </w:r>
      <w:hyperlink r:id="rId24" w:history="1">
        <w:r w:rsidRPr="002D0733">
          <w:rPr>
            <w:rStyle w:val="Hyperlink"/>
            <w:i/>
            <w:noProof/>
          </w:rPr>
          <w:t>https://unhabitat.org/south-africa</w:t>
        </w:r>
      </w:hyperlink>
      <w:r w:rsidRPr="002D0733">
        <w:rPr>
          <w:i/>
          <w:noProof/>
        </w:rPr>
        <w:t>.</w:t>
      </w:r>
    </w:p>
    <w:p w14:paraId="34D960B4" w14:textId="6BDF2F1C" w:rsidR="002D0733" w:rsidRPr="002D0733" w:rsidRDefault="002D0733" w:rsidP="002D0733">
      <w:pPr>
        <w:pStyle w:val="EndNoteBibliography"/>
        <w:spacing w:after="0"/>
        <w:ind w:left="720" w:hanging="720"/>
        <w:rPr>
          <w:noProof/>
        </w:rPr>
      </w:pPr>
      <w:r w:rsidRPr="002D0733">
        <w:rPr>
          <w:noProof/>
        </w:rPr>
        <w:t>33.</w:t>
      </w:r>
      <w:r w:rsidRPr="002D0733">
        <w:rPr>
          <w:noProof/>
        </w:rPr>
        <w:tab/>
        <w:t xml:space="preserve">Dongo, K., M. Kablan, and F. Kouamé, </w:t>
      </w:r>
      <w:r w:rsidRPr="002D0733">
        <w:rPr>
          <w:i/>
          <w:noProof/>
        </w:rPr>
        <w:t xml:space="preserve">Mapping urban </w:t>
      </w:r>
      <w:ins w:id="445" w:author="Craig Parker" w:date="2024-03-11T12:08:00Z">
        <w:r w:rsidR="00E178EB" w:rsidRPr="002D0733">
          <w:rPr>
            <w:i/>
            <w:noProof/>
          </w:rPr>
          <w:t>residents</w:t>
        </w:r>
        <w:r w:rsidR="00E178EB">
          <w:rPr>
            <w:i/>
            <w:noProof/>
          </w:rPr>
          <w:t>'</w:t>
        </w:r>
        <w:r w:rsidR="00E178EB" w:rsidRPr="002D0733">
          <w:rPr>
            <w:i/>
            <w:noProof/>
          </w:rPr>
          <w:t xml:space="preserve"> </w:t>
        </w:r>
      </w:ins>
      <w:r w:rsidRPr="002D0733">
        <w:rPr>
          <w:i/>
          <w:noProof/>
        </w:rPr>
        <w:t xml:space="preserve">vulnerability to heat in Abidjan, Côte </w:t>
      </w:r>
      <w:ins w:id="446" w:author="Craig Parker" w:date="2024-03-11T12:08:00Z">
        <w:r w:rsidR="00E178EB" w:rsidRPr="002D0733">
          <w:rPr>
            <w:i/>
            <w:noProof/>
          </w:rPr>
          <w:t>d</w:t>
        </w:r>
        <w:r w:rsidR="00E178EB">
          <w:rPr>
            <w:i/>
            <w:noProof/>
          </w:rPr>
          <w:t>'</w:t>
        </w:r>
        <w:r w:rsidR="00E178EB" w:rsidRPr="002D0733">
          <w:rPr>
            <w:i/>
            <w:noProof/>
          </w:rPr>
          <w:t>Ivoire</w:t>
        </w:r>
      </w:ins>
      <w:r w:rsidRPr="002D0733">
        <w:rPr>
          <w:i/>
          <w:noProof/>
        </w:rPr>
        <w:t>.</w:t>
      </w:r>
      <w:r w:rsidRPr="002D0733">
        <w:rPr>
          <w:noProof/>
        </w:rPr>
        <w:t xml:space="preserve"> Climate and Development, 2018. </w:t>
      </w:r>
      <w:r w:rsidRPr="002D0733">
        <w:rPr>
          <w:b/>
          <w:noProof/>
        </w:rPr>
        <w:t>10</w:t>
      </w:r>
      <w:r w:rsidRPr="002D0733">
        <w:rPr>
          <w:noProof/>
        </w:rPr>
        <w:t>: p. 1-14.</w:t>
      </w:r>
    </w:p>
    <w:p w14:paraId="1DB78BFC" w14:textId="71D41338" w:rsidR="002D0733" w:rsidRPr="002D0733" w:rsidRDefault="002D0733" w:rsidP="002D0733">
      <w:pPr>
        <w:pStyle w:val="EndNoteBibliography"/>
        <w:spacing w:after="0"/>
        <w:ind w:left="720" w:hanging="720"/>
        <w:rPr>
          <w:noProof/>
        </w:rPr>
      </w:pPr>
      <w:r w:rsidRPr="002D0733">
        <w:rPr>
          <w:noProof/>
        </w:rPr>
        <w:t>34.</w:t>
      </w:r>
      <w:r w:rsidRPr="002D0733">
        <w:rPr>
          <w:noProof/>
        </w:rPr>
        <w:tab/>
        <w:t xml:space="preserve">Bakhtsiyarava, M., et al., </w:t>
      </w:r>
      <w:r w:rsidRPr="002D0733">
        <w:rPr>
          <w:i/>
          <w:noProof/>
        </w:rPr>
        <w:t>Modification of temperature-related human mortality by area-level socio</w:t>
      </w:r>
      <w:ins w:id="447" w:author="Craig Parker" w:date="2024-03-11T12:19:00Z">
        <w:r w:rsidR="00A42806">
          <w:rPr>
            <w:i/>
            <w:noProof/>
          </w:rPr>
          <w:t>-</w:t>
        </w:r>
      </w:ins>
      <w:r w:rsidRPr="002D0733">
        <w:rPr>
          <w:i/>
          <w:noProof/>
        </w:rPr>
        <w:t>economic and demographic characteristics in Latin American cities.</w:t>
      </w:r>
      <w:r w:rsidRPr="002D0733">
        <w:rPr>
          <w:noProof/>
        </w:rPr>
        <w:t xml:space="preserve"> Soc Sci Med, 2023. </w:t>
      </w:r>
      <w:r w:rsidRPr="002D0733">
        <w:rPr>
          <w:b/>
          <w:noProof/>
        </w:rPr>
        <w:t>317</w:t>
      </w:r>
      <w:r w:rsidRPr="002D0733">
        <w:rPr>
          <w:noProof/>
        </w:rPr>
        <w:t>: p. 115526.</w:t>
      </w:r>
    </w:p>
    <w:p w14:paraId="77AEBA85" w14:textId="3B59C908" w:rsidR="002D0733" w:rsidRPr="002D0733" w:rsidRDefault="002D0733" w:rsidP="002D0733">
      <w:pPr>
        <w:pStyle w:val="EndNoteBibliography"/>
        <w:spacing w:after="0"/>
        <w:ind w:left="720" w:hanging="720"/>
        <w:rPr>
          <w:noProof/>
        </w:rPr>
      </w:pPr>
      <w:r w:rsidRPr="002D0733">
        <w:rPr>
          <w:noProof/>
        </w:rPr>
        <w:t>35.</w:t>
      </w:r>
      <w:r w:rsidRPr="002D0733">
        <w:rPr>
          <w:noProof/>
        </w:rPr>
        <w:tab/>
        <w:t xml:space="preserve">Voelkel, J., et al., </w:t>
      </w:r>
      <w:r w:rsidRPr="002D0733">
        <w:rPr>
          <w:i/>
          <w:noProof/>
        </w:rPr>
        <w:t>Assessing Vulnerability to Urban Heat: A Study of Disproportionate Heat Exposure and Access to Refuge by Socio-Demographic Status in Portland, Oregon.</w:t>
      </w:r>
      <w:r w:rsidRPr="002D0733">
        <w:rPr>
          <w:noProof/>
        </w:rPr>
        <w:t xml:space="preserve"> Int J Environ Res Public Health, 2018. </w:t>
      </w:r>
      <w:r w:rsidRPr="002D0733">
        <w:rPr>
          <w:b/>
          <w:noProof/>
        </w:rPr>
        <w:t>15</w:t>
      </w:r>
      <w:r w:rsidRPr="002D0733">
        <w:rPr>
          <w:noProof/>
        </w:rPr>
        <w:t>(4).</w:t>
      </w:r>
    </w:p>
    <w:p w14:paraId="16C221EE" w14:textId="7E8201DB" w:rsidR="002D0733" w:rsidRPr="002D0733" w:rsidRDefault="002D0733" w:rsidP="002D0733">
      <w:pPr>
        <w:pStyle w:val="EndNoteBibliography"/>
        <w:spacing w:after="0"/>
        <w:ind w:left="720" w:hanging="720"/>
        <w:rPr>
          <w:noProof/>
        </w:rPr>
      </w:pPr>
      <w:r w:rsidRPr="002D0733">
        <w:rPr>
          <w:noProof/>
        </w:rPr>
        <w:t>36.</w:t>
      </w:r>
      <w:r w:rsidRPr="002D0733">
        <w:rPr>
          <w:noProof/>
        </w:rPr>
        <w:tab/>
        <w:t xml:space="preserve">Metzger, K.B., K. Ito, and T.D. Matte, </w:t>
      </w:r>
      <w:r w:rsidRPr="002D0733">
        <w:rPr>
          <w:i/>
          <w:noProof/>
        </w:rPr>
        <w:t>Summer heat and mortality in New York City: how hot is too hot?</w:t>
      </w:r>
      <w:r w:rsidRPr="002D0733">
        <w:rPr>
          <w:noProof/>
        </w:rPr>
        <w:t xml:space="preserve"> Environ Health Perspect, 2010. </w:t>
      </w:r>
      <w:r w:rsidRPr="002D0733">
        <w:rPr>
          <w:b/>
          <w:noProof/>
        </w:rPr>
        <w:t>118</w:t>
      </w:r>
      <w:r w:rsidRPr="002D0733">
        <w:rPr>
          <w:noProof/>
        </w:rPr>
        <w:t>(1): p. 80-6.</w:t>
      </w:r>
    </w:p>
    <w:p w14:paraId="373C1FBF" w14:textId="5C8E3979" w:rsidR="002D0733" w:rsidRPr="002D0733" w:rsidRDefault="002D0733" w:rsidP="002D0733">
      <w:pPr>
        <w:pStyle w:val="EndNoteBibliography"/>
        <w:spacing w:after="0"/>
        <w:ind w:left="720" w:hanging="720"/>
        <w:rPr>
          <w:noProof/>
        </w:rPr>
      </w:pPr>
      <w:r w:rsidRPr="002D0733">
        <w:rPr>
          <w:noProof/>
        </w:rPr>
        <w:t>37.</w:t>
      </w:r>
      <w:r w:rsidRPr="002D0733">
        <w:rPr>
          <w:noProof/>
        </w:rPr>
        <w:tab/>
        <w:t xml:space="preserve">Arsad, F.S., et al., </w:t>
      </w:r>
      <w:r w:rsidRPr="002D0733">
        <w:rPr>
          <w:i/>
          <w:noProof/>
        </w:rPr>
        <w:t>The Impact of Heatwaves on Mortality and Morbidity and the Associated Vulnerability Factors: A Systematic Review.</w:t>
      </w:r>
      <w:r w:rsidRPr="002D0733">
        <w:rPr>
          <w:noProof/>
        </w:rPr>
        <w:t xml:space="preserve"> Int J Environ Res Public Health, 2022. </w:t>
      </w:r>
      <w:r w:rsidRPr="002D0733">
        <w:rPr>
          <w:b/>
          <w:noProof/>
        </w:rPr>
        <w:t>19</w:t>
      </w:r>
      <w:r w:rsidRPr="002D0733">
        <w:rPr>
          <w:noProof/>
        </w:rPr>
        <w:t>(23).</w:t>
      </w:r>
    </w:p>
    <w:p w14:paraId="42A6A178" w14:textId="45D52116" w:rsidR="002D0733" w:rsidRPr="002D0733" w:rsidRDefault="002D0733" w:rsidP="002D0733">
      <w:pPr>
        <w:pStyle w:val="EndNoteBibliography"/>
        <w:spacing w:after="0"/>
        <w:ind w:left="720" w:hanging="720"/>
        <w:rPr>
          <w:noProof/>
        </w:rPr>
      </w:pPr>
      <w:r w:rsidRPr="002D0733">
        <w:rPr>
          <w:noProof/>
        </w:rPr>
        <w:t>38.</w:t>
      </w:r>
      <w:r w:rsidRPr="002D0733">
        <w:rPr>
          <w:noProof/>
        </w:rPr>
        <w:tab/>
        <w:t xml:space="preserve">United Nations Department of Economic and Social Affairs Population Division, </w:t>
      </w:r>
      <w:r w:rsidRPr="002D0733">
        <w:rPr>
          <w:i/>
          <w:noProof/>
        </w:rPr>
        <w:t>World Urbanization Prospects: The 2018 Revision (ST/ESA/SER.A/420). New York: United Nations.</w:t>
      </w:r>
      <w:r w:rsidRPr="002D0733">
        <w:rPr>
          <w:noProof/>
        </w:rPr>
        <w:t xml:space="preserve"> </w:t>
      </w:r>
      <w:hyperlink r:id="rId25" w:history="1">
        <w:r w:rsidRPr="002D0733">
          <w:rPr>
            <w:rStyle w:val="Hyperlink"/>
            <w:noProof/>
          </w:rPr>
          <w:t>https://population.un.org/wup/</w:t>
        </w:r>
      </w:hyperlink>
      <w:r w:rsidRPr="002D0733">
        <w:rPr>
          <w:noProof/>
        </w:rPr>
        <w:t>, 2019.</w:t>
      </w:r>
    </w:p>
    <w:p w14:paraId="53A9D582" w14:textId="1C631E30" w:rsidR="002D0733" w:rsidRPr="002D0733" w:rsidRDefault="002D0733" w:rsidP="002D0733">
      <w:pPr>
        <w:pStyle w:val="EndNoteBibliography"/>
        <w:spacing w:after="0"/>
        <w:ind w:left="720" w:hanging="720"/>
        <w:rPr>
          <w:noProof/>
        </w:rPr>
      </w:pPr>
      <w:r w:rsidRPr="002D0733">
        <w:rPr>
          <w:noProof/>
        </w:rPr>
        <w:t>39.</w:t>
      </w:r>
      <w:r w:rsidRPr="002D0733">
        <w:rPr>
          <w:noProof/>
        </w:rPr>
        <w:tab/>
        <w:t xml:space="preserve">Rathi, S.K., et al., </w:t>
      </w:r>
      <w:r w:rsidRPr="002D0733">
        <w:rPr>
          <w:i/>
          <w:noProof/>
        </w:rPr>
        <w:t>A Heat Vulnerability Index: Spatial Patterns of Exposure, Sensitivity and Adaptive Capacity for Urbanites of Four Cities of India.</w:t>
      </w:r>
      <w:r w:rsidRPr="002D0733">
        <w:rPr>
          <w:noProof/>
        </w:rPr>
        <w:t xml:space="preserve"> Int J Environ Res Public Health, 2021. </w:t>
      </w:r>
      <w:r w:rsidRPr="002D0733">
        <w:rPr>
          <w:b/>
          <w:noProof/>
        </w:rPr>
        <w:t>19</w:t>
      </w:r>
      <w:r w:rsidRPr="002D0733">
        <w:rPr>
          <w:noProof/>
        </w:rPr>
        <w:t>(1).</w:t>
      </w:r>
    </w:p>
    <w:p w14:paraId="40C62A30" w14:textId="3C66E530" w:rsidR="002D0733" w:rsidRPr="002D0733" w:rsidRDefault="002D0733" w:rsidP="002D0733">
      <w:pPr>
        <w:pStyle w:val="EndNoteBibliography"/>
        <w:spacing w:after="0"/>
        <w:ind w:left="720" w:hanging="720"/>
        <w:rPr>
          <w:i/>
          <w:noProof/>
        </w:rPr>
      </w:pPr>
      <w:r w:rsidRPr="002D0733">
        <w:rPr>
          <w:noProof/>
        </w:rPr>
        <w:t>40.</w:t>
      </w:r>
      <w:r w:rsidRPr="002D0733">
        <w:rPr>
          <w:noProof/>
        </w:rPr>
        <w:tab/>
      </w:r>
      <w:r w:rsidRPr="002D0733">
        <w:rPr>
          <w:i/>
          <w:noProof/>
        </w:rPr>
        <w:t xml:space="preserve">World Health Organization. (n.d.). Social Determinants of Health. Retrieved July 4, 2023, from </w:t>
      </w:r>
      <w:hyperlink r:id="rId26" w:anchor="tab=tab_1" w:history="1">
        <w:r w:rsidRPr="002D0733">
          <w:rPr>
            <w:rStyle w:val="Hyperlink"/>
            <w:i/>
            <w:noProof/>
          </w:rPr>
          <w:t>https://www.who.int/health-topics/social-determinants-of-health#tab=tab_1</w:t>
        </w:r>
      </w:hyperlink>
      <w:r w:rsidRPr="002D0733">
        <w:rPr>
          <w:i/>
          <w:noProof/>
        </w:rPr>
        <w:t>.</w:t>
      </w:r>
    </w:p>
    <w:p w14:paraId="2DD6558D" w14:textId="2BB96C00" w:rsidR="002D0733" w:rsidRPr="002D0733" w:rsidRDefault="002D0733" w:rsidP="002D0733">
      <w:pPr>
        <w:pStyle w:val="EndNoteBibliography"/>
        <w:spacing w:after="0"/>
        <w:ind w:left="720" w:hanging="720"/>
        <w:rPr>
          <w:noProof/>
        </w:rPr>
      </w:pPr>
      <w:r w:rsidRPr="002D0733">
        <w:rPr>
          <w:noProof/>
        </w:rPr>
        <w:t>41.</w:t>
      </w:r>
      <w:r w:rsidRPr="002D0733">
        <w:rPr>
          <w:noProof/>
        </w:rPr>
        <w:tab/>
        <w:t xml:space="preserve">Wolf, S.T., D.J. Vecellio, and W.L. Kenney. </w:t>
      </w:r>
      <w:r w:rsidRPr="002D0733">
        <w:rPr>
          <w:i/>
          <w:noProof/>
        </w:rPr>
        <w:t>Adverse heat-health outcomes and critical environmental limits (PSU HEAT Project)</w:t>
      </w:r>
      <w:r w:rsidRPr="002D0733">
        <w:rPr>
          <w:noProof/>
        </w:rPr>
        <w:t>. 2022.</w:t>
      </w:r>
    </w:p>
    <w:p w14:paraId="23A82689" w14:textId="0370F579" w:rsidR="002D0733" w:rsidRPr="002D0733" w:rsidRDefault="002D0733" w:rsidP="002D0733">
      <w:pPr>
        <w:pStyle w:val="EndNoteBibliography"/>
        <w:spacing w:after="0"/>
        <w:ind w:left="720" w:hanging="720"/>
        <w:rPr>
          <w:noProof/>
        </w:rPr>
      </w:pPr>
      <w:r w:rsidRPr="002D0733">
        <w:rPr>
          <w:noProof/>
        </w:rPr>
        <w:t>42.</w:t>
      </w:r>
      <w:r w:rsidRPr="002D0733">
        <w:rPr>
          <w:noProof/>
        </w:rPr>
        <w:tab/>
        <w:t xml:space="preserve">Schubert, S. </w:t>
      </w:r>
      <w:r w:rsidRPr="002D0733">
        <w:rPr>
          <w:i/>
          <w:noProof/>
        </w:rPr>
        <w:t>An Update on Experimental Climate Prediction and Analysis Products Being Developed at NASA's Global Modeling and Assimilation Office</w:t>
      </w:r>
      <w:r w:rsidRPr="002D0733">
        <w:rPr>
          <w:noProof/>
        </w:rPr>
        <w:t>. 2011.</w:t>
      </w:r>
    </w:p>
    <w:p w14:paraId="74AA6AC2" w14:textId="1F85E2A6" w:rsidR="002D0733" w:rsidRPr="002D0733" w:rsidRDefault="002D0733" w:rsidP="002D0733">
      <w:pPr>
        <w:pStyle w:val="EndNoteBibliography"/>
        <w:spacing w:after="0"/>
        <w:ind w:left="720" w:hanging="720"/>
        <w:rPr>
          <w:noProof/>
        </w:rPr>
      </w:pPr>
      <w:r w:rsidRPr="002D0733">
        <w:rPr>
          <w:noProof/>
        </w:rPr>
        <w:t>43.</w:t>
      </w:r>
      <w:r w:rsidRPr="002D0733">
        <w:rPr>
          <w:noProof/>
        </w:rPr>
        <w:tab/>
        <w:t xml:space="preserve">Riedel, M., S.E. Dosso, and L. Beran, </w:t>
      </w:r>
      <w:r w:rsidRPr="002D0733">
        <w:rPr>
          <w:i/>
          <w:noProof/>
        </w:rPr>
        <w:t>Uncertainty estimation for amplitude variation with offset (AVO) inversion.</w:t>
      </w:r>
      <w:r w:rsidRPr="002D0733">
        <w:rPr>
          <w:noProof/>
        </w:rPr>
        <w:t xml:space="preserve"> Geophysics, 2003. </w:t>
      </w:r>
      <w:r w:rsidRPr="002D0733">
        <w:rPr>
          <w:b/>
          <w:noProof/>
        </w:rPr>
        <w:t>68</w:t>
      </w:r>
      <w:r w:rsidRPr="002D0733">
        <w:rPr>
          <w:noProof/>
        </w:rPr>
        <w:t>(5): p. 1485-1496.</w:t>
      </w:r>
    </w:p>
    <w:p w14:paraId="6B21FC6D" w14:textId="39E243A3" w:rsidR="002D0733" w:rsidRPr="002D0733" w:rsidRDefault="002D0733" w:rsidP="002D0733">
      <w:pPr>
        <w:pStyle w:val="EndNoteBibliography"/>
        <w:spacing w:after="0"/>
        <w:ind w:left="720" w:hanging="720"/>
        <w:rPr>
          <w:noProof/>
        </w:rPr>
      </w:pPr>
      <w:r w:rsidRPr="002D0733">
        <w:rPr>
          <w:noProof/>
        </w:rPr>
        <w:t>44.</w:t>
      </w:r>
      <w:r w:rsidRPr="002D0733">
        <w:rPr>
          <w:noProof/>
        </w:rPr>
        <w:tab/>
        <w:t xml:space="preserve">Alonso, L. and F. Renard, </w:t>
      </w:r>
      <w:r w:rsidRPr="002D0733">
        <w:rPr>
          <w:i/>
          <w:noProof/>
        </w:rPr>
        <w:t>A Comparative Study of the Physiological and Socio</w:t>
      </w:r>
      <w:ins w:id="448" w:author="Craig Parker" w:date="2024-03-11T12:19:00Z">
        <w:r w:rsidR="00A42806">
          <w:rPr>
            <w:i/>
            <w:noProof/>
          </w:rPr>
          <w:t>-</w:t>
        </w:r>
      </w:ins>
      <w:ins w:id="449" w:author="Craig Parker" w:date="2024-03-11T12:07:00Z">
        <w:r w:rsidR="003F68BA">
          <w:rPr>
            <w:i/>
            <w:noProof/>
          </w:rPr>
          <w:t>e</w:t>
        </w:r>
      </w:ins>
      <w:r w:rsidRPr="002D0733">
        <w:rPr>
          <w:i/>
          <w:noProof/>
        </w:rPr>
        <w:t>conomic Vulnerabilities to Heat Waves of the Population of the Metropolis of Lyon (France) in a Climate Change Context.</w:t>
      </w:r>
      <w:r w:rsidRPr="002D0733">
        <w:rPr>
          <w:noProof/>
        </w:rPr>
        <w:t xml:space="preserve"> International Journal of Environmental Research and Public Health, 2020. </w:t>
      </w:r>
      <w:r w:rsidRPr="002D0733">
        <w:rPr>
          <w:b/>
          <w:noProof/>
        </w:rPr>
        <w:t>17</w:t>
      </w:r>
      <w:r w:rsidRPr="002D0733">
        <w:rPr>
          <w:noProof/>
        </w:rPr>
        <w:t>(3): p. 1004.</w:t>
      </w:r>
    </w:p>
    <w:p w14:paraId="04A53BFA" w14:textId="0E6534D3" w:rsidR="002D0733" w:rsidRPr="002D0733" w:rsidRDefault="002D0733" w:rsidP="002D0733">
      <w:pPr>
        <w:pStyle w:val="EndNoteBibliography"/>
        <w:spacing w:after="0"/>
        <w:ind w:left="720" w:hanging="720"/>
        <w:rPr>
          <w:i/>
          <w:noProof/>
        </w:rPr>
      </w:pPr>
      <w:r w:rsidRPr="002D0733">
        <w:rPr>
          <w:noProof/>
        </w:rPr>
        <w:t>45.</w:t>
      </w:r>
      <w:r w:rsidRPr="002D0733">
        <w:rPr>
          <w:noProof/>
        </w:rPr>
        <w:tab/>
      </w:r>
      <w:r w:rsidRPr="002D0733">
        <w:rPr>
          <w:i/>
          <w:noProof/>
        </w:rPr>
        <w:t xml:space="preserve">Gauteng City-Region Observatory (2019). Quality of life in the Gauteng city-region: A report on key indicators. Retrieved from </w:t>
      </w:r>
      <w:hyperlink r:id="rId27" w:history="1">
        <w:r w:rsidRPr="002D0733">
          <w:rPr>
            <w:rStyle w:val="Hyperlink"/>
            <w:i/>
            <w:noProof/>
          </w:rPr>
          <w:t>https://www.gcro.ac.za/about/annual-reports/</w:t>
        </w:r>
      </w:hyperlink>
      <w:r w:rsidRPr="002D0733">
        <w:rPr>
          <w:i/>
          <w:noProof/>
        </w:rPr>
        <w:t>.</w:t>
      </w:r>
    </w:p>
    <w:p w14:paraId="1844AE59" w14:textId="5BA82977" w:rsidR="002D0733" w:rsidRPr="002D0733" w:rsidRDefault="002D0733" w:rsidP="002D0733">
      <w:pPr>
        <w:pStyle w:val="EndNoteBibliography"/>
        <w:spacing w:after="0"/>
        <w:ind w:left="720" w:hanging="720"/>
        <w:rPr>
          <w:noProof/>
        </w:rPr>
      </w:pPr>
      <w:r w:rsidRPr="002D0733">
        <w:rPr>
          <w:noProof/>
        </w:rPr>
        <w:t>46.</w:t>
      </w:r>
      <w:r w:rsidRPr="002D0733">
        <w:rPr>
          <w:noProof/>
        </w:rPr>
        <w:tab/>
        <w:t xml:space="preserve">National Institute of Statistics of Côte, d.I., </w:t>
      </w:r>
      <w:r w:rsidRPr="002D0733">
        <w:rPr>
          <w:i/>
          <w:noProof/>
        </w:rPr>
        <w:t>National Institute of Statistics of Côte d'Ivoire Datasets</w:t>
      </w:r>
      <w:r w:rsidRPr="002D0733">
        <w:rPr>
          <w:noProof/>
        </w:rPr>
        <w:t>. INS.</w:t>
      </w:r>
    </w:p>
    <w:p w14:paraId="68CEC172" w14:textId="5D4B9784" w:rsidR="002D0733" w:rsidRPr="002D0733" w:rsidRDefault="002D0733" w:rsidP="002D0733">
      <w:pPr>
        <w:pStyle w:val="EndNoteBibliography"/>
        <w:spacing w:after="0"/>
        <w:ind w:left="720" w:hanging="720"/>
        <w:rPr>
          <w:noProof/>
        </w:rPr>
      </w:pPr>
      <w:r w:rsidRPr="002D0733">
        <w:rPr>
          <w:noProof/>
        </w:rPr>
        <w:t>47.</w:t>
      </w:r>
      <w:r w:rsidRPr="002D0733">
        <w:rPr>
          <w:noProof/>
        </w:rPr>
        <w:tab/>
        <w:t xml:space="preserve">Hofierka, J., M. Gallay, and K. Onačillová, </w:t>
      </w:r>
      <w:r w:rsidRPr="002D0733">
        <w:rPr>
          <w:i/>
          <w:noProof/>
        </w:rPr>
        <w:t>Physically-based land surface temperature modeling in urban areas using a 3-D city model and multispectral satellite data.</w:t>
      </w:r>
      <w:r w:rsidRPr="002D0733">
        <w:rPr>
          <w:noProof/>
        </w:rPr>
        <w:t xml:space="preserve"> urban climate, 2020. </w:t>
      </w:r>
      <w:r w:rsidRPr="002D0733">
        <w:rPr>
          <w:b/>
          <w:noProof/>
        </w:rPr>
        <w:t>31</w:t>
      </w:r>
      <w:r w:rsidRPr="002D0733">
        <w:rPr>
          <w:noProof/>
        </w:rPr>
        <w:t>: p. 100566.</w:t>
      </w:r>
    </w:p>
    <w:p w14:paraId="10071C09" w14:textId="38008243" w:rsidR="002D0733" w:rsidRPr="002D0733" w:rsidRDefault="002D0733" w:rsidP="002D0733">
      <w:pPr>
        <w:pStyle w:val="EndNoteBibliography"/>
        <w:spacing w:after="0"/>
        <w:ind w:left="720" w:hanging="720"/>
        <w:rPr>
          <w:noProof/>
        </w:rPr>
      </w:pPr>
      <w:r w:rsidRPr="002D0733">
        <w:rPr>
          <w:noProof/>
        </w:rPr>
        <w:t>48.</w:t>
      </w:r>
      <w:r w:rsidRPr="002D0733">
        <w:rPr>
          <w:noProof/>
        </w:rPr>
        <w:tab/>
        <w:t xml:space="preserve">Hooker, J., G. Duveiller, and A. Cescatti, </w:t>
      </w:r>
      <w:r w:rsidRPr="002D0733">
        <w:rPr>
          <w:i/>
          <w:noProof/>
        </w:rPr>
        <w:t>A global dataset of air temperature derived from satellite remote sensing and weather stations.</w:t>
      </w:r>
      <w:r w:rsidRPr="002D0733">
        <w:rPr>
          <w:noProof/>
        </w:rPr>
        <w:t xml:space="preserve"> Scientific Data, 2018. </w:t>
      </w:r>
      <w:r w:rsidRPr="002D0733">
        <w:rPr>
          <w:b/>
          <w:noProof/>
        </w:rPr>
        <w:t>5</w:t>
      </w:r>
      <w:r w:rsidRPr="002D0733">
        <w:rPr>
          <w:noProof/>
        </w:rPr>
        <w:t>(1): p. 180246.</w:t>
      </w:r>
    </w:p>
    <w:p w14:paraId="3D38D579" w14:textId="06921FFB" w:rsidR="002D0733" w:rsidRPr="002D0733" w:rsidRDefault="002D0733" w:rsidP="002D0733">
      <w:pPr>
        <w:pStyle w:val="EndNoteBibliography"/>
        <w:spacing w:after="0"/>
        <w:ind w:left="720" w:hanging="720"/>
        <w:rPr>
          <w:noProof/>
        </w:rPr>
      </w:pPr>
      <w:r w:rsidRPr="002D0733">
        <w:rPr>
          <w:noProof/>
        </w:rPr>
        <w:t>49.</w:t>
      </w:r>
      <w:r w:rsidRPr="002D0733">
        <w:rPr>
          <w:noProof/>
        </w:rPr>
        <w:tab/>
        <w:t xml:space="preserve">Maharjan, M., et al., </w:t>
      </w:r>
      <w:r w:rsidRPr="002D0733">
        <w:rPr>
          <w:i/>
          <w:noProof/>
        </w:rPr>
        <w:t>Evaluation of Urban Heat Island (UHI) Using Satellite Images in Densely Populated Cities of South Asia.</w:t>
      </w:r>
      <w:r w:rsidRPr="002D0733">
        <w:rPr>
          <w:noProof/>
        </w:rPr>
        <w:t xml:space="preserve"> Earth, 2021.</w:t>
      </w:r>
    </w:p>
    <w:p w14:paraId="34AE8BFD" w14:textId="2EE19948" w:rsidR="002D0733" w:rsidRPr="002D0733" w:rsidRDefault="002D0733" w:rsidP="002D0733">
      <w:pPr>
        <w:pStyle w:val="EndNoteBibliography"/>
        <w:spacing w:after="0"/>
        <w:ind w:left="720" w:hanging="720"/>
        <w:rPr>
          <w:noProof/>
        </w:rPr>
      </w:pPr>
      <w:r w:rsidRPr="002D0733">
        <w:rPr>
          <w:noProof/>
        </w:rPr>
        <w:t>50.</w:t>
      </w:r>
      <w:r w:rsidRPr="002D0733">
        <w:rPr>
          <w:noProof/>
        </w:rPr>
        <w:tab/>
        <w:t xml:space="preserve">Kershaw, P., et al. </w:t>
      </w:r>
      <w:r w:rsidRPr="002D0733">
        <w:rPr>
          <w:i/>
          <w:noProof/>
        </w:rPr>
        <w:t>Delivering resilient access to global climate projections data for the Copernicus Climate Data Store using a distributed data infrastructure and hybrid cloud model</w:t>
      </w:r>
      <w:r w:rsidRPr="002D0733">
        <w:rPr>
          <w:noProof/>
        </w:rPr>
        <w:t>. 2019.</w:t>
      </w:r>
    </w:p>
    <w:p w14:paraId="1CFCEB91" w14:textId="1FC2225F" w:rsidR="002D0733" w:rsidRPr="002D0733" w:rsidRDefault="002D0733" w:rsidP="002D0733">
      <w:pPr>
        <w:pStyle w:val="EndNoteBibliography"/>
        <w:spacing w:after="0"/>
        <w:ind w:left="720" w:hanging="720"/>
        <w:rPr>
          <w:noProof/>
        </w:rPr>
      </w:pPr>
      <w:r w:rsidRPr="002D0733">
        <w:rPr>
          <w:noProof/>
        </w:rPr>
        <w:t>51.</w:t>
      </w:r>
      <w:r w:rsidRPr="002D0733">
        <w:rPr>
          <w:noProof/>
        </w:rPr>
        <w:tab/>
      </w:r>
      <w:r w:rsidRPr="002D0733">
        <w:rPr>
          <w:i/>
          <w:noProof/>
        </w:rPr>
        <w:t>Copernicus Climate Data Store (CDS)</w:t>
      </w:r>
      <w:r w:rsidRPr="002D0733">
        <w:rPr>
          <w:noProof/>
        </w:rPr>
        <w:t>. 2024, Copernicus Climate Change Service (C3S).</w:t>
      </w:r>
    </w:p>
    <w:p w14:paraId="68B92C43" w14:textId="75AD475D" w:rsidR="002D0733" w:rsidRPr="002D0733" w:rsidRDefault="002D0733" w:rsidP="002D0733">
      <w:pPr>
        <w:pStyle w:val="EndNoteBibliography"/>
        <w:spacing w:after="0"/>
        <w:ind w:left="720" w:hanging="720"/>
        <w:rPr>
          <w:noProof/>
        </w:rPr>
      </w:pPr>
      <w:r w:rsidRPr="002D0733">
        <w:rPr>
          <w:noProof/>
        </w:rPr>
        <w:lastRenderedPageBreak/>
        <w:t>52.</w:t>
      </w:r>
      <w:r w:rsidRPr="002D0733">
        <w:rPr>
          <w:noProof/>
        </w:rPr>
        <w:tab/>
      </w:r>
      <w:r w:rsidRPr="002D0733">
        <w:rPr>
          <w:i/>
          <w:noProof/>
        </w:rPr>
        <w:t>Earth System Grid Federation (ESGF)</w:t>
      </w:r>
      <w:r w:rsidRPr="002D0733">
        <w:rPr>
          <w:noProof/>
        </w:rPr>
        <w:t>. 2024, ESGF.</w:t>
      </w:r>
    </w:p>
    <w:p w14:paraId="5BFE8241" w14:textId="1397A51D" w:rsidR="002D0733" w:rsidRPr="002D0733" w:rsidRDefault="002D0733" w:rsidP="002D0733">
      <w:pPr>
        <w:pStyle w:val="EndNoteBibliography"/>
        <w:spacing w:after="0"/>
        <w:ind w:left="720" w:hanging="720"/>
        <w:rPr>
          <w:noProof/>
        </w:rPr>
      </w:pPr>
      <w:r w:rsidRPr="002D0733">
        <w:rPr>
          <w:noProof/>
        </w:rPr>
        <w:t>53.</w:t>
      </w:r>
      <w:r w:rsidRPr="002D0733">
        <w:rPr>
          <w:noProof/>
        </w:rPr>
        <w:tab/>
        <w:t xml:space="preserve">Albrecht, C.M., et al., </w:t>
      </w:r>
      <w:r w:rsidRPr="002D0733">
        <w:rPr>
          <w:i/>
          <w:noProof/>
        </w:rPr>
        <w:t>Pairs (Re)Loaded: System Design &amp; Benchmarking For Scalable Geospatial Applications.</w:t>
      </w:r>
      <w:r w:rsidRPr="002D0733">
        <w:rPr>
          <w:noProof/>
        </w:rPr>
        <w:t xml:space="preserve"> 2020 IEEE Latin American GRSS &amp; ISPRS Remote Sensing Conference (LAGIRS), 2020: p. 488-493.</w:t>
      </w:r>
    </w:p>
    <w:p w14:paraId="6B6B823C" w14:textId="3BA5F36C" w:rsidR="002D0733" w:rsidRPr="002D0733" w:rsidRDefault="002D0733" w:rsidP="002D0733">
      <w:pPr>
        <w:pStyle w:val="EndNoteBibliography"/>
        <w:spacing w:after="0"/>
        <w:ind w:left="720" w:hanging="720"/>
        <w:rPr>
          <w:noProof/>
        </w:rPr>
      </w:pPr>
      <w:r w:rsidRPr="002D0733">
        <w:rPr>
          <w:noProof/>
        </w:rPr>
        <w:t>54.</w:t>
      </w:r>
      <w:r w:rsidRPr="002D0733">
        <w:rPr>
          <w:noProof/>
        </w:rPr>
        <w:tab/>
      </w:r>
      <w:r w:rsidRPr="002D0733">
        <w:rPr>
          <w:i/>
          <w:noProof/>
        </w:rPr>
        <w:t>10 m WorldCover 2020 v100</w:t>
      </w:r>
      <w:r w:rsidRPr="002D0733">
        <w:rPr>
          <w:noProof/>
        </w:rPr>
        <w:t>. 2021, European Space Agency (ESA).</w:t>
      </w:r>
    </w:p>
    <w:p w14:paraId="655B80C9" w14:textId="68783E50" w:rsidR="002D0733" w:rsidRPr="002D0733" w:rsidRDefault="002D0733" w:rsidP="002D0733">
      <w:pPr>
        <w:pStyle w:val="EndNoteBibliography"/>
        <w:spacing w:after="0"/>
        <w:ind w:left="720" w:hanging="720"/>
        <w:rPr>
          <w:noProof/>
        </w:rPr>
      </w:pPr>
      <w:r w:rsidRPr="002D0733">
        <w:rPr>
          <w:noProof/>
        </w:rPr>
        <w:t>55.</w:t>
      </w:r>
      <w:r w:rsidRPr="002D0733">
        <w:rPr>
          <w:noProof/>
        </w:rPr>
        <w:tab/>
      </w:r>
      <w:r w:rsidRPr="002D0733">
        <w:rPr>
          <w:i/>
          <w:noProof/>
        </w:rPr>
        <w:t>The Global Human Settlement Layer 2019 (GHSL 2019) public release</w:t>
      </w:r>
      <w:r w:rsidRPr="002D0733">
        <w:rPr>
          <w:noProof/>
        </w:rPr>
        <w:t>. 2021, Publications Office of the European Union, Luxembourg.</w:t>
      </w:r>
    </w:p>
    <w:p w14:paraId="1E0D1B49" w14:textId="67FB7939" w:rsidR="002D0733" w:rsidRPr="002D0733" w:rsidRDefault="002D0733" w:rsidP="002D0733">
      <w:pPr>
        <w:pStyle w:val="EndNoteBibliography"/>
        <w:spacing w:after="0"/>
        <w:ind w:left="720" w:hanging="720"/>
        <w:rPr>
          <w:noProof/>
        </w:rPr>
      </w:pPr>
      <w:r w:rsidRPr="002D0733">
        <w:rPr>
          <w:noProof/>
        </w:rPr>
        <w:t>56.</w:t>
      </w:r>
      <w:r w:rsidRPr="002D0733">
        <w:rPr>
          <w:noProof/>
        </w:rPr>
        <w:tab/>
        <w:t xml:space="preserve">Arifwidodo, S.D., P. Ratanawichit, and O. Chandrasiri. </w:t>
      </w:r>
      <w:r w:rsidRPr="002D0733">
        <w:rPr>
          <w:i/>
          <w:noProof/>
        </w:rPr>
        <w:t>Understanding the Implications of Urban Heat Island Effects on Household Energy Consumption and Public Health in Southeast Asian Cities: Evidence from Thailand and Indonesia</w:t>
      </w:r>
      <w:r w:rsidRPr="002D0733">
        <w:rPr>
          <w:noProof/>
        </w:rPr>
        <w:t>. 2020.</w:t>
      </w:r>
    </w:p>
    <w:p w14:paraId="584797DE" w14:textId="35666AB5" w:rsidR="002D0733" w:rsidRPr="002D0733" w:rsidRDefault="002D0733" w:rsidP="002D0733">
      <w:pPr>
        <w:pStyle w:val="EndNoteBibliography"/>
        <w:spacing w:after="0"/>
        <w:ind w:left="720" w:hanging="720"/>
        <w:rPr>
          <w:noProof/>
        </w:rPr>
      </w:pPr>
      <w:r w:rsidRPr="002D0733">
        <w:rPr>
          <w:noProof/>
        </w:rPr>
        <w:t>57.</w:t>
      </w:r>
      <w:r w:rsidRPr="002D0733">
        <w:rPr>
          <w:noProof/>
        </w:rPr>
        <w:tab/>
        <w:t xml:space="preserve">Han, S., et al., </w:t>
      </w:r>
      <w:r w:rsidRPr="002D0733">
        <w:rPr>
          <w:i/>
          <w:noProof/>
        </w:rPr>
        <w:t>Location Privacy-Preserving Distance Computation for Spatial Crowdsourcing.</w:t>
      </w:r>
      <w:r w:rsidRPr="002D0733">
        <w:rPr>
          <w:noProof/>
        </w:rPr>
        <w:t xml:space="preserve"> IEEE Internet of Things Journal, 2020. </w:t>
      </w:r>
      <w:r w:rsidRPr="002D0733">
        <w:rPr>
          <w:b/>
          <w:noProof/>
        </w:rPr>
        <w:t>7</w:t>
      </w:r>
      <w:r w:rsidRPr="002D0733">
        <w:rPr>
          <w:noProof/>
        </w:rPr>
        <w:t>: p. 7550-7563.</w:t>
      </w:r>
    </w:p>
    <w:p w14:paraId="2B0CF3A8" w14:textId="351863EB" w:rsidR="002D0733" w:rsidRPr="002D0733" w:rsidRDefault="002D0733" w:rsidP="002D0733">
      <w:pPr>
        <w:pStyle w:val="EndNoteBibliography"/>
        <w:spacing w:after="0"/>
        <w:ind w:left="720" w:hanging="720"/>
        <w:rPr>
          <w:noProof/>
        </w:rPr>
      </w:pPr>
      <w:r w:rsidRPr="002D0733">
        <w:rPr>
          <w:noProof/>
        </w:rPr>
        <w:t>58.</w:t>
      </w:r>
      <w:r w:rsidRPr="002D0733">
        <w:rPr>
          <w:noProof/>
        </w:rPr>
        <w:tab/>
        <w:t xml:space="preserve">Narod, S.A., </w:t>
      </w:r>
      <w:r w:rsidRPr="002D0733">
        <w:rPr>
          <w:i/>
          <w:noProof/>
        </w:rPr>
        <w:t>Countercurrents: The Bias of Choice.</w:t>
      </w:r>
      <w:r w:rsidRPr="002D0733">
        <w:rPr>
          <w:noProof/>
        </w:rPr>
        <w:t xml:space="preserve"> Current Oncology, 2019. </w:t>
      </w:r>
      <w:r w:rsidRPr="002D0733">
        <w:rPr>
          <w:b/>
          <w:noProof/>
        </w:rPr>
        <w:t>26</w:t>
      </w:r>
      <w:r w:rsidRPr="002D0733">
        <w:rPr>
          <w:noProof/>
        </w:rPr>
        <w:t>(6): p. 712-713.</w:t>
      </w:r>
    </w:p>
    <w:p w14:paraId="60184E37" w14:textId="03BDF0C3" w:rsidR="002D0733" w:rsidRPr="002D0733" w:rsidRDefault="002D0733" w:rsidP="002D0733">
      <w:pPr>
        <w:pStyle w:val="EndNoteBibliography"/>
        <w:spacing w:after="0"/>
        <w:ind w:left="720" w:hanging="720"/>
        <w:rPr>
          <w:noProof/>
        </w:rPr>
      </w:pPr>
      <w:r w:rsidRPr="002D0733">
        <w:rPr>
          <w:noProof/>
        </w:rPr>
        <w:t>59.</w:t>
      </w:r>
      <w:r w:rsidRPr="002D0733">
        <w:rPr>
          <w:noProof/>
        </w:rPr>
        <w:tab/>
        <w:t xml:space="preserve">Schwartz, R., et al., </w:t>
      </w:r>
      <w:r w:rsidRPr="002D0733">
        <w:rPr>
          <w:i/>
          <w:noProof/>
        </w:rPr>
        <w:t>Towards a Standard for Identifying and Managing Bias in Artificial Intelligence.</w:t>
      </w:r>
      <w:r w:rsidRPr="002D0733">
        <w:rPr>
          <w:noProof/>
        </w:rPr>
        <w:t xml:space="preserve"> 2022.</w:t>
      </w:r>
    </w:p>
    <w:p w14:paraId="420AB70E" w14:textId="28CA19C5" w:rsidR="002D0733" w:rsidRPr="002D0733" w:rsidRDefault="002D0733" w:rsidP="002D0733">
      <w:pPr>
        <w:pStyle w:val="EndNoteBibliography"/>
        <w:spacing w:after="0"/>
        <w:ind w:left="720" w:hanging="720"/>
        <w:rPr>
          <w:noProof/>
        </w:rPr>
      </w:pPr>
      <w:r w:rsidRPr="002D0733">
        <w:rPr>
          <w:noProof/>
        </w:rPr>
        <w:t>60.</w:t>
      </w:r>
      <w:r w:rsidRPr="002D0733">
        <w:rPr>
          <w:noProof/>
        </w:rPr>
        <w:tab/>
        <w:t xml:space="preserve">Balayn, A., C. Lofi, and G.-J. Houben, </w:t>
      </w:r>
      <w:r w:rsidRPr="002D0733">
        <w:rPr>
          <w:i/>
          <w:noProof/>
        </w:rPr>
        <w:t>Managing bias and unfairness in data for decision support: a survey of machine learning and data engineering approaches to identify and mitigate bias and unfairness within data management and analytics systems.</w:t>
      </w:r>
      <w:r w:rsidRPr="002D0733">
        <w:rPr>
          <w:noProof/>
        </w:rPr>
        <w:t xml:space="preserve"> The VLDB Journal, 2021. </w:t>
      </w:r>
      <w:r w:rsidRPr="002D0733">
        <w:rPr>
          <w:b/>
          <w:noProof/>
        </w:rPr>
        <w:t>30</w:t>
      </w:r>
      <w:r w:rsidRPr="002D0733">
        <w:rPr>
          <w:noProof/>
        </w:rPr>
        <w:t>(5): p. 739-768.</w:t>
      </w:r>
    </w:p>
    <w:p w14:paraId="4ED6174F" w14:textId="6C4B657E" w:rsidR="002D0733" w:rsidRPr="002D0733" w:rsidRDefault="002D0733" w:rsidP="002D0733">
      <w:pPr>
        <w:pStyle w:val="EndNoteBibliography"/>
        <w:spacing w:after="0"/>
        <w:ind w:left="720" w:hanging="720"/>
        <w:rPr>
          <w:noProof/>
        </w:rPr>
      </w:pPr>
      <w:r w:rsidRPr="002D0733">
        <w:rPr>
          <w:noProof/>
        </w:rPr>
        <w:t>61.</w:t>
      </w:r>
      <w:r w:rsidRPr="002D0733">
        <w:rPr>
          <w:noProof/>
        </w:rPr>
        <w:tab/>
        <w:t xml:space="preserve">Ebi, K.L. and J.J. Hess, </w:t>
      </w:r>
      <w:r w:rsidRPr="002D0733">
        <w:rPr>
          <w:i/>
          <w:noProof/>
        </w:rPr>
        <w:t>Health Risks Due To Climate Change: Inequity In Causes And Consequences: Study examines health risks due to climate change.</w:t>
      </w:r>
      <w:r w:rsidRPr="002D0733">
        <w:rPr>
          <w:noProof/>
        </w:rPr>
        <w:t xml:space="preserve"> Health Affairs, 2020. </w:t>
      </w:r>
      <w:r w:rsidRPr="002D0733">
        <w:rPr>
          <w:b/>
          <w:noProof/>
        </w:rPr>
        <w:t>39</w:t>
      </w:r>
      <w:r w:rsidRPr="002D0733">
        <w:rPr>
          <w:noProof/>
        </w:rPr>
        <w:t>(12): p. 2056-2062.</w:t>
      </w:r>
    </w:p>
    <w:p w14:paraId="3EB6577D" w14:textId="77777777" w:rsidR="002D0733" w:rsidRPr="002D0733" w:rsidRDefault="002D0733" w:rsidP="002D0733">
      <w:pPr>
        <w:pStyle w:val="EndNoteBibliography"/>
        <w:spacing w:after="0"/>
        <w:ind w:left="720" w:hanging="720"/>
        <w:rPr>
          <w:noProof/>
        </w:rPr>
      </w:pPr>
      <w:r w:rsidRPr="002D0733">
        <w:rPr>
          <w:noProof/>
        </w:rPr>
        <w:t>62.</w:t>
      </w:r>
      <w:r w:rsidRPr="002D0733">
        <w:rPr>
          <w:noProof/>
        </w:rPr>
        <w:tab/>
        <w:t xml:space="preserve">Zhou, M., et al., </w:t>
      </w:r>
      <w:r w:rsidRPr="002D0733">
        <w:rPr>
          <w:i/>
          <w:noProof/>
        </w:rPr>
        <w:t>Efficient Localisation Using Images and OpenStreetMaps.</w:t>
      </w:r>
      <w:r w:rsidRPr="002D0733">
        <w:rPr>
          <w:noProof/>
        </w:rPr>
        <w:t xml:space="preserve"> 2021 IEEE/RSJ International Conference on Intelligent Robots and Systems (IROS), 2021: p. 5507-5513.</w:t>
      </w:r>
    </w:p>
    <w:p w14:paraId="2ADB008A" w14:textId="28004927" w:rsidR="002D0733" w:rsidRPr="002D0733" w:rsidRDefault="002D0733" w:rsidP="002D0733">
      <w:pPr>
        <w:pStyle w:val="EndNoteBibliography"/>
        <w:spacing w:after="0"/>
        <w:ind w:left="720" w:hanging="720"/>
        <w:rPr>
          <w:i/>
          <w:noProof/>
        </w:rPr>
      </w:pPr>
      <w:r w:rsidRPr="002D0733">
        <w:rPr>
          <w:noProof/>
        </w:rPr>
        <w:t>63.</w:t>
      </w:r>
      <w:r w:rsidRPr="002D0733">
        <w:rPr>
          <w:noProof/>
        </w:rPr>
        <w:tab/>
      </w:r>
      <w:r w:rsidRPr="002D0733">
        <w:rPr>
          <w:i/>
          <w:noProof/>
        </w:rPr>
        <w:t xml:space="preserve">European Space Agency. (n.d.). </w:t>
      </w:r>
      <w:r w:rsidRPr="00E5453C">
        <w:rPr>
          <w:i/>
          <w:noProof/>
        </w:rPr>
        <w:t xml:space="preserve">Sentinel Online: Sentinel Data Access. </w:t>
      </w:r>
      <w:r w:rsidRPr="002D0733">
        <w:rPr>
          <w:i/>
          <w:noProof/>
        </w:rPr>
        <w:t xml:space="preserve">Retrieved from </w:t>
      </w:r>
      <w:hyperlink r:id="rId28" w:history="1">
        <w:r w:rsidRPr="002D0733">
          <w:rPr>
            <w:rStyle w:val="Hyperlink"/>
            <w:i/>
            <w:noProof/>
          </w:rPr>
          <w:t>https://sentinel.esa.int/web/sentinel/sentinel-data-access</w:t>
        </w:r>
      </w:hyperlink>
      <w:r w:rsidRPr="002D0733">
        <w:rPr>
          <w:i/>
          <w:noProof/>
        </w:rPr>
        <w:t>.</w:t>
      </w:r>
    </w:p>
    <w:p w14:paraId="5861783D" w14:textId="2E032F11" w:rsidR="002D0733" w:rsidRPr="002D0733" w:rsidRDefault="002D0733" w:rsidP="002D0733">
      <w:pPr>
        <w:pStyle w:val="EndNoteBibliography"/>
        <w:spacing w:after="0"/>
        <w:ind w:left="720" w:hanging="720"/>
        <w:rPr>
          <w:noProof/>
        </w:rPr>
      </w:pPr>
      <w:r w:rsidRPr="002D0733">
        <w:rPr>
          <w:noProof/>
        </w:rPr>
        <w:t>64.</w:t>
      </w:r>
      <w:r w:rsidRPr="002D0733">
        <w:rPr>
          <w:noProof/>
        </w:rPr>
        <w:tab/>
        <w:t xml:space="preserve">Ludwig, C., et al., </w:t>
      </w:r>
      <w:r w:rsidRPr="002D0733">
        <w:rPr>
          <w:i/>
          <w:noProof/>
        </w:rPr>
        <w:t>Mapping Public Urban Green Spaces Based on OpenStreetMap and Sentinel-2 Imagery Using Belief Functions.</w:t>
      </w:r>
      <w:r w:rsidRPr="002D0733">
        <w:rPr>
          <w:noProof/>
        </w:rPr>
        <w:t xml:space="preserve"> ISPRS Int. J. Geo Inf., 2021. </w:t>
      </w:r>
      <w:r w:rsidRPr="002D0733">
        <w:rPr>
          <w:b/>
          <w:noProof/>
        </w:rPr>
        <w:t>10</w:t>
      </w:r>
      <w:r w:rsidRPr="002D0733">
        <w:rPr>
          <w:noProof/>
        </w:rPr>
        <w:t>: p. 251.</w:t>
      </w:r>
    </w:p>
    <w:p w14:paraId="1BDCF937" w14:textId="3D34EC70" w:rsidR="002D0733" w:rsidRPr="002D0733" w:rsidRDefault="002D0733" w:rsidP="002D0733">
      <w:pPr>
        <w:pStyle w:val="EndNoteBibliography"/>
        <w:spacing w:after="0"/>
        <w:ind w:left="720" w:hanging="720"/>
        <w:rPr>
          <w:noProof/>
        </w:rPr>
      </w:pPr>
      <w:r w:rsidRPr="002D0733">
        <w:rPr>
          <w:noProof/>
        </w:rPr>
        <w:t>65.</w:t>
      </w:r>
      <w:r w:rsidRPr="002D0733">
        <w:rPr>
          <w:noProof/>
        </w:rPr>
        <w:tab/>
        <w:t xml:space="preserve">Friesen, C.E., P. Seliske, and A. Papadopoulos, </w:t>
      </w:r>
      <w:r w:rsidRPr="002D0733">
        <w:rPr>
          <w:i/>
          <w:noProof/>
        </w:rPr>
        <w:t>Using Principal Component Analysis to Identify Priority Neighbourhoods for Health Services Delivery by Ranking Socio</w:t>
      </w:r>
      <w:ins w:id="450" w:author="Craig Parker" w:date="2024-03-11T12:19:00Z">
        <w:r w:rsidR="00A42806">
          <w:rPr>
            <w:i/>
            <w:noProof/>
          </w:rPr>
          <w:t>-</w:t>
        </w:r>
      </w:ins>
      <w:r w:rsidRPr="002D0733">
        <w:rPr>
          <w:i/>
          <w:noProof/>
        </w:rPr>
        <w:t>economic Status.</w:t>
      </w:r>
      <w:r w:rsidRPr="002D0733">
        <w:rPr>
          <w:noProof/>
        </w:rPr>
        <w:t xml:space="preserve"> Online J Public Health Inform, 2016. </w:t>
      </w:r>
      <w:r w:rsidRPr="002D0733">
        <w:rPr>
          <w:b/>
          <w:noProof/>
        </w:rPr>
        <w:t>8</w:t>
      </w:r>
      <w:r w:rsidRPr="002D0733">
        <w:rPr>
          <w:noProof/>
        </w:rPr>
        <w:t>(2): p. e192.</w:t>
      </w:r>
    </w:p>
    <w:p w14:paraId="59CB9D0D" w14:textId="414D5F09" w:rsidR="002D0733" w:rsidRPr="002D0733" w:rsidRDefault="002D0733" w:rsidP="002D0733">
      <w:pPr>
        <w:pStyle w:val="EndNoteBibliography"/>
        <w:spacing w:after="0"/>
        <w:ind w:left="720" w:hanging="720"/>
        <w:rPr>
          <w:noProof/>
        </w:rPr>
      </w:pPr>
      <w:r w:rsidRPr="002D0733">
        <w:rPr>
          <w:noProof/>
        </w:rPr>
        <w:t>66.</w:t>
      </w:r>
      <w:r w:rsidRPr="002D0733">
        <w:rPr>
          <w:noProof/>
        </w:rPr>
        <w:tab/>
        <w:t xml:space="preserve">Abson, D.J., A.J. Dougill, and L.C. Stringer, </w:t>
      </w:r>
      <w:r w:rsidRPr="002D0733">
        <w:rPr>
          <w:i/>
          <w:noProof/>
        </w:rPr>
        <w:t>Using Principal Component Analysis for information-rich socio-ecological vulnerability mapping in Southern Africa.</w:t>
      </w:r>
      <w:r w:rsidRPr="002D0733">
        <w:rPr>
          <w:noProof/>
        </w:rPr>
        <w:t xml:space="preserve"> Applied Geography, 2012. </w:t>
      </w:r>
      <w:r w:rsidRPr="002D0733">
        <w:rPr>
          <w:b/>
          <w:noProof/>
        </w:rPr>
        <w:t>35</w:t>
      </w:r>
      <w:r w:rsidRPr="002D0733">
        <w:rPr>
          <w:noProof/>
        </w:rPr>
        <w:t>(1): p. 515-524.</w:t>
      </w:r>
    </w:p>
    <w:p w14:paraId="152A611B" w14:textId="5DEBFEEF" w:rsidR="002D0733" w:rsidRPr="002D0733" w:rsidRDefault="002D0733" w:rsidP="002D0733">
      <w:pPr>
        <w:pStyle w:val="EndNoteBibliography"/>
        <w:spacing w:after="0"/>
        <w:ind w:left="720" w:hanging="720"/>
        <w:rPr>
          <w:noProof/>
        </w:rPr>
      </w:pPr>
      <w:r w:rsidRPr="002D0733">
        <w:rPr>
          <w:noProof/>
        </w:rPr>
        <w:t>67.</w:t>
      </w:r>
      <w:r w:rsidRPr="002D0733">
        <w:rPr>
          <w:noProof/>
        </w:rPr>
        <w:tab/>
        <w:t xml:space="preserve">Huang, H., et al., </w:t>
      </w:r>
      <w:r w:rsidRPr="002D0733">
        <w:rPr>
          <w:i/>
          <w:noProof/>
        </w:rPr>
        <w:t xml:space="preserve">Towards a comprehensive evaluation of dimension reduction methods for transcriptomic data </w:t>
      </w:r>
      <w:ins w:id="451" w:author="Craig Parker" w:date="2024-03-11T12:08:00Z">
        <w:r w:rsidR="00905781" w:rsidRPr="002D0733">
          <w:rPr>
            <w:i/>
            <w:noProof/>
          </w:rPr>
          <w:t>visuali</w:t>
        </w:r>
        <w:r w:rsidR="00905781">
          <w:rPr>
            <w:i/>
            <w:noProof/>
          </w:rPr>
          <w:t>s</w:t>
        </w:r>
        <w:r w:rsidR="00905781" w:rsidRPr="002D0733">
          <w:rPr>
            <w:i/>
            <w:noProof/>
          </w:rPr>
          <w:t>ation</w:t>
        </w:r>
      </w:ins>
      <w:r w:rsidRPr="002D0733">
        <w:rPr>
          <w:i/>
          <w:noProof/>
        </w:rPr>
        <w:t>.</w:t>
      </w:r>
      <w:r w:rsidRPr="002D0733">
        <w:rPr>
          <w:noProof/>
        </w:rPr>
        <w:t xml:space="preserve"> Communications Biology, 2022. </w:t>
      </w:r>
      <w:r w:rsidRPr="002D0733">
        <w:rPr>
          <w:b/>
          <w:noProof/>
        </w:rPr>
        <w:t>5</w:t>
      </w:r>
      <w:r w:rsidRPr="002D0733">
        <w:rPr>
          <w:noProof/>
        </w:rPr>
        <w:t>(1): p. 719.</w:t>
      </w:r>
    </w:p>
    <w:p w14:paraId="479867CC" w14:textId="4EBCD837" w:rsidR="002D0733" w:rsidRPr="002D0733" w:rsidRDefault="002D0733" w:rsidP="002D0733">
      <w:pPr>
        <w:pStyle w:val="EndNoteBibliography"/>
        <w:spacing w:after="0"/>
        <w:ind w:left="720" w:hanging="720"/>
        <w:rPr>
          <w:noProof/>
        </w:rPr>
      </w:pPr>
      <w:r w:rsidRPr="002D0733">
        <w:rPr>
          <w:noProof/>
        </w:rPr>
        <w:t>68.</w:t>
      </w:r>
      <w:r w:rsidRPr="002D0733">
        <w:rPr>
          <w:noProof/>
        </w:rPr>
        <w:tab/>
        <w:t xml:space="preserve">Janatian, N., et al., </w:t>
      </w:r>
      <w:r w:rsidRPr="002D0733">
        <w:rPr>
          <w:i/>
          <w:noProof/>
        </w:rPr>
        <w:t>A statistical framework for estimating air temperature using MODIS land surface temperature data.</w:t>
      </w:r>
      <w:r w:rsidRPr="002D0733">
        <w:rPr>
          <w:noProof/>
        </w:rPr>
        <w:t xml:space="preserve"> International Journal of Climatology, 2017. </w:t>
      </w:r>
      <w:r w:rsidRPr="002D0733">
        <w:rPr>
          <w:b/>
          <w:noProof/>
        </w:rPr>
        <w:t>37</w:t>
      </w:r>
      <w:r w:rsidRPr="002D0733">
        <w:rPr>
          <w:noProof/>
        </w:rPr>
        <w:t>(3): p. 1181-1194.</w:t>
      </w:r>
    </w:p>
    <w:p w14:paraId="7E1D0A80" w14:textId="3DBFA5C6" w:rsidR="002D0733" w:rsidRPr="002D0733" w:rsidRDefault="002D0733" w:rsidP="002D0733">
      <w:pPr>
        <w:pStyle w:val="EndNoteBibliography"/>
        <w:spacing w:after="0"/>
        <w:ind w:left="720" w:hanging="720"/>
        <w:rPr>
          <w:noProof/>
        </w:rPr>
      </w:pPr>
      <w:r w:rsidRPr="002D0733">
        <w:rPr>
          <w:noProof/>
        </w:rPr>
        <w:t>69.</w:t>
      </w:r>
      <w:r w:rsidRPr="002D0733">
        <w:rPr>
          <w:noProof/>
        </w:rPr>
        <w:tab/>
        <w:t xml:space="preserve">Kelleher, J.D. and B. Tierney, </w:t>
      </w:r>
      <w:r w:rsidRPr="002D0733">
        <w:rPr>
          <w:i/>
          <w:noProof/>
        </w:rPr>
        <w:t>Data science</w:t>
      </w:r>
      <w:r w:rsidRPr="002D0733">
        <w:rPr>
          <w:noProof/>
        </w:rPr>
        <w:t>. 2018: MIT Press.</w:t>
      </w:r>
    </w:p>
    <w:p w14:paraId="6C68C0B9" w14:textId="5CAFB4B8" w:rsidR="002D0733" w:rsidRPr="002D0733" w:rsidRDefault="002D0733" w:rsidP="002D0733">
      <w:pPr>
        <w:pStyle w:val="EndNoteBibliography"/>
        <w:spacing w:after="0"/>
        <w:ind w:left="720" w:hanging="720"/>
        <w:rPr>
          <w:noProof/>
        </w:rPr>
      </w:pPr>
      <w:r w:rsidRPr="002D0733">
        <w:rPr>
          <w:noProof/>
        </w:rPr>
        <w:t>70.</w:t>
      </w:r>
      <w:r w:rsidRPr="002D0733">
        <w:rPr>
          <w:noProof/>
        </w:rPr>
        <w:tab/>
        <w:t xml:space="preserve">Xu, J., et al., </w:t>
      </w:r>
      <w:r w:rsidRPr="002D0733">
        <w:rPr>
          <w:i/>
          <w:noProof/>
        </w:rPr>
        <w:t>Downscaling Aster Land Surface Temperature over Urban Areas with Machine Learning-Based Area-To-Point Regression Kriging.</w:t>
      </w:r>
      <w:r w:rsidRPr="002D0733">
        <w:rPr>
          <w:noProof/>
        </w:rPr>
        <w:t xml:space="preserve"> Remote. Sens., 2020. </w:t>
      </w:r>
      <w:r w:rsidRPr="002D0733">
        <w:rPr>
          <w:b/>
          <w:noProof/>
        </w:rPr>
        <w:t>12</w:t>
      </w:r>
      <w:r w:rsidRPr="002D0733">
        <w:rPr>
          <w:noProof/>
        </w:rPr>
        <w:t>: p. 1082.</w:t>
      </w:r>
    </w:p>
    <w:p w14:paraId="4ADE0D6C" w14:textId="54E8ADA6" w:rsidR="002D0733" w:rsidRPr="002D0733" w:rsidRDefault="002D0733" w:rsidP="002D0733">
      <w:pPr>
        <w:pStyle w:val="EndNoteBibliography"/>
        <w:spacing w:after="0"/>
        <w:ind w:left="720" w:hanging="720"/>
        <w:rPr>
          <w:noProof/>
        </w:rPr>
      </w:pPr>
      <w:r w:rsidRPr="002D0733">
        <w:rPr>
          <w:noProof/>
        </w:rPr>
        <w:t>71.</w:t>
      </w:r>
      <w:r w:rsidRPr="002D0733">
        <w:rPr>
          <w:noProof/>
        </w:rPr>
        <w:tab/>
        <w:t xml:space="preserve">Usmani, R.S.A., et al., </w:t>
      </w:r>
      <w:r w:rsidRPr="002D0733">
        <w:rPr>
          <w:i/>
          <w:noProof/>
        </w:rPr>
        <w:t xml:space="preserve">Air pollution and cardiorespiratory </w:t>
      </w:r>
      <w:ins w:id="452" w:author="Craig Parker" w:date="2024-03-11T12:08:00Z">
        <w:r w:rsidR="00905781" w:rsidRPr="002D0733">
          <w:rPr>
            <w:i/>
            <w:noProof/>
          </w:rPr>
          <w:t>hospitali</w:t>
        </w:r>
        <w:r w:rsidR="00905781">
          <w:rPr>
            <w:i/>
            <w:noProof/>
          </w:rPr>
          <w:t>s</w:t>
        </w:r>
        <w:r w:rsidR="00905781" w:rsidRPr="002D0733">
          <w:rPr>
            <w:i/>
            <w:noProof/>
          </w:rPr>
          <w:t>ation</w:t>
        </w:r>
      </w:ins>
      <w:r w:rsidRPr="002D0733">
        <w:rPr>
          <w:i/>
          <w:noProof/>
        </w:rPr>
        <w:t>, predictive modeling, and analysis using artificial intelligence techniques.</w:t>
      </w:r>
      <w:r w:rsidRPr="002D0733">
        <w:rPr>
          <w:noProof/>
        </w:rPr>
        <w:t xml:space="preserve"> Environ Sci Pollut Res Int, 2021. </w:t>
      </w:r>
      <w:r w:rsidRPr="002D0733">
        <w:rPr>
          <w:b/>
          <w:noProof/>
        </w:rPr>
        <w:t>28</w:t>
      </w:r>
      <w:r w:rsidRPr="002D0733">
        <w:rPr>
          <w:noProof/>
        </w:rPr>
        <w:t>(40): p. 56759-56771.</w:t>
      </w:r>
    </w:p>
    <w:p w14:paraId="2EDD64D6" w14:textId="5BB4E643" w:rsidR="002D0733" w:rsidRPr="002D0733" w:rsidRDefault="002D0733" w:rsidP="002D0733">
      <w:pPr>
        <w:pStyle w:val="EndNoteBibliography"/>
        <w:spacing w:after="0"/>
        <w:ind w:left="720" w:hanging="720"/>
        <w:rPr>
          <w:noProof/>
        </w:rPr>
      </w:pPr>
      <w:r w:rsidRPr="002D0733">
        <w:rPr>
          <w:noProof/>
        </w:rPr>
        <w:t>72.</w:t>
      </w:r>
      <w:r w:rsidRPr="002D0733">
        <w:rPr>
          <w:noProof/>
        </w:rPr>
        <w:tab/>
        <w:t xml:space="preserve">Boudreault, J., C. Campagna, and F. Chebana, </w:t>
      </w:r>
      <w:r w:rsidRPr="002D0733">
        <w:rPr>
          <w:i/>
          <w:noProof/>
        </w:rPr>
        <w:t>Machine and deep learning for modelling heat-health relationships.</w:t>
      </w:r>
      <w:r w:rsidRPr="002D0733">
        <w:rPr>
          <w:noProof/>
        </w:rPr>
        <w:t xml:space="preserve"> Sci Total Environ, 2023. </w:t>
      </w:r>
      <w:r w:rsidRPr="002D0733">
        <w:rPr>
          <w:b/>
          <w:noProof/>
        </w:rPr>
        <w:t>892</w:t>
      </w:r>
      <w:r w:rsidRPr="002D0733">
        <w:rPr>
          <w:noProof/>
        </w:rPr>
        <w:t>: p. 164660.</w:t>
      </w:r>
    </w:p>
    <w:p w14:paraId="0F6BB6A0" w14:textId="77777777" w:rsidR="002D0733" w:rsidRPr="002D0733" w:rsidRDefault="002D0733" w:rsidP="002D0733">
      <w:pPr>
        <w:pStyle w:val="EndNoteBibliography"/>
        <w:spacing w:after="0"/>
        <w:ind w:left="720" w:hanging="720"/>
        <w:rPr>
          <w:noProof/>
        </w:rPr>
      </w:pPr>
      <w:r w:rsidRPr="002D0733">
        <w:rPr>
          <w:noProof/>
        </w:rPr>
        <w:t>73.</w:t>
      </w:r>
      <w:r w:rsidRPr="002D0733">
        <w:rPr>
          <w:noProof/>
        </w:rPr>
        <w:tab/>
        <w:t xml:space="preserve">Boudreault, J., C. Campagna, and F. Chebana, </w:t>
      </w:r>
      <w:r w:rsidRPr="002D0733">
        <w:rPr>
          <w:i/>
          <w:noProof/>
        </w:rPr>
        <w:t>Revisiting the importance of temperature, weather and air pollution variables in heat-mortality relationships with machine learning.</w:t>
      </w:r>
      <w:r w:rsidRPr="002D0733">
        <w:rPr>
          <w:noProof/>
        </w:rPr>
        <w:t xml:space="preserve"> Environ Sci Pollut Res Int, 2024. </w:t>
      </w:r>
      <w:r w:rsidRPr="002D0733">
        <w:rPr>
          <w:b/>
          <w:noProof/>
        </w:rPr>
        <w:t>31</w:t>
      </w:r>
      <w:r w:rsidRPr="002D0733">
        <w:rPr>
          <w:noProof/>
        </w:rPr>
        <w:t>(9): p. 14059-14070.</w:t>
      </w:r>
    </w:p>
    <w:p w14:paraId="71FCA669" w14:textId="45F27600" w:rsidR="002D0733" w:rsidRPr="002D0733" w:rsidRDefault="002D0733" w:rsidP="002D0733">
      <w:pPr>
        <w:pStyle w:val="EndNoteBibliography"/>
        <w:spacing w:after="0"/>
        <w:ind w:left="720" w:hanging="720"/>
        <w:rPr>
          <w:noProof/>
        </w:rPr>
      </w:pPr>
      <w:r w:rsidRPr="002D0733">
        <w:rPr>
          <w:noProof/>
        </w:rPr>
        <w:t>74.</w:t>
      </w:r>
      <w:r w:rsidRPr="002D0733">
        <w:rPr>
          <w:noProof/>
        </w:rPr>
        <w:tab/>
        <w:t xml:space="preserve">Wang, C., L. Feng, and Y. Qi, </w:t>
      </w:r>
      <w:r w:rsidRPr="002D0733">
        <w:rPr>
          <w:i/>
          <w:noProof/>
        </w:rPr>
        <w:t>Explainable deep learning predictions for illness risk of mental disorders in Nanjing, China.</w:t>
      </w:r>
      <w:r w:rsidRPr="002D0733">
        <w:rPr>
          <w:noProof/>
        </w:rPr>
        <w:t xml:space="preserve"> Environmental Research, 2021. </w:t>
      </w:r>
      <w:r w:rsidRPr="002D0733">
        <w:rPr>
          <w:b/>
          <w:noProof/>
        </w:rPr>
        <w:t>202</w:t>
      </w:r>
      <w:r w:rsidRPr="002D0733">
        <w:rPr>
          <w:noProof/>
        </w:rPr>
        <w:t>: p. 111740.</w:t>
      </w:r>
    </w:p>
    <w:p w14:paraId="69D8FED5" w14:textId="01A5B9CB" w:rsidR="002D0733" w:rsidRPr="002D0733" w:rsidRDefault="002D0733" w:rsidP="002D0733">
      <w:pPr>
        <w:pStyle w:val="EndNoteBibliography"/>
        <w:spacing w:after="0"/>
        <w:ind w:left="720" w:hanging="720"/>
        <w:rPr>
          <w:noProof/>
        </w:rPr>
      </w:pPr>
      <w:r w:rsidRPr="002D0733">
        <w:rPr>
          <w:noProof/>
        </w:rPr>
        <w:lastRenderedPageBreak/>
        <w:t>75.</w:t>
      </w:r>
      <w:r w:rsidRPr="002D0733">
        <w:rPr>
          <w:noProof/>
        </w:rPr>
        <w:tab/>
        <w:t xml:space="preserve">Wang, C., Y. Qi, and Z. Chen, </w:t>
      </w:r>
      <w:r w:rsidRPr="002D0733">
        <w:rPr>
          <w:i/>
          <w:noProof/>
        </w:rPr>
        <w:t>Explainable Gated Recurrent Unit to explore the effect of co-exposure to multiple air pollutants and meteorological conditions on mental health outcomes.</w:t>
      </w:r>
      <w:r w:rsidRPr="002D0733">
        <w:rPr>
          <w:noProof/>
        </w:rPr>
        <w:t xml:space="preserve"> Environ Int, 2023. </w:t>
      </w:r>
      <w:r w:rsidRPr="002D0733">
        <w:rPr>
          <w:b/>
          <w:noProof/>
        </w:rPr>
        <w:t>171</w:t>
      </w:r>
      <w:r w:rsidRPr="002D0733">
        <w:rPr>
          <w:noProof/>
        </w:rPr>
        <w:t>: p. 107689.</w:t>
      </w:r>
    </w:p>
    <w:p w14:paraId="0F4BA831" w14:textId="77777777" w:rsidR="002D0733" w:rsidRPr="002D0733" w:rsidRDefault="002D0733" w:rsidP="002D0733">
      <w:pPr>
        <w:pStyle w:val="EndNoteBibliography"/>
        <w:spacing w:after="0"/>
        <w:ind w:left="720" w:hanging="720"/>
        <w:rPr>
          <w:noProof/>
        </w:rPr>
      </w:pPr>
      <w:r w:rsidRPr="002D0733">
        <w:rPr>
          <w:noProof/>
        </w:rPr>
        <w:t>76.</w:t>
      </w:r>
      <w:r w:rsidRPr="002D0733">
        <w:rPr>
          <w:noProof/>
        </w:rPr>
        <w:tab/>
        <w:t xml:space="preserve">Lee, W., et al., </w:t>
      </w:r>
      <w:r w:rsidRPr="002D0733">
        <w:rPr>
          <w:i/>
          <w:noProof/>
        </w:rPr>
        <w:t>Forecasting of non-accidental, cardiovascular, and respiratory mortality with environmental exposures adopting machine learning approaches.</w:t>
      </w:r>
      <w:r w:rsidRPr="002D0733">
        <w:rPr>
          <w:noProof/>
        </w:rPr>
        <w:t xml:space="preserve"> Environ Sci Pollut Res Int, 2022. </w:t>
      </w:r>
      <w:r w:rsidRPr="002D0733">
        <w:rPr>
          <w:b/>
          <w:noProof/>
        </w:rPr>
        <w:t>29</w:t>
      </w:r>
      <w:r w:rsidRPr="002D0733">
        <w:rPr>
          <w:noProof/>
        </w:rPr>
        <w:t>(58): p. 88318-88329.</w:t>
      </w:r>
    </w:p>
    <w:p w14:paraId="22A3C31E" w14:textId="4DD5416A" w:rsidR="002D0733" w:rsidRPr="002D0733" w:rsidRDefault="002D0733" w:rsidP="002D0733">
      <w:pPr>
        <w:pStyle w:val="EndNoteBibliography"/>
        <w:spacing w:after="0"/>
        <w:ind w:left="720" w:hanging="720"/>
        <w:rPr>
          <w:noProof/>
        </w:rPr>
      </w:pPr>
      <w:r w:rsidRPr="002D0733">
        <w:rPr>
          <w:noProof/>
        </w:rPr>
        <w:t>77.</w:t>
      </w:r>
      <w:r w:rsidRPr="002D0733">
        <w:rPr>
          <w:noProof/>
        </w:rPr>
        <w:tab/>
        <w:t xml:space="preserve">Nishimura, T., et al., </w:t>
      </w:r>
      <w:r w:rsidRPr="002D0733">
        <w:rPr>
          <w:i/>
          <w:noProof/>
        </w:rPr>
        <w:t>Social Implementation and Intervention with Estimated Morbidity of Heat-Related Illnesses from Weather Data: A Case Study from Nagoya City, Japan.</w:t>
      </w:r>
      <w:r w:rsidRPr="002D0733">
        <w:rPr>
          <w:noProof/>
        </w:rPr>
        <w:t xml:space="preserve"> Sustainable Cities and Society, 2021. </w:t>
      </w:r>
      <w:r w:rsidRPr="002D0733">
        <w:rPr>
          <w:b/>
          <w:noProof/>
        </w:rPr>
        <w:t>74</w:t>
      </w:r>
      <w:r w:rsidRPr="002D0733">
        <w:rPr>
          <w:noProof/>
        </w:rPr>
        <w:t>: p. 103203.</w:t>
      </w:r>
    </w:p>
    <w:p w14:paraId="7C2A80FC" w14:textId="093B60D8" w:rsidR="002D0733" w:rsidRPr="002D0733" w:rsidRDefault="002D0733" w:rsidP="002D0733">
      <w:pPr>
        <w:pStyle w:val="EndNoteBibliography"/>
        <w:spacing w:after="0"/>
        <w:ind w:left="720" w:hanging="720"/>
        <w:rPr>
          <w:noProof/>
        </w:rPr>
      </w:pPr>
      <w:r w:rsidRPr="002D0733">
        <w:rPr>
          <w:noProof/>
        </w:rPr>
        <w:t>78.</w:t>
      </w:r>
      <w:r w:rsidRPr="002D0733">
        <w:rPr>
          <w:noProof/>
        </w:rPr>
        <w:tab/>
        <w:t xml:space="preserve">Ke, D., et al., </w:t>
      </w:r>
      <w:r w:rsidRPr="002D0733">
        <w:rPr>
          <w:i/>
          <w:noProof/>
        </w:rPr>
        <w:t>Effects of heatwave features on machine-learning-based heat-related ambulance calls prediction models in Japan.</w:t>
      </w:r>
      <w:r w:rsidRPr="002D0733">
        <w:rPr>
          <w:noProof/>
        </w:rPr>
        <w:t xml:space="preserve"> Sci Total Environ, 2023. </w:t>
      </w:r>
      <w:r w:rsidRPr="002D0733">
        <w:rPr>
          <w:b/>
          <w:noProof/>
        </w:rPr>
        <w:t>873</w:t>
      </w:r>
      <w:r w:rsidRPr="002D0733">
        <w:rPr>
          <w:noProof/>
        </w:rPr>
        <w:t>: p. 162283.</w:t>
      </w:r>
    </w:p>
    <w:p w14:paraId="18EACFE7" w14:textId="77777777" w:rsidR="002D0733" w:rsidRPr="002D0733" w:rsidRDefault="002D0733" w:rsidP="002D0733">
      <w:pPr>
        <w:pStyle w:val="EndNoteBibliography"/>
        <w:spacing w:after="0"/>
        <w:ind w:left="720" w:hanging="720"/>
        <w:rPr>
          <w:noProof/>
        </w:rPr>
      </w:pPr>
      <w:r w:rsidRPr="002D0733">
        <w:rPr>
          <w:noProof/>
        </w:rPr>
        <w:t>79.</w:t>
      </w:r>
      <w:r w:rsidRPr="002D0733">
        <w:rPr>
          <w:noProof/>
        </w:rPr>
        <w:tab/>
        <w:t xml:space="preserve">Lee, M.-H., H.-J. Mun, and S.-K. Kang, </w:t>
      </w:r>
      <w:r w:rsidRPr="002D0733">
        <w:rPr>
          <w:i/>
          <w:noProof/>
        </w:rPr>
        <w:t>Prediction of Health Problems Using Deep Learning Images and Bio-Signals.</w:t>
      </w:r>
      <w:r w:rsidRPr="002D0733">
        <w:rPr>
          <w:noProof/>
        </w:rPr>
        <w:t xml:space="preserve"> Applied Sciences, 2022. </w:t>
      </w:r>
      <w:r w:rsidRPr="002D0733">
        <w:rPr>
          <w:b/>
          <w:noProof/>
        </w:rPr>
        <w:t>12</w:t>
      </w:r>
      <w:r w:rsidRPr="002D0733">
        <w:rPr>
          <w:noProof/>
        </w:rPr>
        <w:t>(23): p. 12457.</w:t>
      </w:r>
    </w:p>
    <w:p w14:paraId="5F4813EE" w14:textId="62049208" w:rsidR="002D0733" w:rsidRPr="002D0733" w:rsidRDefault="002D0733" w:rsidP="002D0733">
      <w:pPr>
        <w:pStyle w:val="EndNoteBibliography"/>
        <w:spacing w:after="0"/>
        <w:ind w:left="720" w:hanging="720"/>
        <w:rPr>
          <w:noProof/>
        </w:rPr>
      </w:pPr>
      <w:r w:rsidRPr="002D0733">
        <w:rPr>
          <w:noProof/>
        </w:rPr>
        <w:t>80.</w:t>
      </w:r>
      <w:r w:rsidRPr="002D0733">
        <w:rPr>
          <w:noProof/>
        </w:rPr>
        <w:tab/>
        <w:t xml:space="preserve">Hastie, T., R. Tibshirani, and J. Friedman, </w:t>
      </w:r>
      <w:r w:rsidRPr="002D0733">
        <w:rPr>
          <w:i/>
          <w:noProof/>
        </w:rPr>
        <w:t>The Elements of Statistical Learning: Data Mining, Inference, and Prediction</w:t>
      </w:r>
      <w:r w:rsidRPr="002D0733">
        <w:rPr>
          <w:noProof/>
        </w:rPr>
        <w:t>. Springer Series in Statistics. 2009: Springer.</w:t>
      </w:r>
    </w:p>
    <w:p w14:paraId="00F26CD5" w14:textId="64631FE2" w:rsidR="002D0733" w:rsidRPr="002D0733" w:rsidRDefault="002D0733" w:rsidP="002D0733">
      <w:pPr>
        <w:pStyle w:val="EndNoteBibliography"/>
        <w:spacing w:after="0"/>
        <w:ind w:left="720" w:hanging="720"/>
        <w:rPr>
          <w:noProof/>
        </w:rPr>
      </w:pPr>
      <w:r w:rsidRPr="002D0733">
        <w:rPr>
          <w:noProof/>
        </w:rPr>
        <w:t>81.</w:t>
      </w:r>
      <w:r w:rsidRPr="002D0733">
        <w:rPr>
          <w:noProof/>
        </w:rPr>
        <w:tab/>
        <w:t xml:space="preserve">Lin, C.-Y., et al., </w:t>
      </w:r>
      <w:r w:rsidRPr="002D0733">
        <w:rPr>
          <w:i/>
          <w:noProof/>
        </w:rPr>
        <w:t>Impact of an improved WRF urban canopy model on diurnal air temperature simulation over northern Taiwan.</w:t>
      </w:r>
      <w:r w:rsidRPr="002D0733">
        <w:rPr>
          <w:noProof/>
        </w:rPr>
        <w:t xml:space="preserve"> Atmospheric Chemistry and Physics, 2015. </w:t>
      </w:r>
      <w:r w:rsidRPr="002D0733">
        <w:rPr>
          <w:b/>
          <w:noProof/>
        </w:rPr>
        <w:t>16</w:t>
      </w:r>
      <w:r w:rsidRPr="002D0733">
        <w:rPr>
          <w:noProof/>
        </w:rPr>
        <w:t>: p. 1809-1822.</w:t>
      </w:r>
    </w:p>
    <w:p w14:paraId="199F90A4" w14:textId="49CB1F48" w:rsidR="002D0733" w:rsidRPr="002D0733" w:rsidRDefault="002D0733" w:rsidP="002D0733">
      <w:pPr>
        <w:pStyle w:val="EndNoteBibliography"/>
        <w:spacing w:after="0"/>
        <w:ind w:left="720" w:hanging="720"/>
        <w:rPr>
          <w:noProof/>
        </w:rPr>
      </w:pPr>
      <w:r w:rsidRPr="002D0733">
        <w:rPr>
          <w:noProof/>
        </w:rPr>
        <w:t>82.</w:t>
      </w:r>
      <w:r w:rsidRPr="002D0733">
        <w:rPr>
          <w:noProof/>
        </w:rPr>
        <w:tab/>
        <w:t xml:space="preserve">Richard, D.R.,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6002F47C" w14:textId="21E3D22E" w:rsidR="002D0733" w:rsidRPr="002D0733" w:rsidRDefault="002D0733" w:rsidP="002D0733">
      <w:pPr>
        <w:pStyle w:val="EndNoteBibliography"/>
        <w:spacing w:after="0"/>
        <w:ind w:left="720" w:hanging="720"/>
        <w:rPr>
          <w:noProof/>
        </w:rPr>
      </w:pPr>
      <w:r w:rsidRPr="002D0733">
        <w:rPr>
          <w:noProof/>
        </w:rPr>
        <w:t>83.</w:t>
      </w:r>
      <w:r w:rsidRPr="002D0733">
        <w:rPr>
          <w:noProof/>
        </w:rPr>
        <w:tab/>
        <w:t xml:space="preserve">Amatya, A. and D.K. Bhaumik, </w:t>
      </w:r>
      <w:r w:rsidRPr="002D0733">
        <w:rPr>
          <w:i/>
          <w:noProof/>
        </w:rPr>
        <w:t xml:space="preserve">Sample size determination for multilevel hierarchical designs using </w:t>
      </w:r>
      <w:ins w:id="453" w:author="Craig Parker" w:date="2024-03-11T12:08:00Z">
        <w:r w:rsidR="00905781" w:rsidRPr="002D0733">
          <w:rPr>
            <w:i/>
            <w:noProof/>
          </w:rPr>
          <w:t>generali</w:t>
        </w:r>
        <w:r w:rsidR="00905781">
          <w:rPr>
            <w:i/>
            <w:noProof/>
          </w:rPr>
          <w:t>s</w:t>
        </w:r>
        <w:r w:rsidR="00905781" w:rsidRPr="002D0733">
          <w:rPr>
            <w:i/>
            <w:noProof/>
          </w:rPr>
          <w:t xml:space="preserve">ed </w:t>
        </w:r>
      </w:ins>
      <w:r w:rsidRPr="002D0733">
        <w:rPr>
          <w:i/>
          <w:noProof/>
        </w:rPr>
        <w:t>linear mixed models.</w:t>
      </w:r>
      <w:r w:rsidRPr="002D0733">
        <w:rPr>
          <w:noProof/>
        </w:rPr>
        <w:t xml:space="preserve"> Biometrics, 2018. </w:t>
      </w:r>
      <w:r w:rsidRPr="002D0733">
        <w:rPr>
          <w:b/>
          <w:noProof/>
        </w:rPr>
        <w:t>74</w:t>
      </w:r>
      <w:r w:rsidRPr="002D0733">
        <w:rPr>
          <w:noProof/>
        </w:rPr>
        <w:t>(2): p. 673-684.</w:t>
      </w:r>
    </w:p>
    <w:p w14:paraId="25F2CACB" w14:textId="7BAD1E11" w:rsidR="002D0733" w:rsidRPr="002D0733" w:rsidRDefault="002D0733" w:rsidP="002D0733">
      <w:pPr>
        <w:pStyle w:val="EndNoteBibliography"/>
        <w:spacing w:after="0"/>
        <w:ind w:left="720" w:hanging="720"/>
        <w:rPr>
          <w:noProof/>
        </w:rPr>
      </w:pPr>
      <w:r w:rsidRPr="002D0733">
        <w:rPr>
          <w:noProof/>
        </w:rPr>
        <w:t>84.</w:t>
      </w:r>
      <w:r w:rsidRPr="002D0733">
        <w:rPr>
          <w:noProof/>
        </w:rPr>
        <w:tab/>
        <w:t xml:space="preserve">Riley, R.D.,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22278D5B" w14:textId="3B675CA6" w:rsidR="002D0733" w:rsidRPr="002D0733" w:rsidRDefault="002D0733" w:rsidP="002D0733">
      <w:pPr>
        <w:pStyle w:val="EndNoteBibliography"/>
        <w:spacing w:after="0"/>
        <w:ind w:left="720" w:hanging="720"/>
        <w:rPr>
          <w:noProof/>
        </w:rPr>
      </w:pPr>
      <w:r w:rsidRPr="002D0733">
        <w:rPr>
          <w:noProof/>
        </w:rPr>
        <w:t>85.</w:t>
      </w:r>
      <w:r w:rsidRPr="002D0733">
        <w:rPr>
          <w:noProof/>
        </w:rPr>
        <w:tab/>
        <w:t xml:space="preserve">Kalkstein, L.S., S.C. Sheridan, and A.J. Kalkstein. </w:t>
      </w:r>
      <w:r w:rsidRPr="002D0733">
        <w:rPr>
          <w:i/>
          <w:noProof/>
        </w:rPr>
        <w:t>Heat/Health Warning Systems: Development, Implementation, and Intervention Activities</w:t>
      </w:r>
      <w:r w:rsidRPr="002D0733">
        <w:rPr>
          <w:noProof/>
        </w:rPr>
        <w:t>. 2009.</w:t>
      </w:r>
    </w:p>
    <w:p w14:paraId="148A6471" w14:textId="075A2A7E" w:rsidR="002D0733" w:rsidRPr="002D0733" w:rsidRDefault="002D0733" w:rsidP="002D0733">
      <w:pPr>
        <w:pStyle w:val="EndNoteBibliography"/>
        <w:spacing w:after="0"/>
        <w:ind w:left="720" w:hanging="720"/>
        <w:rPr>
          <w:noProof/>
        </w:rPr>
      </w:pPr>
      <w:r w:rsidRPr="002D0733">
        <w:rPr>
          <w:noProof/>
        </w:rPr>
        <w:t>86.</w:t>
      </w:r>
      <w:r w:rsidRPr="002D0733">
        <w:rPr>
          <w:noProof/>
        </w:rPr>
        <w:tab/>
        <w:t xml:space="preserve">Toloo, G., et al., </w:t>
      </w:r>
      <w:r w:rsidRPr="002D0733">
        <w:rPr>
          <w:i/>
          <w:noProof/>
        </w:rPr>
        <w:t>Evaluating the effectiveness of heat warning systems: systematic review of epidemiological evidence.</w:t>
      </w:r>
      <w:r w:rsidRPr="002D0733">
        <w:rPr>
          <w:noProof/>
        </w:rPr>
        <w:t xml:space="preserve"> International journal of public health, 2013. </w:t>
      </w:r>
      <w:r w:rsidRPr="002D0733">
        <w:rPr>
          <w:b/>
          <w:noProof/>
        </w:rPr>
        <w:t>58</w:t>
      </w:r>
      <w:r w:rsidRPr="002D0733">
        <w:rPr>
          <w:noProof/>
        </w:rPr>
        <w:t>: p. 667-681.</w:t>
      </w:r>
    </w:p>
    <w:p w14:paraId="1FD572D7" w14:textId="551EC8C7" w:rsidR="002D0733" w:rsidRPr="002D0733" w:rsidRDefault="002D0733" w:rsidP="002D0733">
      <w:pPr>
        <w:pStyle w:val="EndNoteBibliography"/>
        <w:spacing w:after="0"/>
        <w:ind w:left="720" w:hanging="720"/>
        <w:rPr>
          <w:noProof/>
        </w:rPr>
      </w:pPr>
      <w:r w:rsidRPr="002D0733">
        <w:rPr>
          <w:noProof/>
        </w:rPr>
        <w:t>87.</w:t>
      </w:r>
      <w:r w:rsidRPr="002D0733">
        <w:rPr>
          <w:noProof/>
        </w:rPr>
        <w:tab/>
        <w:t xml:space="preserve">Jaiswal, A. and S. Sarkar, </w:t>
      </w:r>
      <w:r w:rsidRPr="002D0733">
        <w:rPr>
          <w:i/>
          <w:noProof/>
        </w:rPr>
        <w:t xml:space="preserve">Climate Leadership: </w:t>
      </w:r>
      <w:ins w:id="454" w:author="Craig Parker" w:date="2024-03-11T12:08:00Z">
        <w:r w:rsidR="00E178EB" w:rsidRPr="002D0733">
          <w:rPr>
            <w:i/>
            <w:noProof/>
          </w:rPr>
          <w:t>Ahmedabad</w:t>
        </w:r>
        <w:r w:rsidR="00E178EB">
          <w:rPr>
            <w:i/>
            <w:noProof/>
          </w:rPr>
          <w:t>'</w:t>
        </w:r>
        <w:r w:rsidR="00E178EB" w:rsidRPr="002D0733">
          <w:rPr>
            <w:i/>
            <w:noProof/>
          </w:rPr>
          <w:t xml:space="preserve">s </w:t>
        </w:r>
      </w:ins>
      <w:r w:rsidRPr="002D0733">
        <w:rPr>
          <w:i/>
          <w:noProof/>
        </w:rPr>
        <w:t>6th Heat Action Plan</w:t>
      </w:r>
      <w:r w:rsidRPr="002D0733">
        <w:rPr>
          <w:noProof/>
        </w:rPr>
        <w:t>. 2018, NRDC.</w:t>
      </w:r>
    </w:p>
    <w:p w14:paraId="48253AA5" w14:textId="5454CE95" w:rsidR="002D0733" w:rsidRPr="002D0733" w:rsidRDefault="002D0733" w:rsidP="002D0733">
      <w:pPr>
        <w:pStyle w:val="EndNoteBibliography"/>
        <w:ind w:left="720" w:hanging="720"/>
        <w:rPr>
          <w:noProof/>
        </w:rPr>
      </w:pPr>
      <w:r w:rsidRPr="002D0733">
        <w:rPr>
          <w:noProof/>
        </w:rPr>
        <w:t>88.</w:t>
      </w:r>
      <w:r w:rsidRPr="002D0733">
        <w:rPr>
          <w:noProof/>
        </w:rPr>
        <w:tab/>
      </w:r>
      <w:r w:rsidRPr="002D0733">
        <w:rPr>
          <w:i/>
          <w:noProof/>
        </w:rPr>
        <w:t>Bridging Earth and Health Science Communities in Environmental Health: Focus on Vector-borne Diseases, Extreme Heat, and Air Quality</w:t>
      </w:r>
      <w:r w:rsidRPr="002D0733">
        <w:rPr>
          <w:noProof/>
        </w:rPr>
        <w:t>. 2022.</w:t>
      </w:r>
    </w:p>
    <w:p w14:paraId="4FB05250" w14:textId="5AA35CA0" w:rsidR="002205B1" w:rsidRDefault="008B2DB9">
      <w:r>
        <w:fldChar w:fldCharType="end"/>
      </w:r>
      <w:bookmarkEnd w:id="1"/>
    </w:p>
    <w:sectPr w:rsidR="002205B1">
      <w:footerReference w:type="default" r:id="rId29"/>
      <w:pgSz w:w="11906" w:h="16838"/>
      <w:pgMar w:top="1440" w:right="1440" w:bottom="1440" w:left="1440" w:header="708" w:footer="7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ebecca walker" w:date="2024-03-11T13:04:00Z" w:initials="Rw">
    <w:p w14:paraId="34679629" w14:textId="0507254C" w:rsidR="0037798C" w:rsidRDefault="0037798C">
      <w:pPr>
        <w:pStyle w:val="CommentText"/>
      </w:pPr>
      <w:r>
        <w:rPr>
          <w:rStyle w:val="CommentReference"/>
        </w:rPr>
        <w:annotationRef/>
      </w:r>
      <w:r>
        <w:t>Have you checked how many you can have? Normally its 5</w:t>
      </w:r>
    </w:p>
  </w:comment>
  <w:comment w:id="126" w:author="Akbar Waljee" w:date="2024-03-04T15:23:00Z" w:initials="AW">
    <w:p w14:paraId="2A07579C" w14:textId="7FFDC9D7" w:rsidR="308647C2" w:rsidRDefault="308647C2">
      <w:pPr>
        <w:pStyle w:val="CommentText"/>
      </w:pPr>
      <w:r>
        <w:t>I think one of the review comments was also to tease out heat vs "perceptions" of heat related to humidity. I wonder if it would help in Table 1 to explicitly state the differences and what we are trying to address.</w:t>
      </w:r>
      <w:r>
        <w:rPr>
          <w:rStyle w:val="CommentReference"/>
        </w:rPr>
        <w:annotationRef/>
      </w:r>
    </w:p>
  </w:comment>
  <w:comment w:id="149" w:author="Craig Parker" w:date="2024-02-27T13:52:00Z" w:initials="CP">
    <w:p w14:paraId="2917D1F2" w14:textId="0F0A29F6" w:rsidR="002A260D" w:rsidRDefault="002A260D" w:rsidP="002A260D">
      <w:pPr>
        <w:pStyle w:val="CommentText"/>
      </w:pPr>
      <w:r>
        <w:rPr>
          <w:rStyle w:val="CommentReference"/>
        </w:rPr>
        <w:annotationRef/>
      </w:r>
      <w:hyperlink r:id="rId1" w:history="1">
        <w:r w:rsidRPr="00891A86">
          <w:rPr>
            <w:rStyle w:val="Hyperlink"/>
          </w:rPr>
          <w:t>https://www.sciencedirect.com/science/article/pii/S0169204620303947</w:t>
        </w:r>
      </w:hyperlink>
    </w:p>
  </w:comment>
  <w:comment w:id="157" w:author="Craig Parker" w:date="2024-02-27T13:53:00Z" w:initials="CP">
    <w:p w14:paraId="7B6D2909" w14:textId="77777777" w:rsidR="002A260D" w:rsidRDefault="002A260D" w:rsidP="002A260D">
      <w:pPr>
        <w:pStyle w:val="CommentText"/>
      </w:pPr>
      <w:r>
        <w:rPr>
          <w:rStyle w:val="CommentReference"/>
        </w:rPr>
        <w:annotationRef/>
      </w:r>
      <w:hyperlink r:id="rId2" w:history="1">
        <w:r w:rsidRPr="005F7283">
          <w:rPr>
            <w:rStyle w:val="Hyperlink"/>
          </w:rPr>
          <w:t>https://www.sciencedirect.com/science/article/pii/S2212095522002498</w:t>
        </w:r>
      </w:hyperlink>
      <w:r>
        <w:t xml:space="preserve">. </w:t>
      </w:r>
    </w:p>
  </w:comment>
  <w:comment w:id="204" w:author="Craig Parker" w:date="2024-02-28T13:00:00Z" w:initials="CP">
    <w:p w14:paraId="250AE583" w14:textId="12C3B578" w:rsidR="0340B303" w:rsidRDefault="0340B303" w:rsidP="00BF519C">
      <w:pPr>
        <w:pStyle w:val="CommentText"/>
      </w:pPr>
      <w:r>
        <w:t>https://www.nature.com/articles/sdata2018246</w:t>
      </w:r>
      <w:r>
        <w:rPr>
          <w:rStyle w:val="CommentReference"/>
        </w:rPr>
        <w:annotationRef/>
      </w:r>
    </w:p>
  </w:comment>
  <w:comment w:id="213" w:author="Craig Parker" w:date="2024-02-28T13:58:00Z" w:initials="CP">
    <w:p w14:paraId="5A9414F4" w14:textId="77777777" w:rsidR="00BF519C" w:rsidRDefault="00BF519C" w:rsidP="00BF519C">
      <w:pPr>
        <w:pStyle w:val="CommentText"/>
      </w:pPr>
      <w:r>
        <w:t>check with CJ</w:t>
      </w:r>
    </w:p>
  </w:comment>
  <w:comment w:id="217" w:author="Craig Parker" w:date="2024-02-28T12:37:00Z" w:initials="CP">
    <w:p w14:paraId="0B02A794" w14:textId="00B458EF" w:rsidR="0340B303" w:rsidRDefault="0340B303">
      <w:pPr>
        <w:pStyle w:val="CommentText"/>
      </w:pPr>
      <w:r>
        <w:t>ESA WorldCover:</w:t>
      </w:r>
      <w:r>
        <w:rPr>
          <w:rStyle w:val="CommentReference"/>
        </w:rPr>
        <w:annotationRef/>
      </w:r>
    </w:p>
    <w:p w14:paraId="7A8C4AE3" w14:textId="6712CF1B" w:rsidR="0340B303" w:rsidRDefault="0340B303">
      <w:pPr>
        <w:pStyle w:val="CommentText"/>
      </w:pPr>
    </w:p>
    <w:p w14:paraId="59197251" w14:textId="25F1DD85" w:rsidR="0340B303" w:rsidRDefault="0340B303">
      <w:pPr>
        <w:pStyle w:val="CommentText"/>
      </w:pPr>
      <w:r>
        <w:t>ESA WorldCover. (2021). 10 m WorldCover 2020 v100. European Space Agency. https://viewer.esa-worldcover.org/worldcover/</w:t>
      </w:r>
    </w:p>
    <w:p w14:paraId="535AB5E1" w14:textId="2767E2CB" w:rsidR="0340B303" w:rsidRDefault="0340B303">
      <w:pPr>
        <w:pStyle w:val="CommentText"/>
      </w:pPr>
      <w:r>
        <w:t>Global Human Settlement Layer (GHSL):</w:t>
      </w:r>
    </w:p>
    <w:p w14:paraId="1DC02E2F" w14:textId="4F13299B" w:rsidR="0340B303" w:rsidRDefault="0340B303">
      <w:pPr>
        <w:pStyle w:val="CommentText"/>
      </w:pPr>
    </w:p>
    <w:p w14:paraId="6A79A849" w14:textId="274CE29F" w:rsidR="0340B303" w:rsidRDefault="0340B303">
      <w:pPr>
        <w:pStyle w:val="CommentText"/>
      </w:pPr>
      <w:r>
        <w:t>Corbane, C., Pesaresi, M., Politis, P., Syrris, V., Florczyk, A. J., Soille, P., ... &amp; Kemper, T. (2021). The global human settlement layer 2019 (GHSL 2019) public release. EUR 30693 EN, Publications Office of the European Union, Luxembourg. https://doi.org/10.2760/04710</w:t>
      </w:r>
    </w:p>
  </w:comment>
  <w:comment w:id="354" w:author="Craig Parker" w:date="2024-02-28T12:54:00Z" w:initials="CP">
    <w:p w14:paraId="3DE63F3A" w14:textId="2B582D48" w:rsidR="0340B303" w:rsidRDefault="0340B303">
      <w:pPr>
        <w:pStyle w:val="CommentText"/>
      </w:pPr>
      <w:r>
        <w:t>ref: https://www.nature.com/articles/sdata2018246</w:t>
      </w:r>
      <w:r>
        <w:rPr>
          <w:rStyle w:val="CommentReference"/>
        </w:rPr>
        <w:annotationRef/>
      </w:r>
    </w:p>
  </w:comment>
  <w:comment w:id="395" w:author="Akbar Waljee" w:date="2024-03-04T15:30:00Z" w:initials="AW">
    <w:p w14:paraId="660FF9AE" w14:textId="24C68886" w:rsidR="308647C2" w:rsidRDefault="308647C2">
      <w:pPr>
        <w:pStyle w:val="CommentText"/>
      </w:pPr>
      <w:r>
        <w:t>This paragraph does not answer how you came up with the sample size of you neeeds. not sure if this is the right approach but consider this paper:</w:t>
      </w:r>
      <w:r>
        <w:rPr>
          <w:rStyle w:val="CommentReference"/>
        </w:rPr>
        <w:annotationRef/>
      </w:r>
    </w:p>
    <w:p w14:paraId="00392C8E" w14:textId="05F7B443" w:rsidR="308647C2" w:rsidRDefault="308647C2">
      <w:pPr>
        <w:pStyle w:val="CommentText"/>
      </w:pPr>
      <w:r>
        <w:t>https://www.bmj.com/content/368/bmj.m441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79629" w15:done="1"/>
  <w15:commentEx w15:paraId="2A07579C" w15:done="1"/>
  <w15:commentEx w15:paraId="2917D1F2" w15:done="1"/>
  <w15:commentEx w15:paraId="7B6D2909" w15:done="1"/>
  <w15:commentEx w15:paraId="250AE583" w15:done="1"/>
  <w15:commentEx w15:paraId="5A9414F4" w15:done="1"/>
  <w15:commentEx w15:paraId="6A79A849" w15:done="1"/>
  <w15:commentEx w15:paraId="3DE63F3A" w15:done="1"/>
  <w15:commentEx w15:paraId="00392C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997FE5" w16cex:dateUtc="2024-03-11T11:04:00Z"/>
  <w16cex:commentExtensible w16cex:durableId="3E7EE7DA" w16cex:dateUtc="2024-03-04T20:23:00Z"/>
  <w16cex:commentExtensible w16cex:durableId="65654913" w16cex:dateUtc="2024-02-27T11:52:00Z"/>
  <w16cex:commentExtensible w16cex:durableId="44B121C0" w16cex:dateUtc="2024-02-27T11:53:00Z"/>
  <w16cex:commentExtensible w16cex:durableId="2B614239" w16cex:dateUtc="2024-02-28T11:00:00Z"/>
  <w16cex:commentExtensible w16cex:durableId="14A1C220" w16cex:dateUtc="2024-02-28T11:58:00Z"/>
  <w16cex:commentExtensible w16cex:durableId="00628677" w16cex:dateUtc="2024-02-28T10:37:00Z"/>
  <w16cex:commentExtensible w16cex:durableId="357C4000" w16cex:dateUtc="2024-02-28T10:54:00Z"/>
  <w16cex:commentExtensible w16cex:durableId="20FE7475" w16cex:dateUtc="2024-03-04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79629" w16cid:durableId="29997FE5"/>
  <w16cid:commentId w16cid:paraId="2A07579C" w16cid:durableId="3E7EE7DA"/>
  <w16cid:commentId w16cid:paraId="2917D1F2" w16cid:durableId="65654913"/>
  <w16cid:commentId w16cid:paraId="7B6D2909" w16cid:durableId="44B121C0"/>
  <w16cid:commentId w16cid:paraId="250AE583" w16cid:durableId="2B614239"/>
  <w16cid:commentId w16cid:paraId="5A9414F4" w16cid:durableId="14A1C220"/>
  <w16cid:commentId w16cid:paraId="6A79A849" w16cid:durableId="00628677"/>
  <w16cid:commentId w16cid:paraId="3DE63F3A" w16cid:durableId="357C4000"/>
  <w16cid:commentId w16cid:paraId="00392C8E" w16cid:durableId="20FE74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3AEC8" w14:textId="77777777" w:rsidR="008C0760" w:rsidRDefault="008C0760">
      <w:pPr>
        <w:spacing w:after="0" w:line="240" w:lineRule="auto"/>
      </w:pPr>
      <w:r>
        <w:separator/>
      </w:r>
    </w:p>
  </w:endnote>
  <w:endnote w:type="continuationSeparator" w:id="0">
    <w:p w14:paraId="2AC6F6E0" w14:textId="77777777" w:rsidR="008C0760" w:rsidRDefault="008C0760">
      <w:pPr>
        <w:spacing w:after="0" w:line="240" w:lineRule="auto"/>
      </w:pPr>
      <w:r>
        <w:continuationSeparator/>
      </w:r>
    </w:p>
  </w:endnote>
  <w:endnote w:type="continuationNotice" w:id="1">
    <w:p w14:paraId="61E2BD93" w14:textId="77777777" w:rsidR="008C0760" w:rsidRDefault="008C07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B45D8" w14:textId="77777777" w:rsidR="008C0760" w:rsidRDefault="008C0760">
      <w:pPr>
        <w:spacing w:after="0" w:line="240" w:lineRule="auto"/>
      </w:pPr>
      <w:r>
        <w:separator/>
      </w:r>
    </w:p>
  </w:footnote>
  <w:footnote w:type="continuationSeparator" w:id="0">
    <w:p w14:paraId="4BB88CAB" w14:textId="77777777" w:rsidR="008C0760" w:rsidRDefault="008C0760">
      <w:pPr>
        <w:spacing w:after="0" w:line="240" w:lineRule="auto"/>
      </w:pPr>
      <w:r>
        <w:continuationSeparator/>
      </w:r>
    </w:p>
  </w:footnote>
  <w:footnote w:type="continuationNotice" w:id="1">
    <w:p w14:paraId="554C9113" w14:textId="77777777" w:rsidR="008C0760" w:rsidRDefault="008C07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6"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8" w15:restartNumberingAfterBreak="0">
    <w:nsid w:val="79B15472"/>
    <w:multiLevelType w:val="multilevel"/>
    <w:tmpl w:val="82F69AE0"/>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7"/>
  </w:num>
  <w:num w:numId="11" w16cid:durableId="23528407">
    <w:abstractNumId w:val="55"/>
  </w:num>
  <w:num w:numId="12" w16cid:durableId="2007249581">
    <w:abstractNumId w:val="3"/>
  </w:num>
  <w:num w:numId="13" w16cid:durableId="385186981">
    <w:abstractNumId w:val="24"/>
  </w:num>
  <w:num w:numId="14" w16cid:durableId="1569878810">
    <w:abstractNumId w:val="10"/>
  </w:num>
  <w:num w:numId="15" w16cid:durableId="1058942653">
    <w:abstractNumId w:val="60"/>
  </w:num>
  <w:num w:numId="16" w16cid:durableId="233050869">
    <w:abstractNumId w:val="59"/>
  </w:num>
  <w:num w:numId="17" w16cid:durableId="1063257014">
    <w:abstractNumId w:val="7"/>
  </w:num>
  <w:num w:numId="18" w16cid:durableId="78524231">
    <w:abstractNumId w:val="56"/>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2"/>
  </w:num>
  <w:num w:numId="36" w16cid:durableId="27995633">
    <w:abstractNumId w:val="32"/>
  </w:num>
  <w:num w:numId="37" w16cid:durableId="1539706971">
    <w:abstractNumId w:val="20"/>
  </w:num>
  <w:num w:numId="38" w16cid:durableId="1032657279">
    <w:abstractNumId w:val="61"/>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58"/>
  </w:num>
  <w:num w:numId="65" w16cid:durableId="857503434">
    <w:abstractNumId w:val="51"/>
  </w:num>
  <w:num w:numId="66" w16cid:durableId="378669005">
    <w:abstractNumId w:val="52"/>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rson w15:author="Rebecca walker">
    <w15:presenceInfo w15:providerId="Windows Live" w15:userId="3c97d9c81f6f4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sFACaed+k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121&lt;/item&gt;&lt;item&gt;124&lt;/item&gt;&lt;item&gt;125&lt;/item&gt;&lt;item&gt;130&lt;/item&gt;&lt;item&gt;332&lt;/item&gt;&lt;item&gt;337&lt;/item&gt;&lt;item&gt;338&lt;/item&gt;&lt;item&gt;339&lt;/item&gt;&lt;item&gt;340&lt;/item&gt;&lt;item&gt;348&lt;/item&gt;&lt;item&gt;355&lt;/item&gt;&lt;item&gt;357&lt;/item&gt;&lt;item&gt;370&lt;/item&gt;&lt;item&gt;378&lt;/item&gt;&lt;item&gt;504&lt;/item&gt;&lt;item&gt;506&lt;/item&gt;&lt;item&gt;507&lt;/item&gt;&lt;item&gt;508&lt;/item&gt;&lt;item&gt;510&lt;/item&gt;&lt;item&gt;511&lt;/item&gt;&lt;item&gt;513&lt;/item&gt;&lt;item&gt;514&lt;/item&gt;&lt;item&gt;515&lt;/item&gt;&lt;item&gt;523&lt;/item&gt;&lt;item&gt;524&lt;/item&gt;&lt;item&gt;525&lt;/item&gt;&lt;item&gt;527&lt;/item&gt;&lt;item&gt;528&lt;/item&gt;&lt;item&gt;529&lt;/item&gt;&lt;item&gt;532&lt;/item&gt;&lt;item&gt;533&lt;/item&gt;&lt;item&gt;534&lt;/item&gt;&lt;item&gt;540&lt;/item&gt;&lt;item&gt;541&lt;/item&gt;&lt;item&gt;543&lt;/item&gt;&lt;item&gt;544&lt;/item&gt;&lt;item&gt;545&lt;/item&gt;&lt;item&gt;546&lt;/item&gt;&lt;item&gt;547&lt;/item&gt;&lt;item&gt;549&lt;/item&gt;&lt;item&gt;554&lt;/item&gt;&lt;item&gt;557&lt;/item&gt;&lt;item&gt;559&lt;/item&gt;&lt;item&gt;560&lt;/item&gt;&lt;item&gt;561&lt;/item&gt;&lt;item&gt;563&lt;/item&gt;&lt;item&gt;566&lt;/item&gt;&lt;item&gt;568&lt;/item&gt;&lt;item&gt;570&lt;/item&gt;&lt;item&gt;574&lt;/item&gt;&lt;item&gt;575&lt;/item&gt;&lt;item&gt;577&lt;/item&gt;&lt;item&gt;578&lt;/item&gt;&lt;item&gt;579&lt;/item&gt;&lt;item&gt;580&lt;/item&gt;&lt;item&gt;581&lt;/item&gt;&lt;item&gt;582&lt;/item&gt;&lt;item&gt;584&lt;/item&gt;&lt;item&gt;586&lt;/item&gt;&lt;item&gt;587&lt;/item&gt;&lt;item&gt;588&lt;/item&gt;&lt;item&gt;610&lt;/item&gt;&lt;item&gt;729&lt;/item&gt;&lt;item&gt;785&lt;/item&gt;&lt;item&gt;786&lt;/item&gt;&lt;item&gt;787&lt;/item&gt;&lt;item&gt;788&lt;/item&gt;&lt;item&gt;789&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5&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1EFE"/>
    <w:rsid w:val="00042418"/>
    <w:rsid w:val="00052C41"/>
    <w:rsid w:val="0005412D"/>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4960"/>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50B8B"/>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D9E"/>
    <w:rsid w:val="0031343E"/>
    <w:rsid w:val="00314180"/>
    <w:rsid w:val="00316164"/>
    <w:rsid w:val="003168B6"/>
    <w:rsid w:val="00316A09"/>
    <w:rsid w:val="00322C71"/>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7798C"/>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6BB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4FA2"/>
    <w:rsid w:val="00575B5F"/>
    <w:rsid w:val="005817F6"/>
    <w:rsid w:val="00584143"/>
    <w:rsid w:val="00585918"/>
    <w:rsid w:val="00585986"/>
    <w:rsid w:val="00590841"/>
    <w:rsid w:val="00592736"/>
    <w:rsid w:val="00592A5F"/>
    <w:rsid w:val="00592B60"/>
    <w:rsid w:val="00592E74"/>
    <w:rsid w:val="00592F89"/>
    <w:rsid w:val="005931D4"/>
    <w:rsid w:val="0059374C"/>
    <w:rsid w:val="00595ADE"/>
    <w:rsid w:val="005A4249"/>
    <w:rsid w:val="005A51CD"/>
    <w:rsid w:val="005A5AEF"/>
    <w:rsid w:val="005A6863"/>
    <w:rsid w:val="005B0590"/>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FEE"/>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4127"/>
    <w:rsid w:val="007544A7"/>
    <w:rsid w:val="0075738D"/>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0760"/>
    <w:rsid w:val="008C2B12"/>
    <w:rsid w:val="008C3F5F"/>
    <w:rsid w:val="008C47CC"/>
    <w:rsid w:val="008D132A"/>
    <w:rsid w:val="008E0591"/>
    <w:rsid w:val="008E27CF"/>
    <w:rsid w:val="008E2CF5"/>
    <w:rsid w:val="008E3026"/>
    <w:rsid w:val="008E4B19"/>
    <w:rsid w:val="008E5185"/>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271C0"/>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E6B50"/>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F8"/>
    <w:rsid w:val="00E80904"/>
    <w:rsid w:val="00E80F85"/>
    <w:rsid w:val="00E833C0"/>
    <w:rsid w:val="00E85340"/>
    <w:rsid w:val="00E85381"/>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56107"/>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C0590"/>
    <w:rsid w:val="00FC14D6"/>
    <w:rsid w:val="00FC5672"/>
    <w:rsid w:val="00FC6B6C"/>
    <w:rsid w:val="00FC70C9"/>
    <w:rsid w:val="00FC79EE"/>
    <w:rsid w:val="00FC7C55"/>
    <w:rsid w:val="00FD0305"/>
    <w:rsid w:val="00FD14AF"/>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F56107"/>
    <w:pPr>
      <w:numPr>
        <w:numId w:val="0"/>
      </w:numPr>
      <w:spacing w:before="120" w:after="0"/>
      <w:outlineLvl w:val="1"/>
    </w:pPr>
    <w:rPr>
      <w:caps w:val="0"/>
      <w:sz w:val="28"/>
      <w:szCs w:val="28"/>
      <w:shd w:val="clear" w:color="auto" w:fill="FFFFFF"/>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56107"/>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37798C"/>
    <w:pPr>
      <w:numPr>
        <w:ilvl w:val="1"/>
        <w:numId w:val="64"/>
      </w:numPr>
    </w:p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37798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ur02.safelinks.protection.outlook.com/?url=https%3A%2F%2Fwww.sciencedirect.com%2Fscience%2Farticle%2Fpii%2FS2212095522002498&amp;data=05%7C02%7Ccparker%40wrhi.ac.za%7C91426eb16d724583a25408dc32ea68e8%7Ca9cf2b0981114caebb79bd8ff37647da%7C0%7C0%7C638441229569055698%7CUnknown%7CTWFpbGZsb3d8eyJWIjoiMC4wLjAwMDAiLCJQIjoiV2luMzIiLCJBTiI6Ik1haWwiLCJXVCI6Mn0%3D%7C0%7C%7C%7C&amp;sdata=zdM8TRKpqsPyTdfQwvUC4hhb27RhaS6IS4DtVwWPO1A%3D&amp;reserved=0" TargetMode="External"/><Relationship Id="rId1" Type="http://schemas.openxmlformats.org/officeDocument/2006/relationships/hyperlink" Target="https://eur02.safelinks.protection.outlook.com/?url=https%3A%2F%2Fwww.sciencedirect.com%2Fscience%2Farticle%2Fpii%2FS0169204620303947&amp;data=05%7C02%7Ccparker%40wrhi.ac.za%7C91426eb16d724583a25408dc32ea68e8%7Ca9cf2b0981114caebb79bd8ff37647da%7C0%7C0%7C638441229569044175%7CUnknown%7CTWFpbGZsb3d8eyJWIjoiMC4wLjAwMDAiLCJQIjoiV2luMzIiLCJBTiI6Ik1haWwiLCJXVCI6Mn0%3D%7C0%7C%7C%7C&amp;sdata=NPjzB9jBkghNbaVxh1mRBsYjRxBkeT1jWBdyeIbiw%2F8%3D&amp;reserved=0"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mailto:cjack@csag.uct.ac.za" TargetMode="External"/><Relationship Id="rId26" Type="http://schemas.openxmlformats.org/officeDocument/2006/relationships/hyperlink" Target="https://www.who.int/health-topics/social-determinants-of-health" TargetMode="External"/><Relationship Id="rId3" Type="http://schemas.openxmlformats.org/officeDocument/2006/relationships/customXml" Target="../customXml/item3.xml"/><Relationship Id="rId21" Type="http://schemas.openxmlformats.org/officeDocument/2006/relationships/hyperlink" Target="https://www.ilo.org/global/publications/books/WCMS_711919/lang--en/index.htm" TargetMode="Externa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image" Target="media/image1.png"/><Relationship Id="rId25" Type="http://schemas.openxmlformats.org/officeDocument/2006/relationships/hyperlink" Target="https://population.un.org/wup/"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who.int/globalchange/publications/quantitative-risk-assessment/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unhabitat.org/south-africa"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orldpopulationreview.com/world-cities/abidjan-population" TargetMode="External"/><Relationship Id="rId28" Type="http://schemas.openxmlformats.org/officeDocument/2006/relationships/hyperlink" Target="https://sentinel.esa.int/web/sentinel/sentinel-data-access" TargetMode="External"/><Relationship Id="rId10" Type="http://schemas.openxmlformats.org/officeDocument/2006/relationships/footnotes" Target="footnotes.xml"/><Relationship Id="rId19" Type="http://schemas.openxmlformats.org/officeDocument/2006/relationships/hyperlink" Target="https://commonfund.nih.gov/AfricaData"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macrotrends.net/cities/22486/johannesburg/population" TargetMode="External"/><Relationship Id="rId27" Type="http://schemas.openxmlformats.org/officeDocument/2006/relationships/hyperlink" Target="https://www.gcro.ac.za/about/annual-repor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Props1.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3.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customXml/itemProps4.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12811</Words>
  <Characters>78790</Characters>
  <Application>Microsoft Office Word</Application>
  <DocSecurity>0</DocSecurity>
  <Lines>1291</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5</cp:revision>
  <cp:lastPrinted>2024-02-27T11:17:00Z</cp:lastPrinted>
  <dcterms:created xsi:type="dcterms:W3CDTF">2024-03-11T19:43:00Z</dcterms:created>
  <dcterms:modified xsi:type="dcterms:W3CDTF">2024-03-11T20:23:00Z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