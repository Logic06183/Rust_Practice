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0EEC1" w14:textId="04FFF66F" w:rsidR="00702614" w:rsidRDefault="00702614" w:rsidP="00CB2C43">
      <w:pPr>
        <w:jc w:val="center"/>
        <w:rPr>
          <w:rFonts w:ascii="Arial Narrow" w:hAnsi="Arial Narrow"/>
          <w:b/>
          <w:sz w:val="24"/>
          <w:szCs w:val="24"/>
        </w:rPr>
      </w:pPr>
      <w:r w:rsidRPr="00680556">
        <w:rPr>
          <w:rFonts w:ascii="Arial Narrow" w:hAnsi="Arial Narrow"/>
          <w:b/>
          <w:sz w:val="24"/>
          <w:szCs w:val="24"/>
        </w:rPr>
        <w:t>IMPAACT</w:t>
      </w:r>
      <w:r w:rsidR="00741ABA">
        <w:rPr>
          <w:rFonts w:ascii="Arial Narrow" w:hAnsi="Arial Narrow"/>
          <w:b/>
          <w:sz w:val="24"/>
          <w:szCs w:val="24"/>
        </w:rPr>
        <w:t xml:space="preserve"> Network</w:t>
      </w:r>
      <w:r w:rsidRPr="00680556">
        <w:rPr>
          <w:rFonts w:ascii="Arial Narrow" w:hAnsi="Arial Narrow"/>
          <w:b/>
          <w:sz w:val="24"/>
          <w:szCs w:val="24"/>
        </w:rPr>
        <w:t xml:space="preserve"> </w:t>
      </w:r>
      <w:r w:rsidR="0037018E">
        <w:rPr>
          <w:rFonts w:ascii="Arial Narrow" w:hAnsi="Arial Narrow"/>
          <w:b/>
          <w:sz w:val="24"/>
          <w:szCs w:val="24"/>
        </w:rPr>
        <w:t xml:space="preserve">Data Request </w:t>
      </w:r>
      <w:r w:rsidR="009821F1">
        <w:rPr>
          <w:rFonts w:ascii="Arial Narrow" w:hAnsi="Arial Narrow"/>
          <w:b/>
          <w:sz w:val="24"/>
          <w:szCs w:val="24"/>
        </w:rPr>
        <w:t>(DR)</w:t>
      </w:r>
    </w:p>
    <w:p w14:paraId="6942635F" w14:textId="77777777" w:rsidR="00F1136B" w:rsidRDefault="00F1136B" w:rsidP="00702614">
      <w:pPr>
        <w:jc w:val="center"/>
        <w:rPr>
          <w:rFonts w:ascii="Arial Narrow" w:hAnsi="Arial Narrow"/>
          <w:b/>
          <w:sz w:val="24"/>
          <w:szCs w:val="24"/>
        </w:rPr>
      </w:pPr>
    </w:p>
    <w:p w14:paraId="24043E46" w14:textId="77777777" w:rsidR="00F1136B" w:rsidRDefault="00F1136B" w:rsidP="00F1136B">
      <w:pPr>
        <w:rPr>
          <w:rFonts w:ascii="Arial Narrow" w:hAnsi="Arial Narrow"/>
          <w:sz w:val="22"/>
        </w:rPr>
      </w:pPr>
      <w:r>
        <w:rPr>
          <w:rFonts w:ascii="Arial Narrow" w:hAnsi="Arial Narrow"/>
          <w:sz w:val="22"/>
        </w:rPr>
        <w:t>Submit the completed DR</w:t>
      </w:r>
      <w:r w:rsidRPr="00680556">
        <w:rPr>
          <w:rFonts w:ascii="Arial Narrow" w:hAnsi="Arial Narrow"/>
          <w:sz w:val="22"/>
        </w:rPr>
        <w:t xml:space="preserve"> to the IMPAACT Operations Center f</w:t>
      </w:r>
      <w:r>
        <w:rPr>
          <w:rFonts w:ascii="Arial Narrow" w:hAnsi="Arial Narrow"/>
          <w:sz w:val="22"/>
        </w:rPr>
        <w:t>or consideration by the N</w:t>
      </w:r>
      <w:r w:rsidRPr="00680556">
        <w:rPr>
          <w:rFonts w:ascii="Arial Narrow" w:hAnsi="Arial Narrow"/>
          <w:sz w:val="22"/>
        </w:rPr>
        <w:t xml:space="preserve">etwork using this email address: </w:t>
      </w:r>
      <w:hyperlink r:id="rId10" w:history="1">
        <w:r w:rsidRPr="00680556">
          <w:rPr>
            <w:rFonts w:ascii="Arial Narrow" w:eastAsia="Calibri" w:hAnsi="Arial Narrow"/>
            <w:color w:val="0000FF"/>
            <w:sz w:val="22"/>
            <w:szCs w:val="22"/>
            <w:u w:val="single"/>
          </w:rPr>
          <w:t>impaact.capsubmissions@fstrf.org</w:t>
        </w:r>
      </w:hyperlink>
      <w:r w:rsidRPr="00680556">
        <w:rPr>
          <w:rFonts w:ascii="Arial Narrow" w:eastAsia="Calibri" w:hAnsi="Arial Narrow"/>
          <w:sz w:val="22"/>
          <w:szCs w:val="22"/>
        </w:rPr>
        <w:t>.</w:t>
      </w:r>
      <w:r>
        <w:rPr>
          <w:rFonts w:ascii="Arial Narrow" w:eastAsia="Calibri" w:hAnsi="Arial Narrow"/>
          <w:sz w:val="22"/>
          <w:szCs w:val="22"/>
        </w:rPr>
        <w:t xml:space="preserve"> </w:t>
      </w:r>
      <w:r w:rsidRPr="00680556">
        <w:rPr>
          <w:rFonts w:ascii="Arial Narrow" w:hAnsi="Arial Narrow"/>
          <w:sz w:val="22"/>
        </w:rPr>
        <w:t>Upon r</w:t>
      </w:r>
      <w:r>
        <w:rPr>
          <w:rFonts w:ascii="Arial Narrow" w:hAnsi="Arial Narrow"/>
          <w:sz w:val="22"/>
        </w:rPr>
        <w:t xml:space="preserve">eceipt, the IMPAACT Operations Center </w:t>
      </w:r>
      <w:r w:rsidRPr="00680556">
        <w:rPr>
          <w:rFonts w:ascii="Arial Narrow" w:hAnsi="Arial Narrow"/>
          <w:sz w:val="22"/>
        </w:rPr>
        <w:t xml:space="preserve">will contact you to provide information concerning the next steps. </w:t>
      </w:r>
    </w:p>
    <w:p w14:paraId="644EF8B6" w14:textId="77777777" w:rsidR="00BE0C99" w:rsidRDefault="00BE0C99" w:rsidP="00F1136B">
      <w:pPr>
        <w:rPr>
          <w:rFonts w:ascii="Arial Narrow" w:hAnsi="Arial Narrow"/>
          <w:sz w:val="22"/>
        </w:rPr>
      </w:pPr>
    </w:p>
    <w:p w14:paraId="075482B4" w14:textId="13DA8FA4" w:rsidR="00BE0C99" w:rsidRDefault="00BE0C99" w:rsidP="000D3E93">
      <w:pPr>
        <w:tabs>
          <w:tab w:val="left" w:pos="360"/>
          <w:tab w:val="left" w:pos="720"/>
          <w:tab w:val="left" w:pos="1080"/>
          <w:tab w:val="left" w:pos="1440"/>
          <w:tab w:val="left" w:pos="1800"/>
        </w:tabs>
        <w:suppressAutoHyphens/>
        <w:rPr>
          <w:rFonts w:ascii="Arial Narrow" w:eastAsia="Calibri" w:hAnsi="Arial Narrow"/>
          <w:sz w:val="22"/>
          <w:szCs w:val="22"/>
        </w:rPr>
      </w:pPr>
      <w:bookmarkStart w:id="0" w:name="_Hlk62120802"/>
      <w:r>
        <w:rPr>
          <w:rFonts w:ascii="Arial Narrow" w:hAnsi="Arial Narrow"/>
          <w:b/>
          <w:sz w:val="22"/>
          <w:szCs w:val="22"/>
        </w:rPr>
        <w:t>Request</w:t>
      </w:r>
      <w:r w:rsidRPr="005C15C6">
        <w:rPr>
          <w:rFonts w:ascii="Arial Narrow" w:hAnsi="Arial Narrow"/>
          <w:b/>
          <w:sz w:val="22"/>
          <w:szCs w:val="22"/>
        </w:rPr>
        <w:t xml:space="preserve"> Submitted by: </w:t>
      </w:r>
      <w:bookmarkEnd w:id="0"/>
      <w:r w:rsidR="000D3E93" w:rsidRPr="00473D38">
        <w:rPr>
          <w:rFonts w:ascii="Arial Narrow" w:hAnsi="Arial Narrow"/>
          <w:bCs/>
          <w:sz w:val="22"/>
          <w:szCs w:val="22"/>
        </w:rPr>
        <w:t>Professor Matthew Cher</w:t>
      </w:r>
      <w:r w:rsidR="005A0199" w:rsidRPr="00473D38">
        <w:rPr>
          <w:rFonts w:ascii="Arial Narrow" w:hAnsi="Arial Narrow"/>
          <w:bCs/>
          <w:sz w:val="22"/>
          <w:szCs w:val="22"/>
        </w:rPr>
        <w:t>sich</w:t>
      </w:r>
      <w:r w:rsidR="008C22F2">
        <w:rPr>
          <w:bCs/>
        </w:rPr>
        <w:t xml:space="preserve"> </w:t>
      </w:r>
      <w:hyperlink r:id="rId11">
        <w:r w:rsidR="00E80442" w:rsidRPr="00A021B1">
          <w:rPr>
            <w:rStyle w:val="Hyperlink"/>
            <w:rFonts w:ascii="Arial Narrow" w:hAnsi="Arial Narrow"/>
            <w:sz w:val="22"/>
            <w:lang w:eastAsia="en-ZA"/>
          </w:rPr>
          <w:t>mchersich@wrhi.ac.za</w:t>
        </w:r>
      </w:hyperlink>
    </w:p>
    <w:p w14:paraId="2652AD78" w14:textId="77777777" w:rsidR="005A0199" w:rsidRDefault="005A0199" w:rsidP="00EB2DC7">
      <w:pPr>
        <w:rPr>
          <w:rFonts w:ascii="Arial Narrow" w:hAnsi="Arial Narrow"/>
          <w:b/>
          <w:sz w:val="22"/>
        </w:rPr>
      </w:pPr>
    </w:p>
    <w:p w14:paraId="4CE1545F" w14:textId="234EEFCF" w:rsidR="00EB2DC7" w:rsidRDefault="00EB2DC7" w:rsidP="00EB2DC7">
      <w:pPr>
        <w:rPr>
          <w:rFonts w:ascii="Arial Narrow" w:hAnsi="Arial Narrow"/>
          <w:b/>
          <w:sz w:val="22"/>
        </w:rPr>
      </w:pPr>
      <w:r w:rsidRPr="00680556">
        <w:rPr>
          <w:rFonts w:ascii="Arial Narrow" w:hAnsi="Arial Narrow"/>
          <w:b/>
          <w:sz w:val="22"/>
        </w:rPr>
        <w:t xml:space="preserve">Date submitted: </w:t>
      </w:r>
    </w:p>
    <w:p w14:paraId="6103B76D" w14:textId="77777777" w:rsidR="00347DAB" w:rsidRPr="00680556" w:rsidRDefault="00347DAB" w:rsidP="00347DAB">
      <w:pPr>
        <w:rPr>
          <w:rFonts w:ascii="Arial Narrow" w:hAnsi="Arial Narrow"/>
          <w:sz w:val="22"/>
        </w:rPr>
      </w:pPr>
    </w:p>
    <w:p w14:paraId="66A0A856" w14:textId="77777777" w:rsidR="00347DAB" w:rsidRPr="00680556" w:rsidRDefault="00347DAB" w:rsidP="00347DAB">
      <w:pPr>
        <w:rPr>
          <w:rFonts w:ascii="Arial Narrow" w:hAnsi="Arial Narrow"/>
          <w:sz w:val="22"/>
        </w:rPr>
      </w:pPr>
      <w:r w:rsidRPr="00680556">
        <w:rPr>
          <w:rFonts w:ascii="Arial Narrow" w:hAnsi="Arial Narrow"/>
          <w:b/>
          <w:sz w:val="22"/>
        </w:rPr>
        <w:t xml:space="preserve">Scientific Area(s): </w:t>
      </w:r>
      <w:r w:rsidRPr="004029F5">
        <w:rPr>
          <w:rFonts w:ascii="Arial Narrow" w:hAnsi="Arial Narrow"/>
          <w:bCs/>
          <w:sz w:val="22"/>
        </w:rPr>
        <w:t>(</w:t>
      </w:r>
      <w:r w:rsidRPr="00680556">
        <w:rPr>
          <w:rFonts w:ascii="Arial Narrow" w:hAnsi="Arial Narrow"/>
          <w:sz w:val="22"/>
        </w:rPr>
        <w:t>please check all that apply)</w:t>
      </w:r>
    </w:p>
    <w:tbl>
      <w:tblPr>
        <w:tblStyle w:val="TableGrid"/>
        <w:tblW w:w="63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646"/>
        <w:gridCol w:w="2054"/>
        <w:gridCol w:w="630"/>
      </w:tblGrid>
      <w:tr w:rsidR="00BC7751" w:rsidRPr="00680556" w14:paraId="3751C42E" w14:textId="77777777" w:rsidTr="002569E0">
        <w:trPr>
          <w:trHeight w:val="200"/>
        </w:trPr>
        <w:tc>
          <w:tcPr>
            <w:tcW w:w="3055" w:type="dxa"/>
          </w:tcPr>
          <w:p w14:paraId="51125CB9" w14:textId="77777777" w:rsidR="00BC7751" w:rsidRPr="00680556" w:rsidRDefault="00BC7751" w:rsidP="002569E0">
            <w:pPr>
              <w:tabs>
                <w:tab w:val="center" w:pos="4680"/>
                <w:tab w:val="right" w:pos="9360"/>
              </w:tabs>
              <w:rPr>
                <w:rFonts w:ascii="Arial Narrow" w:hAnsi="Arial Narrow"/>
                <w:sz w:val="22"/>
              </w:rPr>
            </w:pPr>
            <w:bookmarkStart w:id="1" w:name="_Hlk62120845"/>
            <w:r w:rsidRPr="00680556">
              <w:rPr>
                <w:rFonts w:ascii="Arial Narrow" w:hAnsi="Arial Narrow"/>
                <w:sz w:val="22"/>
              </w:rPr>
              <w:t>Complications/Co</w:t>
            </w:r>
            <w:r>
              <w:rPr>
                <w:rFonts w:ascii="Arial Narrow" w:hAnsi="Arial Narrow"/>
                <w:sz w:val="22"/>
              </w:rPr>
              <w:t>infections</w:t>
            </w:r>
            <w:r w:rsidRPr="00680556">
              <w:rPr>
                <w:rFonts w:ascii="Arial Narrow" w:hAnsi="Arial Narrow"/>
                <w:sz w:val="22"/>
              </w:rPr>
              <w:t xml:space="preserve">   </w:t>
            </w:r>
          </w:p>
        </w:tc>
        <w:tc>
          <w:tcPr>
            <w:tcW w:w="646" w:type="dxa"/>
          </w:tcPr>
          <w:p w14:paraId="487BF827" w14:textId="27482137" w:rsidR="00BC7751" w:rsidRPr="00680556" w:rsidRDefault="00BC7751" w:rsidP="002569E0">
            <w:pPr>
              <w:tabs>
                <w:tab w:val="center" w:pos="4680"/>
                <w:tab w:val="right" w:pos="9360"/>
              </w:tabs>
              <w:rPr>
                <w:rFonts w:ascii="Arial Narrow" w:hAnsi="Arial Narrow"/>
                <w:sz w:val="22"/>
              </w:rPr>
            </w:pPr>
            <w:proofErr w:type="gramStart"/>
            <w:r w:rsidRPr="00680556">
              <w:rPr>
                <w:rFonts w:ascii="Arial Narrow" w:hAnsi="Arial Narrow"/>
                <w:sz w:val="22"/>
              </w:rPr>
              <w:t xml:space="preserve">( </w:t>
            </w:r>
            <w:r>
              <w:rPr>
                <w:rFonts w:ascii="Arial Narrow" w:hAnsi="Arial Narrow"/>
                <w:sz w:val="22"/>
              </w:rPr>
              <w:t>X</w:t>
            </w:r>
            <w:proofErr w:type="gramEnd"/>
            <w:r w:rsidRPr="00680556">
              <w:rPr>
                <w:rFonts w:ascii="Arial Narrow" w:hAnsi="Arial Narrow"/>
                <w:sz w:val="22"/>
              </w:rPr>
              <w:t xml:space="preserve"> )</w:t>
            </w:r>
          </w:p>
        </w:tc>
        <w:tc>
          <w:tcPr>
            <w:tcW w:w="2054" w:type="dxa"/>
          </w:tcPr>
          <w:p w14:paraId="56EBCCEE" w14:textId="77777777" w:rsidR="00BC7751" w:rsidRPr="00680556" w:rsidRDefault="00BC7751" w:rsidP="002569E0">
            <w:pPr>
              <w:tabs>
                <w:tab w:val="center" w:pos="4680"/>
                <w:tab w:val="right" w:pos="9360"/>
              </w:tabs>
              <w:rPr>
                <w:rFonts w:ascii="Arial Narrow" w:hAnsi="Arial Narrow"/>
                <w:sz w:val="22"/>
              </w:rPr>
            </w:pPr>
            <w:r w:rsidRPr="00680556">
              <w:rPr>
                <w:rFonts w:ascii="Arial Narrow" w:hAnsi="Arial Narrow"/>
                <w:sz w:val="22"/>
              </w:rPr>
              <w:t>Tuberculosis</w:t>
            </w:r>
          </w:p>
        </w:tc>
        <w:tc>
          <w:tcPr>
            <w:tcW w:w="630" w:type="dxa"/>
          </w:tcPr>
          <w:p w14:paraId="2F219B5B" w14:textId="77777777" w:rsidR="00BC7751" w:rsidRPr="00680556" w:rsidRDefault="00BC7751" w:rsidP="002569E0">
            <w:pPr>
              <w:tabs>
                <w:tab w:val="center" w:pos="4680"/>
                <w:tab w:val="right" w:pos="9360"/>
              </w:tabs>
              <w:rPr>
                <w:rFonts w:ascii="Arial Narrow" w:hAnsi="Arial Narrow"/>
                <w:sz w:val="22"/>
              </w:rPr>
            </w:pPr>
            <w:r w:rsidRPr="00680556">
              <w:rPr>
                <w:rFonts w:ascii="Arial Narrow" w:hAnsi="Arial Narrow"/>
                <w:sz w:val="22"/>
              </w:rPr>
              <w:t>(   )</w:t>
            </w:r>
          </w:p>
        </w:tc>
      </w:tr>
      <w:tr w:rsidR="00BC7751" w:rsidRPr="00680556" w14:paraId="0101B593" w14:textId="77777777" w:rsidTr="002569E0">
        <w:trPr>
          <w:trHeight w:val="426"/>
        </w:trPr>
        <w:tc>
          <w:tcPr>
            <w:tcW w:w="3055" w:type="dxa"/>
          </w:tcPr>
          <w:p w14:paraId="56DFF58C" w14:textId="77777777" w:rsidR="00BC7751" w:rsidRPr="00680556" w:rsidRDefault="00BC7751" w:rsidP="002569E0">
            <w:pPr>
              <w:tabs>
                <w:tab w:val="center" w:pos="4680"/>
                <w:tab w:val="right" w:pos="9360"/>
              </w:tabs>
              <w:rPr>
                <w:rFonts w:ascii="Arial Narrow" w:hAnsi="Arial Narrow"/>
                <w:sz w:val="22"/>
              </w:rPr>
            </w:pPr>
            <w:bookmarkStart w:id="2" w:name="_Hlk62120815"/>
            <w:r w:rsidRPr="00680556">
              <w:rPr>
                <w:rFonts w:ascii="Arial Narrow" w:hAnsi="Arial Narrow"/>
                <w:sz w:val="22"/>
              </w:rPr>
              <w:t xml:space="preserve">HIV </w:t>
            </w:r>
            <w:r>
              <w:rPr>
                <w:rFonts w:ascii="Arial Narrow" w:hAnsi="Arial Narrow"/>
                <w:sz w:val="22"/>
              </w:rPr>
              <w:t>Treatment</w:t>
            </w:r>
          </w:p>
        </w:tc>
        <w:tc>
          <w:tcPr>
            <w:tcW w:w="646" w:type="dxa"/>
          </w:tcPr>
          <w:p w14:paraId="68DBD7B8" w14:textId="38C07327" w:rsidR="00BC7751" w:rsidRPr="00680556" w:rsidRDefault="00BC7751" w:rsidP="002569E0">
            <w:pPr>
              <w:tabs>
                <w:tab w:val="center" w:pos="4680"/>
                <w:tab w:val="right" w:pos="9360"/>
              </w:tabs>
              <w:rPr>
                <w:rFonts w:ascii="Arial Narrow" w:hAnsi="Arial Narrow"/>
                <w:sz w:val="22"/>
              </w:rPr>
            </w:pPr>
            <w:proofErr w:type="gramStart"/>
            <w:r w:rsidRPr="00680556">
              <w:rPr>
                <w:rFonts w:ascii="Arial Narrow" w:hAnsi="Arial Narrow"/>
                <w:sz w:val="22"/>
              </w:rPr>
              <w:t xml:space="preserve">( </w:t>
            </w:r>
            <w:r w:rsidR="00707B8D">
              <w:rPr>
                <w:rFonts w:ascii="Arial Narrow" w:hAnsi="Arial Narrow"/>
                <w:sz w:val="22"/>
              </w:rPr>
              <w:t>X</w:t>
            </w:r>
            <w:proofErr w:type="gramEnd"/>
            <w:r w:rsidRPr="00680556">
              <w:rPr>
                <w:rFonts w:ascii="Arial Narrow" w:hAnsi="Arial Narrow"/>
                <w:sz w:val="22"/>
              </w:rPr>
              <w:t xml:space="preserve"> )</w:t>
            </w:r>
          </w:p>
        </w:tc>
        <w:tc>
          <w:tcPr>
            <w:tcW w:w="2054" w:type="dxa"/>
          </w:tcPr>
          <w:p w14:paraId="54EFA235" w14:textId="77777777" w:rsidR="00BC7751" w:rsidRPr="00680556" w:rsidRDefault="00BC7751" w:rsidP="002569E0">
            <w:pPr>
              <w:tabs>
                <w:tab w:val="center" w:pos="4680"/>
                <w:tab w:val="right" w:pos="9360"/>
              </w:tabs>
              <w:rPr>
                <w:rFonts w:ascii="Arial Narrow" w:hAnsi="Arial Narrow"/>
                <w:sz w:val="22"/>
              </w:rPr>
            </w:pPr>
            <w:r>
              <w:rPr>
                <w:rFonts w:ascii="Arial Narrow" w:hAnsi="Arial Narrow"/>
                <w:sz w:val="22"/>
              </w:rPr>
              <w:t>ART-Free Remissions</w:t>
            </w:r>
          </w:p>
        </w:tc>
        <w:tc>
          <w:tcPr>
            <w:tcW w:w="630" w:type="dxa"/>
          </w:tcPr>
          <w:p w14:paraId="082EA878" w14:textId="77777777" w:rsidR="00BC7751" w:rsidRPr="00680556" w:rsidRDefault="00BC7751" w:rsidP="002569E0">
            <w:pPr>
              <w:tabs>
                <w:tab w:val="center" w:pos="4680"/>
                <w:tab w:val="right" w:pos="9360"/>
              </w:tabs>
              <w:rPr>
                <w:rFonts w:ascii="Arial Narrow" w:hAnsi="Arial Narrow"/>
                <w:sz w:val="22"/>
              </w:rPr>
            </w:pPr>
            <w:r w:rsidRPr="00680556">
              <w:rPr>
                <w:rFonts w:ascii="Arial Narrow" w:hAnsi="Arial Narrow"/>
                <w:sz w:val="22"/>
              </w:rPr>
              <w:t>(   )</w:t>
            </w:r>
          </w:p>
        </w:tc>
      </w:tr>
      <w:bookmarkEnd w:id="1"/>
      <w:bookmarkEnd w:id="2"/>
    </w:tbl>
    <w:p w14:paraId="727DD93C" w14:textId="77777777" w:rsidR="00347DAB" w:rsidRPr="00680556" w:rsidRDefault="00347DAB" w:rsidP="00EB2DC7">
      <w:pPr>
        <w:rPr>
          <w:rFonts w:ascii="Arial Narrow" w:hAnsi="Arial Narrow"/>
          <w:b/>
          <w:sz w:val="22"/>
        </w:rPr>
      </w:pPr>
    </w:p>
    <w:p w14:paraId="7FF1EE42" w14:textId="3F1AD1B1" w:rsidR="005C15C6" w:rsidRPr="00BD6475" w:rsidRDefault="005C15C6" w:rsidP="00702614">
      <w:pPr>
        <w:rPr>
          <w:rFonts w:ascii="Arial Narrow" w:hAnsi="Arial Narrow"/>
          <w:b/>
          <w:sz w:val="22"/>
        </w:rPr>
      </w:pPr>
    </w:p>
    <w:p w14:paraId="6E57142E" w14:textId="5812078E" w:rsidR="00702614" w:rsidRDefault="00702614" w:rsidP="0027063C">
      <w:pPr>
        <w:ind w:right="-60"/>
        <w:textAlignment w:val="baseline"/>
        <w:rPr>
          <w:rFonts w:ascii="Arial Narrow" w:hAnsi="Arial Narrow" w:cs="Arial"/>
          <w:sz w:val="22"/>
          <w:szCs w:val="22"/>
          <w:lang w:val="en-ZA" w:eastAsia="en-ZA"/>
        </w:rPr>
      </w:pPr>
      <w:r w:rsidRPr="00BD6475">
        <w:rPr>
          <w:rFonts w:ascii="Arial Narrow" w:hAnsi="Arial Narrow"/>
          <w:b/>
          <w:sz w:val="22"/>
        </w:rPr>
        <w:t xml:space="preserve">Title: </w:t>
      </w:r>
      <w:r w:rsidR="0027063C" w:rsidRPr="0027063C">
        <w:rPr>
          <w:rFonts w:ascii="Arial Narrow" w:hAnsi="Arial Narrow" w:cs="Arial"/>
          <w:sz w:val="22"/>
          <w:szCs w:val="22"/>
          <w:lang w:val="en-ZA" w:eastAsia="en-ZA"/>
        </w:rPr>
        <w:t>Developing data science solutions to mitigate the health impacts of climate change in Africa</w:t>
      </w:r>
    </w:p>
    <w:p w14:paraId="531ED067" w14:textId="77777777" w:rsidR="00A021B1" w:rsidRPr="00680556" w:rsidRDefault="00A021B1" w:rsidP="0027063C">
      <w:pPr>
        <w:ind w:right="-60"/>
        <w:textAlignment w:val="baseline"/>
        <w:rPr>
          <w:rFonts w:ascii="Arial Narrow" w:hAnsi="Arial Narrow"/>
          <w:b/>
          <w:sz w:val="22"/>
        </w:rPr>
      </w:pPr>
    </w:p>
    <w:p w14:paraId="4A3583F6" w14:textId="735CDD24" w:rsidR="00BD6475" w:rsidRDefault="00702614" w:rsidP="00BD6475">
      <w:pPr>
        <w:rPr>
          <w:rFonts w:ascii="Arial Narrow" w:hAnsi="Arial Narrow"/>
          <w:sz w:val="22"/>
        </w:rPr>
      </w:pPr>
      <w:r w:rsidRPr="00680556">
        <w:rPr>
          <w:rFonts w:ascii="Arial Narrow" w:hAnsi="Arial Narrow"/>
          <w:b/>
          <w:sz w:val="22"/>
        </w:rPr>
        <w:t xml:space="preserve">Proposing Investigators: </w:t>
      </w:r>
      <w:r w:rsidR="00193290" w:rsidRPr="00680556">
        <w:rPr>
          <w:rFonts w:ascii="Arial Narrow" w:hAnsi="Arial Narrow"/>
          <w:sz w:val="22"/>
        </w:rPr>
        <w:t>Include name(s), institution</w:t>
      </w:r>
      <w:r w:rsidR="00193290">
        <w:rPr>
          <w:rFonts w:ascii="Arial Narrow" w:hAnsi="Arial Narrow"/>
          <w:sz w:val="22"/>
        </w:rPr>
        <w:t>(s)</w:t>
      </w:r>
      <w:r w:rsidR="00193290" w:rsidRPr="00680556">
        <w:rPr>
          <w:rFonts w:ascii="Arial Narrow" w:hAnsi="Arial Narrow"/>
          <w:sz w:val="22"/>
        </w:rPr>
        <w:t>, phone number(s), email(s).</w:t>
      </w:r>
    </w:p>
    <w:p w14:paraId="65472B34" w14:textId="442922EE" w:rsidR="00863CAC" w:rsidRPr="00680556" w:rsidRDefault="00EA4F77" w:rsidP="00863CAC">
      <w:pPr>
        <w:rPr>
          <w:rFonts w:ascii="Arial Narrow" w:hAnsi="Arial Narrow"/>
          <w:sz w:val="22"/>
        </w:rPr>
      </w:pPr>
      <w:sdt>
        <w:sdtPr>
          <w:rPr>
            <w:rFonts w:ascii="Arial Narrow" w:hAnsi="Arial Narrow"/>
            <w:sz w:val="22"/>
          </w:rPr>
          <w:id w:val="1447431500"/>
          <w14:checkbox>
            <w14:checked w14:val="1"/>
            <w14:checkedState w14:val="2612" w14:font="MS Gothic"/>
            <w14:uncheckedState w14:val="2610" w14:font="MS Gothic"/>
          </w14:checkbox>
        </w:sdtPr>
        <w:sdtEndPr/>
        <w:sdtContent>
          <w:r w:rsidR="00863CAC">
            <w:rPr>
              <w:rFonts w:ascii="MS Gothic" w:eastAsia="MS Gothic" w:hAnsi="MS Gothic" w:hint="eastAsia"/>
              <w:sz w:val="22"/>
            </w:rPr>
            <w:t>☒</w:t>
          </w:r>
        </w:sdtContent>
      </w:sdt>
      <w:r w:rsidR="00863CAC">
        <w:rPr>
          <w:rFonts w:ascii="Arial Narrow" w:hAnsi="Arial Narrow"/>
          <w:sz w:val="22"/>
        </w:rPr>
        <w:t xml:space="preserve">  </w:t>
      </w:r>
      <w:r w:rsidR="00863CAC" w:rsidRPr="00425D7C">
        <w:rPr>
          <w:rFonts w:ascii="Arial Narrow" w:hAnsi="Arial Narrow"/>
          <w:sz w:val="22"/>
        </w:rPr>
        <w:t>Check here to attest that all listed investigators are supportive of this proposal</w:t>
      </w:r>
      <w:r w:rsidR="00863CAC">
        <w:rPr>
          <w:rFonts w:ascii="Arial Narrow" w:hAnsi="Arial Narrow"/>
          <w:sz w:val="22"/>
        </w:rPr>
        <w:t>.</w:t>
      </w:r>
    </w:p>
    <w:p w14:paraId="2E7F50B0" w14:textId="77777777" w:rsidR="00863CAC" w:rsidRDefault="00863CAC" w:rsidP="00BD6475">
      <w:pPr>
        <w:rPr>
          <w:rFonts w:ascii="Arial Narrow" w:hAnsi="Arial Narrow"/>
          <w:b/>
          <w:sz w:val="22"/>
        </w:rPr>
      </w:pPr>
    </w:p>
    <w:p w14:paraId="543BF270" w14:textId="77777777" w:rsidR="00F71102" w:rsidRDefault="00F71102" w:rsidP="00A021B1">
      <w:pPr>
        <w:rPr>
          <w:rFonts w:ascii="Arial Narrow" w:hAnsi="Arial Narrow"/>
          <w:b/>
          <w:bCs/>
          <w:sz w:val="22"/>
          <w:lang w:eastAsia="en-ZA"/>
        </w:rPr>
      </w:pPr>
    </w:p>
    <w:p w14:paraId="25AAF1A9" w14:textId="1CDC8DE3" w:rsidR="00A021B1" w:rsidRPr="00A021B1" w:rsidRDefault="00A021B1" w:rsidP="00A021B1">
      <w:pPr>
        <w:rPr>
          <w:rFonts w:ascii="Arial Narrow" w:hAnsi="Arial Narrow"/>
          <w:b/>
          <w:bCs/>
          <w:sz w:val="22"/>
          <w:lang w:eastAsia="en-ZA"/>
        </w:rPr>
      </w:pPr>
      <w:r w:rsidRPr="00A021B1">
        <w:rPr>
          <w:rFonts w:ascii="Arial Narrow" w:hAnsi="Arial Narrow"/>
          <w:b/>
          <w:bCs/>
          <w:sz w:val="22"/>
          <w:lang w:eastAsia="en-ZA"/>
        </w:rPr>
        <w:t>Principal Investigators</w:t>
      </w:r>
    </w:p>
    <w:tbl>
      <w:tblPr>
        <w:tblpPr w:leftFromText="180" w:rightFromText="180" w:vertAnchor="text" w:horzAnchor="margin" w:tblpY="92"/>
        <w:tblW w:w="93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5"/>
        <w:gridCol w:w="3220"/>
        <w:gridCol w:w="3953"/>
      </w:tblGrid>
      <w:tr w:rsidR="00B3032D" w:rsidRPr="00A021B1" w14:paraId="0213E0C0" w14:textId="77777777" w:rsidTr="00B3032D">
        <w:trPr>
          <w:trHeight w:val="275"/>
        </w:trPr>
        <w:tc>
          <w:tcPr>
            <w:tcW w:w="2195" w:type="dxa"/>
            <w:shd w:val="clear" w:color="auto" w:fill="D9D9D9"/>
          </w:tcPr>
          <w:p w14:paraId="62170586"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Name</w:t>
            </w:r>
          </w:p>
        </w:tc>
        <w:tc>
          <w:tcPr>
            <w:tcW w:w="3220" w:type="dxa"/>
            <w:shd w:val="clear" w:color="auto" w:fill="D9D9D9"/>
          </w:tcPr>
          <w:p w14:paraId="283BCD9B"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Institution</w:t>
            </w:r>
          </w:p>
        </w:tc>
        <w:tc>
          <w:tcPr>
            <w:tcW w:w="3953" w:type="dxa"/>
            <w:shd w:val="clear" w:color="auto" w:fill="D9D9D9"/>
          </w:tcPr>
          <w:p w14:paraId="194B8AAD"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Contact Details</w:t>
            </w:r>
          </w:p>
        </w:tc>
      </w:tr>
      <w:tr w:rsidR="00B3032D" w:rsidRPr="00A021B1" w14:paraId="0464E84C" w14:textId="77777777" w:rsidTr="00B3032D">
        <w:trPr>
          <w:trHeight w:val="580"/>
        </w:trPr>
        <w:tc>
          <w:tcPr>
            <w:tcW w:w="2195" w:type="dxa"/>
          </w:tcPr>
          <w:p w14:paraId="4FA1C751"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Guéladio Cissé</w:t>
            </w:r>
          </w:p>
        </w:tc>
        <w:tc>
          <w:tcPr>
            <w:tcW w:w="3220" w:type="dxa"/>
          </w:tcPr>
          <w:p w14:paraId="0C6856A8"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 xml:space="preserve">University </w:t>
            </w:r>
            <w:proofErr w:type="spellStart"/>
            <w:r w:rsidRPr="00A021B1">
              <w:rPr>
                <w:rFonts w:ascii="Arial Narrow" w:hAnsi="Arial Narrow"/>
                <w:sz w:val="22"/>
                <w:lang w:eastAsia="en-ZA"/>
              </w:rPr>
              <w:t>Peleforo</w:t>
            </w:r>
            <w:proofErr w:type="spellEnd"/>
            <w:r w:rsidRPr="00A021B1">
              <w:rPr>
                <w:rFonts w:ascii="Arial Narrow" w:hAnsi="Arial Narrow"/>
                <w:sz w:val="22"/>
                <w:lang w:eastAsia="en-ZA"/>
              </w:rPr>
              <w:t xml:space="preserve"> Gon Coulibaly</w:t>
            </w:r>
          </w:p>
        </w:tc>
        <w:tc>
          <w:tcPr>
            <w:tcW w:w="3953" w:type="dxa"/>
          </w:tcPr>
          <w:p w14:paraId="19D1288D" w14:textId="77777777" w:rsidR="00B3032D" w:rsidRPr="00A021B1" w:rsidRDefault="00EA4F77" w:rsidP="00B3032D">
            <w:pPr>
              <w:rPr>
                <w:rFonts w:ascii="Arial Narrow" w:hAnsi="Arial Narrow"/>
                <w:sz w:val="22"/>
                <w:lang w:eastAsia="en-ZA"/>
              </w:rPr>
            </w:pPr>
            <w:hyperlink r:id="rId12">
              <w:r w:rsidR="00B3032D" w:rsidRPr="00A021B1">
                <w:rPr>
                  <w:rStyle w:val="Hyperlink"/>
                  <w:rFonts w:ascii="Arial Narrow" w:hAnsi="Arial Narrow"/>
                  <w:sz w:val="22"/>
                  <w:lang w:eastAsia="en-ZA"/>
                </w:rPr>
                <w:t xml:space="preserve">gueladio.cisse@swisstph.ch, </w:t>
              </w:r>
            </w:hyperlink>
            <w:r w:rsidR="00B3032D" w:rsidRPr="00A021B1">
              <w:rPr>
                <w:rFonts w:ascii="Arial Narrow" w:hAnsi="Arial Narrow"/>
                <w:sz w:val="22"/>
                <w:lang w:eastAsia="en-ZA"/>
              </w:rPr>
              <w:t>+41 79 938</w:t>
            </w:r>
          </w:p>
          <w:p w14:paraId="080D6193"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11 98</w:t>
            </w:r>
          </w:p>
        </w:tc>
      </w:tr>
      <w:tr w:rsidR="00B3032D" w:rsidRPr="00A021B1" w14:paraId="786F37A3" w14:textId="77777777" w:rsidTr="00B3032D">
        <w:trPr>
          <w:trHeight w:val="303"/>
        </w:trPr>
        <w:tc>
          <w:tcPr>
            <w:tcW w:w="2195" w:type="dxa"/>
          </w:tcPr>
          <w:p w14:paraId="2E305F50"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Matthew Chersich</w:t>
            </w:r>
          </w:p>
        </w:tc>
        <w:tc>
          <w:tcPr>
            <w:tcW w:w="3220" w:type="dxa"/>
          </w:tcPr>
          <w:p w14:paraId="10C54047" w14:textId="77777777" w:rsidR="00B3032D" w:rsidRPr="00A021B1" w:rsidRDefault="00B3032D" w:rsidP="00B3032D">
            <w:pPr>
              <w:rPr>
                <w:rFonts w:ascii="Arial Narrow" w:hAnsi="Arial Narrow"/>
                <w:sz w:val="22"/>
                <w:lang w:eastAsia="en-ZA"/>
              </w:rPr>
            </w:pPr>
            <w:r w:rsidRPr="00A021B1">
              <w:rPr>
                <w:rFonts w:ascii="Arial Narrow" w:hAnsi="Arial Narrow"/>
                <w:sz w:val="22"/>
                <w:lang w:eastAsia="en-ZA"/>
              </w:rPr>
              <w:t>University of the Witwatersrand</w:t>
            </w:r>
          </w:p>
        </w:tc>
        <w:tc>
          <w:tcPr>
            <w:tcW w:w="3953" w:type="dxa"/>
          </w:tcPr>
          <w:p w14:paraId="7A3FB0D1" w14:textId="77777777" w:rsidR="00B3032D" w:rsidRPr="00A021B1" w:rsidRDefault="00EA4F77" w:rsidP="00B3032D">
            <w:pPr>
              <w:rPr>
                <w:rFonts w:ascii="Arial Narrow" w:hAnsi="Arial Narrow"/>
                <w:sz w:val="22"/>
                <w:lang w:eastAsia="en-ZA"/>
              </w:rPr>
            </w:pPr>
            <w:hyperlink r:id="rId13">
              <w:r w:rsidR="00B3032D" w:rsidRPr="00A021B1">
                <w:rPr>
                  <w:rStyle w:val="Hyperlink"/>
                  <w:rFonts w:ascii="Arial Narrow" w:hAnsi="Arial Narrow"/>
                  <w:sz w:val="22"/>
                  <w:lang w:eastAsia="en-ZA"/>
                </w:rPr>
                <w:t>mchersich@wrhi.ac.za</w:t>
              </w:r>
            </w:hyperlink>
            <w:r w:rsidR="00B3032D" w:rsidRPr="00A021B1">
              <w:rPr>
                <w:rFonts w:ascii="Arial Narrow" w:hAnsi="Arial Narrow"/>
                <w:sz w:val="22"/>
                <w:lang w:eastAsia="en-ZA"/>
              </w:rPr>
              <w:t xml:space="preserve"> ,+27 72 752 1123</w:t>
            </w:r>
          </w:p>
        </w:tc>
      </w:tr>
    </w:tbl>
    <w:p w14:paraId="2A05B2D1" w14:textId="77777777" w:rsidR="00A021B1" w:rsidRPr="00A021B1" w:rsidRDefault="00A021B1" w:rsidP="00A021B1">
      <w:pPr>
        <w:rPr>
          <w:rFonts w:ascii="Arial Narrow" w:hAnsi="Arial Narrow"/>
          <w:sz w:val="22"/>
          <w:lang w:eastAsia="en-ZA"/>
        </w:rPr>
      </w:pPr>
    </w:p>
    <w:p w14:paraId="47271616" w14:textId="77777777" w:rsidR="00A021B1" w:rsidRPr="00A021B1" w:rsidRDefault="00A021B1" w:rsidP="00A021B1">
      <w:pPr>
        <w:rPr>
          <w:rFonts w:ascii="Arial Narrow" w:hAnsi="Arial Narrow"/>
          <w:b/>
          <w:bCs/>
          <w:sz w:val="22"/>
          <w:lang w:eastAsia="en-ZA"/>
        </w:rPr>
      </w:pPr>
      <w:r w:rsidRPr="00A021B1">
        <w:rPr>
          <w:rFonts w:ascii="Arial Narrow" w:hAnsi="Arial Narrow"/>
          <w:b/>
          <w:bCs/>
          <w:sz w:val="22"/>
          <w:lang w:eastAsia="en-ZA"/>
        </w:rPr>
        <w:t>Co-Principal Investigators:</w:t>
      </w:r>
    </w:p>
    <w:p w14:paraId="418736F0" w14:textId="77777777" w:rsidR="00A021B1" w:rsidRPr="00A021B1" w:rsidRDefault="00A021B1" w:rsidP="00A021B1">
      <w:pPr>
        <w:rPr>
          <w:rFonts w:ascii="Arial Narrow" w:hAnsi="Arial Narrow"/>
          <w:sz w:val="22"/>
          <w:lang w:eastAsia="en-ZA"/>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97"/>
        <w:gridCol w:w="3230"/>
        <w:gridCol w:w="3971"/>
      </w:tblGrid>
      <w:tr w:rsidR="00A021B1" w:rsidRPr="00A021B1" w14:paraId="7669C9AF" w14:textId="77777777" w:rsidTr="00B3032D">
        <w:trPr>
          <w:trHeight w:val="284"/>
        </w:trPr>
        <w:tc>
          <w:tcPr>
            <w:tcW w:w="2197" w:type="dxa"/>
            <w:shd w:val="clear" w:color="auto" w:fill="D9D9D9"/>
          </w:tcPr>
          <w:p w14:paraId="7B537312"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Name</w:t>
            </w:r>
          </w:p>
        </w:tc>
        <w:tc>
          <w:tcPr>
            <w:tcW w:w="3230" w:type="dxa"/>
            <w:shd w:val="clear" w:color="auto" w:fill="D9D9D9"/>
          </w:tcPr>
          <w:p w14:paraId="4B726A3B"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Institution</w:t>
            </w:r>
          </w:p>
        </w:tc>
        <w:tc>
          <w:tcPr>
            <w:tcW w:w="3971" w:type="dxa"/>
            <w:shd w:val="clear" w:color="auto" w:fill="D9D9D9"/>
          </w:tcPr>
          <w:p w14:paraId="7F623A76"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Address, email, phone</w:t>
            </w:r>
          </w:p>
        </w:tc>
      </w:tr>
      <w:tr w:rsidR="00A021B1" w:rsidRPr="00A021B1" w14:paraId="23B8F620" w14:textId="77777777" w:rsidTr="00B3032D">
        <w:trPr>
          <w:trHeight w:val="284"/>
        </w:trPr>
        <w:tc>
          <w:tcPr>
            <w:tcW w:w="2197" w:type="dxa"/>
          </w:tcPr>
          <w:p w14:paraId="536B327D"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Christopher Jack</w:t>
            </w:r>
          </w:p>
        </w:tc>
        <w:tc>
          <w:tcPr>
            <w:tcW w:w="3230" w:type="dxa"/>
          </w:tcPr>
          <w:p w14:paraId="527CBF40"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Cape Town</w:t>
            </w:r>
          </w:p>
        </w:tc>
        <w:tc>
          <w:tcPr>
            <w:tcW w:w="3971" w:type="dxa"/>
          </w:tcPr>
          <w:p w14:paraId="16C1CBED" w14:textId="77777777" w:rsidR="00A021B1" w:rsidRPr="00A021B1" w:rsidRDefault="00EA4F77" w:rsidP="00A021B1">
            <w:pPr>
              <w:rPr>
                <w:rFonts w:ascii="Arial Narrow" w:hAnsi="Arial Narrow"/>
                <w:sz w:val="22"/>
                <w:lang w:eastAsia="en-ZA"/>
              </w:rPr>
            </w:pPr>
            <w:hyperlink r:id="rId14">
              <w:r w:rsidR="00A021B1" w:rsidRPr="00A021B1">
                <w:rPr>
                  <w:rStyle w:val="Hyperlink"/>
                  <w:rFonts w:ascii="Arial Narrow" w:hAnsi="Arial Narrow"/>
                  <w:sz w:val="22"/>
                  <w:lang w:eastAsia="en-ZA"/>
                </w:rPr>
                <w:t>cjack@csag.uct.ac.za</w:t>
              </w:r>
            </w:hyperlink>
          </w:p>
        </w:tc>
      </w:tr>
      <w:tr w:rsidR="00A021B1" w:rsidRPr="00A021B1" w14:paraId="7D309DA7" w14:textId="77777777" w:rsidTr="00B3032D">
        <w:trPr>
          <w:trHeight w:val="531"/>
        </w:trPr>
        <w:tc>
          <w:tcPr>
            <w:tcW w:w="2197" w:type="dxa"/>
          </w:tcPr>
          <w:p w14:paraId="09C6F7DB" w14:textId="77777777" w:rsidR="00A021B1" w:rsidRPr="00A021B1" w:rsidRDefault="00EA4F77" w:rsidP="00A021B1">
            <w:pPr>
              <w:rPr>
                <w:rFonts w:ascii="Arial Narrow" w:hAnsi="Arial Narrow"/>
                <w:sz w:val="22"/>
                <w:lang w:eastAsia="en-ZA"/>
              </w:rPr>
            </w:pPr>
            <w:hyperlink r:id="rId15">
              <w:r w:rsidR="00A021B1" w:rsidRPr="00A021B1">
                <w:rPr>
                  <w:rStyle w:val="Hyperlink"/>
                  <w:rFonts w:ascii="Arial Narrow" w:hAnsi="Arial Narrow"/>
                  <w:sz w:val="22"/>
                  <w:lang w:eastAsia="en-ZA"/>
                </w:rPr>
                <w:t>Sibusisiwe</w:t>
              </w:r>
            </w:hyperlink>
          </w:p>
          <w:p w14:paraId="311F31F3" w14:textId="77777777" w:rsidR="00A021B1" w:rsidRPr="00A021B1" w:rsidRDefault="00EA4F77" w:rsidP="00A021B1">
            <w:pPr>
              <w:rPr>
                <w:rFonts w:ascii="Arial Narrow" w:hAnsi="Arial Narrow"/>
                <w:sz w:val="22"/>
                <w:lang w:eastAsia="en-ZA"/>
              </w:rPr>
            </w:pPr>
            <w:hyperlink r:id="rId16">
              <w:r w:rsidR="00A021B1" w:rsidRPr="00A021B1">
                <w:rPr>
                  <w:rStyle w:val="Hyperlink"/>
                  <w:rFonts w:ascii="Arial Narrow" w:hAnsi="Arial Narrow"/>
                  <w:sz w:val="22"/>
                  <w:lang w:eastAsia="en-ZA"/>
                </w:rPr>
                <w:t>Makhanya</w:t>
              </w:r>
            </w:hyperlink>
          </w:p>
        </w:tc>
        <w:tc>
          <w:tcPr>
            <w:tcW w:w="3230" w:type="dxa"/>
          </w:tcPr>
          <w:p w14:paraId="14CC0342"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IBM Research Africa</w:t>
            </w:r>
          </w:p>
        </w:tc>
        <w:tc>
          <w:tcPr>
            <w:tcW w:w="3971" w:type="dxa"/>
          </w:tcPr>
          <w:p w14:paraId="71A5B57E" w14:textId="77777777" w:rsidR="00A021B1" w:rsidRPr="00A021B1" w:rsidRDefault="00EA4F77" w:rsidP="00A021B1">
            <w:pPr>
              <w:rPr>
                <w:rFonts w:ascii="Arial Narrow" w:hAnsi="Arial Narrow"/>
                <w:sz w:val="22"/>
                <w:lang w:eastAsia="en-ZA"/>
              </w:rPr>
            </w:pPr>
            <w:hyperlink r:id="rId17">
              <w:r w:rsidR="00A021B1" w:rsidRPr="00A021B1">
                <w:rPr>
                  <w:rStyle w:val="Hyperlink"/>
                  <w:rFonts w:ascii="Arial Narrow" w:hAnsi="Arial Narrow"/>
                  <w:sz w:val="22"/>
                  <w:lang w:eastAsia="en-ZA"/>
                </w:rPr>
                <w:t>Sibusisiwe.makhanya@ibm.com</w:t>
              </w:r>
            </w:hyperlink>
          </w:p>
        </w:tc>
      </w:tr>
      <w:tr w:rsidR="00A021B1" w:rsidRPr="00A021B1" w14:paraId="4A86A1A4" w14:textId="77777777" w:rsidTr="00B3032D">
        <w:trPr>
          <w:trHeight w:val="284"/>
        </w:trPr>
        <w:tc>
          <w:tcPr>
            <w:tcW w:w="2197" w:type="dxa"/>
          </w:tcPr>
          <w:p w14:paraId="4D1D0BAC"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Gloria Maimela</w:t>
            </w:r>
          </w:p>
        </w:tc>
        <w:tc>
          <w:tcPr>
            <w:tcW w:w="3230" w:type="dxa"/>
          </w:tcPr>
          <w:p w14:paraId="6E55B700"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the Witwatersrand</w:t>
            </w:r>
          </w:p>
        </w:tc>
        <w:tc>
          <w:tcPr>
            <w:tcW w:w="3971" w:type="dxa"/>
          </w:tcPr>
          <w:p w14:paraId="695A5BF4" w14:textId="77777777" w:rsidR="00A021B1" w:rsidRPr="00A021B1" w:rsidRDefault="00EA4F77" w:rsidP="00A021B1">
            <w:pPr>
              <w:rPr>
                <w:rFonts w:ascii="Arial Narrow" w:hAnsi="Arial Narrow"/>
                <w:sz w:val="22"/>
                <w:lang w:eastAsia="en-ZA"/>
              </w:rPr>
            </w:pPr>
            <w:hyperlink r:id="rId18">
              <w:r w:rsidR="00A021B1" w:rsidRPr="00A021B1">
                <w:rPr>
                  <w:rStyle w:val="Hyperlink"/>
                  <w:rFonts w:ascii="Arial Narrow" w:hAnsi="Arial Narrow"/>
                  <w:sz w:val="22"/>
                  <w:lang w:eastAsia="en-ZA"/>
                </w:rPr>
                <w:t>gmaimela@wrhi.ac.za</w:t>
              </w:r>
            </w:hyperlink>
          </w:p>
        </w:tc>
      </w:tr>
      <w:tr w:rsidR="00A021B1" w:rsidRPr="00A021B1" w14:paraId="68A0E6E5" w14:textId="77777777" w:rsidTr="00B3032D">
        <w:trPr>
          <w:trHeight w:val="284"/>
        </w:trPr>
        <w:tc>
          <w:tcPr>
            <w:tcW w:w="2197" w:type="dxa"/>
          </w:tcPr>
          <w:p w14:paraId="29F3F00A"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Craig Parker</w:t>
            </w:r>
          </w:p>
        </w:tc>
        <w:tc>
          <w:tcPr>
            <w:tcW w:w="3230" w:type="dxa"/>
          </w:tcPr>
          <w:p w14:paraId="0E4C72D9"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the Witwatersrand</w:t>
            </w:r>
          </w:p>
        </w:tc>
        <w:tc>
          <w:tcPr>
            <w:tcW w:w="3971" w:type="dxa"/>
          </w:tcPr>
          <w:p w14:paraId="25DE9FB0" w14:textId="77777777" w:rsidR="00A021B1" w:rsidRPr="00A021B1" w:rsidRDefault="00EA4F77" w:rsidP="00A021B1">
            <w:pPr>
              <w:rPr>
                <w:rFonts w:ascii="Arial Narrow" w:hAnsi="Arial Narrow"/>
                <w:sz w:val="22"/>
                <w:lang w:eastAsia="en-ZA"/>
              </w:rPr>
            </w:pPr>
            <w:hyperlink r:id="rId19">
              <w:r w:rsidR="00A021B1" w:rsidRPr="00A021B1">
                <w:rPr>
                  <w:rStyle w:val="Hyperlink"/>
                  <w:rFonts w:ascii="Arial Narrow" w:hAnsi="Arial Narrow"/>
                  <w:sz w:val="22"/>
                  <w:lang w:eastAsia="en-ZA"/>
                </w:rPr>
                <w:t>cparker@wrhi.ac.za</w:t>
              </w:r>
            </w:hyperlink>
          </w:p>
        </w:tc>
      </w:tr>
    </w:tbl>
    <w:p w14:paraId="0A02280D" w14:textId="77777777" w:rsidR="00A021B1" w:rsidRDefault="00A021B1" w:rsidP="00A021B1">
      <w:pPr>
        <w:rPr>
          <w:rFonts w:ascii="Arial Narrow" w:hAnsi="Arial Narrow"/>
          <w:sz w:val="22"/>
          <w:lang w:eastAsia="en-ZA"/>
        </w:rPr>
      </w:pPr>
    </w:p>
    <w:p w14:paraId="612648A5" w14:textId="77777777" w:rsidR="001C0175" w:rsidRDefault="001C0175" w:rsidP="00A021B1">
      <w:pPr>
        <w:rPr>
          <w:rFonts w:ascii="Arial Narrow" w:hAnsi="Arial Narrow"/>
          <w:sz w:val="22"/>
          <w:lang w:eastAsia="en-ZA"/>
        </w:rPr>
      </w:pPr>
    </w:p>
    <w:p w14:paraId="4FBB33B4" w14:textId="77777777" w:rsidR="001C0175" w:rsidRDefault="001C0175" w:rsidP="00A021B1">
      <w:pPr>
        <w:rPr>
          <w:rFonts w:ascii="Arial Narrow" w:hAnsi="Arial Narrow"/>
          <w:sz w:val="22"/>
          <w:lang w:eastAsia="en-ZA"/>
        </w:rPr>
      </w:pPr>
    </w:p>
    <w:p w14:paraId="3DFFD56A" w14:textId="77777777" w:rsidR="001C0175" w:rsidRDefault="001C0175" w:rsidP="00A021B1">
      <w:pPr>
        <w:rPr>
          <w:rFonts w:ascii="Arial Narrow" w:hAnsi="Arial Narrow"/>
          <w:sz w:val="22"/>
          <w:lang w:eastAsia="en-ZA"/>
        </w:rPr>
      </w:pPr>
    </w:p>
    <w:p w14:paraId="3312DFAD" w14:textId="77777777" w:rsidR="001C0175" w:rsidRDefault="001C0175" w:rsidP="00A021B1">
      <w:pPr>
        <w:rPr>
          <w:rFonts w:ascii="Arial Narrow" w:hAnsi="Arial Narrow"/>
          <w:sz w:val="22"/>
          <w:lang w:eastAsia="en-ZA"/>
        </w:rPr>
      </w:pPr>
    </w:p>
    <w:p w14:paraId="20BF5183" w14:textId="77777777" w:rsidR="001C0175" w:rsidRDefault="001C0175" w:rsidP="00A021B1">
      <w:pPr>
        <w:rPr>
          <w:rFonts w:ascii="Arial Narrow" w:hAnsi="Arial Narrow"/>
          <w:sz w:val="22"/>
          <w:lang w:eastAsia="en-ZA"/>
        </w:rPr>
      </w:pPr>
    </w:p>
    <w:p w14:paraId="285E419B" w14:textId="77777777" w:rsidR="001C0175" w:rsidRDefault="001C0175" w:rsidP="00A021B1">
      <w:pPr>
        <w:rPr>
          <w:rFonts w:ascii="Arial Narrow" w:hAnsi="Arial Narrow"/>
          <w:sz w:val="22"/>
          <w:lang w:eastAsia="en-ZA"/>
        </w:rPr>
      </w:pPr>
    </w:p>
    <w:p w14:paraId="165530D0" w14:textId="77777777" w:rsidR="001C0175" w:rsidRDefault="001C0175" w:rsidP="00A021B1">
      <w:pPr>
        <w:rPr>
          <w:rFonts w:ascii="Arial Narrow" w:hAnsi="Arial Narrow"/>
          <w:sz w:val="22"/>
          <w:lang w:eastAsia="en-ZA"/>
        </w:rPr>
      </w:pPr>
    </w:p>
    <w:p w14:paraId="39850EA7" w14:textId="77777777" w:rsidR="001C0175" w:rsidRDefault="001C0175" w:rsidP="00A021B1">
      <w:pPr>
        <w:rPr>
          <w:rFonts w:ascii="Arial Narrow" w:hAnsi="Arial Narrow"/>
          <w:sz w:val="22"/>
          <w:lang w:eastAsia="en-ZA"/>
        </w:rPr>
      </w:pPr>
    </w:p>
    <w:p w14:paraId="6B898692" w14:textId="77777777" w:rsidR="001C0175" w:rsidRPr="00A021B1" w:rsidRDefault="001C0175" w:rsidP="00A021B1">
      <w:pPr>
        <w:rPr>
          <w:rFonts w:ascii="Arial Narrow" w:hAnsi="Arial Narrow"/>
          <w:sz w:val="22"/>
          <w:lang w:eastAsia="en-ZA"/>
        </w:rPr>
      </w:pPr>
    </w:p>
    <w:p w14:paraId="366DD8C8" w14:textId="77777777" w:rsidR="001C0175" w:rsidRDefault="001C0175" w:rsidP="00A021B1">
      <w:pPr>
        <w:rPr>
          <w:rFonts w:ascii="Arial Narrow" w:hAnsi="Arial Narrow"/>
          <w:sz w:val="22"/>
          <w:lang w:eastAsia="en-ZA"/>
        </w:rPr>
      </w:pPr>
      <w:bookmarkStart w:id="3" w:name="_bookmark6"/>
      <w:bookmarkEnd w:id="3"/>
    </w:p>
    <w:p w14:paraId="512380B9" w14:textId="77777777" w:rsidR="001C0175" w:rsidRDefault="001C0175" w:rsidP="00A021B1">
      <w:pPr>
        <w:rPr>
          <w:rFonts w:ascii="Arial Narrow" w:hAnsi="Arial Narrow"/>
          <w:sz w:val="22"/>
          <w:lang w:eastAsia="en-ZA"/>
        </w:rPr>
      </w:pPr>
    </w:p>
    <w:p w14:paraId="6663F649" w14:textId="2F2247A6" w:rsidR="00A021B1" w:rsidRPr="00A021B1" w:rsidRDefault="00A021B1" w:rsidP="00A021B1">
      <w:pPr>
        <w:rPr>
          <w:rFonts w:ascii="Arial Narrow" w:hAnsi="Arial Narrow"/>
          <w:b/>
          <w:bCs/>
          <w:sz w:val="22"/>
          <w:lang w:eastAsia="en-ZA"/>
        </w:rPr>
      </w:pPr>
      <w:r w:rsidRPr="00A021B1">
        <w:rPr>
          <w:rFonts w:ascii="Arial Narrow" w:hAnsi="Arial Narrow"/>
          <w:b/>
          <w:bCs/>
          <w:sz w:val="22"/>
          <w:lang w:eastAsia="en-ZA"/>
        </w:rPr>
        <w:lastRenderedPageBreak/>
        <w:t>Co-Investigators:</w:t>
      </w:r>
    </w:p>
    <w:tbl>
      <w:tblPr>
        <w:tblW w:w="9491"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85"/>
        <w:gridCol w:w="3433"/>
        <w:gridCol w:w="4073"/>
      </w:tblGrid>
      <w:tr w:rsidR="00A021B1" w:rsidRPr="00A021B1" w14:paraId="2FFC6F2E" w14:textId="77777777" w:rsidTr="00D06BDD">
        <w:trPr>
          <w:trHeight w:val="287"/>
        </w:trPr>
        <w:tc>
          <w:tcPr>
            <w:tcW w:w="1985" w:type="dxa"/>
            <w:tcBorders>
              <w:bottom w:val="single" w:sz="4" w:space="0" w:color="000000"/>
            </w:tcBorders>
            <w:shd w:val="clear" w:color="auto" w:fill="D9D9D9"/>
          </w:tcPr>
          <w:p w14:paraId="37F18AC8"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Name</w:t>
            </w:r>
          </w:p>
        </w:tc>
        <w:tc>
          <w:tcPr>
            <w:tcW w:w="3433" w:type="dxa"/>
            <w:tcBorders>
              <w:bottom w:val="single" w:sz="4" w:space="0" w:color="000000"/>
            </w:tcBorders>
            <w:shd w:val="clear" w:color="auto" w:fill="D9D9D9"/>
          </w:tcPr>
          <w:p w14:paraId="4865EC8D"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Institution</w:t>
            </w:r>
          </w:p>
        </w:tc>
        <w:tc>
          <w:tcPr>
            <w:tcW w:w="4073" w:type="dxa"/>
            <w:tcBorders>
              <w:bottom w:val="single" w:sz="4" w:space="0" w:color="000000"/>
            </w:tcBorders>
            <w:shd w:val="clear" w:color="auto" w:fill="D9D9D9"/>
          </w:tcPr>
          <w:p w14:paraId="0930CB8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Address, email, phone</w:t>
            </w:r>
          </w:p>
        </w:tc>
      </w:tr>
      <w:tr w:rsidR="00A021B1" w:rsidRPr="00A021B1" w14:paraId="46354B46" w14:textId="77777777" w:rsidTr="00D06BDD">
        <w:trPr>
          <w:trHeight w:val="489"/>
        </w:trPr>
        <w:tc>
          <w:tcPr>
            <w:tcW w:w="1985" w:type="dxa"/>
            <w:tcBorders>
              <w:top w:val="single" w:sz="4" w:space="0" w:color="000000"/>
              <w:left w:val="single" w:sz="4" w:space="0" w:color="000000"/>
              <w:bottom w:val="single" w:sz="4" w:space="0" w:color="000000"/>
              <w:right w:val="single" w:sz="4" w:space="0" w:color="000000"/>
            </w:tcBorders>
          </w:tcPr>
          <w:p w14:paraId="02420497"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Adja Ferdinand</w:t>
            </w:r>
          </w:p>
          <w:p w14:paraId="39B6D64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Vanga</w:t>
            </w:r>
          </w:p>
        </w:tc>
        <w:tc>
          <w:tcPr>
            <w:tcW w:w="3433" w:type="dxa"/>
            <w:tcBorders>
              <w:top w:val="single" w:sz="4" w:space="0" w:color="000000"/>
              <w:left w:val="single" w:sz="4" w:space="0" w:color="000000"/>
              <w:bottom w:val="single" w:sz="4" w:space="0" w:color="000000"/>
              <w:right w:val="single" w:sz="4" w:space="0" w:color="000000"/>
            </w:tcBorders>
          </w:tcPr>
          <w:p w14:paraId="3646DE80"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 xml:space="preserve">University </w:t>
            </w:r>
            <w:proofErr w:type="spellStart"/>
            <w:r w:rsidRPr="00A021B1">
              <w:rPr>
                <w:rFonts w:ascii="Arial Narrow" w:hAnsi="Arial Narrow"/>
                <w:sz w:val="22"/>
                <w:lang w:eastAsia="en-ZA"/>
              </w:rPr>
              <w:t>Peleforo</w:t>
            </w:r>
            <w:proofErr w:type="spellEnd"/>
            <w:r w:rsidRPr="00A021B1">
              <w:rPr>
                <w:rFonts w:ascii="Arial Narrow" w:hAnsi="Arial Narrow"/>
                <w:sz w:val="22"/>
                <w:lang w:eastAsia="en-ZA"/>
              </w:rPr>
              <w:t xml:space="preserve"> Gon Coulibaly</w:t>
            </w:r>
          </w:p>
        </w:tc>
        <w:tc>
          <w:tcPr>
            <w:tcW w:w="4073" w:type="dxa"/>
            <w:tcBorders>
              <w:top w:val="single" w:sz="4" w:space="0" w:color="000000"/>
              <w:left w:val="single" w:sz="4" w:space="0" w:color="000000"/>
              <w:bottom w:val="single" w:sz="4" w:space="0" w:color="000000"/>
              <w:right w:val="single" w:sz="4" w:space="0" w:color="000000"/>
            </w:tcBorders>
          </w:tcPr>
          <w:p w14:paraId="57D29F47" w14:textId="77777777" w:rsidR="00A021B1" w:rsidRPr="00A021B1" w:rsidRDefault="00A021B1" w:rsidP="00A021B1">
            <w:pPr>
              <w:rPr>
                <w:rFonts w:ascii="Arial Narrow" w:hAnsi="Arial Narrow"/>
                <w:sz w:val="22"/>
                <w:lang w:eastAsia="en-ZA"/>
              </w:rPr>
            </w:pPr>
            <w:r w:rsidRPr="00A021B1">
              <w:rPr>
                <w:rFonts w:ascii="Arial Narrow" w:hAnsi="Arial Narrow"/>
                <w:sz w:val="22"/>
                <w:u w:val="single"/>
                <w:lang w:eastAsia="en-ZA"/>
              </w:rPr>
              <w:t xml:space="preserve"> </w:t>
            </w:r>
            <w:hyperlink r:id="rId20">
              <w:r w:rsidRPr="00A021B1">
                <w:rPr>
                  <w:rStyle w:val="Hyperlink"/>
                  <w:rFonts w:ascii="Arial Narrow" w:hAnsi="Arial Narrow"/>
                  <w:sz w:val="22"/>
                  <w:lang w:eastAsia="en-ZA"/>
                </w:rPr>
                <w:t>af_vanga@yahoo.fr</w:t>
              </w:r>
            </w:hyperlink>
          </w:p>
        </w:tc>
      </w:tr>
      <w:tr w:rsidR="00A021B1" w:rsidRPr="00A021B1" w14:paraId="2146B75B"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0595862A"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Bonnie Joubert</w:t>
            </w:r>
          </w:p>
        </w:tc>
        <w:tc>
          <w:tcPr>
            <w:tcW w:w="3433" w:type="dxa"/>
            <w:tcBorders>
              <w:top w:val="single" w:sz="4" w:space="0" w:color="000000"/>
              <w:left w:val="single" w:sz="4" w:space="0" w:color="000000"/>
              <w:bottom w:val="single" w:sz="4" w:space="0" w:color="000000"/>
              <w:right w:val="single" w:sz="4" w:space="0" w:color="000000"/>
            </w:tcBorders>
          </w:tcPr>
          <w:p w14:paraId="5448A28B"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National Institute of Health</w:t>
            </w:r>
          </w:p>
        </w:tc>
        <w:tc>
          <w:tcPr>
            <w:tcW w:w="4073" w:type="dxa"/>
            <w:tcBorders>
              <w:top w:val="single" w:sz="4" w:space="0" w:color="000000"/>
              <w:left w:val="single" w:sz="4" w:space="0" w:color="000000"/>
              <w:bottom w:val="single" w:sz="4" w:space="0" w:color="000000"/>
              <w:right w:val="single" w:sz="4" w:space="0" w:color="000000"/>
            </w:tcBorders>
          </w:tcPr>
          <w:p w14:paraId="01908B90" w14:textId="77777777" w:rsidR="00A021B1" w:rsidRPr="00A021B1" w:rsidRDefault="00EA4F77" w:rsidP="00A021B1">
            <w:pPr>
              <w:rPr>
                <w:rFonts w:ascii="Arial Narrow" w:hAnsi="Arial Narrow"/>
                <w:sz w:val="22"/>
                <w:lang w:eastAsia="en-ZA"/>
              </w:rPr>
            </w:pPr>
            <w:hyperlink r:id="rId21">
              <w:r w:rsidR="00A021B1" w:rsidRPr="00A021B1">
                <w:rPr>
                  <w:rStyle w:val="Hyperlink"/>
                  <w:rFonts w:ascii="Arial Narrow" w:hAnsi="Arial Narrow"/>
                  <w:sz w:val="22"/>
                  <w:lang w:eastAsia="en-ZA"/>
                </w:rPr>
                <w:t>bonnie.joubert@nih.gov</w:t>
              </w:r>
            </w:hyperlink>
          </w:p>
        </w:tc>
      </w:tr>
      <w:tr w:rsidR="00A021B1" w:rsidRPr="00A021B1" w14:paraId="3D230FC7"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30F4DFB3"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 xml:space="preserve">Brama </w:t>
            </w:r>
            <w:proofErr w:type="spellStart"/>
            <w:r w:rsidRPr="00A021B1">
              <w:rPr>
                <w:rFonts w:ascii="Arial Narrow" w:hAnsi="Arial Narrow"/>
                <w:sz w:val="22"/>
                <w:lang w:eastAsia="en-ZA"/>
              </w:rPr>
              <w:t>Koné</w:t>
            </w:r>
            <w:proofErr w:type="spellEnd"/>
          </w:p>
        </w:tc>
        <w:tc>
          <w:tcPr>
            <w:tcW w:w="3433" w:type="dxa"/>
            <w:tcBorders>
              <w:top w:val="single" w:sz="4" w:space="0" w:color="000000"/>
              <w:left w:val="single" w:sz="4" w:space="0" w:color="000000"/>
              <w:bottom w:val="single" w:sz="4" w:space="0" w:color="000000"/>
              <w:right w:val="single" w:sz="4" w:space="0" w:color="000000"/>
            </w:tcBorders>
          </w:tcPr>
          <w:p w14:paraId="3D369980"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 xml:space="preserve">University </w:t>
            </w:r>
            <w:proofErr w:type="spellStart"/>
            <w:r w:rsidRPr="00A021B1">
              <w:rPr>
                <w:rFonts w:ascii="Arial Narrow" w:hAnsi="Arial Narrow"/>
                <w:sz w:val="22"/>
                <w:lang w:eastAsia="en-ZA"/>
              </w:rPr>
              <w:t>Peleforo</w:t>
            </w:r>
            <w:proofErr w:type="spellEnd"/>
            <w:r w:rsidRPr="00A021B1">
              <w:rPr>
                <w:rFonts w:ascii="Arial Narrow" w:hAnsi="Arial Narrow"/>
                <w:sz w:val="22"/>
                <w:lang w:eastAsia="en-ZA"/>
              </w:rPr>
              <w:t xml:space="preserve"> Gon Coulibaly</w:t>
            </w:r>
          </w:p>
        </w:tc>
        <w:tc>
          <w:tcPr>
            <w:tcW w:w="4073" w:type="dxa"/>
            <w:tcBorders>
              <w:top w:val="single" w:sz="4" w:space="0" w:color="000000"/>
              <w:left w:val="single" w:sz="4" w:space="0" w:color="000000"/>
              <w:bottom w:val="single" w:sz="4" w:space="0" w:color="000000"/>
              <w:right w:val="single" w:sz="4" w:space="0" w:color="000000"/>
            </w:tcBorders>
          </w:tcPr>
          <w:p w14:paraId="72AB9FEC" w14:textId="77777777" w:rsidR="00A021B1" w:rsidRPr="00A021B1" w:rsidRDefault="00EA4F77" w:rsidP="00A021B1">
            <w:pPr>
              <w:rPr>
                <w:rFonts w:ascii="Arial Narrow" w:hAnsi="Arial Narrow"/>
                <w:sz w:val="22"/>
                <w:lang w:eastAsia="en-ZA"/>
              </w:rPr>
            </w:pPr>
            <w:hyperlink r:id="rId22">
              <w:r w:rsidR="00A021B1" w:rsidRPr="00A021B1">
                <w:rPr>
                  <w:rStyle w:val="Hyperlink"/>
                  <w:rFonts w:ascii="Arial Narrow" w:hAnsi="Arial Narrow"/>
                  <w:sz w:val="22"/>
                  <w:lang w:eastAsia="en-ZA"/>
                </w:rPr>
                <w:t>bramakone@gmail.com</w:t>
              </w:r>
            </w:hyperlink>
          </w:p>
        </w:tc>
      </w:tr>
      <w:tr w:rsidR="00A021B1" w:rsidRPr="00A021B1" w14:paraId="5AFABB8A"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052126A1"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Christopher Boyer</w:t>
            </w:r>
          </w:p>
        </w:tc>
        <w:tc>
          <w:tcPr>
            <w:tcW w:w="3433" w:type="dxa"/>
            <w:tcBorders>
              <w:top w:val="single" w:sz="4" w:space="0" w:color="000000"/>
              <w:left w:val="single" w:sz="4" w:space="0" w:color="000000"/>
              <w:bottom w:val="single" w:sz="4" w:space="0" w:color="000000"/>
              <w:right w:val="single" w:sz="4" w:space="0" w:color="000000"/>
            </w:tcBorders>
          </w:tcPr>
          <w:p w14:paraId="63D3A017"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Washington</w:t>
            </w:r>
          </w:p>
        </w:tc>
        <w:tc>
          <w:tcPr>
            <w:tcW w:w="4073" w:type="dxa"/>
            <w:tcBorders>
              <w:top w:val="single" w:sz="4" w:space="0" w:color="000000"/>
              <w:left w:val="single" w:sz="4" w:space="0" w:color="000000"/>
              <w:bottom w:val="single" w:sz="4" w:space="0" w:color="000000"/>
              <w:right w:val="single" w:sz="4" w:space="0" w:color="000000"/>
            </w:tcBorders>
          </w:tcPr>
          <w:p w14:paraId="48B175A3" w14:textId="77777777" w:rsidR="00A021B1" w:rsidRPr="00A021B1" w:rsidRDefault="00EA4F77" w:rsidP="00A021B1">
            <w:pPr>
              <w:rPr>
                <w:rFonts w:ascii="Arial Narrow" w:hAnsi="Arial Narrow"/>
                <w:sz w:val="22"/>
                <w:lang w:eastAsia="en-ZA"/>
              </w:rPr>
            </w:pPr>
            <w:hyperlink r:id="rId23">
              <w:r w:rsidR="00A021B1" w:rsidRPr="00A021B1">
                <w:rPr>
                  <w:rStyle w:val="Hyperlink"/>
                  <w:rFonts w:ascii="Arial Narrow" w:hAnsi="Arial Narrow"/>
                  <w:sz w:val="22"/>
                  <w:lang w:eastAsia="en-ZA"/>
                </w:rPr>
                <w:t>cboyer10@uw.edu</w:t>
              </w:r>
            </w:hyperlink>
          </w:p>
        </w:tc>
      </w:tr>
      <w:tr w:rsidR="00A021B1" w:rsidRPr="00A021B1" w14:paraId="5362C582" w14:textId="77777777" w:rsidTr="00D06BDD">
        <w:trPr>
          <w:trHeight w:val="290"/>
        </w:trPr>
        <w:tc>
          <w:tcPr>
            <w:tcW w:w="1985" w:type="dxa"/>
            <w:tcBorders>
              <w:top w:val="single" w:sz="4" w:space="0" w:color="000000"/>
              <w:left w:val="single" w:sz="4" w:space="0" w:color="000000"/>
              <w:bottom w:val="single" w:sz="4" w:space="0" w:color="000000"/>
              <w:right w:val="single" w:sz="4" w:space="0" w:color="000000"/>
            </w:tcBorders>
          </w:tcPr>
          <w:p w14:paraId="5FF9885B"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Etienne Vos</w:t>
            </w:r>
          </w:p>
        </w:tc>
        <w:tc>
          <w:tcPr>
            <w:tcW w:w="3433" w:type="dxa"/>
            <w:tcBorders>
              <w:top w:val="single" w:sz="4" w:space="0" w:color="000000"/>
              <w:left w:val="single" w:sz="4" w:space="0" w:color="000000"/>
              <w:bottom w:val="single" w:sz="4" w:space="0" w:color="000000"/>
              <w:right w:val="single" w:sz="4" w:space="0" w:color="000000"/>
            </w:tcBorders>
          </w:tcPr>
          <w:p w14:paraId="02F0E221"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IBM Research Africa</w:t>
            </w:r>
          </w:p>
        </w:tc>
        <w:tc>
          <w:tcPr>
            <w:tcW w:w="4073" w:type="dxa"/>
            <w:tcBorders>
              <w:top w:val="single" w:sz="4" w:space="0" w:color="000000"/>
              <w:left w:val="single" w:sz="4" w:space="0" w:color="000000"/>
              <w:bottom w:val="single" w:sz="4" w:space="0" w:color="000000"/>
              <w:right w:val="single" w:sz="4" w:space="0" w:color="000000"/>
            </w:tcBorders>
          </w:tcPr>
          <w:p w14:paraId="6E1FC202" w14:textId="77777777" w:rsidR="00A021B1" w:rsidRPr="00A021B1" w:rsidRDefault="00EA4F77" w:rsidP="00A021B1">
            <w:pPr>
              <w:rPr>
                <w:rFonts w:ascii="Arial Narrow" w:hAnsi="Arial Narrow"/>
                <w:sz w:val="22"/>
                <w:lang w:eastAsia="en-ZA"/>
              </w:rPr>
            </w:pPr>
            <w:hyperlink r:id="rId24">
              <w:r w:rsidR="00A021B1" w:rsidRPr="00A021B1">
                <w:rPr>
                  <w:rStyle w:val="Hyperlink"/>
                  <w:rFonts w:ascii="Arial Narrow" w:hAnsi="Arial Narrow"/>
                  <w:sz w:val="22"/>
                  <w:lang w:eastAsia="en-ZA"/>
                </w:rPr>
                <w:t>Etienne.Vos@ibm.com</w:t>
              </w:r>
            </w:hyperlink>
          </w:p>
        </w:tc>
      </w:tr>
      <w:tr w:rsidR="00A021B1" w:rsidRPr="00A021B1" w14:paraId="10A2FB72"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0F3FE3AC"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Iba Dieudonné Dely</w:t>
            </w:r>
          </w:p>
        </w:tc>
        <w:tc>
          <w:tcPr>
            <w:tcW w:w="3433" w:type="dxa"/>
            <w:tcBorders>
              <w:top w:val="single" w:sz="4" w:space="0" w:color="000000"/>
              <w:left w:val="single" w:sz="4" w:space="0" w:color="000000"/>
              <w:bottom w:val="single" w:sz="4" w:space="0" w:color="000000"/>
              <w:right w:val="single" w:sz="4" w:space="0" w:color="000000"/>
            </w:tcBorders>
          </w:tcPr>
          <w:p w14:paraId="210DEFFD"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 xml:space="preserve">University </w:t>
            </w:r>
            <w:proofErr w:type="spellStart"/>
            <w:r w:rsidRPr="00A021B1">
              <w:rPr>
                <w:rFonts w:ascii="Arial Narrow" w:hAnsi="Arial Narrow"/>
                <w:sz w:val="22"/>
                <w:lang w:eastAsia="en-ZA"/>
              </w:rPr>
              <w:t>Peleforo</w:t>
            </w:r>
            <w:proofErr w:type="spellEnd"/>
            <w:r w:rsidRPr="00A021B1">
              <w:rPr>
                <w:rFonts w:ascii="Arial Narrow" w:hAnsi="Arial Narrow"/>
                <w:sz w:val="22"/>
                <w:lang w:eastAsia="en-ZA"/>
              </w:rPr>
              <w:t xml:space="preserve"> Gon Coulibaly</w:t>
            </w:r>
          </w:p>
        </w:tc>
        <w:tc>
          <w:tcPr>
            <w:tcW w:w="4073" w:type="dxa"/>
            <w:tcBorders>
              <w:top w:val="single" w:sz="4" w:space="0" w:color="000000"/>
              <w:left w:val="single" w:sz="4" w:space="0" w:color="000000"/>
              <w:bottom w:val="single" w:sz="4" w:space="0" w:color="000000"/>
              <w:right w:val="single" w:sz="4" w:space="0" w:color="000000"/>
            </w:tcBorders>
          </w:tcPr>
          <w:p w14:paraId="2EBC80B9" w14:textId="77777777" w:rsidR="00A021B1" w:rsidRPr="00A021B1" w:rsidRDefault="00EA4F77" w:rsidP="00A021B1">
            <w:pPr>
              <w:rPr>
                <w:rFonts w:ascii="Arial Narrow" w:hAnsi="Arial Narrow"/>
                <w:sz w:val="22"/>
                <w:lang w:eastAsia="en-ZA"/>
              </w:rPr>
            </w:pPr>
            <w:hyperlink r:id="rId25">
              <w:r w:rsidR="00A021B1" w:rsidRPr="00A021B1">
                <w:rPr>
                  <w:rStyle w:val="Hyperlink"/>
                  <w:rFonts w:ascii="Arial Narrow" w:hAnsi="Arial Narrow"/>
                  <w:sz w:val="22"/>
                  <w:lang w:eastAsia="en-ZA"/>
                </w:rPr>
                <w:t>ibadely12@gmail.com</w:t>
              </w:r>
            </w:hyperlink>
          </w:p>
        </w:tc>
      </w:tr>
      <w:tr w:rsidR="00A021B1" w:rsidRPr="00A021B1" w14:paraId="31B7AE43"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57950DC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James Mashiyane</w:t>
            </w:r>
          </w:p>
        </w:tc>
        <w:tc>
          <w:tcPr>
            <w:tcW w:w="3433" w:type="dxa"/>
            <w:tcBorders>
              <w:top w:val="single" w:sz="4" w:space="0" w:color="000000"/>
              <w:left w:val="single" w:sz="4" w:space="0" w:color="000000"/>
              <w:bottom w:val="single" w:sz="4" w:space="0" w:color="000000"/>
              <w:right w:val="single" w:sz="4" w:space="0" w:color="000000"/>
            </w:tcBorders>
          </w:tcPr>
          <w:p w14:paraId="0C3E11BE"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IBM Research Africa</w:t>
            </w:r>
          </w:p>
        </w:tc>
        <w:tc>
          <w:tcPr>
            <w:tcW w:w="4073" w:type="dxa"/>
            <w:tcBorders>
              <w:top w:val="single" w:sz="4" w:space="0" w:color="000000"/>
              <w:left w:val="single" w:sz="4" w:space="0" w:color="000000"/>
              <w:bottom w:val="single" w:sz="4" w:space="0" w:color="000000"/>
              <w:right w:val="single" w:sz="4" w:space="0" w:color="000000"/>
            </w:tcBorders>
          </w:tcPr>
          <w:p w14:paraId="443B4AF7" w14:textId="77777777" w:rsidR="00A021B1" w:rsidRPr="00A021B1" w:rsidRDefault="00EA4F77" w:rsidP="00A021B1">
            <w:pPr>
              <w:rPr>
                <w:rFonts w:ascii="Arial Narrow" w:hAnsi="Arial Narrow"/>
                <w:sz w:val="22"/>
                <w:lang w:eastAsia="en-ZA"/>
              </w:rPr>
            </w:pPr>
            <w:hyperlink r:id="rId26">
              <w:r w:rsidR="00A021B1" w:rsidRPr="00A021B1">
                <w:rPr>
                  <w:rStyle w:val="Hyperlink"/>
                  <w:rFonts w:ascii="Arial Narrow" w:hAnsi="Arial Narrow"/>
                  <w:sz w:val="22"/>
                  <w:lang w:eastAsia="en-ZA"/>
                </w:rPr>
                <w:t>toby.kurien@za.ibm.com</w:t>
              </w:r>
            </w:hyperlink>
          </w:p>
        </w:tc>
      </w:tr>
      <w:tr w:rsidR="00A021B1" w:rsidRPr="00A021B1" w14:paraId="158EDC66"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6EA5139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Kimberley McAllister</w:t>
            </w:r>
          </w:p>
        </w:tc>
        <w:tc>
          <w:tcPr>
            <w:tcW w:w="3433" w:type="dxa"/>
            <w:tcBorders>
              <w:top w:val="single" w:sz="4" w:space="0" w:color="000000"/>
              <w:left w:val="single" w:sz="4" w:space="0" w:color="000000"/>
              <w:bottom w:val="single" w:sz="4" w:space="0" w:color="000000"/>
              <w:right w:val="single" w:sz="4" w:space="0" w:color="000000"/>
            </w:tcBorders>
          </w:tcPr>
          <w:p w14:paraId="4DED33C3"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National Institute of Health</w:t>
            </w:r>
          </w:p>
        </w:tc>
        <w:tc>
          <w:tcPr>
            <w:tcW w:w="4073" w:type="dxa"/>
            <w:tcBorders>
              <w:top w:val="single" w:sz="4" w:space="0" w:color="000000"/>
              <w:left w:val="single" w:sz="4" w:space="0" w:color="000000"/>
              <w:bottom w:val="single" w:sz="4" w:space="0" w:color="000000"/>
              <w:right w:val="single" w:sz="4" w:space="0" w:color="000000"/>
            </w:tcBorders>
          </w:tcPr>
          <w:p w14:paraId="1FE7AAC4" w14:textId="77777777" w:rsidR="00A021B1" w:rsidRPr="00A021B1" w:rsidRDefault="00EA4F77" w:rsidP="00A021B1">
            <w:pPr>
              <w:rPr>
                <w:rFonts w:ascii="Arial Narrow" w:hAnsi="Arial Narrow"/>
                <w:sz w:val="22"/>
                <w:lang w:eastAsia="en-ZA"/>
              </w:rPr>
            </w:pPr>
            <w:hyperlink r:id="rId27">
              <w:r w:rsidR="00A021B1" w:rsidRPr="00A021B1">
                <w:rPr>
                  <w:rStyle w:val="Hyperlink"/>
                  <w:rFonts w:ascii="Arial Narrow" w:hAnsi="Arial Narrow"/>
                  <w:sz w:val="22"/>
                  <w:lang w:eastAsia="en-ZA"/>
                </w:rPr>
                <w:t>mcallis2@niehs.nih.gov</w:t>
              </w:r>
            </w:hyperlink>
          </w:p>
        </w:tc>
      </w:tr>
      <w:tr w:rsidR="00A021B1" w:rsidRPr="00A021B1" w14:paraId="18F899C3"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24A9FB90"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Kouakou Etienne</w:t>
            </w:r>
          </w:p>
        </w:tc>
        <w:tc>
          <w:tcPr>
            <w:tcW w:w="3433" w:type="dxa"/>
            <w:tcBorders>
              <w:top w:val="single" w:sz="4" w:space="0" w:color="000000"/>
              <w:left w:val="single" w:sz="4" w:space="0" w:color="000000"/>
              <w:bottom w:val="single" w:sz="4" w:space="0" w:color="000000"/>
              <w:right w:val="single" w:sz="4" w:space="0" w:color="000000"/>
            </w:tcBorders>
          </w:tcPr>
          <w:p w14:paraId="28249A3B"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 xml:space="preserve">University </w:t>
            </w:r>
            <w:proofErr w:type="spellStart"/>
            <w:r w:rsidRPr="00A021B1">
              <w:rPr>
                <w:rFonts w:ascii="Arial Narrow" w:hAnsi="Arial Narrow"/>
                <w:sz w:val="22"/>
                <w:lang w:eastAsia="en-ZA"/>
              </w:rPr>
              <w:t>Peleforo</w:t>
            </w:r>
            <w:proofErr w:type="spellEnd"/>
            <w:r w:rsidRPr="00A021B1">
              <w:rPr>
                <w:rFonts w:ascii="Arial Narrow" w:hAnsi="Arial Narrow"/>
                <w:sz w:val="22"/>
                <w:lang w:eastAsia="en-ZA"/>
              </w:rPr>
              <w:t xml:space="preserve"> Gon Coulibaly</w:t>
            </w:r>
          </w:p>
        </w:tc>
        <w:tc>
          <w:tcPr>
            <w:tcW w:w="4073" w:type="dxa"/>
            <w:tcBorders>
              <w:top w:val="single" w:sz="4" w:space="0" w:color="000000"/>
              <w:left w:val="single" w:sz="4" w:space="0" w:color="000000"/>
              <w:bottom w:val="single" w:sz="4" w:space="0" w:color="000000"/>
              <w:right w:val="single" w:sz="4" w:space="0" w:color="000000"/>
            </w:tcBorders>
          </w:tcPr>
          <w:p w14:paraId="1F3D97E3" w14:textId="77777777" w:rsidR="00A021B1" w:rsidRPr="00A021B1" w:rsidRDefault="00EA4F77" w:rsidP="00A021B1">
            <w:pPr>
              <w:rPr>
                <w:rFonts w:ascii="Arial Narrow" w:hAnsi="Arial Narrow"/>
                <w:sz w:val="22"/>
                <w:lang w:eastAsia="en-ZA"/>
              </w:rPr>
            </w:pPr>
            <w:hyperlink r:id="rId28">
              <w:r w:rsidR="00A021B1" w:rsidRPr="00A021B1">
                <w:rPr>
                  <w:rStyle w:val="Hyperlink"/>
                  <w:rFonts w:ascii="Arial Narrow" w:hAnsi="Arial Narrow"/>
                  <w:sz w:val="22"/>
                  <w:lang w:eastAsia="en-ZA"/>
                </w:rPr>
                <w:t>kyaoetienne@yahoo.fr</w:t>
              </w:r>
            </w:hyperlink>
          </w:p>
        </w:tc>
      </w:tr>
      <w:tr w:rsidR="00A021B1" w:rsidRPr="00A021B1" w14:paraId="502FCB1B"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142F8D7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Kristie Ebi</w:t>
            </w:r>
          </w:p>
        </w:tc>
        <w:tc>
          <w:tcPr>
            <w:tcW w:w="3433" w:type="dxa"/>
            <w:tcBorders>
              <w:top w:val="single" w:sz="4" w:space="0" w:color="000000"/>
              <w:left w:val="single" w:sz="4" w:space="0" w:color="000000"/>
              <w:bottom w:val="single" w:sz="4" w:space="0" w:color="000000"/>
              <w:right w:val="single" w:sz="4" w:space="0" w:color="000000"/>
            </w:tcBorders>
          </w:tcPr>
          <w:p w14:paraId="7F527D2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Washington</w:t>
            </w:r>
          </w:p>
        </w:tc>
        <w:tc>
          <w:tcPr>
            <w:tcW w:w="4073" w:type="dxa"/>
            <w:tcBorders>
              <w:top w:val="single" w:sz="4" w:space="0" w:color="000000"/>
              <w:left w:val="single" w:sz="4" w:space="0" w:color="000000"/>
              <w:bottom w:val="single" w:sz="4" w:space="0" w:color="000000"/>
              <w:right w:val="single" w:sz="4" w:space="0" w:color="000000"/>
            </w:tcBorders>
          </w:tcPr>
          <w:p w14:paraId="1A97E4C3" w14:textId="77777777" w:rsidR="00A021B1" w:rsidRPr="00A021B1" w:rsidRDefault="00EA4F77" w:rsidP="00A021B1">
            <w:pPr>
              <w:rPr>
                <w:rFonts w:ascii="Arial Narrow" w:hAnsi="Arial Narrow"/>
                <w:sz w:val="22"/>
                <w:lang w:eastAsia="en-ZA"/>
              </w:rPr>
            </w:pPr>
            <w:hyperlink r:id="rId29">
              <w:r w:rsidR="00A021B1" w:rsidRPr="00A021B1">
                <w:rPr>
                  <w:rStyle w:val="Hyperlink"/>
                  <w:rFonts w:ascii="Arial Narrow" w:hAnsi="Arial Narrow"/>
                  <w:sz w:val="22"/>
                  <w:lang w:eastAsia="en-ZA"/>
                </w:rPr>
                <w:t>krisebi@uw.edu</w:t>
              </w:r>
            </w:hyperlink>
          </w:p>
        </w:tc>
      </w:tr>
      <w:tr w:rsidR="00A021B1" w:rsidRPr="00A021B1" w14:paraId="52CA0CF6" w14:textId="77777777" w:rsidTr="00D06BDD">
        <w:trPr>
          <w:trHeight w:val="290"/>
        </w:trPr>
        <w:tc>
          <w:tcPr>
            <w:tcW w:w="1985" w:type="dxa"/>
            <w:tcBorders>
              <w:top w:val="single" w:sz="4" w:space="0" w:color="000000"/>
              <w:left w:val="single" w:sz="4" w:space="0" w:color="000000"/>
              <w:bottom w:val="single" w:sz="4" w:space="0" w:color="000000"/>
              <w:right w:val="single" w:sz="4" w:space="0" w:color="000000"/>
            </w:tcBorders>
          </w:tcPr>
          <w:p w14:paraId="548FA279"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Lisa van Aardenne</w:t>
            </w:r>
          </w:p>
        </w:tc>
        <w:tc>
          <w:tcPr>
            <w:tcW w:w="3433" w:type="dxa"/>
            <w:tcBorders>
              <w:top w:val="single" w:sz="4" w:space="0" w:color="000000"/>
              <w:left w:val="single" w:sz="4" w:space="0" w:color="000000"/>
              <w:bottom w:val="single" w:sz="4" w:space="0" w:color="000000"/>
              <w:right w:val="single" w:sz="4" w:space="0" w:color="000000"/>
            </w:tcBorders>
          </w:tcPr>
          <w:p w14:paraId="2558E9BB"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Cape Town</w:t>
            </w:r>
          </w:p>
        </w:tc>
        <w:tc>
          <w:tcPr>
            <w:tcW w:w="4073" w:type="dxa"/>
            <w:tcBorders>
              <w:top w:val="single" w:sz="4" w:space="0" w:color="000000"/>
              <w:left w:val="single" w:sz="4" w:space="0" w:color="000000"/>
              <w:bottom w:val="single" w:sz="4" w:space="0" w:color="000000"/>
              <w:right w:val="single" w:sz="4" w:space="0" w:color="000000"/>
            </w:tcBorders>
          </w:tcPr>
          <w:p w14:paraId="5F0B6261" w14:textId="77777777" w:rsidR="00A021B1" w:rsidRPr="00A021B1" w:rsidRDefault="00EA4F77" w:rsidP="00A021B1">
            <w:pPr>
              <w:rPr>
                <w:rFonts w:ascii="Arial Narrow" w:hAnsi="Arial Narrow"/>
                <w:sz w:val="22"/>
                <w:lang w:eastAsia="en-ZA"/>
              </w:rPr>
            </w:pPr>
            <w:hyperlink r:id="rId30">
              <w:r w:rsidR="00A021B1" w:rsidRPr="00A021B1">
                <w:rPr>
                  <w:rStyle w:val="Hyperlink"/>
                  <w:rFonts w:ascii="Arial Narrow" w:hAnsi="Arial Narrow"/>
                  <w:sz w:val="22"/>
                  <w:lang w:eastAsia="en-ZA"/>
                </w:rPr>
                <w:t>lisa@csag.uct.ac.za</w:t>
              </w:r>
            </w:hyperlink>
          </w:p>
        </w:tc>
      </w:tr>
      <w:tr w:rsidR="00A021B1" w:rsidRPr="00A021B1" w14:paraId="05C15242"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2C601E86"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Madina Doumbia</w:t>
            </w:r>
          </w:p>
        </w:tc>
        <w:tc>
          <w:tcPr>
            <w:tcW w:w="3433" w:type="dxa"/>
            <w:tcBorders>
              <w:top w:val="single" w:sz="4" w:space="0" w:color="000000"/>
              <w:left w:val="single" w:sz="4" w:space="0" w:color="000000"/>
              <w:bottom w:val="single" w:sz="4" w:space="0" w:color="000000"/>
              <w:right w:val="single" w:sz="4" w:space="0" w:color="000000"/>
            </w:tcBorders>
          </w:tcPr>
          <w:p w14:paraId="7E7FB665"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 xml:space="preserve">University </w:t>
            </w:r>
            <w:proofErr w:type="spellStart"/>
            <w:r w:rsidRPr="00A021B1">
              <w:rPr>
                <w:rFonts w:ascii="Arial Narrow" w:hAnsi="Arial Narrow"/>
                <w:sz w:val="22"/>
                <w:lang w:eastAsia="en-ZA"/>
              </w:rPr>
              <w:t>Peleforo</w:t>
            </w:r>
            <w:proofErr w:type="spellEnd"/>
            <w:r w:rsidRPr="00A021B1">
              <w:rPr>
                <w:rFonts w:ascii="Arial Narrow" w:hAnsi="Arial Narrow"/>
                <w:sz w:val="22"/>
                <w:lang w:eastAsia="en-ZA"/>
              </w:rPr>
              <w:t xml:space="preserve"> Gon Coulibaly</w:t>
            </w:r>
          </w:p>
        </w:tc>
        <w:tc>
          <w:tcPr>
            <w:tcW w:w="4073" w:type="dxa"/>
            <w:tcBorders>
              <w:top w:val="single" w:sz="4" w:space="0" w:color="000000"/>
              <w:left w:val="single" w:sz="4" w:space="0" w:color="000000"/>
              <w:bottom w:val="single" w:sz="4" w:space="0" w:color="000000"/>
              <w:right w:val="single" w:sz="4" w:space="0" w:color="000000"/>
            </w:tcBorders>
          </w:tcPr>
          <w:p w14:paraId="048537FB" w14:textId="77777777" w:rsidR="00A021B1" w:rsidRPr="00A021B1" w:rsidRDefault="00EA4F77" w:rsidP="00A021B1">
            <w:pPr>
              <w:rPr>
                <w:rFonts w:ascii="Arial Narrow" w:hAnsi="Arial Narrow"/>
                <w:sz w:val="22"/>
                <w:lang w:eastAsia="en-ZA"/>
              </w:rPr>
            </w:pPr>
            <w:hyperlink r:id="rId31">
              <w:r w:rsidR="00A021B1" w:rsidRPr="00A021B1">
                <w:rPr>
                  <w:rStyle w:val="Hyperlink"/>
                  <w:rFonts w:ascii="Arial Narrow" w:hAnsi="Arial Narrow"/>
                  <w:sz w:val="22"/>
                  <w:lang w:eastAsia="en-ZA"/>
                </w:rPr>
                <w:t>madinadoub@gmail.com</w:t>
              </w:r>
            </w:hyperlink>
          </w:p>
        </w:tc>
      </w:tr>
      <w:tr w:rsidR="00A021B1" w:rsidRPr="00A021B1" w14:paraId="017E1B25" w14:textId="77777777" w:rsidTr="00D06BDD">
        <w:trPr>
          <w:trHeight w:val="288"/>
        </w:trPr>
        <w:tc>
          <w:tcPr>
            <w:tcW w:w="1985" w:type="dxa"/>
            <w:tcBorders>
              <w:top w:val="single" w:sz="4" w:space="0" w:color="000000"/>
              <w:left w:val="single" w:sz="4" w:space="0" w:color="000000"/>
              <w:bottom w:val="single" w:sz="4" w:space="0" w:color="000000"/>
              <w:right w:val="single" w:sz="4" w:space="0" w:color="000000"/>
            </w:tcBorders>
          </w:tcPr>
          <w:p w14:paraId="647D58AF"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Maliha Ilias</w:t>
            </w:r>
          </w:p>
        </w:tc>
        <w:tc>
          <w:tcPr>
            <w:tcW w:w="3433" w:type="dxa"/>
            <w:tcBorders>
              <w:top w:val="single" w:sz="4" w:space="0" w:color="000000"/>
              <w:left w:val="single" w:sz="4" w:space="0" w:color="000000"/>
              <w:bottom w:val="single" w:sz="4" w:space="0" w:color="000000"/>
              <w:right w:val="single" w:sz="4" w:space="0" w:color="000000"/>
            </w:tcBorders>
          </w:tcPr>
          <w:p w14:paraId="37C01FF2"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National Institute of Health</w:t>
            </w:r>
          </w:p>
        </w:tc>
        <w:tc>
          <w:tcPr>
            <w:tcW w:w="4073" w:type="dxa"/>
            <w:tcBorders>
              <w:top w:val="single" w:sz="4" w:space="0" w:color="000000"/>
              <w:left w:val="single" w:sz="4" w:space="0" w:color="000000"/>
              <w:bottom w:val="single" w:sz="4" w:space="0" w:color="000000"/>
              <w:right w:val="single" w:sz="4" w:space="0" w:color="000000"/>
            </w:tcBorders>
          </w:tcPr>
          <w:p w14:paraId="60964FBE" w14:textId="77777777" w:rsidR="00A021B1" w:rsidRPr="00A021B1" w:rsidRDefault="00EA4F77" w:rsidP="00A021B1">
            <w:pPr>
              <w:rPr>
                <w:rFonts w:ascii="Arial Narrow" w:hAnsi="Arial Narrow"/>
                <w:sz w:val="22"/>
                <w:lang w:eastAsia="en-ZA"/>
              </w:rPr>
            </w:pPr>
            <w:hyperlink r:id="rId32">
              <w:r w:rsidR="00A021B1" w:rsidRPr="00A021B1">
                <w:rPr>
                  <w:rStyle w:val="Hyperlink"/>
                  <w:rFonts w:ascii="Arial Narrow" w:hAnsi="Arial Narrow"/>
                  <w:sz w:val="22"/>
                  <w:lang w:eastAsia="en-ZA"/>
                </w:rPr>
                <w:t>maliha.ilias@nih.gov</w:t>
              </w:r>
            </w:hyperlink>
          </w:p>
        </w:tc>
      </w:tr>
      <w:tr w:rsidR="00A021B1" w:rsidRPr="00A021B1" w14:paraId="4AD9BC22"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5DE41C3A"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Piotr Wolski</w:t>
            </w:r>
          </w:p>
        </w:tc>
        <w:tc>
          <w:tcPr>
            <w:tcW w:w="3433" w:type="dxa"/>
            <w:tcBorders>
              <w:top w:val="single" w:sz="4" w:space="0" w:color="000000"/>
              <w:left w:val="single" w:sz="4" w:space="0" w:color="000000"/>
              <w:bottom w:val="single" w:sz="4" w:space="0" w:color="000000"/>
              <w:right w:val="single" w:sz="4" w:space="0" w:color="000000"/>
            </w:tcBorders>
          </w:tcPr>
          <w:p w14:paraId="131BC959" w14:textId="77777777" w:rsidR="00A021B1" w:rsidRPr="00A021B1" w:rsidRDefault="00A021B1" w:rsidP="00A021B1">
            <w:pPr>
              <w:rPr>
                <w:rFonts w:ascii="Arial Narrow" w:hAnsi="Arial Narrow"/>
                <w:sz w:val="22"/>
                <w:lang w:eastAsia="en-ZA"/>
              </w:rPr>
            </w:pPr>
            <w:r w:rsidRPr="00A021B1">
              <w:rPr>
                <w:rFonts w:ascii="Arial Narrow" w:hAnsi="Arial Narrow"/>
                <w:sz w:val="22"/>
                <w:lang w:eastAsia="en-ZA"/>
              </w:rPr>
              <w:t>University of Cape Town</w:t>
            </w:r>
          </w:p>
        </w:tc>
        <w:tc>
          <w:tcPr>
            <w:tcW w:w="4073" w:type="dxa"/>
            <w:tcBorders>
              <w:top w:val="single" w:sz="4" w:space="0" w:color="000000"/>
              <w:left w:val="single" w:sz="4" w:space="0" w:color="000000"/>
              <w:bottom w:val="single" w:sz="4" w:space="0" w:color="000000"/>
              <w:right w:val="single" w:sz="4" w:space="0" w:color="000000"/>
            </w:tcBorders>
          </w:tcPr>
          <w:p w14:paraId="2C0805F8" w14:textId="77777777" w:rsidR="00A021B1" w:rsidRPr="00A021B1" w:rsidRDefault="00EA4F77" w:rsidP="00A021B1">
            <w:pPr>
              <w:rPr>
                <w:rFonts w:ascii="Arial Narrow" w:hAnsi="Arial Narrow"/>
                <w:sz w:val="22"/>
                <w:lang w:eastAsia="en-ZA"/>
              </w:rPr>
            </w:pPr>
            <w:hyperlink r:id="rId33">
              <w:r w:rsidR="00A021B1" w:rsidRPr="00A021B1">
                <w:rPr>
                  <w:rStyle w:val="Hyperlink"/>
                  <w:rFonts w:ascii="Arial Narrow" w:hAnsi="Arial Narrow"/>
                  <w:sz w:val="22"/>
                  <w:lang w:eastAsia="en-ZA"/>
                </w:rPr>
                <w:t>wolski@csag.uct.ac.za</w:t>
              </w:r>
            </w:hyperlink>
          </w:p>
        </w:tc>
      </w:tr>
      <w:tr w:rsidR="007D701C" w:rsidRPr="00A021B1" w14:paraId="37ACF60B" w14:textId="77777777" w:rsidTr="005C26EF">
        <w:trPr>
          <w:trHeight w:val="258"/>
        </w:trPr>
        <w:tc>
          <w:tcPr>
            <w:tcW w:w="1985" w:type="dxa"/>
            <w:tcBorders>
              <w:top w:val="single" w:sz="4" w:space="0" w:color="000000"/>
              <w:left w:val="single" w:sz="4" w:space="0" w:color="000000"/>
              <w:bottom w:val="single" w:sz="4" w:space="0" w:color="000000"/>
              <w:right w:val="single" w:sz="4" w:space="0" w:color="000000"/>
            </w:tcBorders>
          </w:tcPr>
          <w:p w14:paraId="0F91B067" w14:textId="7B1BF116" w:rsidR="007D701C" w:rsidRPr="00A021B1" w:rsidRDefault="007D701C" w:rsidP="007D701C">
            <w:pPr>
              <w:rPr>
                <w:rFonts w:ascii="Arial Narrow" w:hAnsi="Arial Narrow"/>
                <w:sz w:val="22"/>
                <w:lang w:eastAsia="en-ZA"/>
              </w:rPr>
            </w:pPr>
            <w:r>
              <w:rPr>
                <w:rFonts w:ascii="Arial Narrow" w:hAnsi="Arial Narrow"/>
                <w:sz w:val="22"/>
                <w:lang w:eastAsia="en-ZA"/>
              </w:rPr>
              <w:t>Relebohile Motana</w:t>
            </w:r>
          </w:p>
        </w:tc>
        <w:tc>
          <w:tcPr>
            <w:tcW w:w="3433" w:type="dxa"/>
            <w:tcBorders>
              <w:top w:val="single" w:sz="4" w:space="0" w:color="000000"/>
              <w:left w:val="single" w:sz="4" w:space="0" w:color="000000"/>
              <w:bottom w:val="single" w:sz="4" w:space="0" w:color="000000"/>
              <w:right w:val="single" w:sz="4" w:space="0" w:color="000000"/>
            </w:tcBorders>
          </w:tcPr>
          <w:p w14:paraId="6329064E" w14:textId="0844DA6C" w:rsidR="007D701C" w:rsidRPr="00A021B1" w:rsidRDefault="007D701C" w:rsidP="007D701C">
            <w:pPr>
              <w:rPr>
                <w:rFonts w:ascii="Arial Narrow" w:hAnsi="Arial Narrow"/>
                <w:sz w:val="22"/>
                <w:lang w:eastAsia="en-ZA"/>
              </w:rPr>
            </w:pPr>
            <w:r w:rsidRPr="00A021B1">
              <w:rPr>
                <w:rFonts w:ascii="Arial Narrow" w:hAnsi="Arial Narrow"/>
                <w:sz w:val="22"/>
                <w:lang w:eastAsia="en-ZA"/>
              </w:rPr>
              <w:t xml:space="preserve">University of </w:t>
            </w:r>
            <w:r>
              <w:rPr>
                <w:rFonts w:ascii="Arial Narrow" w:hAnsi="Arial Narrow"/>
                <w:sz w:val="22"/>
                <w:lang w:eastAsia="en-ZA"/>
              </w:rPr>
              <w:t xml:space="preserve">the </w:t>
            </w:r>
            <w:r w:rsidRPr="00A021B1">
              <w:rPr>
                <w:rFonts w:ascii="Arial Narrow" w:hAnsi="Arial Narrow"/>
                <w:sz w:val="22"/>
                <w:lang w:eastAsia="en-ZA"/>
              </w:rPr>
              <w:t>Witwatersrand</w:t>
            </w:r>
          </w:p>
        </w:tc>
        <w:tc>
          <w:tcPr>
            <w:tcW w:w="4073" w:type="dxa"/>
            <w:tcBorders>
              <w:top w:val="single" w:sz="4" w:space="0" w:color="000000"/>
              <w:left w:val="single" w:sz="4" w:space="0" w:color="000000"/>
              <w:bottom w:val="single" w:sz="4" w:space="0" w:color="000000"/>
              <w:right w:val="single" w:sz="4" w:space="0" w:color="000000"/>
            </w:tcBorders>
          </w:tcPr>
          <w:p w14:paraId="37E3C297" w14:textId="6CAD33E1" w:rsidR="007D701C" w:rsidRPr="00A021B1" w:rsidRDefault="00EA4F77" w:rsidP="007D701C">
            <w:pPr>
              <w:rPr>
                <w:rFonts w:ascii="Arial Narrow" w:hAnsi="Arial Narrow"/>
                <w:sz w:val="22"/>
                <w:lang w:eastAsia="en-ZA"/>
              </w:rPr>
            </w:pPr>
            <w:hyperlink r:id="rId34" w:history="1">
              <w:r w:rsidR="005C26EF" w:rsidRPr="009E3B1A">
                <w:rPr>
                  <w:rStyle w:val="Hyperlink"/>
                  <w:rFonts w:ascii="Arial Narrow" w:hAnsi="Arial Narrow"/>
                  <w:sz w:val="22"/>
                  <w:lang w:eastAsia="en-ZA"/>
                </w:rPr>
                <w:t>rmotana@wrhi.ac.za</w:t>
              </w:r>
            </w:hyperlink>
            <w:r w:rsidR="005C26EF">
              <w:rPr>
                <w:rFonts w:ascii="Arial Narrow" w:hAnsi="Arial Narrow"/>
                <w:sz w:val="22"/>
                <w:lang w:eastAsia="en-ZA"/>
              </w:rPr>
              <w:t xml:space="preserve"> </w:t>
            </w:r>
          </w:p>
        </w:tc>
      </w:tr>
      <w:tr w:rsidR="007D701C" w:rsidRPr="00A021B1" w14:paraId="4C40D7AE" w14:textId="77777777" w:rsidTr="00D06BDD">
        <w:trPr>
          <w:trHeight w:val="563"/>
        </w:trPr>
        <w:tc>
          <w:tcPr>
            <w:tcW w:w="1985" w:type="dxa"/>
            <w:tcBorders>
              <w:top w:val="single" w:sz="4" w:space="0" w:color="000000"/>
              <w:left w:val="single" w:sz="4" w:space="0" w:color="000000"/>
              <w:bottom w:val="single" w:sz="4" w:space="0" w:color="000000"/>
              <w:right w:val="single" w:sz="4" w:space="0" w:color="000000"/>
            </w:tcBorders>
          </w:tcPr>
          <w:p w14:paraId="1E13314E" w14:textId="77777777" w:rsidR="007D701C" w:rsidRPr="00A021B1" w:rsidRDefault="007D701C" w:rsidP="007D701C">
            <w:pPr>
              <w:rPr>
                <w:rFonts w:ascii="Arial Narrow" w:hAnsi="Arial Narrow"/>
                <w:sz w:val="22"/>
                <w:lang w:eastAsia="en-ZA"/>
              </w:rPr>
            </w:pPr>
            <w:r w:rsidRPr="00A021B1">
              <w:rPr>
                <w:rFonts w:ascii="Arial Narrow" w:hAnsi="Arial Narrow"/>
                <w:sz w:val="22"/>
                <w:lang w:eastAsia="en-ZA"/>
              </w:rPr>
              <w:t>Stanley Luchters</w:t>
            </w:r>
          </w:p>
        </w:tc>
        <w:tc>
          <w:tcPr>
            <w:tcW w:w="3433" w:type="dxa"/>
            <w:tcBorders>
              <w:top w:val="single" w:sz="4" w:space="0" w:color="000000"/>
              <w:left w:val="single" w:sz="4" w:space="0" w:color="000000"/>
              <w:bottom w:val="single" w:sz="4" w:space="0" w:color="000000"/>
              <w:right w:val="single" w:sz="4" w:space="0" w:color="000000"/>
            </w:tcBorders>
          </w:tcPr>
          <w:p w14:paraId="615745B7" w14:textId="77777777" w:rsidR="007D701C" w:rsidRPr="00A021B1" w:rsidRDefault="007D701C" w:rsidP="007D701C">
            <w:pPr>
              <w:rPr>
                <w:rFonts w:ascii="Arial Narrow" w:hAnsi="Arial Narrow"/>
                <w:sz w:val="22"/>
                <w:lang w:eastAsia="en-ZA"/>
              </w:rPr>
            </w:pPr>
            <w:r w:rsidRPr="00A021B1">
              <w:rPr>
                <w:rFonts w:ascii="Arial Narrow" w:hAnsi="Arial Narrow"/>
                <w:sz w:val="22"/>
                <w:lang w:eastAsia="en-ZA"/>
              </w:rPr>
              <w:t>Centre for Sexual Health and HIV &amp; AIDS Research</w:t>
            </w:r>
          </w:p>
        </w:tc>
        <w:tc>
          <w:tcPr>
            <w:tcW w:w="4073" w:type="dxa"/>
            <w:tcBorders>
              <w:top w:val="single" w:sz="4" w:space="0" w:color="000000"/>
              <w:left w:val="single" w:sz="4" w:space="0" w:color="000000"/>
              <w:bottom w:val="single" w:sz="4" w:space="0" w:color="000000"/>
              <w:right w:val="single" w:sz="4" w:space="0" w:color="000000"/>
            </w:tcBorders>
          </w:tcPr>
          <w:p w14:paraId="6C1A6926" w14:textId="77777777" w:rsidR="007D701C" w:rsidRPr="00A021B1" w:rsidRDefault="00EA4F77" w:rsidP="007D701C">
            <w:pPr>
              <w:rPr>
                <w:rFonts w:ascii="Arial Narrow" w:hAnsi="Arial Narrow"/>
                <w:sz w:val="22"/>
                <w:lang w:eastAsia="en-ZA"/>
              </w:rPr>
            </w:pPr>
            <w:hyperlink r:id="rId35">
              <w:r w:rsidR="007D701C" w:rsidRPr="00A021B1">
                <w:rPr>
                  <w:rStyle w:val="Hyperlink"/>
                  <w:rFonts w:ascii="Arial Narrow" w:hAnsi="Arial Narrow"/>
                  <w:sz w:val="22"/>
                  <w:lang w:eastAsia="en-ZA"/>
                </w:rPr>
                <w:t xml:space="preserve">stanley.luchters@cesshar.co.zw </w:t>
              </w:r>
            </w:hyperlink>
            <w:r w:rsidR="007D701C" w:rsidRPr="00A021B1">
              <w:rPr>
                <w:rFonts w:ascii="Arial Narrow" w:hAnsi="Arial Narrow"/>
                <w:sz w:val="22"/>
                <w:lang w:eastAsia="en-ZA"/>
              </w:rPr>
              <w:t xml:space="preserve">, </w:t>
            </w:r>
            <w:hyperlink r:id="rId36">
              <w:r w:rsidR="007D701C" w:rsidRPr="00A021B1">
                <w:rPr>
                  <w:rStyle w:val="Hyperlink"/>
                  <w:rFonts w:ascii="Arial Narrow" w:hAnsi="Arial Narrow"/>
                  <w:sz w:val="22"/>
                  <w:lang w:eastAsia="en-ZA"/>
                </w:rPr>
                <w:t>stanley.luchters@lstmed.ac.uk</w:t>
              </w:r>
            </w:hyperlink>
          </w:p>
        </w:tc>
      </w:tr>
      <w:tr w:rsidR="007D701C" w:rsidRPr="00A021B1" w14:paraId="44B2F765"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6E9F183B" w14:textId="77777777" w:rsidR="007D701C" w:rsidRPr="00A021B1" w:rsidRDefault="007D701C" w:rsidP="007D701C">
            <w:pPr>
              <w:rPr>
                <w:rFonts w:ascii="Arial Narrow" w:hAnsi="Arial Narrow"/>
                <w:sz w:val="22"/>
                <w:lang w:eastAsia="en-ZA"/>
              </w:rPr>
            </w:pPr>
            <w:r w:rsidRPr="00A021B1">
              <w:rPr>
                <w:rFonts w:ascii="Arial Narrow" w:hAnsi="Arial Narrow"/>
                <w:sz w:val="22"/>
                <w:lang w:eastAsia="en-ZA"/>
              </w:rPr>
              <w:t>Toby Kurien</w:t>
            </w:r>
          </w:p>
        </w:tc>
        <w:tc>
          <w:tcPr>
            <w:tcW w:w="3433" w:type="dxa"/>
            <w:tcBorders>
              <w:top w:val="single" w:sz="4" w:space="0" w:color="000000"/>
              <w:left w:val="single" w:sz="4" w:space="0" w:color="000000"/>
              <w:bottom w:val="single" w:sz="4" w:space="0" w:color="000000"/>
              <w:right w:val="single" w:sz="4" w:space="0" w:color="000000"/>
            </w:tcBorders>
          </w:tcPr>
          <w:p w14:paraId="68719075" w14:textId="77777777" w:rsidR="007D701C" w:rsidRPr="00A021B1" w:rsidRDefault="007D701C" w:rsidP="007D701C">
            <w:pPr>
              <w:rPr>
                <w:rFonts w:ascii="Arial Narrow" w:hAnsi="Arial Narrow"/>
                <w:sz w:val="22"/>
                <w:lang w:eastAsia="en-ZA"/>
              </w:rPr>
            </w:pPr>
            <w:r w:rsidRPr="00A021B1">
              <w:rPr>
                <w:rFonts w:ascii="Arial Narrow" w:hAnsi="Arial Narrow"/>
                <w:sz w:val="22"/>
                <w:lang w:eastAsia="en-ZA"/>
              </w:rPr>
              <w:t>IBM Research Africa</w:t>
            </w:r>
          </w:p>
        </w:tc>
        <w:tc>
          <w:tcPr>
            <w:tcW w:w="4073" w:type="dxa"/>
            <w:tcBorders>
              <w:top w:val="single" w:sz="4" w:space="0" w:color="000000"/>
              <w:left w:val="single" w:sz="4" w:space="0" w:color="000000"/>
              <w:bottom w:val="single" w:sz="4" w:space="0" w:color="000000"/>
              <w:right w:val="single" w:sz="4" w:space="0" w:color="000000"/>
            </w:tcBorders>
          </w:tcPr>
          <w:p w14:paraId="67BFD09D" w14:textId="77777777" w:rsidR="007D701C" w:rsidRPr="00A021B1" w:rsidRDefault="00EA4F77" w:rsidP="007D701C">
            <w:pPr>
              <w:rPr>
                <w:rFonts w:ascii="Arial Narrow" w:hAnsi="Arial Narrow"/>
                <w:sz w:val="22"/>
                <w:lang w:eastAsia="en-ZA"/>
              </w:rPr>
            </w:pPr>
            <w:hyperlink r:id="rId37">
              <w:r w:rsidR="007D701C" w:rsidRPr="00A021B1">
                <w:rPr>
                  <w:rStyle w:val="Hyperlink"/>
                  <w:rFonts w:ascii="Arial Narrow" w:hAnsi="Arial Narrow"/>
                  <w:sz w:val="22"/>
                  <w:lang w:eastAsia="en-ZA"/>
                </w:rPr>
                <w:t>james.mashiyane1@ibm.com</w:t>
              </w:r>
            </w:hyperlink>
          </w:p>
        </w:tc>
      </w:tr>
      <w:tr w:rsidR="007D701C" w:rsidRPr="00A021B1" w14:paraId="01FE46C1" w14:textId="77777777" w:rsidTr="00D06BDD">
        <w:trPr>
          <w:trHeight w:val="290"/>
        </w:trPr>
        <w:tc>
          <w:tcPr>
            <w:tcW w:w="1985" w:type="dxa"/>
            <w:tcBorders>
              <w:top w:val="single" w:sz="4" w:space="0" w:color="000000"/>
              <w:left w:val="single" w:sz="4" w:space="0" w:color="000000"/>
              <w:bottom w:val="single" w:sz="4" w:space="0" w:color="000000"/>
              <w:right w:val="single" w:sz="4" w:space="0" w:color="000000"/>
            </w:tcBorders>
          </w:tcPr>
          <w:p w14:paraId="20C9A7CC" w14:textId="77777777" w:rsidR="007D701C" w:rsidRPr="00A021B1" w:rsidRDefault="007D701C" w:rsidP="007D701C">
            <w:pPr>
              <w:rPr>
                <w:rFonts w:ascii="Arial Narrow" w:hAnsi="Arial Narrow"/>
                <w:sz w:val="22"/>
                <w:lang w:eastAsia="en-ZA"/>
              </w:rPr>
            </w:pPr>
            <w:r w:rsidRPr="00A021B1">
              <w:rPr>
                <w:rFonts w:ascii="Arial Narrow" w:hAnsi="Arial Narrow"/>
                <w:sz w:val="22"/>
                <w:lang w:eastAsia="en-ZA"/>
              </w:rPr>
              <w:t>Webster Mavhu</w:t>
            </w:r>
          </w:p>
        </w:tc>
        <w:tc>
          <w:tcPr>
            <w:tcW w:w="3433" w:type="dxa"/>
            <w:tcBorders>
              <w:top w:val="single" w:sz="4" w:space="0" w:color="000000"/>
              <w:left w:val="single" w:sz="4" w:space="0" w:color="000000"/>
              <w:bottom w:val="single" w:sz="4" w:space="0" w:color="000000"/>
              <w:right w:val="single" w:sz="4" w:space="0" w:color="000000"/>
            </w:tcBorders>
          </w:tcPr>
          <w:p w14:paraId="7337093C" w14:textId="1A2771F5" w:rsidR="007D701C" w:rsidRPr="00A021B1" w:rsidRDefault="007D701C" w:rsidP="007D701C">
            <w:pPr>
              <w:rPr>
                <w:rFonts w:ascii="Arial Narrow" w:hAnsi="Arial Narrow"/>
                <w:sz w:val="22"/>
                <w:lang w:eastAsia="en-ZA"/>
              </w:rPr>
            </w:pPr>
            <w:proofErr w:type="spellStart"/>
            <w:r w:rsidRPr="00A021B1">
              <w:rPr>
                <w:rFonts w:ascii="Arial Narrow" w:hAnsi="Arial Narrow"/>
                <w:sz w:val="22"/>
                <w:lang w:eastAsia="en-ZA"/>
              </w:rPr>
              <w:t>CeS</w:t>
            </w:r>
            <w:r w:rsidR="005C26EF">
              <w:rPr>
                <w:rFonts w:ascii="Arial Narrow" w:hAnsi="Arial Narrow"/>
                <w:sz w:val="22"/>
                <w:lang w:eastAsia="en-ZA"/>
              </w:rPr>
              <w:t>H</w:t>
            </w:r>
            <w:r w:rsidRPr="00A021B1">
              <w:rPr>
                <w:rFonts w:ascii="Arial Narrow" w:hAnsi="Arial Narrow"/>
                <w:sz w:val="22"/>
                <w:lang w:eastAsia="en-ZA"/>
              </w:rPr>
              <w:t>HAR</w:t>
            </w:r>
            <w:proofErr w:type="spellEnd"/>
          </w:p>
        </w:tc>
        <w:tc>
          <w:tcPr>
            <w:tcW w:w="4073" w:type="dxa"/>
            <w:tcBorders>
              <w:top w:val="single" w:sz="4" w:space="0" w:color="000000"/>
              <w:left w:val="single" w:sz="4" w:space="0" w:color="000000"/>
              <w:bottom w:val="single" w:sz="4" w:space="0" w:color="000000"/>
              <w:right w:val="single" w:sz="4" w:space="0" w:color="000000"/>
            </w:tcBorders>
          </w:tcPr>
          <w:p w14:paraId="216A319E" w14:textId="77777777" w:rsidR="007D701C" w:rsidRPr="00A021B1" w:rsidRDefault="00EA4F77" w:rsidP="007D701C">
            <w:pPr>
              <w:rPr>
                <w:rFonts w:ascii="Arial Narrow" w:hAnsi="Arial Narrow"/>
                <w:sz w:val="22"/>
                <w:lang w:eastAsia="en-ZA"/>
              </w:rPr>
            </w:pPr>
            <w:hyperlink r:id="rId38">
              <w:r w:rsidR="007D701C" w:rsidRPr="00A021B1">
                <w:rPr>
                  <w:rStyle w:val="Hyperlink"/>
                  <w:rFonts w:ascii="Arial Narrow" w:hAnsi="Arial Narrow"/>
                  <w:sz w:val="22"/>
                  <w:lang w:eastAsia="en-ZA"/>
                </w:rPr>
                <w:t>webster@ceshhar.co.zw</w:t>
              </w:r>
            </w:hyperlink>
          </w:p>
        </w:tc>
      </w:tr>
      <w:tr w:rsidR="007D701C" w:rsidRPr="00A021B1" w14:paraId="4D56A960" w14:textId="77777777" w:rsidTr="00D06BDD">
        <w:trPr>
          <w:trHeight w:val="287"/>
        </w:trPr>
        <w:tc>
          <w:tcPr>
            <w:tcW w:w="1985" w:type="dxa"/>
            <w:tcBorders>
              <w:top w:val="single" w:sz="4" w:space="0" w:color="000000"/>
              <w:left w:val="single" w:sz="4" w:space="0" w:color="000000"/>
              <w:bottom w:val="single" w:sz="4" w:space="0" w:color="000000"/>
              <w:right w:val="single" w:sz="4" w:space="0" w:color="000000"/>
            </w:tcBorders>
          </w:tcPr>
          <w:p w14:paraId="12ED111D" w14:textId="77777777" w:rsidR="007D701C" w:rsidRPr="00A021B1" w:rsidRDefault="007D701C" w:rsidP="007D701C">
            <w:pPr>
              <w:rPr>
                <w:rFonts w:ascii="Arial Narrow" w:hAnsi="Arial Narrow"/>
                <w:sz w:val="22"/>
                <w:lang w:eastAsia="en-ZA"/>
              </w:rPr>
            </w:pPr>
            <w:r w:rsidRPr="00A021B1">
              <w:rPr>
                <w:rFonts w:ascii="Arial Narrow" w:hAnsi="Arial Narrow"/>
                <w:sz w:val="22"/>
                <w:lang w:eastAsia="en-ZA"/>
              </w:rPr>
              <w:t>Zororo Mavindidze</w:t>
            </w:r>
          </w:p>
        </w:tc>
        <w:tc>
          <w:tcPr>
            <w:tcW w:w="3433" w:type="dxa"/>
            <w:tcBorders>
              <w:top w:val="single" w:sz="4" w:space="0" w:color="000000"/>
              <w:left w:val="single" w:sz="4" w:space="0" w:color="000000"/>
              <w:bottom w:val="single" w:sz="4" w:space="0" w:color="000000"/>
              <w:right w:val="single" w:sz="4" w:space="0" w:color="000000"/>
            </w:tcBorders>
          </w:tcPr>
          <w:p w14:paraId="2BB64574" w14:textId="778CB1F4" w:rsidR="007D701C" w:rsidRPr="00A021B1" w:rsidRDefault="007D701C" w:rsidP="007D701C">
            <w:pPr>
              <w:rPr>
                <w:rFonts w:ascii="Arial Narrow" w:hAnsi="Arial Narrow"/>
                <w:sz w:val="22"/>
                <w:lang w:eastAsia="en-ZA"/>
              </w:rPr>
            </w:pPr>
            <w:r w:rsidRPr="00A021B1">
              <w:rPr>
                <w:rFonts w:ascii="Arial Narrow" w:hAnsi="Arial Narrow"/>
                <w:sz w:val="22"/>
                <w:lang w:eastAsia="en-ZA"/>
              </w:rPr>
              <w:t xml:space="preserve">University of </w:t>
            </w:r>
            <w:r>
              <w:rPr>
                <w:rFonts w:ascii="Arial Narrow" w:hAnsi="Arial Narrow"/>
                <w:sz w:val="22"/>
                <w:lang w:eastAsia="en-ZA"/>
              </w:rPr>
              <w:t xml:space="preserve">the </w:t>
            </w:r>
            <w:r w:rsidRPr="00A021B1">
              <w:rPr>
                <w:rFonts w:ascii="Arial Narrow" w:hAnsi="Arial Narrow"/>
                <w:sz w:val="22"/>
                <w:lang w:eastAsia="en-ZA"/>
              </w:rPr>
              <w:t>Witwatersrand</w:t>
            </w:r>
          </w:p>
        </w:tc>
        <w:tc>
          <w:tcPr>
            <w:tcW w:w="4073" w:type="dxa"/>
            <w:tcBorders>
              <w:top w:val="single" w:sz="4" w:space="0" w:color="000000"/>
              <w:left w:val="single" w:sz="4" w:space="0" w:color="000000"/>
              <w:bottom w:val="single" w:sz="4" w:space="0" w:color="000000"/>
              <w:right w:val="single" w:sz="4" w:space="0" w:color="000000"/>
            </w:tcBorders>
            <w:shd w:val="clear" w:color="auto" w:fill="F1F1F1"/>
          </w:tcPr>
          <w:p w14:paraId="0A933B4D" w14:textId="77777777" w:rsidR="007D701C" w:rsidRPr="00A021B1" w:rsidRDefault="00EA4F77" w:rsidP="007D701C">
            <w:pPr>
              <w:rPr>
                <w:rFonts w:ascii="Arial Narrow" w:hAnsi="Arial Narrow"/>
                <w:sz w:val="22"/>
                <w:lang w:eastAsia="en-ZA"/>
              </w:rPr>
            </w:pPr>
            <w:hyperlink r:id="rId39">
              <w:r w:rsidR="007D701C" w:rsidRPr="00A021B1">
                <w:rPr>
                  <w:rStyle w:val="Hyperlink"/>
                  <w:rFonts w:ascii="Arial Narrow" w:hAnsi="Arial Narrow"/>
                  <w:sz w:val="22"/>
                  <w:lang w:eastAsia="en-ZA"/>
                </w:rPr>
                <w:t>zmavindidze@wrhi.ac.za</w:t>
              </w:r>
            </w:hyperlink>
          </w:p>
        </w:tc>
      </w:tr>
    </w:tbl>
    <w:p w14:paraId="60F7AE31" w14:textId="77777777" w:rsidR="00BD6475" w:rsidRDefault="00BD6475" w:rsidP="00BD6475">
      <w:pPr>
        <w:rPr>
          <w:rFonts w:ascii="Arial Narrow" w:hAnsi="Arial Narrow"/>
          <w:b/>
          <w:sz w:val="22"/>
          <w:lang w:eastAsia="en-ZA"/>
        </w:rPr>
      </w:pPr>
    </w:p>
    <w:p w14:paraId="3734ABAF" w14:textId="77777777" w:rsidR="003E5BA6" w:rsidRDefault="003E5BA6" w:rsidP="00BD6475">
      <w:pPr>
        <w:rPr>
          <w:rFonts w:ascii="Arial Narrow" w:hAnsi="Arial Narrow"/>
          <w:b/>
          <w:sz w:val="22"/>
          <w:lang w:eastAsia="en-ZA"/>
        </w:rPr>
      </w:pPr>
    </w:p>
    <w:p w14:paraId="3CFCEF69" w14:textId="77777777" w:rsidR="00702614" w:rsidRPr="00680556" w:rsidRDefault="00702614" w:rsidP="00702614">
      <w:pPr>
        <w:rPr>
          <w:rFonts w:ascii="Arial Narrow" w:hAnsi="Arial Narrow"/>
          <w:b/>
          <w:sz w:val="22"/>
        </w:rPr>
      </w:pPr>
    </w:p>
    <w:p w14:paraId="589423EE" w14:textId="5F97676C" w:rsidR="00A978E3" w:rsidRDefault="00A978E3" w:rsidP="00B13F21">
      <w:pPr>
        <w:rPr>
          <w:rFonts w:ascii="Arial Narrow" w:hAnsi="Arial Narrow"/>
          <w:sz w:val="22"/>
        </w:rPr>
      </w:pPr>
      <w:r w:rsidRPr="00680556">
        <w:rPr>
          <w:rFonts w:ascii="Arial Narrow" w:hAnsi="Arial Narrow"/>
          <w:b/>
          <w:sz w:val="22"/>
        </w:rPr>
        <w:t xml:space="preserve">Relevant IMPAACT Studies: </w:t>
      </w:r>
      <w:r w:rsidRPr="00680556">
        <w:rPr>
          <w:rFonts w:ascii="Arial Narrow" w:hAnsi="Arial Narrow"/>
          <w:sz w:val="22"/>
        </w:rPr>
        <w:t>List all IMPAACT</w:t>
      </w:r>
      <w:r w:rsidR="00B13F21">
        <w:rPr>
          <w:rFonts w:ascii="Arial Narrow" w:hAnsi="Arial Narrow"/>
          <w:sz w:val="22"/>
        </w:rPr>
        <w:t xml:space="preserve">/PACTG studies from which data are </w:t>
      </w:r>
      <w:proofErr w:type="gramStart"/>
      <w:r w:rsidR="00B13F21">
        <w:rPr>
          <w:rFonts w:ascii="Arial Narrow" w:hAnsi="Arial Narrow"/>
          <w:sz w:val="22"/>
        </w:rPr>
        <w:t>being requested</w:t>
      </w:r>
      <w:proofErr w:type="gramEnd"/>
      <w:r w:rsidR="00B13F21">
        <w:rPr>
          <w:rFonts w:ascii="Arial Narrow" w:hAnsi="Arial Narrow"/>
          <w:sz w:val="22"/>
        </w:rPr>
        <w:t>.</w:t>
      </w:r>
    </w:p>
    <w:p w14:paraId="033B2714" w14:textId="77777777" w:rsidR="00C26774" w:rsidRPr="00C26774" w:rsidRDefault="00C26774" w:rsidP="00C26774">
      <w:pPr>
        <w:jc w:val="both"/>
        <w:rPr>
          <w:rFonts w:ascii="Arial Narrow" w:hAnsi="Arial Narrow"/>
          <w:iCs/>
          <w:color w:val="000000"/>
          <w:sz w:val="22"/>
          <w:szCs w:val="22"/>
        </w:rPr>
      </w:pPr>
    </w:p>
    <w:p w14:paraId="0F56D3A1" w14:textId="77777777" w:rsidR="00C26774" w:rsidRPr="00C26774" w:rsidRDefault="00C26774" w:rsidP="00C26774">
      <w:pPr>
        <w:numPr>
          <w:ilvl w:val="0"/>
          <w:numId w:val="24"/>
        </w:numPr>
        <w:jc w:val="both"/>
        <w:rPr>
          <w:rFonts w:ascii="Arial Narrow" w:hAnsi="Arial Narrow"/>
          <w:iCs/>
          <w:color w:val="000000"/>
          <w:sz w:val="22"/>
          <w:szCs w:val="22"/>
          <w:lang w:val="en-ZA"/>
        </w:rPr>
      </w:pPr>
      <w:r w:rsidRPr="00C26774">
        <w:rPr>
          <w:rFonts w:ascii="Arial Narrow" w:hAnsi="Arial Narrow"/>
          <w:iCs/>
          <w:color w:val="000000"/>
          <w:sz w:val="22"/>
          <w:szCs w:val="22"/>
          <w:lang w:val="en-ZA"/>
        </w:rPr>
        <w:t xml:space="preserve">Evaluating Strategies to Reduce Mother-to-Child Transmission of HIV Infection in Resource-Limited Countries (PROMISE: 1077 </w:t>
      </w:r>
      <w:proofErr w:type="gramStart"/>
      <w:r w:rsidRPr="00C26774">
        <w:rPr>
          <w:rFonts w:ascii="Arial Narrow" w:hAnsi="Arial Narrow"/>
          <w:iCs/>
          <w:color w:val="000000"/>
          <w:sz w:val="22"/>
          <w:szCs w:val="22"/>
          <w:lang w:val="en-ZA"/>
        </w:rPr>
        <w:t>BF)_</w:t>
      </w:r>
      <w:proofErr w:type="gramEnd"/>
      <w:r w:rsidRPr="00C26774">
        <w:rPr>
          <w:rFonts w:ascii="Arial Narrow" w:hAnsi="Arial Narrow"/>
          <w:iCs/>
          <w:color w:val="000000"/>
          <w:sz w:val="22"/>
          <w:szCs w:val="22"/>
          <w:lang w:val="en-ZA"/>
        </w:rPr>
        <w:t>Johannesburg (</w:t>
      </w:r>
      <w:r w:rsidRPr="00C26774">
        <w:rPr>
          <w:rFonts w:ascii="Arial Narrow" w:hAnsi="Arial Narrow"/>
          <w:iCs/>
          <w:color w:val="000000"/>
          <w:sz w:val="22"/>
          <w:szCs w:val="22"/>
        </w:rPr>
        <w:t>NCT01061151)</w:t>
      </w:r>
    </w:p>
    <w:p w14:paraId="11018529" w14:textId="77777777" w:rsidR="00C26774" w:rsidRPr="00C26774" w:rsidRDefault="00C26774" w:rsidP="00C26774">
      <w:pPr>
        <w:jc w:val="both"/>
        <w:rPr>
          <w:rFonts w:ascii="Arial Narrow" w:hAnsi="Arial Narrow"/>
          <w:iCs/>
          <w:color w:val="000000"/>
          <w:sz w:val="22"/>
          <w:szCs w:val="22"/>
          <w:lang w:val="en-ZA"/>
        </w:rPr>
      </w:pPr>
    </w:p>
    <w:p w14:paraId="025E2CD2" w14:textId="77777777" w:rsidR="00C26774" w:rsidRPr="00C26774" w:rsidRDefault="00C26774" w:rsidP="00C26774">
      <w:pPr>
        <w:numPr>
          <w:ilvl w:val="0"/>
          <w:numId w:val="24"/>
        </w:numPr>
        <w:jc w:val="both"/>
        <w:rPr>
          <w:rFonts w:ascii="Arial Narrow" w:hAnsi="Arial Narrow"/>
          <w:iCs/>
          <w:color w:val="000000"/>
          <w:sz w:val="22"/>
          <w:szCs w:val="22"/>
          <w:lang w:val="en-ZA"/>
        </w:rPr>
      </w:pPr>
      <w:r w:rsidRPr="00C26774">
        <w:rPr>
          <w:rFonts w:ascii="Arial Narrow" w:hAnsi="Arial Narrow"/>
          <w:iCs/>
          <w:color w:val="000000"/>
          <w:sz w:val="22"/>
          <w:szCs w:val="22"/>
        </w:rPr>
        <w:t xml:space="preserve">PROMISE EBF: Promoting Infant Health and Nutrition in Sub-Saharan Africa: Safety and Efficacy of Exclusive Breastfeeding Promotion in the Era of </w:t>
      </w:r>
      <w:proofErr w:type="spellStart"/>
      <w:r w:rsidRPr="00C26774">
        <w:rPr>
          <w:rFonts w:ascii="Arial Narrow" w:hAnsi="Arial Narrow"/>
          <w:iCs/>
          <w:color w:val="000000"/>
          <w:sz w:val="22"/>
          <w:szCs w:val="22"/>
        </w:rPr>
        <w:t>HIV_Johannesburg</w:t>
      </w:r>
      <w:proofErr w:type="spellEnd"/>
      <w:r w:rsidRPr="00C26774">
        <w:rPr>
          <w:rFonts w:ascii="Arial Narrow" w:hAnsi="Arial Narrow"/>
          <w:iCs/>
          <w:color w:val="000000"/>
          <w:sz w:val="22"/>
          <w:szCs w:val="22"/>
        </w:rPr>
        <w:t xml:space="preserve"> (NCT00397150)</w:t>
      </w:r>
    </w:p>
    <w:p w14:paraId="66DC79CA" w14:textId="77777777" w:rsidR="00C26774" w:rsidRDefault="00C26774" w:rsidP="00C26774">
      <w:pPr>
        <w:pStyle w:val="ListParagraph"/>
        <w:rPr>
          <w:rFonts w:ascii="Arial Narrow" w:hAnsi="Arial Narrow"/>
          <w:iCs/>
          <w:color w:val="000000"/>
          <w:sz w:val="22"/>
          <w:szCs w:val="22"/>
          <w:lang w:val="en-ZA"/>
        </w:rPr>
      </w:pPr>
    </w:p>
    <w:p w14:paraId="30667D2A" w14:textId="77777777" w:rsidR="00C26774" w:rsidRPr="00C26774" w:rsidRDefault="00C26774" w:rsidP="00C26774">
      <w:pPr>
        <w:ind w:left="720"/>
        <w:jc w:val="both"/>
        <w:rPr>
          <w:rFonts w:ascii="Arial Narrow" w:hAnsi="Arial Narrow"/>
          <w:iCs/>
          <w:color w:val="000000"/>
          <w:sz w:val="22"/>
          <w:szCs w:val="22"/>
          <w:lang w:val="en-ZA"/>
        </w:rPr>
      </w:pPr>
    </w:p>
    <w:p w14:paraId="6B6C72BE" w14:textId="5A9962B6" w:rsidR="00CF5725" w:rsidRPr="00CF5725" w:rsidRDefault="00702614" w:rsidP="00CE775E">
      <w:pPr>
        <w:jc w:val="both"/>
        <w:rPr>
          <w:rFonts w:ascii="Arial Narrow" w:hAnsi="Arial Narrow"/>
          <w:sz w:val="22"/>
          <w:szCs w:val="22"/>
        </w:rPr>
      </w:pPr>
      <w:r w:rsidRPr="00680556">
        <w:rPr>
          <w:rFonts w:ascii="Arial Narrow" w:hAnsi="Arial Narrow"/>
          <w:b/>
          <w:sz w:val="22"/>
        </w:rPr>
        <w:t xml:space="preserve">Rationale: </w:t>
      </w:r>
      <w:r w:rsidR="00CF5725" w:rsidRPr="00CF5725">
        <w:rPr>
          <w:rFonts w:ascii="Arial Narrow" w:hAnsi="Arial Narrow"/>
          <w:sz w:val="22"/>
          <w:szCs w:val="22"/>
        </w:rPr>
        <w:t>The rationale for the proposed research project is to advance the understanding of the impacts of heat exposure on health outcomes in large African cities, with a focus on vulnerable populations.</w:t>
      </w:r>
    </w:p>
    <w:p w14:paraId="3A7AD97C" w14:textId="77777777" w:rsidR="00CF5725" w:rsidRPr="00CF5725" w:rsidRDefault="00CF5725" w:rsidP="00CE775E">
      <w:pPr>
        <w:jc w:val="both"/>
        <w:rPr>
          <w:rFonts w:ascii="Arial Narrow" w:hAnsi="Arial Narrow"/>
          <w:sz w:val="22"/>
          <w:szCs w:val="22"/>
        </w:rPr>
      </w:pPr>
    </w:p>
    <w:p w14:paraId="5D7F05B3" w14:textId="1DB3244E" w:rsidR="00FD3F9A" w:rsidRDefault="00CF5725" w:rsidP="00CE775E">
      <w:pPr>
        <w:jc w:val="both"/>
        <w:rPr>
          <w:rFonts w:ascii="Arial Narrow" w:hAnsi="Arial Narrow"/>
          <w:sz w:val="22"/>
          <w:szCs w:val="22"/>
        </w:rPr>
      </w:pPr>
      <w:r w:rsidRPr="00CF5725">
        <w:rPr>
          <w:rFonts w:ascii="Arial Narrow" w:hAnsi="Arial Narrow"/>
          <w:sz w:val="22"/>
          <w:szCs w:val="22"/>
        </w:rPr>
        <w:t>Global temperatures have already risen about 1.2°C, and the world is on track for an increase of 1.5°C within the next decades. Many large and rapidly growing African cities face significant health risks from observed past and projected future temperature increases, due to the phenomenon of 'Urban Heat Islands' where concrete or asphalt surfaces, for example, absorb and retain heat, and cooling areas, such as parks are limited. Therefore, data and understanding on heat-health outcomes, exposure, vulnerability, and potential solutions in African urban contexts are a major public health priority.</w:t>
      </w:r>
    </w:p>
    <w:p w14:paraId="02316A03" w14:textId="77777777" w:rsidR="009F4D09" w:rsidRPr="00CF5725" w:rsidRDefault="009F4D09" w:rsidP="00CE775E">
      <w:pPr>
        <w:jc w:val="both"/>
        <w:rPr>
          <w:rFonts w:ascii="Arial Narrow" w:hAnsi="Arial Narrow"/>
          <w:sz w:val="22"/>
          <w:szCs w:val="22"/>
        </w:rPr>
      </w:pPr>
    </w:p>
    <w:p w14:paraId="69F31948" w14:textId="77777777" w:rsidR="00CF5725" w:rsidRPr="00CF5725" w:rsidRDefault="00CF5725" w:rsidP="00CE775E">
      <w:pPr>
        <w:jc w:val="both"/>
        <w:rPr>
          <w:rFonts w:ascii="Arial Narrow" w:hAnsi="Arial Narrow"/>
          <w:sz w:val="22"/>
          <w:szCs w:val="22"/>
        </w:rPr>
      </w:pPr>
      <w:r w:rsidRPr="00CF5725">
        <w:rPr>
          <w:rFonts w:ascii="Arial Narrow" w:hAnsi="Arial Narrow"/>
          <w:sz w:val="22"/>
          <w:szCs w:val="22"/>
        </w:rPr>
        <w:t xml:space="preserve">Moreover, the proposed research project aims to develop a personalized Heat-Health Early Warning System that can capture unique geospatial and individualized heat risk patterns and provide timely warnings to city planners, public health </w:t>
      </w:r>
      <w:r w:rsidRPr="00CF5725">
        <w:rPr>
          <w:rFonts w:ascii="Arial Narrow" w:hAnsi="Arial Narrow"/>
          <w:sz w:val="22"/>
          <w:szCs w:val="22"/>
        </w:rPr>
        <w:lastRenderedPageBreak/>
        <w:t>officials, and community leaders. This system will assist in preparing for heat waves or brief periods of extreme heat and ultimately reduce the negative health impacts of heat exposure in African urban contexts.</w:t>
      </w:r>
    </w:p>
    <w:p w14:paraId="2E1DC73C" w14:textId="77777777" w:rsidR="00CF5725" w:rsidRPr="00CF5725" w:rsidRDefault="00CF5725" w:rsidP="00CE775E">
      <w:pPr>
        <w:jc w:val="both"/>
        <w:rPr>
          <w:rFonts w:ascii="Arial Narrow" w:hAnsi="Arial Narrow"/>
          <w:sz w:val="22"/>
          <w:szCs w:val="22"/>
        </w:rPr>
      </w:pPr>
    </w:p>
    <w:p w14:paraId="22F3FAC3" w14:textId="2EC6C7FE" w:rsidR="00702614" w:rsidRPr="00CF5725" w:rsidRDefault="00CF5725" w:rsidP="00CE775E">
      <w:pPr>
        <w:jc w:val="both"/>
        <w:rPr>
          <w:rFonts w:ascii="Arial Narrow" w:hAnsi="Arial Narrow"/>
          <w:sz w:val="22"/>
          <w:szCs w:val="22"/>
        </w:rPr>
      </w:pPr>
      <w:r w:rsidRPr="00CF5725">
        <w:rPr>
          <w:rFonts w:ascii="Arial Narrow" w:hAnsi="Arial Narrow"/>
          <w:sz w:val="22"/>
          <w:szCs w:val="22"/>
        </w:rPr>
        <w:t>Overall, the proposed research project aims to address a major public health issue facing people living in large and rapidly growing African cities, and to provide valuable insights that can inform resource prioritization and allocation for public health interventions.</w:t>
      </w:r>
    </w:p>
    <w:p w14:paraId="5F07AD42" w14:textId="77777777" w:rsidR="009F4D09" w:rsidRDefault="009F4D09" w:rsidP="00D41E18">
      <w:pPr>
        <w:rPr>
          <w:rFonts w:ascii="Arial Narrow" w:hAnsi="Arial Narrow"/>
          <w:b/>
          <w:sz w:val="22"/>
        </w:rPr>
      </w:pPr>
    </w:p>
    <w:p w14:paraId="7E4377B5" w14:textId="77777777" w:rsidR="00CE775E" w:rsidRDefault="00CE775E" w:rsidP="00D41E18">
      <w:pPr>
        <w:rPr>
          <w:rFonts w:ascii="Arial Narrow" w:hAnsi="Arial Narrow"/>
          <w:b/>
          <w:sz w:val="22"/>
        </w:rPr>
      </w:pPr>
    </w:p>
    <w:p w14:paraId="46206471" w14:textId="168748FC" w:rsidR="00702614" w:rsidRDefault="00B13F21" w:rsidP="00D41E18">
      <w:pPr>
        <w:rPr>
          <w:rFonts w:ascii="Arial Narrow" w:hAnsi="Arial Narrow"/>
          <w:b/>
          <w:sz w:val="22"/>
        </w:rPr>
      </w:pPr>
      <w:r>
        <w:rPr>
          <w:rFonts w:ascii="Arial Narrow" w:hAnsi="Arial Narrow"/>
          <w:b/>
          <w:sz w:val="22"/>
        </w:rPr>
        <w:t>Primary O</w:t>
      </w:r>
      <w:r w:rsidR="00702614" w:rsidRPr="00680556">
        <w:rPr>
          <w:rFonts w:ascii="Arial Narrow" w:hAnsi="Arial Narrow"/>
          <w:b/>
          <w:sz w:val="22"/>
        </w:rPr>
        <w:t>bjectives:</w:t>
      </w:r>
      <w:r w:rsidR="00FF55D0">
        <w:rPr>
          <w:rFonts w:ascii="Arial Narrow" w:hAnsi="Arial Narrow"/>
          <w:b/>
          <w:sz w:val="22"/>
        </w:rPr>
        <w:t xml:space="preserve"> </w:t>
      </w:r>
    </w:p>
    <w:p w14:paraId="55B853A7" w14:textId="77E510BC" w:rsidR="00FF55D0" w:rsidRDefault="00FF55D0" w:rsidP="00FF55D0">
      <w:pPr>
        <w:rPr>
          <w:rFonts w:ascii="Arial Narrow" w:hAnsi="Arial Narrow"/>
          <w:sz w:val="22"/>
          <w:szCs w:val="22"/>
        </w:rPr>
      </w:pPr>
      <w:r w:rsidRPr="00FF55D0">
        <w:rPr>
          <w:rFonts w:ascii="Arial Narrow" w:hAnsi="Arial Narrow"/>
          <w:sz w:val="22"/>
          <w:szCs w:val="22"/>
        </w:rPr>
        <w:t xml:space="preserve">The primary objective </w:t>
      </w:r>
      <w:commentRangeStart w:id="4"/>
      <w:proofErr w:type="gramStart"/>
      <w:r w:rsidR="00A614A0">
        <w:rPr>
          <w:rFonts w:ascii="Arial Narrow" w:hAnsi="Arial Narrow"/>
          <w:sz w:val="22"/>
          <w:szCs w:val="22"/>
        </w:rPr>
        <w:t>are</w:t>
      </w:r>
      <w:commentRangeEnd w:id="4"/>
      <w:proofErr w:type="gramEnd"/>
      <w:r w:rsidR="00EA4F77">
        <w:rPr>
          <w:rStyle w:val="CommentReference"/>
        </w:rPr>
        <w:commentReference w:id="4"/>
      </w:r>
      <w:r w:rsidR="00A614A0">
        <w:rPr>
          <w:rFonts w:ascii="Arial Narrow" w:hAnsi="Arial Narrow"/>
          <w:sz w:val="22"/>
          <w:szCs w:val="22"/>
        </w:rPr>
        <w:t>:</w:t>
      </w:r>
    </w:p>
    <w:p w14:paraId="1EE8E1D1" w14:textId="77777777" w:rsidR="0074524B" w:rsidRDefault="0074524B" w:rsidP="00FF55D0">
      <w:pPr>
        <w:rPr>
          <w:rFonts w:ascii="Arial Narrow" w:hAnsi="Arial Narrow"/>
          <w:sz w:val="22"/>
          <w:szCs w:val="22"/>
        </w:rPr>
      </w:pPr>
    </w:p>
    <w:p w14:paraId="21976A6D" w14:textId="77777777" w:rsidR="0074524B" w:rsidRPr="00931B02" w:rsidRDefault="0074524B" w:rsidP="00CE775E">
      <w:pPr>
        <w:numPr>
          <w:ilvl w:val="0"/>
          <w:numId w:val="23"/>
        </w:numPr>
        <w:jc w:val="both"/>
        <w:rPr>
          <w:rFonts w:ascii="Arial Narrow" w:hAnsi="Arial Narrow" w:cs="Arial"/>
          <w:sz w:val="22"/>
          <w:szCs w:val="22"/>
          <w:lang w:val="en-ZA"/>
        </w:rPr>
      </w:pPr>
      <w:r w:rsidRPr="00931B02">
        <w:rPr>
          <w:rFonts w:ascii="Arial Narrow" w:hAnsi="Arial Narrow" w:cs="Arial"/>
          <w:sz w:val="22"/>
          <w:szCs w:val="22"/>
          <w:lang w:val="en-ZA"/>
        </w:rPr>
        <w:t>To create an index of African cities' intra-urban socio-economic and environmental vulnerability.</w:t>
      </w:r>
    </w:p>
    <w:p w14:paraId="48DA8A2D" w14:textId="77777777" w:rsidR="0074524B" w:rsidRPr="00931B02" w:rsidRDefault="0074524B" w:rsidP="00CE775E">
      <w:pPr>
        <w:numPr>
          <w:ilvl w:val="0"/>
          <w:numId w:val="23"/>
        </w:numPr>
        <w:jc w:val="both"/>
        <w:rPr>
          <w:rFonts w:ascii="Arial Narrow" w:hAnsi="Arial Narrow" w:cs="Arial"/>
          <w:sz w:val="22"/>
          <w:szCs w:val="22"/>
          <w:lang w:val="en-ZA"/>
        </w:rPr>
      </w:pPr>
      <w:r w:rsidRPr="00931B02">
        <w:rPr>
          <w:rFonts w:ascii="Arial Narrow" w:hAnsi="Arial Narrow" w:cs="Arial"/>
          <w:sz w:val="22"/>
          <w:szCs w:val="22"/>
          <w:lang w:val="en-ZA"/>
        </w:rPr>
        <w:t>To construct a spatially and demographically explicit heat-health outcome model that allows researchers to predict the likelihood of adverse health outcomes days or weeks prior to extreme weather events.</w:t>
      </w:r>
    </w:p>
    <w:p w14:paraId="02F3AB21" w14:textId="77777777" w:rsidR="0074524B" w:rsidRPr="00931B02" w:rsidRDefault="0074524B" w:rsidP="00CE775E">
      <w:pPr>
        <w:numPr>
          <w:ilvl w:val="0"/>
          <w:numId w:val="23"/>
        </w:numPr>
        <w:jc w:val="both"/>
        <w:rPr>
          <w:rFonts w:ascii="Arial Narrow" w:hAnsi="Arial Narrow" w:cs="Arial"/>
          <w:sz w:val="22"/>
          <w:szCs w:val="22"/>
          <w:lang w:val="en-ZA"/>
        </w:rPr>
      </w:pPr>
      <w:r w:rsidRPr="00931B02">
        <w:rPr>
          <w:rFonts w:ascii="Arial Narrow" w:hAnsi="Arial Narrow" w:cs="Arial"/>
          <w:sz w:val="22"/>
          <w:szCs w:val="22"/>
          <w:lang w:val="en-ZA"/>
        </w:rPr>
        <w:t>To develop an Early Warning System based on the heat-health outcome forecast model that can alert cities and communities about potential health risks associated with extreme weather events, particularly those related to high temperatures.</w:t>
      </w:r>
    </w:p>
    <w:p w14:paraId="58F8CF1A" w14:textId="77777777" w:rsidR="0074524B" w:rsidRPr="00931B02" w:rsidRDefault="0074524B" w:rsidP="00CE775E">
      <w:pPr>
        <w:numPr>
          <w:ilvl w:val="0"/>
          <w:numId w:val="23"/>
        </w:numPr>
        <w:jc w:val="both"/>
        <w:rPr>
          <w:rFonts w:ascii="Arial Narrow" w:hAnsi="Arial Narrow" w:cs="Arial"/>
          <w:sz w:val="22"/>
          <w:szCs w:val="22"/>
          <w:lang w:val="en-ZA"/>
        </w:rPr>
      </w:pPr>
      <w:r w:rsidRPr="00931B02">
        <w:rPr>
          <w:rFonts w:ascii="Arial Narrow" w:hAnsi="Arial Narrow" w:cs="Arial"/>
          <w:sz w:val="22"/>
          <w:szCs w:val="22"/>
          <w:lang w:val="en-ZA"/>
        </w:rPr>
        <w:t>To evaluate the efficacy and accuracy of different machine learning techniques, such as recurrent neural networks (RNNs), long short-term memories (LSTMs), and gated recurrent units (GRUs), in predicting the health effects of extreme heat events.</w:t>
      </w:r>
    </w:p>
    <w:p w14:paraId="5C2E088A" w14:textId="77777777" w:rsidR="0074524B" w:rsidRPr="00931B02" w:rsidRDefault="0074524B" w:rsidP="00CE775E">
      <w:pPr>
        <w:numPr>
          <w:ilvl w:val="0"/>
          <w:numId w:val="23"/>
        </w:numPr>
        <w:jc w:val="both"/>
        <w:rPr>
          <w:rFonts w:ascii="Arial Narrow" w:hAnsi="Arial Narrow" w:cs="Arial"/>
          <w:sz w:val="22"/>
          <w:szCs w:val="22"/>
          <w:lang w:val="en-ZA"/>
        </w:rPr>
      </w:pPr>
      <w:r w:rsidRPr="00931B02">
        <w:rPr>
          <w:rFonts w:ascii="Arial Narrow" w:hAnsi="Arial Narrow" w:cs="Arial"/>
          <w:sz w:val="22"/>
          <w:szCs w:val="22"/>
          <w:lang w:val="en-ZA"/>
        </w:rPr>
        <w:t xml:space="preserve">To develop a robust and accurate predictive model that can be used to forecast the health effects of extreme heat events, which can be useful in developing effective strategies to mitigate the effects of climate change on urban areas in </w:t>
      </w:r>
      <w:proofErr w:type="gramStart"/>
      <w:r w:rsidRPr="00931B02">
        <w:rPr>
          <w:rFonts w:ascii="Arial Narrow" w:hAnsi="Arial Narrow" w:cs="Arial"/>
          <w:sz w:val="22"/>
          <w:szCs w:val="22"/>
          <w:lang w:val="en-ZA"/>
        </w:rPr>
        <w:t>Africa</w:t>
      </w:r>
      <w:proofErr w:type="gramEnd"/>
    </w:p>
    <w:p w14:paraId="16464A27" w14:textId="77777777" w:rsidR="0074524B" w:rsidRPr="00FF55D0" w:rsidRDefault="0074524B" w:rsidP="00FF55D0">
      <w:pPr>
        <w:rPr>
          <w:rFonts w:ascii="Arial Narrow" w:hAnsi="Arial Narrow"/>
          <w:sz w:val="22"/>
          <w:szCs w:val="22"/>
        </w:rPr>
      </w:pPr>
    </w:p>
    <w:p w14:paraId="63BA2D86" w14:textId="77777777" w:rsidR="00702614" w:rsidRPr="00680556" w:rsidRDefault="00702614" w:rsidP="00702614">
      <w:pPr>
        <w:ind w:left="720"/>
        <w:rPr>
          <w:rFonts w:ascii="Arial Narrow" w:hAnsi="Arial Narrow"/>
          <w:b/>
          <w:sz w:val="22"/>
        </w:rPr>
      </w:pPr>
    </w:p>
    <w:p w14:paraId="2D75639E" w14:textId="496625A0" w:rsidR="00702614" w:rsidRDefault="00B13F21" w:rsidP="00702614">
      <w:pPr>
        <w:rPr>
          <w:rFonts w:ascii="Arial Narrow" w:hAnsi="Arial Narrow"/>
          <w:b/>
          <w:sz w:val="22"/>
        </w:rPr>
      </w:pPr>
      <w:r>
        <w:rPr>
          <w:rFonts w:ascii="Arial Narrow" w:hAnsi="Arial Narrow"/>
          <w:b/>
          <w:sz w:val="22"/>
        </w:rPr>
        <w:t>Secondary O</w:t>
      </w:r>
      <w:r w:rsidR="00702614" w:rsidRPr="00680556">
        <w:rPr>
          <w:rFonts w:ascii="Arial Narrow" w:hAnsi="Arial Narrow"/>
          <w:b/>
          <w:sz w:val="22"/>
        </w:rPr>
        <w:t xml:space="preserve">bjectives: </w:t>
      </w:r>
      <w:r w:rsidR="00F846ED">
        <w:rPr>
          <w:rFonts w:ascii="Arial Narrow" w:hAnsi="Arial Narrow"/>
          <w:b/>
          <w:sz w:val="22"/>
        </w:rPr>
        <w:t>N/A</w:t>
      </w:r>
    </w:p>
    <w:p w14:paraId="047BAF71" w14:textId="77777777" w:rsidR="00A518B5" w:rsidRDefault="00A518B5" w:rsidP="00702614">
      <w:pPr>
        <w:rPr>
          <w:rFonts w:ascii="Arial Narrow" w:hAnsi="Arial Narrow"/>
          <w:b/>
          <w:sz w:val="22"/>
        </w:rPr>
      </w:pPr>
    </w:p>
    <w:p w14:paraId="6843740D" w14:textId="77777777" w:rsidR="00F846ED" w:rsidRPr="00680556" w:rsidRDefault="00F846ED" w:rsidP="00702614">
      <w:pPr>
        <w:rPr>
          <w:rFonts w:ascii="Arial Narrow" w:hAnsi="Arial Narrow"/>
          <w:b/>
          <w:sz w:val="22"/>
        </w:rPr>
      </w:pPr>
    </w:p>
    <w:p w14:paraId="72D890B3" w14:textId="11FC348F" w:rsidR="00BD6475" w:rsidRDefault="009821F1" w:rsidP="00CE775E">
      <w:pPr>
        <w:jc w:val="both"/>
        <w:rPr>
          <w:rFonts w:ascii="Arial Narrow" w:hAnsi="Arial Narrow"/>
          <w:iCs/>
          <w:sz w:val="22"/>
          <w:szCs w:val="22"/>
        </w:rPr>
      </w:pPr>
      <w:r w:rsidRPr="00AF5B97">
        <w:rPr>
          <w:rFonts w:ascii="Arial Narrow" w:hAnsi="Arial Narrow"/>
          <w:b/>
          <w:sz w:val="22"/>
        </w:rPr>
        <w:t>Relevant IMPAACT studies</w:t>
      </w:r>
      <w:r w:rsidRPr="00AF5B97">
        <w:rPr>
          <w:b/>
          <w:sz w:val="22"/>
        </w:rPr>
        <w:t>:</w:t>
      </w:r>
      <w:r w:rsidRPr="008C64E4">
        <w:rPr>
          <w:b/>
          <w:sz w:val="24"/>
          <w:szCs w:val="22"/>
        </w:rPr>
        <w:t xml:space="preserve"> </w:t>
      </w:r>
      <w:r w:rsidRPr="008C64E4">
        <w:rPr>
          <w:rFonts w:ascii="Arial Narrow" w:hAnsi="Arial Narrow"/>
          <w:iCs/>
          <w:sz w:val="22"/>
          <w:szCs w:val="22"/>
        </w:rPr>
        <w:t>List all IMPAACT studies that are pertinent to the research questions and from which data and/or specimens will be used.</w:t>
      </w:r>
    </w:p>
    <w:p w14:paraId="68AAFC61" w14:textId="77777777" w:rsidR="00881EF0" w:rsidRPr="00C26774" w:rsidRDefault="00881EF0" w:rsidP="00CE775E">
      <w:pPr>
        <w:jc w:val="both"/>
        <w:rPr>
          <w:rFonts w:ascii="Arial Narrow" w:hAnsi="Arial Narrow"/>
          <w:iCs/>
          <w:sz w:val="22"/>
          <w:szCs w:val="22"/>
        </w:rPr>
      </w:pPr>
      <w:bookmarkStart w:id="5" w:name="_Hlk133420596"/>
    </w:p>
    <w:p w14:paraId="27233441" w14:textId="77777777" w:rsidR="00EB4D40" w:rsidRPr="00773797" w:rsidRDefault="00340591" w:rsidP="00EB4D40">
      <w:pPr>
        <w:pStyle w:val="ListParagraph"/>
        <w:numPr>
          <w:ilvl w:val="0"/>
          <w:numId w:val="26"/>
        </w:numPr>
        <w:jc w:val="both"/>
        <w:rPr>
          <w:rFonts w:ascii="Arial Narrow" w:hAnsi="Arial Narrow"/>
          <w:iCs/>
          <w:sz w:val="22"/>
          <w:szCs w:val="22"/>
          <w:lang w:val="en-ZA"/>
        </w:rPr>
      </w:pPr>
      <w:r w:rsidRPr="00EB4D40">
        <w:rPr>
          <w:rFonts w:ascii="Arial Narrow" w:hAnsi="Arial Narrow"/>
          <w:iCs/>
          <w:sz w:val="22"/>
          <w:szCs w:val="22"/>
          <w:lang w:val="en-ZA"/>
        </w:rPr>
        <w:t>Evaluating Strategies to Reduce Mother-to-Child Transmission of HIV Infection in Resource-Limited Countries (P</w:t>
      </w:r>
      <w:r w:rsidR="00367B22" w:rsidRPr="00EB4D40">
        <w:rPr>
          <w:rFonts w:ascii="Arial Narrow" w:hAnsi="Arial Narrow"/>
          <w:iCs/>
          <w:sz w:val="22"/>
          <w:szCs w:val="22"/>
          <w:lang w:val="en-ZA"/>
        </w:rPr>
        <w:t xml:space="preserve">ROMISE: 1077 </w:t>
      </w:r>
      <w:proofErr w:type="gramStart"/>
      <w:r w:rsidR="00367B22" w:rsidRPr="00EB4D40">
        <w:rPr>
          <w:rFonts w:ascii="Arial Narrow" w:hAnsi="Arial Narrow"/>
          <w:iCs/>
          <w:sz w:val="22"/>
          <w:szCs w:val="22"/>
          <w:lang w:val="en-ZA"/>
        </w:rPr>
        <w:t>BF)</w:t>
      </w:r>
      <w:r w:rsidR="00FD7FAC" w:rsidRPr="00EB4D40">
        <w:rPr>
          <w:rFonts w:ascii="Arial Narrow" w:hAnsi="Arial Narrow"/>
          <w:iCs/>
          <w:sz w:val="22"/>
          <w:szCs w:val="22"/>
          <w:lang w:val="en-ZA"/>
        </w:rPr>
        <w:t>_</w:t>
      </w:r>
      <w:proofErr w:type="gramEnd"/>
      <w:r w:rsidR="00FD7FAC" w:rsidRPr="00EB4D40">
        <w:rPr>
          <w:rFonts w:ascii="Arial Narrow" w:hAnsi="Arial Narrow"/>
          <w:iCs/>
          <w:sz w:val="22"/>
          <w:szCs w:val="22"/>
          <w:lang w:val="en-ZA"/>
        </w:rPr>
        <w:t>Johannesburg</w:t>
      </w:r>
      <w:r w:rsidR="00DF7FBE" w:rsidRPr="00EB4D40">
        <w:rPr>
          <w:rFonts w:ascii="Arial Narrow" w:hAnsi="Arial Narrow"/>
          <w:iCs/>
          <w:sz w:val="22"/>
          <w:szCs w:val="22"/>
          <w:lang w:val="en-ZA"/>
        </w:rPr>
        <w:t xml:space="preserve"> (</w:t>
      </w:r>
      <w:r w:rsidR="00DF7FBE" w:rsidRPr="00EB4D40">
        <w:rPr>
          <w:rFonts w:ascii="Arial Narrow" w:hAnsi="Arial Narrow"/>
          <w:iCs/>
          <w:sz w:val="22"/>
          <w:szCs w:val="22"/>
        </w:rPr>
        <w:t>NCT01061151)</w:t>
      </w:r>
    </w:p>
    <w:p w14:paraId="11649ECB" w14:textId="77777777" w:rsidR="00773797" w:rsidRPr="00773797" w:rsidRDefault="00773797" w:rsidP="00773797">
      <w:pPr>
        <w:pStyle w:val="ListParagraph"/>
        <w:jc w:val="both"/>
        <w:rPr>
          <w:rFonts w:ascii="Arial Narrow" w:hAnsi="Arial Narrow"/>
          <w:iCs/>
          <w:sz w:val="22"/>
          <w:szCs w:val="22"/>
          <w:lang w:val="en-ZA"/>
        </w:rPr>
      </w:pPr>
    </w:p>
    <w:p w14:paraId="5C65D732" w14:textId="1C489259" w:rsidR="00DD7066" w:rsidRPr="00EB4D40" w:rsidRDefault="00334FEC" w:rsidP="00EB4D40">
      <w:pPr>
        <w:pStyle w:val="ListParagraph"/>
        <w:numPr>
          <w:ilvl w:val="0"/>
          <w:numId w:val="26"/>
        </w:numPr>
        <w:jc w:val="both"/>
        <w:rPr>
          <w:rFonts w:ascii="Arial Narrow" w:hAnsi="Arial Narrow"/>
          <w:iCs/>
          <w:sz w:val="22"/>
          <w:szCs w:val="22"/>
          <w:lang w:val="en-ZA"/>
        </w:rPr>
      </w:pPr>
      <w:r w:rsidRPr="00EB4D40">
        <w:rPr>
          <w:rFonts w:ascii="Arial Narrow" w:hAnsi="Arial Narrow"/>
          <w:iCs/>
          <w:sz w:val="22"/>
          <w:szCs w:val="22"/>
        </w:rPr>
        <w:t xml:space="preserve">PROMISE EBF: Promoting Infant Health and Nutrition in Sub-Saharan Africa: Safety and Efficacy of Exclusive Breastfeeding Promotion in the Era of </w:t>
      </w:r>
      <w:proofErr w:type="spellStart"/>
      <w:r w:rsidRPr="00EB4D40">
        <w:rPr>
          <w:rFonts w:ascii="Arial Narrow" w:hAnsi="Arial Narrow"/>
          <w:iCs/>
          <w:sz w:val="22"/>
          <w:szCs w:val="22"/>
        </w:rPr>
        <w:t>HIV</w:t>
      </w:r>
      <w:r w:rsidR="00393725" w:rsidRPr="00EB4D40">
        <w:rPr>
          <w:rFonts w:ascii="Arial Narrow" w:hAnsi="Arial Narrow"/>
          <w:iCs/>
          <w:sz w:val="22"/>
          <w:szCs w:val="22"/>
        </w:rPr>
        <w:t>_</w:t>
      </w:r>
      <w:r w:rsidR="00837BE0" w:rsidRPr="00EB4D40">
        <w:rPr>
          <w:rFonts w:ascii="Arial Narrow" w:hAnsi="Arial Narrow"/>
          <w:iCs/>
          <w:sz w:val="22"/>
          <w:szCs w:val="22"/>
        </w:rPr>
        <w:t>Johannesburg</w:t>
      </w:r>
      <w:proofErr w:type="spellEnd"/>
      <w:r w:rsidR="00532B37" w:rsidRPr="00EB4D40">
        <w:rPr>
          <w:rFonts w:ascii="Arial Narrow" w:hAnsi="Arial Narrow"/>
          <w:iCs/>
          <w:sz w:val="22"/>
          <w:szCs w:val="22"/>
        </w:rPr>
        <w:t xml:space="preserve"> (NCT00397150)</w:t>
      </w:r>
    </w:p>
    <w:bookmarkEnd w:id="5"/>
    <w:p w14:paraId="3CFC5289" w14:textId="36F718BA" w:rsidR="004000DB" w:rsidRDefault="002E4C6F" w:rsidP="00CE775E">
      <w:pPr>
        <w:spacing w:before="100" w:beforeAutospacing="1" w:after="100" w:afterAutospacing="1"/>
        <w:jc w:val="both"/>
        <w:rPr>
          <w:rStyle w:val="contentpasted1"/>
          <w:rFonts w:ascii="Arial Narrow" w:hAnsi="Arial Narrow"/>
          <w:color w:val="000000"/>
          <w:sz w:val="22"/>
          <w:szCs w:val="22"/>
          <w:shd w:val="clear" w:color="auto" w:fill="FFFFFF"/>
        </w:rPr>
      </w:pPr>
      <w:r w:rsidRPr="00192CDE">
        <w:rPr>
          <w:rStyle w:val="contentpasted1"/>
          <w:rFonts w:ascii="Arial Narrow" w:hAnsi="Arial Narrow"/>
          <w:color w:val="000000"/>
          <w:sz w:val="22"/>
          <w:szCs w:val="22"/>
          <w:shd w:val="clear" w:color="auto" w:fill="FFFFFF"/>
        </w:rPr>
        <w:t xml:space="preserve">Prof Lee Fairlie, part of our project was also an investigator in the PROMISE study at </w:t>
      </w:r>
      <w:proofErr w:type="spellStart"/>
      <w:r w:rsidRPr="00192CDE">
        <w:rPr>
          <w:rStyle w:val="contentpasted1"/>
          <w:rFonts w:ascii="Arial Narrow" w:hAnsi="Arial Narrow"/>
          <w:color w:val="000000"/>
          <w:sz w:val="22"/>
          <w:szCs w:val="22"/>
          <w:shd w:val="clear" w:color="auto" w:fill="FFFFFF"/>
        </w:rPr>
        <w:t>Shandukani</w:t>
      </w:r>
      <w:proofErr w:type="spellEnd"/>
      <w:r w:rsidRPr="00192CDE">
        <w:rPr>
          <w:rStyle w:val="contentpasted1"/>
          <w:rFonts w:ascii="Arial Narrow" w:hAnsi="Arial Narrow"/>
          <w:color w:val="000000"/>
          <w:sz w:val="22"/>
          <w:szCs w:val="22"/>
          <w:shd w:val="clear" w:color="auto" w:fill="FFFFFF"/>
        </w:rPr>
        <w:t>, Wits RHI in Johannesburg, South Africa and will be able to provide useful study insights.</w:t>
      </w:r>
      <w:r>
        <w:rPr>
          <w:rStyle w:val="contentpasted1"/>
          <w:rFonts w:ascii="Arial Narrow" w:hAnsi="Arial Narrow"/>
          <w:color w:val="000000"/>
          <w:sz w:val="22"/>
          <w:szCs w:val="22"/>
          <w:shd w:val="clear" w:color="auto" w:fill="FFFFFF"/>
        </w:rPr>
        <w:t xml:space="preserve"> </w:t>
      </w:r>
    </w:p>
    <w:p w14:paraId="4DD6AC12" w14:textId="77777777" w:rsidR="004000DB" w:rsidRDefault="004000DB" w:rsidP="00CE775E">
      <w:pPr>
        <w:jc w:val="both"/>
        <w:rPr>
          <w:rFonts w:ascii="Arial Narrow" w:hAnsi="Arial Narrow"/>
          <w:b/>
          <w:sz w:val="22"/>
        </w:rPr>
      </w:pPr>
    </w:p>
    <w:p w14:paraId="7ED63238" w14:textId="77777777" w:rsidR="004000DB" w:rsidRDefault="004000DB" w:rsidP="00CE775E">
      <w:pPr>
        <w:jc w:val="both"/>
        <w:rPr>
          <w:rFonts w:ascii="Arial Narrow" w:hAnsi="Arial Narrow"/>
          <w:b/>
          <w:sz w:val="22"/>
        </w:rPr>
      </w:pPr>
    </w:p>
    <w:p w14:paraId="24E7CD44" w14:textId="77777777" w:rsidR="004000DB" w:rsidRDefault="004000DB" w:rsidP="00CE775E">
      <w:pPr>
        <w:jc w:val="both"/>
        <w:rPr>
          <w:rFonts w:ascii="Arial Narrow" w:hAnsi="Arial Narrow"/>
          <w:b/>
          <w:sz w:val="22"/>
        </w:rPr>
      </w:pPr>
    </w:p>
    <w:p w14:paraId="6CCB4360" w14:textId="77777777" w:rsidR="004000DB" w:rsidRDefault="004000DB" w:rsidP="00CE775E">
      <w:pPr>
        <w:jc w:val="both"/>
        <w:rPr>
          <w:rFonts w:ascii="Arial Narrow" w:hAnsi="Arial Narrow"/>
          <w:b/>
          <w:sz w:val="22"/>
        </w:rPr>
      </w:pPr>
    </w:p>
    <w:p w14:paraId="78DE1B65" w14:textId="77777777" w:rsidR="004000DB" w:rsidRDefault="004000DB" w:rsidP="00CE775E">
      <w:pPr>
        <w:jc w:val="both"/>
        <w:rPr>
          <w:rFonts w:ascii="Arial Narrow" w:hAnsi="Arial Narrow"/>
          <w:b/>
          <w:sz w:val="22"/>
        </w:rPr>
      </w:pPr>
    </w:p>
    <w:p w14:paraId="26CE4FA1" w14:textId="77777777" w:rsidR="004000DB" w:rsidRDefault="004000DB" w:rsidP="00CE775E">
      <w:pPr>
        <w:jc w:val="both"/>
        <w:rPr>
          <w:rFonts w:ascii="Arial Narrow" w:hAnsi="Arial Narrow"/>
          <w:b/>
          <w:sz w:val="22"/>
        </w:rPr>
      </w:pPr>
    </w:p>
    <w:p w14:paraId="28618156" w14:textId="77777777" w:rsidR="004000DB" w:rsidRDefault="004000DB" w:rsidP="00CE775E">
      <w:pPr>
        <w:jc w:val="both"/>
        <w:rPr>
          <w:rFonts w:ascii="Arial Narrow" w:hAnsi="Arial Narrow"/>
          <w:b/>
          <w:sz w:val="22"/>
        </w:rPr>
      </w:pPr>
    </w:p>
    <w:p w14:paraId="310FD9AB" w14:textId="77777777" w:rsidR="004000DB" w:rsidRDefault="004000DB" w:rsidP="00CE775E">
      <w:pPr>
        <w:jc w:val="both"/>
        <w:rPr>
          <w:rFonts w:ascii="Arial Narrow" w:hAnsi="Arial Narrow"/>
          <w:b/>
          <w:sz w:val="22"/>
        </w:rPr>
      </w:pPr>
    </w:p>
    <w:p w14:paraId="4EB97A2D" w14:textId="77777777" w:rsidR="004000DB" w:rsidRDefault="004000DB" w:rsidP="00CE775E">
      <w:pPr>
        <w:jc w:val="both"/>
        <w:rPr>
          <w:rFonts w:ascii="Arial Narrow" w:hAnsi="Arial Narrow"/>
          <w:b/>
          <w:sz w:val="22"/>
        </w:rPr>
      </w:pPr>
    </w:p>
    <w:p w14:paraId="0FDF2162" w14:textId="481E5541" w:rsidR="009821F1" w:rsidRDefault="009821F1" w:rsidP="00CE775E">
      <w:pPr>
        <w:jc w:val="both"/>
        <w:rPr>
          <w:rFonts w:ascii="Arial Narrow" w:hAnsi="Arial Narrow"/>
          <w:sz w:val="22"/>
        </w:rPr>
      </w:pPr>
      <w:r w:rsidRPr="00680556">
        <w:rPr>
          <w:rFonts w:ascii="Arial Narrow" w:hAnsi="Arial Narrow"/>
          <w:b/>
          <w:sz w:val="22"/>
        </w:rPr>
        <w:lastRenderedPageBreak/>
        <w:t xml:space="preserve">Data Management and Data Analysis: </w:t>
      </w:r>
      <w:r w:rsidRPr="00680556">
        <w:rPr>
          <w:rFonts w:ascii="Arial Narrow" w:hAnsi="Arial Narrow"/>
          <w:sz w:val="22"/>
        </w:rPr>
        <w:t>Identify the responsible parties for both data ma</w:t>
      </w:r>
      <w:r>
        <w:rPr>
          <w:rFonts w:ascii="Arial Narrow" w:hAnsi="Arial Narrow"/>
          <w:sz w:val="22"/>
        </w:rPr>
        <w:t>nagement and analysis (</w:t>
      </w:r>
      <w:r w:rsidRPr="00680556">
        <w:rPr>
          <w:rFonts w:ascii="Arial Narrow" w:hAnsi="Arial Narrow"/>
          <w:sz w:val="22"/>
        </w:rPr>
        <w:t>e.</w:t>
      </w:r>
      <w:r>
        <w:rPr>
          <w:rFonts w:ascii="Arial Narrow" w:hAnsi="Arial Narrow"/>
          <w:sz w:val="22"/>
        </w:rPr>
        <w:t>g.,</w:t>
      </w:r>
      <w:r w:rsidRPr="00680556">
        <w:rPr>
          <w:rFonts w:ascii="Arial Narrow" w:hAnsi="Arial Narrow"/>
          <w:sz w:val="22"/>
        </w:rPr>
        <w:t xml:space="preserve"> IMPAACT SDMC, drug company, </w:t>
      </w:r>
      <w:r>
        <w:rPr>
          <w:rFonts w:ascii="Arial Narrow" w:hAnsi="Arial Narrow"/>
          <w:sz w:val="22"/>
        </w:rPr>
        <w:t>CRS/CTU)</w:t>
      </w:r>
      <w:r w:rsidRPr="00680556">
        <w:rPr>
          <w:rFonts w:ascii="Arial Narrow" w:hAnsi="Arial Narrow"/>
          <w:sz w:val="22"/>
        </w:rPr>
        <w:t>, and identify specific variables and associated CRF(s) required for the analysis.</w:t>
      </w:r>
      <w:r>
        <w:rPr>
          <w:rFonts w:ascii="Arial Narrow" w:hAnsi="Arial Narrow"/>
          <w:sz w:val="22"/>
        </w:rPr>
        <w:t xml:space="preserve"> </w:t>
      </w:r>
      <w:r w:rsidRPr="00AD7E08">
        <w:rPr>
          <w:rFonts w:ascii="Arial Narrow" w:hAnsi="Arial Narrow"/>
          <w:sz w:val="22"/>
        </w:rPr>
        <w:t>If an SDAC statistician has already worked on this concep</w:t>
      </w:r>
      <w:r>
        <w:rPr>
          <w:rFonts w:ascii="Arial Narrow" w:hAnsi="Arial Narrow"/>
          <w:sz w:val="22"/>
        </w:rPr>
        <w:t>t sheet prior to submission, e.</w:t>
      </w:r>
      <w:r w:rsidRPr="00AD7E08">
        <w:rPr>
          <w:rFonts w:ascii="Arial Narrow" w:hAnsi="Arial Narrow"/>
          <w:sz w:val="22"/>
        </w:rPr>
        <w:t>g</w:t>
      </w:r>
      <w:r>
        <w:rPr>
          <w:rFonts w:ascii="Arial Narrow" w:hAnsi="Arial Narrow"/>
          <w:sz w:val="22"/>
        </w:rPr>
        <w:t>.</w:t>
      </w:r>
      <w:r w:rsidRPr="00AD7E08">
        <w:rPr>
          <w:rFonts w:ascii="Arial Narrow" w:hAnsi="Arial Narrow"/>
          <w:sz w:val="22"/>
        </w:rPr>
        <w:t>, by providing sample size calculations (which is NOT mandatory), please provide the statistician's name.</w:t>
      </w:r>
    </w:p>
    <w:p w14:paraId="3485BBEC" w14:textId="0987186A" w:rsidR="00FF55D0" w:rsidRDefault="00FF55D0" w:rsidP="00CE775E">
      <w:pPr>
        <w:jc w:val="both"/>
        <w:rPr>
          <w:rFonts w:ascii="Arial Narrow" w:hAnsi="Arial Narrow"/>
          <w:sz w:val="22"/>
        </w:rPr>
      </w:pPr>
    </w:p>
    <w:p w14:paraId="102152A8" w14:textId="65844CB7" w:rsidR="00437AFA" w:rsidRDefault="00FF55D0" w:rsidP="00A518B5">
      <w:pPr>
        <w:jc w:val="both"/>
        <w:rPr>
          <w:rFonts w:ascii="Arial Narrow" w:hAnsi="Arial Narrow"/>
          <w:sz w:val="22"/>
        </w:rPr>
      </w:pPr>
      <w:r>
        <w:rPr>
          <w:rFonts w:ascii="Arial Narrow" w:hAnsi="Arial Narrow"/>
          <w:sz w:val="22"/>
        </w:rPr>
        <w:t>The HE</w:t>
      </w:r>
      <w:r w:rsidRPr="00FF55D0">
        <w:rPr>
          <w:rFonts w:ascii="Arial Narrow" w:hAnsi="Arial Narrow"/>
          <w:sz w:val="22"/>
          <w:vertAlign w:val="superscript"/>
        </w:rPr>
        <w:t>2</w:t>
      </w:r>
      <w:r>
        <w:rPr>
          <w:rFonts w:ascii="Arial Narrow" w:hAnsi="Arial Narrow"/>
          <w:sz w:val="22"/>
        </w:rPr>
        <w:t xml:space="preserve">AT Center has a dedicated, transdisciplinary, data management and analysis core (DMAC) led by Dr Chris Jack from the Climate Science Analysis Group at the University of Cape Town. The team </w:t>
      </w:r>
      <w:r w:rsidR="0045442E">
        <w:rPr>
          <w:rFonts w:ascii="Arial Narrow" w:hAnsi="Arial Narrow"/>
          <w:sz w:val="22"/>
        </w:rPr>
        <w:t>comprises</w:t>
      </w:r>
      <w:r>
        <w:rPr>
          <w:rFonts w:ascii="Arial Narrow" w:hAnsi="Arial Narrow"/>
          <w:sz w:val="22"/>
        </w:rPr>
        <w:t xml:space="preserve"> members from the HE</w:t>
      </w:r>
      <w:r w:rsidRPr="00FF55D0">
        <w:rPr>
          <w:rFonts w:ascii="Arial Narrow" w:hAnsi="Arial Narrow"/>
          <w:sz w:val="22"/>
          <w:vertAlign w:val="superscript"/>
        </w:rPr>
        <w:t>2</w:t>
      </w:r>
      <w:r>
        <w:rPr>
          <w:rFonts w:ascii="Arial Narrow" w:hAnsi="Arial Narrow"/>
          <w:sz w:val="22"/>
        </w:rPr>
        <w:t xml:space="preserve">AT Center partner institutions with data science, data management, and analysis </w:t>
      </w:r>
      <w:proofErr w:type="gramStart"/>
      <w:r>
        <w:rPr>
          <w:rFonts w:ascii="Arial Narrow" w:hAnsi="Arial Narrow"/>
          <w:sz w:val="22"/>
        </w:rPr>
        <w:t>skill</w:t>
      </w:r>
      <w:proofErr w:type="gramEnd"/>
      <w:r>
        <w:rPr>
          <w:rFonts w:ascii="Arial Narrow" w:hAnsi="Arial Narrow"/>
          <w:sz w:val="22"/>
        </w:rPr>
        <w:t xml:space="preserve"> and expertise present. </w:t>
      </w:r>
    </w:p>
    <w:p w14:paraId="0FD465D4" w14:textId="5919B0D2" w:rsidR="00437AFA" w:rsidRPr="00437AFA" w:rsidRDefault="00437AFA" w:rsidP="00437AFA">
      <w:pPr>
        <w:tabs>
          <w:tab w:val="left" w:pos="2572"/>
        </w:tabs>
        <w:rPr>
          <w:rFonts w:ascii="Arial Narrow" w:hAnsi="Arial Narrow"/>
          <w:sz w:val="22"/>
        </w:rPr>
      </w:pPr>
      <w:r>
        <w:rPr>
          <w:rFonts w:ascii="Arial Narrow" w:hAnsi="Arial Narrow"/>
          <w:sz w:val="22"/>
        </w:rPr>
        <w:tab/>
      </w:r>
    </w:p>
    <w:p w14:paraId="62531EA0" w14:textId="77777777" w:rsidR="00437AFA" w:rsidRPr="00437AFA" w:rsidRDefault="00437AFA" w:rsidP="00437AFA">
      <w:pPr>
        <w:rPr>
          <w:rFonts w:ascii="Arial Narrow" w:hAnsi="Arial Narrow"/>
          <w:sz w:val="22"/>
        </w:rPr>
      </w:pPr>
    </w:p>
    <w:tbl>
      <w:tblPr>
        <w:tblW w:w="0" w:type="auto"/>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06"/>
        <w:gridCol w:w="2146"/>
        <w:gridCol w:w="1289"/>
        <w:gridCol w:w="2821"/>
      </w:tblGrid>
      <w:tr w:rsidR="00241DD7" w:rsidRPr="00437AFA" w14:paraId="52FEA9DF" w14:textId="77777777" w:rsidTr="00300198">
        <w:trPr>
          <w:trHeight w:val="567"/>
        </w:trPr>
        <w:tc>
          <w:tcPr>
            <w:tcW w:w="3106" w:type="dxa"/>
          </w:tcPr>
          <w:p w14:paraId="7EAB41A0" w14:textId="49954C3A" w:rsidR="00241DD7" w:rsidRPr="00437AFA" w:rsidRDefault="00241DD7" w:rsidP="00241DD7">
            <w:pPr>
              <w:rPr>
                <w:rFonts w:ascii="Arial Narrow" w:hAnsi="Arial Narrow"/>
                <w:sz w:val="22"/>
              </w:rPr>
            </w:pPr>
            <w:r w:rsidRPr="00437AFA">
              <w:rPr>
                <w:rFonts w:ascii="Arial Narrow" w:hAnsi="Arial Narrow"/>
                <w:b/>
                <w:sz w:val="22"/>
              </w:rPr>
              <w:t>Role and responsibilities</w:t>
            </w:r>
          </w:p>
        </w:tc>
        <w:tc>
          <w:tcPr>
            <w:tcW w:w="2146" w:type="dxa"/>
          </w:tcPr>
          <w:p w14:paraId="0B01857F" w14:textId="7F9A1ED0" w:rsidR="00241DD7" w:rsidRPr="00437AFA" w:rsidRDefault="00241DD7" w:rsidP="00241DD7">
            <w:pPr>
              <w:rPr>
                <w:rFonts w:ascii="Arial Narrow" w:hAnsi="Arial Narrow"/>
                <w:sz w:val="22"/>
              </w:rPr>
            </w:pPr>
            <w:r w:rsidRPr="00437AFA">
              <w:rPr>
                <w:rFonts w:ascii="Arial Narrow" w:hAnsi="Arial Narrow"/>
                <w:b/>
                <w:sz w:val="22"/>
              </w:rPr>
              <w:t>People</w:t>
            </w:r>
          </w:p>
        </w:tc>
        <w:tc>
          <w:tcPr>
            <w:tcW w:w="1289" w:type="dxa"/>
          </w:tcPr>
          <w:p w14:paraId="546B220B" w14:textId="569D1848" w:rsidR="00241DD7" w:rsidRPr="00437AFA" w:rsidRDefault="00241DD7" w:rsidP="00241DD7">
            <w:pPr>
              <w:rPr>
                <w:rFonts w:ascii="Arial Narrow" w:hAnsi="Arial Narrow"/>
                <w:sz w:val="22"/>
              </w:rPr>
            </w:pPr>
            <w:r w:rsidRPr="00437AFA">
              <w:rPr>
                <w:rFonts w:ascii="Arial Narrow" w:hAnsi="Arial Narrow"/>
                <w:b/>
                <w:sz w:val="22"/>
              </w:rPr>
              <w:t>Institution</w:t>
            </w:r>
          </w:p>
        </w:tc>
        <w:tc>
          <w:tcPr>
            <w:tcW w:w="2821" w:type="dxa"/>
          </w:tcPr>
          <w:p w14:paraId="2D05CFB9" w14:textId="63B972C6" w:rsidR="00241DD7" w:rsidRPr="00437AFA" w:rsidRDefault="00241DD7" w:rsidP="00241DD7">
            <w:pPr>
              <w:rPr>
                <w:rFonts w:ascii="Arial Narrow" w:hAnsi="Arial Narrow"/>
                <w:sz w:val="22"/>
              </w:rPr>
            </w:pPr>
            <w:r w:rsidRPr="00437AFA">
              <w:rPr>
                <w:rFonts w:ascii="Arial Narrow" w:hAnsi="Arial Narrow"/>
                <w:b/>
                <w:sz w:val="22"/>
              </w:rPr>
              <w:t>Contact</w:t>
            </w:r>
          </w:p>
        </w:tc>
      </w:tr>
      <w:tr w:rsidR="00E5555E" w:rsidRPr="00437AFA" w14:paraId="6887A22C" w14:textId="77777777" w:rsidTr="00E5555E">
        <w:trPr>
          <w:trHeight w:val="1396"/>
        </w:trPr>
        <w:tc>
          <w:tcPr>
            <w:tcW w:w="3106" w:type="dxa"/>
          </w:tcPr>
          <w:p w14:paraId="4A626ACF" w14:textId="77777777" w:rsidR="00E5555E" w:rsidRDefault="00E5555E" w:rsidP="00241DD7">
            <w:pPr>
              <w:rPr>
                <w:rFonts w:ascii="Arial Narrow" w:hAnsi="Arial Narrow"/>
                <w:b/>
                <w:sz w:val="22"/>
              </w:rPr>
            </w:pPr>
            <w:r w:rsidRPr="00437AFA">
              <w:rPr>
                <w:rFonts w:ascii="Arial Narrow" w:hAnsi="Arial Narrow"/>
                <w:b/>
                <w:sz w:val="22"/>
              </w:rPr>
              <w:t>DMAC PIs</w:t>
            </w:r>
          </w:p>
          <w:p w14:paraId="6AF6AF24" w14:textId="77777777" w:rsidR="00E5555E" w:rsidRPr="00437AFA" w:rsidRDefault="00E5555E" w:rsidP="00241DD7">
            <w:pPr>
              <w:rPr>
                <w:rFonts w:ascii="Arial Narrow" w:hAnsi="Arial Narrow"/>
                <w:sz w:val="22"/>
              </w:rPr>
            </w:pPr>
          </w:p>
          <w:p w14:paraId="24F429E9" w14:textId="3CA85700" w:rsidR="00E5555E" w:rsidRPr="00437AFA" w:rsidRDefault="00E5555E" w:rsidP="00241DD7">
            <w:pPr>
              <w:rPr>
                <w:rFonts w:ascii="Arial Narrow" w:hAnsi="Arial Narrow"/>
                <w:sz w:val="22"/>
              </w:rPr>
            </w:pPr>
            <w:r w:rsidRPr="00437AFA">
              <w:rPr>
                <w:rFonts w:ascii="Arial Narrow" w:hAnsi="Arial Narrow"/>
                <w:sz w:val="22"/>
              </w:rPr>
              <w:t>Responsible for ongoing (quarterly) assessment of data management and changes to the data management plan (annual)</w:t>
            </w:r>
          </w:p>
        </w:tc>
        <w:tc>
          <w:tcPr>
            <w:tcW w:w="2146" w:type="dxa"/>
          </w:tcPr>
          <w:p w14:paraId="75534348" w14:textId="77777777" w:rsidR="00E5555E" w:rsidRDefault="00E5555E" w:rsidP="00241DD7">
            <w:pPr>
              <w:rPr>
                <w:rFonts w:ascii="Arial Narrow" w:hAnsi="Arial Narrow"/>
                <w:sz w:val="22"/>
              </w:rPr>
            </w:pPr>
            <w:r w:rsidRPr="00437AFA">
              <w:rPr>
                <w:rFonts w:ascii="Arial Narrow" w:hAnsi="Arial Narrow"/>
                <w:sz w:val="22"/>
              </w:rPr>
              <w:t>Christopher Jack</w:t>
            </w:r>
          </w:p>
          <w:p w14:paraId="5218B2BA" w14:textId="77777777" w:rsidR="00C74121" w:rsidRPr="00437AFA" w:rsidRDefault="00C74121" w:rsidP="00241DD7">
            <w:pPr>
              <w:rPr>
                <w:rFonts w:ascii="Arial Narrow" w:hAnsi="Arial Narrow"/>
                <w:sz w:val="22"/>
              </w:rPr>
            </w:pPr>
          </w:p>
          <w:p w14:paraId="45F8A630" w14:textId="16491CA4" w:rsidR="00E5555E" w:rsidRPr="00437AFA" w:rsidRDefault="00E5555E" w:rsidP="00241DD7">
            <w:pPr>
              <w:rPr>
                <w:rFonts w:ascii="Arial Narrow" w:hAnsi="Arial Narrow"/>
                <w:sz w:val="22"/>
              </w:rPr>
            </w:pPr>
            <w:r w:rsidRPr="00437AFA">
              <w:rPr>
                <w:rFonts w:ascii="Arial Narrow" w:hAnsi="Arial Narrow"/>
                <w:sz w:val="22"/>
              </w:rPr>
              <w:t>Sibusisiwe Makhanya</w:t>
            </w:r>
          </w:p>
        </w:tc>
        <w:tc>
          <w:tcPr>
            <w:tcW w:w="1289" w:type="dxa"/>
          </w:tcPr>
          <w:p w14:paraId="128D0C08" w14:textId="77777777" w:rsidR="00E5555E" w:rsidRDefault="00E5555E" w:rsidP="00241DD7">
            <w:pPr>
              <w:rPr>
                <w:rFonts w:ascii="Arial Narrow" w:hAnsi="Arial Narrow"/>
                <w:sz w:val="22"/>
              </w:rPr>
            </w:pPr>
            <w:r w:rsidRPr="00437AFA">
              <w:rPr>
                <w:rFonts w:ascii="Arial Narrow" w:hAnsi="Arial Narrow"/>
                <w:sz w:val="22"/>
              </w:rPr>
              <w:t>UCT</w:t>
            </w:r>
          </w:p>
          <w:p w14:paraId="04C69254" w14:textId="77777777" w:rsidR="00C74121" w:rsidRPr="00437AFA" w:rsidRDefault="00C74121" w:rsidP="00241DD7">
            <w:pPr>
              <w:rPr>
                <w:rFonts w:ascii="Arial Narrow" w:hAnsi="Arial Narrow"/>
                <w:sz w:val="22"/>
              </w:rPr>
            </w:pPr>
          </w:p>
          <w:p w14:paraId="6F0C5168" w14:textId="48133771" w:rsidR="00E5555E" w:rsidRPr="00437AFA" w:rsidRDefault="00E5555E" w:rsidP="00241DD7">
            <w:pPr>
              <w:rPr>
                <w:rFonts w:ascii="Arial Narrow" w:hAnsi="Arial Narrow"/>
                <w:sz w:val="22"/>
              </w:rPr>
            </w:pPr>
            <w:r w:rsidRPr="00437AFA">
              <w:rPr>
                <w:rFonts w:ascii="Arial Narrow" w:hAnsi="Arial Narrow"/>
                <w:sz w:val="22"/>
              </w:rPr>
              <w:t>IBM</w:t>
            </w:r>
          </w:p>
        </w:tc>
        <w:tc>
          <w:tcPr>
            <w:tcW w:w="2821" w:type="dxa"/>
          </w:tcPr>
          <w:p w14:paraId="0CEDD6AE" w14:textId="77777777" w:rsidR="00E5555E" w:rsidRDefault="00EA4F77" w:rsidP="00241DD7">
            <w:pPr>
              <w:rPr>
                <w:rFonts w:ascii="Arial Narrow" w:hAnsi="Arial Narrow"/>
                <w:sz w:val="22"/>
              </w:rPr>
            </w:pPr>
            <w:hyperlink r:id="rId44">
              <w:r w:rsidR="00E5555E" w:rsidRPr="00437AFA">
                <w:rPr>
                  <w:rStyle w:val="Hyperlink"/>
                  <w:rFonts w:ascii="Arial Narrow" w:hAnsi="Arial Narrow"/>
                  <w:sz w:val="22"/>
                </w:rPr>
                <w:t>cjack@csag.uct.ac.za</w:t>
              </w:r>
            </w:hyperlink>
          </w:p>
          <w:p w14:paraId="79C601A5" w14:textId="77777777" w:rsidR="00C74121" w:rsidRPr="00437AFA" w:rsidRDefault="00C74121" w:rsidP="00241DD7">
            <w:pPr>
              <w:rPr>
                <w:rFonts w:ascii="Arial Narrow" w:hAnsi="Arial Narrow"/>
                <w:sz w:val="22"/>
              </w:rPr>
            </w:pPr>
          </w:p>
          <w:p w14:paraId="469BF80B" w14:textId="1B5186F0" w:rsidR="00E5555E" w:rsidRPr="00437AFA" w:rsidRDefault="00EA4F77" w:rsidP="00241DD7">
            <w:pPr>
              <w:rPr>
                <w:rFonts w:ascii="Arial Narrow" w:hAnsi="Arial Narrow"/>
                <w:sz w:val="22"/>
              </w:rPr>
            </w:pPr>
            <w:hyperlink r:id="rId45">
              <w:r w:rsidR="00E5555E" w:rsidRPr="00437AFA">
                <w:rPr>
                  <w:rStyle w:val="Hyperlink"/>
                  <w:rFonts w:ascii="Arial Narrow" w:hAnsi="Arial Narrow"/>
                  <w:sz w:val="22"/>
                </w:rPr>
                <w:t>sibusisiwe.makhanya@ibm.com</w:t>
              </w:r>
            </w:hyperlink>
          </w:p>
        </w:tc>
      </w:tr>
      <w:tr w:rsidR="00241DD7" w:rsidRPr="00437AFA" w14:paraId="295B9DA9" w14:textId="77777777" w:rsidTr="002A4F74">
        <w:trPr>
          <w:trHeight w:val="1425"/>
        </w:trPr>
        <w:tc>
          <w:tcPr>
            <w:tcW w:w="3106" w:type="dxa"/>
          </w:tcPr>
          <w:p w14:paraId="17635EE6" w14:textId="77777777" w:rsidR="00241DD7" w:rsidRPr="00437AFA" w:rsidRDefault="00241DD7" w:rsidP="00241DD7">
            <w:pPr>
              <w:rPr>
                <w:rFonts w:ascii="Arial Narrow" w:hAnsi="Arial Narrow"/>
                <w:b/>
                <w:sz w:val="22"/>
              </w:rPr>
            </w:pPr>
            <w:r w:rsidRPr="00437AFA">
              <w:rPr>
                <w:rFonts w:ascii="Arial Narrow" w:hAnsi="Arial Narrow"/>
                <w:b/>
                <w:sz w:val="22"/>
              </w:rPr>
              <w:t>Health data acquisition</w:t>
            </w:r>
          </w:p>
          <w:p w14:paraId="5A3C58AC" w14:textId="77777777" w:rsidR="00241DD7" w:rsidRPr="00437AFA" w:rsidRDefault="00241DD7" w:rsidP="00241DD7">
            <w:pPr>
              <w:rPr>
                <w:rFonts w:ascii="Arial Narrow" w:hAnsi="Arial Narrow"/>
                <w:sz w:val="22"/>
              </w:rPr>
            </w:pPr>
          </w:p>
          <w:p w14:paraId="5822A463" w14:textId="77777777" w:rsidR="00241DD7" w:rsidRPr="00437AFA" w:rsidRDefault="00241DD7" w:rsidP="00241DD7">
            <w:pPr>
              <w:rPr>
                <w:rFonts w:ascii="Arial Narrow" w:hAnsi="Arial Narrow"/>
                <w:sz w:val="22"/>
              </w:rPr>
            </w:pPr>
            <w:r w:rsidRPr="00437AFA">
              <w:rPr>
                <w:rFonts w:ascii="Arial Narrow" w:hAnsi="Arial Narrow"/>
                <w:sz w:val="22"/>
              </w:rPr>
              <w:t xml:space="preserve">Identification of relevant health datasets, </w:t>
            </w:r>
            <w:proofErr w:type="gramStart"/>
            <w:r w:rsidRPr="00437AFA">
              <w:rPr>
                <w:rFonts w:ascii="Arial Narrow" w:hAnsi="Arial Narrow"/>
                <w:sz w:val="22"/>
              </w:rPr>
              <w:t>coordination</w:t>
            </w:r>
            <w:proofErr w:type="gramEnd"/>
            <w:r w:rsidRPr="00437AFA">
              <w:rPr>
                <w:rFonts w:ascii="Arial Narrow" w:hAnsi="Arial Narrow"/>
                <w:sz w:val="22"/>
              </w:rPr>
              <w:t xml:space="preserve"> and development of the DSA</w:t>
            </w:r>
          </w:p>
        </w:tc>
        <w:tc>
          <w:tcPr>
            <w:tcW w:w="2146" w:type="dxa"/>
          </w:tcPr>
          <w:p w14:paraId="32A90571" w14:textId="40FBB1A8" w:rsidR="00241DD7" w:rsidRDefault="00241DD7" w:rsidP="00241DD7">
            <w:pPr>
              <w:rPr>
                <w:rFonts w:ascii="Arial Narrow" w:hAnsi="Arial Narrow"/>
                <w:sz w:val="22"/>
              </w:rPr>
            </w:pPr>
            <w:r w:rsidRPr="00437AFA">
              <w:rPr>
                <w:rFonts w:ascii="Arial Narrow" w:hAnsi="Arial Narrow"/>
                <w:sz w:val="22"/>
              </w:rPr>
              <w:t>Matthew Chersich</w:t>
            </w:r>
          </w:p>
          <w:p w14:paraId="00FCDCE8" w14:textId="77777777" w:rsidR="00241DD7" w:rsidRPr="00437AFA" w:rsidRDefault="00241DD7" w:rsidP="00241DD7">
            <w:pPr>
              <w:rPr>
                <w:rFonts w:ascii="Arial Narrow" w:hAnsi="Arial Narrow"/>
                <w:sz w:val="22"/>
              </w:rPr>
            </w:pPr>
          </w:p>
          <w:p w14:paraId="35611E0D" w14:textId="77777777" w:rsidR="00241DD7" w:rsidRDefault="00241DD7" w:rsidP="00241DD7">
            <w:pPr>
              <w:rPr>
                <w:ins w:id="6" w:author="Craig Parker" w:date="2023-05-03T09:55:00Z"/>
                <w:rFonts w:ascii="Arial Narrow" w:hAnsi="Arial Narrow"/>
                <w:sz w:val="22"/>
              </w:rPr>
            </w:pPr>
            <w:r w:rsidRPr="00437AFA">
              <w:rPr>
                <w:rFonts w:ascii="Arial Narrow" w:hAnsi="Arial Narrow"/>
                <w:sz w:val="22"/>
              </w:rPr>
              <w:t>Craig Parker</w:t>
            </w:r>
          </w:p>
          <w:p w14:paraId="3D3DA210" w14:textId="77777777" w:rsidR="007D7219" w:rsidRDefault="007D7219" w:rsidP="00241DD7">
            <w:pPr>
              <w:rPr>
                <w:ins w:id="7" w:author="Craig Parker" w:date="2023-05-03T09:55:00Z"/>
                <w:rFonts w:ascii="Arial Narrow" w:hAnsi="Arial Narrow"/>
                <w:sz w:val="22"/>
              </w:rPr>
            </w:pPr>
          </w:p>
          <w:p w14:paraId="5FB216B3" w14:textId="658C389C" w:rsidR="007D7219" w:rsidRDefault="007D7219" w:rsidP="00241DD7">
            <w:pPr>
              <w:rPr>
                <w:rFonts w:ascii="Arial Narrow" w:hAnsi="Arial Narrow"/>
                <w:sz w:val="22"/>
              </w:rPr>
            </w:pPr>
            <w:ins w:id="8" w:author="Craig Parker" w:date="2023-05-03T09:56:00Z">
              <w:r w:rsidRPr="007D7219">
                <w:rPr>
                  <w:rFonts w:ascii="Arial Narrow" w:hAnsi="Arial Narrow"/>
                  <w:sz w:val="22"/>
                </w:rPr>
                <w:t>Relebohile</w:t>
              </w:r>
              <w:r w:rsidRPr="007D7219">
                <w:rPr>
                  <w:rFonts w:ascii="Arial Narrow" w:hAnsi="Arial Narrow"/>
                  <w:sz w:val="22"/>
                </w:rPr>
                <w:t xml:space="preserve"> </w:t>
              </w:r>
              <w:r w:rsidRPr="007D7219">
                <w:rPr>
                  <w:rFonts w:ascii="Arial Narrow" w:hAnsi="Arial Narrow"/>
                  <w:sz w:val="22"/>
                </w:rPr>
                <w:t>Montana</w:t>
              </w:r>
            </w:ins>
          </w:p>
          <w:p w14:paraId="20A9CA8E" w14:textId="77777777" w:rsidR="007D7219" w:rsidRDefault="007D7219" w:rsidP="00241DD7">
            <w:pPr>
              <w:rPr>
                <w:rFonts w:ascii="Arial Narrow" w:hAnsi="Arial Narrow"/>
                <w:sz w:val="22"/>
              </w:rPr>
            </w:pPr>
          </w:p>
          <w:p w14:paraId="00FA01C9" w14:textId="4B55895C" w:rsidR="007D7219" w:rsidRPr="00437AFA" w:rsidRDefault="007D7219" w:rsidP="00241DD7">
            <w:pPr>
              <w:rPr>
                <w:rFonts w:ascii="Arial Narrow" w:hAnsi="Arial Narrow"/>
                <w:sz w:val="22"/>
              </w:rPr>
            </w:pPr>
          </w:p>
        </w:tc>
        <w:tc>
          <w:tcPr>
            <w:tcW w:w="1289" w:type="dxa"/>
          </w:tcPr>
          <w:p w14:paraId="12233139" w14:textId="77777777" w:rsidR="00241DD7" w:rsidRPr="00437AFA" w:rsidRDefault="00241DD7" w:rsidP="00241DD7">
            <w:pPr>
              <w:rPr>
                <w:rFonts w:ascii="Arial Narrow" w:hAnsi="Arial Narrow"/>
                <w:sz w:val="22"/>
              </w:rPr>
            </w:pPr>
            <w:r w:rsidRPr="00437AFA">
              <w:rPr>
                <w:rFonts w:ascii="Arial Narrow" w:hAnsi="Arial Narrow"/>
                <w:sz w:val="22"/>
              </w:rPr>
              <w:t>WITS RHI</w:t>
            </w:r>
          </w:p>
          <w:p w14:paraId="6B2409D5" w14:textId="77777777" w:rsidR="00241DD7" w:rsidRPr="00437AFA" w:rsidRDefault="00241DD7" w:rsidP="00241DD7">
            <w:pPr>
              <w:rPr>
                <w:rFonts w:ascii="Arial Narrow" w:hAnsi="Arial Narrow"/>
                <w:sz w:val="22"/>
              </w:rPr>
            </w:pPr>
          </w:p>
          <w:p w14:paraId="609A2993" w14:textId="77777777" w:rsidR="00241DD7" w:rsidRPr="00437AFA" w:rsidRDefault="00241DD7" w:rsidP="00241DD7">
            <w:pPr>
              <w:rPr>
                <w:rFonts w:ascii="Arial Narrow" w:hAnsi="Arial Narrow"/>
                <w:sz w:val="22"/>
              </w:rPr>
            </w:pPr>
          </w:p>
          <w:p w14:paraId="5F2AC58B" w14:textId="77777777" w:rsidR="00241DD7" w:rsidRDefault="00241DD7" w:rsidP="00241DD7">
            <w:pPr>
              <w:rPr>
                <w:ins w:id="9" w:author="Craig Parker" w:date="2023-05-03T09:57:00Z"/>
                <w:rFonts w:ascii="Arial Narrow" w:hAnsi="Arial Narrow"/>
                <w:sz w:val="22"/>
              </w:rPr>
            </w:pPr>
            <w:r w:rsidRPr="00437AFA">
              <w:rPr>
                <w:rFonts w:ascii="Arial Narrow" w:hAnsi="Arial Narrow"/>
                <w:sz w:val="22"/>
              </w:rPr>
              <w:t>WITS RHI</w:t>
            </w:r>
          </w:p>
          <w:p w14:paraId="65A0870F" w14:textId="77777777" w:rsidR="007D7219" w:rsidRDefault="007D7219" w:rsidP="00241DD7">
            <w:pPr>
              <w:rPr>
                <w:ins w:id="10" w:author="Craig Parker" w:date="2023-05-03T09:57:00Z"/>
                <w:rFonts w:ascii="Arial Narrow" w:hAnsi="Arial Narrow"/>
                <w:sz w:val="22"/>
              </w:rPr>
            </w:pPr>
          </w:p>
          <w:p w14:paraId="1539D1EF" w14:textId="6DCE723F" w:rsidR="007D7219" w:rsidRPr="00437AFA" w:rsidRDefault="007D7219" w:rsidP="00241DD7">
            <w:pPr>
              <w:rPr>
                <w:rFonts w:ascii="Arial Narrow" w:hAnsi="Arial Narrow"/>
                <w:sz w:val="22"/>
              </w:rPr>
            </w:pPr>
            <w:ins w:id="11" w:author="Craig Parker" w:date="2023-05-03T09:57:00Z">
              <w:r>
                <w:rPr>
                  <w:rFonts w:ascii="Arial Narrow" w:hAnsi="Arial Narrow"/>
                  <w:sz w:val="22"/>
                </w:rPr>
                <w:t>WITS RHI</w:t>
              </w:r>
            </w:ins>
          </w:p>
        </w:tc>
        <w:tc>
          <w:tcPr>
            <w:tcW w:w="2821" w:type="dxa"/>
          </w:tcPr>
          <w:p w14:paraId="66377605" w14:textId="77777777" w:rsidR="00241DD7" w:rsidRPr="00437AFA" w:rsidRDefault="00EA4F77" w:rsidP="00241DD7">
            <w:pPr>
              <w:rPr>
                <w:rFonts w:ascii="Arial Narrow" w:hAnsi="Arial Narrow"/>
                <w:sz w:val="22"/>
              </w:rPr>
            </w:pPr>
            <w:hyperlink r:id="rId46">
              <w:r w:rsidR="00241DD7" w:rsidRPr="00437AFA">
                <w:rPr>
                  <w:rStyle w:val="Hyperlink"/>
                  <w:rFonts w:ascii="Arial Narrow" w:hAnsi="Arial Narrow"/>
                  <w:sz w:val="22"/>
                </w:rPr>
                <w:t>MChersich@wrhi.ac.za</w:t>
              </w:r>
            </w:hyperlink>
          </w:p>
          <w:p w14:paraId="78B7807E" w14:textId="77777777" w:rsidR="00241DD7" w:rsidRPr="00437AFA" w:rsidRDefault="00241DD7" w:rsidP="00241DD7">
            <w:pPr>
              <w:rPr>
                <w:rFonts w:ascii="Arial Narrow" w:hAnsi="Arial Narrow"/>
                <w:sz w:val="22"/>
              </w:rPr>
            </w:pPr>
          </w:p>
          <w:p w14:paraId="32C96A72" w14:textId="77777777" w:rsidR="00241DD7" w:rsidRPr="00437AFA" w:rsidRDefault="00241DD7" w:rsidP="00241DD7">
            <w:pPr>
              <w:rPr>
                <w:rFonts w:ascii="Arial Narrow" w:hAnsi="Arial Narrow"/>
                <w:sz w:val="22"/>
              </w:rPr>
            </w:pPr>
          </w:p>
          <w:p w14:paraId="67744CE4" w14:textId="77777777" w:rsidR="00241DD7" w:rsidRDefault="00EA4F77" w:rsidP="00241DD7">
            <w:pPr>
              <w:rPr>
                <w:ins w:id="12" w:author="Craig Parker" w:date="2023-05-03T09:56:00Z"/>
                <w:rStyle w:val="Hyperlink"/>
                <w:rFonts w:ascii="Arial Narrow" w:hAnsi="Arial Narrow"/>
                <w:sz w:val="22"/>
              </w:rPr>
            </w:pPr>
            <w:hyperlink r:id="rId47">
              <w:r w:rsidR="00241DD7" w:rsidRPr="00437AFA">
                <w:rPr>
                  <w:rStyle w:val="Hyperlink"/>
                  <w:rFonts w:ascii="Arial Narrow" w:hAnsi="Arial Narrow"/>
                  <w:sz w:val="22"/>
                </w:rPr>
                <w:t>cparker@wrhi.ac.za</w:t>
              </w:r>
            </w:hyperlink>
          </w:p>
          <w:p w14:paraId="79D94FE9" w14:textId="77777777" w:rsidR="007D7219" w:rsidRDefault="007D7219" w:rsidP="00241DD7">
            <w:pPr>
              <w:rPr>
                <w:ins w:id="13" w:author="Craig Parker" w:date="2023-05-03T09:56:00Z"/>
                <w:rStyle w:val="Hyperlink"/>
              </w:rPr>
            </w:pPr>
          </w:p>
          <w:p w14:paraId="366DB23D" w14:textId="2FA8C9FF" w:rsidR="007D7219" w:rsidRPr="00437AFA" w:rsidRDefault="007D7219" w:rsidP="00241DD7">
            <w:pPr>
              <w:rPr>
                <w:rFonts w:ascii="Arial Narrow" w:hAnsi="Arial Narrow"/>
                <w:sz w:val="22"/>
              </w:rPr>
            </w:pPr>
            <w:ins w:id="14" w:author="Craig Parker" w:date="2023-05-03T09:56:00Z">
              <w:r>
                <w:rPr>
                  <w:rStyle w:val="Hyperlink"/>
                </w:rPr>
                <w:t>rmontana@wrhi.</w:t>
              </w:r>
            </w:ins>
            <w:ins w:id="15" w:author="Craig Parker" w:date="2023-05-03T09:57:00Z">
              <w:r>
                <w:rPr>
                  <w:rStyle w:val="Hyperlink"/>
                </w:rPr>
                <w:t>ac.za</w:t>
              </w:r>
            </w:ins>
          </w:p>
        </w:tc>
      </w:tr>
      <w:tr w:rsidR="00241DD7" w:rsidRPr="00437AFA" w14:paraId="3A713AA3" w14:textId="77777777" w:rsidTr="00340FE0">
        <w:trPr>
          <w:trHeight w:val="2813"/>
        </w:trPr>
        <w:tc>
          <w:tcPr>
            <w:tcW w:w="3106" w:type="dxa"/>
          </w:tcPr>
          <w:p w14:paraId="3ABC2B85" w14:textId="77777777" w:rsidR="00241DD7" w:rsidRPr="00437AFA" w:rsidRDefault="00241DD7" w:rsidP="00241DD7">
            <w:pPr>
              <w:rPr>
                <w:rFonts w:ascii="Arial Narrow" w:hAnsi="Arial Narrow"/>
                <w:b/>
                <w:sz w:val="22"/>
              </w:rPr>
            </w:pPr>
            <w:r w:rsidRPr="00437AFA">
              <w:rPr>
                <w:rFonts w:ascii="Arial Narrow" w:hAnsi="Arial Narrow"/>
                <w:b/>
                <w:sz w:val="22"/>
              </w:rPr>
              <w:t>Data processing and harmonization (including de- identification)</w:t>
            </w:r>
          </w:p>
          <w:p w14:paraId="5FDE5FF6" w14:textId="77777777" w:rsidR="00241DD7" w:rsidRPr="00437AFA" w:rsidRDefault="00241DD7" w:rsidP="00241DD7">
            <w:pPr>
              <w:rPr>
                <w:rFonts w:ascii="Arial Narrow" w:hAnsi="Arial Narrow"/>
                <w:sz w:val="22"/>
              </w:rPr>
            </w:pPr>
          </w:p>
          <w:p w14:paraId="7114479E" w14:textId="77777777" w:rsidR="00241DD7" w:rsidRPr="00437AFA" w:rsidRDefault="00241DD7" w:rsidP="00241DD7">
            <w:pPr>
              <w:rPr>
                <w:rFonts w:ascii="Arial Narrow" w:hAnsi="Arial Narrow"/>
                <w:sz w:val="22"/>
              </w:rPr>
            </w:pPr>
            <w:r w:rsidRPr="00437AFA">
              <w:rPr>
                <w:rFonts w:ascii="Arial Narrow" w:hAnsi="Arial Narrow"/>
                <w:sz w:val="22"/>
              </w:rPr>
              <w:t xml:space="preserve">De-identification, quality control, remapping, </w:t>
            </w:r>
            <w:proofErr w:type="gramStart"/>
            <w:r w:rsidRPr="00437AFA">
              <w:rPr>
                <w:rFonts w:ascii="Arial Narrow" w:hAnsi="Arial Narrow"/>
                <w:sz w:val="22"/>
              </w:rPr>
              <w:t>harmonization</w:t>
            </w:r>
            <w:proofErr w:type="gramEnd"/>
            <w:r w:rsidRPr="00437AFA">
              <w:rPr>
                <w:rFonts w:ascii="Arial Narrow" w:hAnsi="Arial Narrow"/>
                <w:sz w:val="22"/>
              </w:rPr>
              <w:t xml:space="preserve"> and integration of all datasets</w:t>
            </w:r>
          </w:p>
          <w:p w14:paraId="320C5DC7" w14:textId="77777777" w:rsidR="00241DD7" w:rsidRPr="00437AFA" w:rsidRDefault="00241DD7" w:rsidP="00241DD7">
            <w:pPr>
              <w:rPr>
                <w:rFonts w:ascii="Arial Narrow" w:hAnsi="Arial Narrow"/>
                <w:sz w:val="22"/>
              </w:rPr>
            </w:pPr>
          </w:p>
          <w:p w14:paraId="1F766BFE" w14:textId="77777777" w:rsidR="00241DD7" w:rsidRPr="00437AFA" w:rsidRDefault="00241DD7" w:rsidP="00241DD7">
            <w:pPr>
              <w:rPr>
                <w:rFonts w:ascii="Arial Narrow" w:hAnsi="Arial Narrow"/>
                <w:sz w:val="22"/>
              </w:rPr>
            </w:pPr>
            <w:r w:rsidRPr="00437AFA">
              <w:rPr>
                <w:rFonts w:ascii="Arial Narrow" w:hAnsi="Arial Narrow"/>
                <w:sz w:val="22"/>
              </w:rPr>
              <w:t>Note: These are the only individuals with access to encryption keys for original sensitive data</w:t>
            </w:r>
          </w:p>
        </w:tc>
        <w:tc>
          <w:tcPr>
            <w:tcW w:w="2146" w:type="dxa"/>
          </w:tcPr>
          <w:p w14:paraId="1874D241" w14:textId="0C5304D6" w:rsidR="00241DD7" w:rsidRPr="005A2549" w:rsidRDefault="00241DD7" w:rsidP="00241DD7">
            <w:pPr>
              <w:rPr>
                <w:rFonts w:ascii="Arial Narrow" w:hAnsi="Arial Narrow"/>
                <w:sz w:val="22"/>
                <w:lang w:val="nl-NL"/>
              </w:rPr>
            </w:pPr>
            <w:r w:rsidRPr="00A518B5">
              <w:rPr>
                <w:rFonts w:ascii="Arial Narrow" w:hAnsi="Arial Narrow"/>
                <w:sz w:val="22"/>
                <w:lang w:val="nl-NL"/>
              </w:rPr>
              <w:t>Lisa van Aardenne</w:t>
            </w:r>
          </w:p>
          <w:p w14:paraId="1F90FD23" w14:textId="77777777" w:rsidR="00241DD7" w:rsidRPr="005A2549" w:rsidRDefault="00241DD7" w:rsidP="00241DD7">
            <w:pPr>
              <w:rPr>
                <w:rFonts w:ascii="Arial Narrow" w:hAnsi="Arial Narrow"/>
                <w:sz w:val="22"/>
                <w:lang w:val="nl-NL"/>
              </w:rPr>
            </w:pPr>
          </w:p>
          <w:p w14:paraId="329A67A9" w14:textId="25BADBB9" w:rsidR="00241DD7" w:rsidRDefault="00241DD7" w:rsidP="00241DD7">
            <w:pPr>
              <w:rPr>
                <w:rFonts w:ascii="Arial Narrow" w:hAnsi="Arial Narrow"/>
                <w:sz w:val="22"/>
                <w:lang w:val="nl-NL"/>
              </w:rPr>
            </w:pPr>
            <w:r w:rsidRPr="00BE55EA">
              <w:rPr>
                <w:rFonts w:ascii="Arial Narrow" w:hAnsi="Arial Narrow"/>
                <w:sz w:val="22"/>
                <w:lang w:val="nl-NL"/>
              </w:rPr>
              <w:t>Pierre Kloppers</w:t>
            </w:r>
            <w:r w:rsidRPr="00437AFA">
              <w:rPr>
                <w:rFonts w:ascii="Arial Narrow" w:hAnsi="Arial Narrow"/>
                <w:sz w:val="22"/>
                <w:lang w:val="nl-NL"/>
              </w:rPr>
              <w:t xml:space="preserve"> </w:t>
            </w:r>
          </w:p>
          <w:p w14:paraId="350A85EB" w14:textId="77777777" w:rsidR="00241DD7" w:rsidRDefault="00241DD7" w:rsidP="00241DD7">
            <w:pPr>
              <w:rPr>
                <w:rFonts w:ascii="Arial Narrow" w:hAnsi="Arial Narrow"/>
                <w:sz w:val="22"/>
                <w:lang w:val="nl-NL"/>
              </w:rPr>
            </w:pPr>
          </w:p>
          <w:p w14:paraId="1D19BACE" w14:textId="68879921" w:rsidR="00241DD7" w:rsidRPr="00437AFA" w:rsidRDefault="00241DD7" w:rsidP="00241DD7">
            <w:pPr>
              <w:rPr>
                <w:rFonts w:ascii="Arial Narrow" w:hAnsi="Arial Narrow"/>
                <w:sz w:val="22"/>
                <w:lang w:val="nl-NL"/>
              </w:rPr>
            </w:pPr>
            <w:r w:rsidRPr="00437AFA">
              <w:rPr>
                <w:rFonts w:ascii="Arial Narrow" w:hAnsi="Arial Narrow"/>
                <w:sz w:val="22"/>
                <w:lang w:val="nl-NL"/>
              </w:rPr>
              <w:t>Piotr Wolski</w:t>
            </w:r>
          </w:p>
          <w:p w14:paraId="40C9D735" w14:textId="77777777" w:rsidR="00241DD7" w:rsidRPr="005842E5" w:rsidRDefault="00241DD7" w:rsidP="00241DD7">
            <w:pPr>
              <w:rPr>
                <w:rFonts w:ascii="Arial Narrow" w:hAnsi="Arial Narrow"/>
                <w:sz w:val="22"/>
                <w:lang w:val="nl-NL"/>
              </w:rPr>
            </w:pPr>
          </w:p>
          <w:p w14:paraId="5043176E" w14:textId="77777777" w:rsidR="00241DD7" w:rsidRDefault="00241DD7" w:rsidP="00241DD7">
            <w:pPr>
              <w:rPr>
                <w:rFonts w:ascii="Arial Narrow" w:hAnsi="Arial Narrow"/>
                <w:sz w:val="22"/>
                <w:lang w:val="nl-NL"/>
              </w:rPr>
            </w:pPr>
            <w:r w:rsidRPr="00437AFA">
              <w:rPr>
                <w:rFonts w:ascii="Arial Narrow" w:hAnsi="Arial Narrow"/>
                <w:sz w:val="22"/>
                <w:lang w:val="nl-NL"/>
              </w:rPr>
              <w:t xml:space="preserve">Nelson Bore </w:t>
            </w:r>
          </w:p>
          <w:p w14:paraId="03C64969" w14:textId="77777777" w:rsidR="00241DD7" w:rsidRDefault="00241DD7" w:rsidP="00241DD7">
            <w:pPr>
              <w:rPr>
                <w:rFonts w:ascii="Arial Narrow" w:hAnsi="Arial Narrow"/>
                <w:sz w:val="22"/>
                <w:lang w:val="nl-NL"/>
              </w:rPr>
            </w:pPr>
          </w:p>
          <w:p w14:paraId="7F2027E8" w14:textId="38E6A7F6" w:rsidR="00241DD7" w:rsidRPr="00437AFA" w:rsidRDefault="00241DD7" w:rsidP="00241DD7">
            <w:pPr>
              <w:rPr>
                <w:rFonts w:ascii="Arial Narrow" w:hAnsi="Arial Narrow"/>
                <w:sz w:val="22"/>
                <w:lang w:val="nl-NL"/>
              </w:rPr>
            </w:pPr>
            <w:r w:rsidRPr="00437AFA">
              <w:rPr>
                <w:rFonts w:ascii="Arial Narrow" w:hAnsi="Arial Narrow"/>
                <w:sz w:val="22"/>
                <w:lang w:val="nl-NL"/>
              </w:rPr>
              <w:t>Toby Kurien</w:t>
            </w:r>
          </w:p>
        </w:tc>
        <w:tc>
          <w:tcPr>
            <w:tcW w:w="1289" w:type="dxa"/>
          </w:tcPr>
          <w:p w14:paraId="18BF78FC" w14:textId="77777777" w:rsidR="00C74121" w:rsidRDefault="00241DD7" w:rsidP="00241DD7">
            <w:pPr>
              <w:rPr>
                <w:rFonts w:ascii="Arial Narrow" w:hAnsi="Arial Narrow"/>
                <w:sz w:val="22"/>
              </w:rPr>
            </w:pPr>
            <w:r w:rsidRPr="00437AFA">
              <w:rPr>
                <w:rFonts w:ascii="Arial Narrow" w:hAnsi="Arial Narrow"/>
                <w:sz w:val="22"/>
              </w:rPr>
              <w:t>UCT</w:t>
            </w:r>
          </w:p>
          <w:p w14:paraId="4F0527CE" w14:textId="77777777" w:rsidR="00C74121" w:rsidRDefault="00C74121" w:rsidP="00241DD7">
            <w:pPr>
              <w:rPr>
                <w:rFonts w:ascii="Arial Narrow" w:hAnsi="Arial Narrow"/>
                <w:sz w:val="22"/>
              </w:rPr>
            </w:pPr>
          </w:p>
          <w:p w14:paraId="6BACB57E" w14:textId="77777777" w:rsidR="00340FE0" w:rsidRDefault="00241DD7" w:rsidP="00241DD7">
            <w:pPr>
              <w:rPr>
                <w:rFonts w:ascii="Arial Narrow" w:hAnsi="Arial Narrow"/>
                <w:sz w:val="22"/>
              </w:rPr>
            </w:pPr>
            <w:r w:rsidRPr="00437AFA">
              <w:rPr>
                <w:rFonts w:ascii="Arial Narrow" w:hAnsi="Arial Narrow"/>
                <w:sz w:val="22"/>
              </w:rPr>
              <w:t>UCT</w:t>
            </w:r>
          </w:p>
          <w:p w14:paraId="459982E6" w14:textId="77777777" w:rsidR="00340FE0" w:rsidRDefault="00340FE0" w:rsidP="00241DD7">
            <w:pPr>
              <w:rPr>
                <w:rFonts w:ascii="Arial Narrow" w:hAnsi="Arial Narrow"/>
                <w:sz w:val="22"/>
              </w:rPr>
            </w:pPr>
          </w:p>
          <w:p w14:paraId="5990F0C1" w14:textId="77777777" w:rsidR="00340FE0" w:rsidRDefault="00241DD7" w:rsidP="00241DD7">
            <w:pPr>
              <w:rPr>
                <w:rFonts w:ascii="Arial Narrow" w:hAnsi="Arial Narrow"/>
                <w:sz w:val="22"/>
              </w:rPr>
            </w:pPr>
            <w:r w:rsidRPr="00437AFA">
              <w:rPr>
                <w:rFonts w:ascii="Arial Narrow" w:hAnsi="Arial Narrow"/>
                <w:sz w:val="22"/>
              </w:rPr>
              <w:t>UCT</w:t>
            </w:r>
          </w:p>
          <w:p w14:paraId="0F9B6EB2" w14:textId="77777777" w:rsidR="00340FE0" w:rsidRDefault="00340FE0" w:rsidP="00241DD7">
            <w:pPr>
              <w:rPr>
                <w:rFonts w:ascii="Arial Narrow" w:hAnsi="Arial Narrow"/>
                <w:sz w:val="22"/>
              </w:rPr>
            </w:pPr>
          </w:p>
          <w:p w14:paraId="68B83E6D" w14:textId="77777777" w:rsidR="00340FE0" w:rsidRDefault="00241DD7" w:rsidP="00241DD7">
            <w:pPr>
              <w:rPr>
                <w:rFonts w:ascii="Arial Narrow" w:hAnsi="Arial Narrow"/>
                <w:sz w:val="22"/>
              </w:rPr>
            </w:pPr>
            <w:r w:rsidRPr="00437AFA">
              <w:rPr>
                <w:rFonts w:ascii="Arial Narrow" w:hAnsi="Arial Narrow"/>
                <w:sz w:val="22"/>
              </w:rPr>
              <w:t>IBM</w:t>
            </w:r>
          </w:p>
          <w:p w14:paraId="4F533F7B" w14:textId="77777777" w:rsidR="00340FE0" w:rsidRDefault="00340FE0" w:rsidP="00241DD7">
            <w:pPr>
              <w:rPr>
                <w:rFonts w:ascii="Arial Narrow" w:hAnsi="Arial Narrow"/>
                <w:sz w:val="22"/>
              </w:rPr>
            </w:pPr>
          </w:p>
          <w:p w14:paraId="0FA7DC88" w14:textId="7F3FD820" w:rsidR="00241DD7" w:rsidRPr="00437AFA" w:rsidRDefault="00241DD7" w:rsidP="00241DD7">
            <w:pPr>
              <w:rPr>
                <w:rFonts w:ascii="Arial Narrow" w:hAnsi="Arial Narrow"/>
                <w:sz w:val="22"/>
              </w:rPr>
            </w:pPr>
            <w:r w:rsidRPr="00437AFA">
              <w:rPr>
                <w:rFonts w:ascii="Arial Narrow" w:hAnsi="Arial Narrow"/>
                <w:sz w:val="22"/>
              </w:rPr>
              <w:t>IBM</w:t>
            </w:r>
          </w:p>
        </w:tc>
        <w:tc>
          <w:tcPr>
            <w:tcW w:w="2821" w:type="dxa"/>
          </w:tcPr>
          <w:p w14:paraId="5A83348A" w14:textId="77777777" w:rsidR="00340FE0" w:rsidRDefault="00EA4F77" w:rsidP="00241DD7">
            <w:pPr>
              <w:rPr>
                <w:rFonts w:ascii="Arial Narrow" w:hAnsi="Arial Narrow"/>
                <w:sz w:val="22"/>
              </w:rPr>
            </w:pPr>
            <w:hyperlink r:id="rId48">
              <w:r w:rsidR="00241DD7" w:rsidRPr="00437AFA">
                <w:rPr>
                  <w:rStyle w:val="Hyperlink"/>
                  <w:rFonts w:ascii="Arial Narrow" w:hAnsi="Arial Narrow"/>
                  <w:sz w:val="22"/>
                </w:rPr>
                <w:t>lisa@csag.uct.ac.za</w:t>
              </w:r>
            </w:hyperlink>
            <w:r w:rsidR="00241DD7" w:rsidRPr="00437AFA">
              <w:rPr>
                <w:rFonts w:ascii="Arial Narrow" w:hAnsi="Arial Narrow"/>
                <w:sz w:val="22"/>
              </w:rPr>
              <w:t xml:space="preserve"> </w:t>
            </w:r>
          </w:p>
          <w:p w14:paraId="2AF47F94" w14:textId="77777777" w:rsidR="00340FE0" w:rsidRDefault="00340FE0" w:rsidP="00241DD7">
            <w:pPr>
              <w:rPr>
                <w:rFonts w:ascii="Arial Narrow" w:hAnsi="Arial Narrow"/>
                <w:sz w:val="22"/>
              </w:rPr>
            </w:pPr>
          </w:p>
          <w:p w14:paraId="30835777" w14:textId="77777777" w:rsidR="00340FE0" w:rsidRDefault="00EA4F77" w:rsidP="00241DD7">
            <w:pPr>
              <w:rPr>
                <w:rFonts w:ascii="Arial Narrow" w:hAnsi="Arial Narrow"/>
                <w:sz w:val="22"/>
              </w:rPr>
            </w:pPr>
            <w:hyperlink r:id="rId49" w:history="1">
              <w:r w:rsidR="00340FE0" w:rsidRPr="00437AFA">
                <w:rPr>
                  <w:rStyle w:val="Hyperlink"/>
                  <w:rFonts w:ascii="Arial Narrow" w:hAnsi="Arial Narrow"/>
                  <w:sz w:val="22"/>
                </w:rPr>
                <w:t>pierre@csag.uct.ac.za</w:t>
              </w:r>
            </w:hyperlink>
            <w:r w:rsidR="00241DD7" w:rsidRPr="00437AFA">
              <w:rPr>
                <w:rFonts w:ascii="Arial Narrow" w:hAnsi="Arial Narrow"/>
                <w:sz w:val="22"/>
              </w:rPr>
              <w:t xml:space="preserve"> </w:t>
            </w:r>
          </w:p>
          <w:p w14:paraId="55A6E4FD" w14:textId="77777777" w:rsidR="00340FE0" w:rsidRDefault="00340FE0" w:rsidP="00241DD7">
            <w:pPr>
              <w:rPr>
                <w:rFonts w:ascii="Arial Narrow" w:hAnsi="Arial Narrow"/>
                <w:sz w:val="22"/>
              </w:rPr>
            </w:pPr>
          </w:p>
          <w:p w14:paraId="6357E999" w14:textId="77777777" w:rsidR="00340FE0" w:rsidRDefault="00EA4F77" w:rsidP="00241DD7">
            <w:pPr>
              <w:rPr>
                <w:rFonts w:ascii="Arial Narrow" w:hAnsi="Arial Narrow"/>
                <w:sz w:val="22"/>
              </w:rPr>
            </w:pPr>
            <w:hyperlink r:id="rId50" w:history="1">
              <w:r w:rsidR="00340FE0" w:rsidRPr="00437AFA">
                <w:rPr>
                  <w:rStyle w:val="Hyperlink"/>
                  <w:rFonts w:ascii="Arial Narrow" w:hAnsi="Arial Narrow"/>
                  <w:sz w:val="22"/>
                </w:rPr>
                <w:t>wolski@csag.uct.ac.za</w:t>
              </w:r>
            </w:hyperlink>
            <w:r w:rsidR="00241DD7" w:rsidRPr="00437AFA">
              <w:rPr>
                <w:rFonts w:ascii="Arial Narrow" w:hAnsi="Arial Narrow"/>
                <w:sz w:val="22"/>
              </w:rPr>
              <w:t xml:space="preserve"> </w:t>
            </w:r>
          </w:p>
          <w:p w14:paraId="080F961D" w14:textId="77777777" w:rsidR="00340FE0" w:rsidRDefault="00340FE0" w:rsidP="00241DD7">
            <w:pPr>
              <w:rPr>
                <w:rFonts w:ascii="Arial Narrow" w:hAnsi="Arial Narrow"/>
                <w:sz w:val="22"/>
              </w:rPr>
            </w:pPr>
          </w:p>
          <w:p w14:paraId="0B51EE5F" w14:textId="77777777" w:rsidR="00340FE0" w:rsidRDefault="00EA4F77" w:rsidP="00241DD7">
            <w:pPr>
              <w:rPr>
                <w:rFonts w:ascii="Arial Narrow" w:hAnsi="Arial Narrow"/>
                <w:sz w:val="22"/>
              </w:rPr>
            </w:pPr>
            <w:hyperlink r:id="rId51" w:history="1">
              <w:r w:rsidR="00340FE0" w:rsidRPr="00437AFA">
                <w:rPr>
                  <w:rStyle w:val="Hyperlink"/>
                  <w:rFonts w:ascii="Arial Narrow" w:hAnsi="Arial Narrow"/>
                  <w:sz w:val="22"/>
                </w:rPr>
                <w:t>nelson.bore@ibm.com</w:t>
              </w:r>
            </w:hyperlink>
            <w:r w:rsidR="00241DD7" w:rsidRPr="00437AFA">
              <w:rPr>
                <w:rFonts w:ascii="Arial Narrow" w:hAnsi="Arial Narrow"/>
                <w:sz w:val="22"/>
              </w:rPr>
              <w:t xml:space="preserve"> </w:t>
            </w:r>
          </w:p>
          <w:p w14:paraId="66DE1CCD" w14:textId="77777777" w:rsidR="00340FE0" w:rsidRDefault="00340FE0" w:rsidP="00241DD7">
            <w:pPr>
              <w:rPr>
                <w:rFonts w:ascii="Arial Narrow" w:hAnsi="Arial Narrow"/>
                <w:sz w:val="22"/>
              </w:rPr>
            </w:pPr>
          </w:p>
          <w:p w14:paraId="35C3FA97" w14:textId="5ED8623E" w:rsidR="00241DD7" w:rsidRPr="00437AFA" w:rsidRDefault="00EA4F77" w:rsidP="00241DD7">
            <w:pPr>
              <w:rPr>
                <w:rFonts w:ascii="Arial Narrow" w:hAnsi="Arial Narrow"/>
                <w:sz w:val="22"/>
              </w:rPr>
            </w:pPr>
            <w:hyperlink r:id="rId52" w:history="1">
              <w:r w:rsidR="00340FE0" w:rsidRPr="00437AFA">
                <w:rPr>
                  <w:rStyle w:val="Hyperlink"/>
                  <w:rFonts w:ascii="Arial Narrow" w:hAnsi="Arial Narrow"/>
                  <w:sz w:val="22"/>
                </w:rPr>
                <w:t>toby.kurien@za.ibm.com</w:t>
              </w:r>
            </w:hyperlink>
          </w:p>
        </w:tc>
      </w:tr>
      <w:tr w:rsidR="00241DD7" w:rsidRPr="00437AFA" w14:paraId="5749B17E" w14:textId="77777777" w:rsidTr="00C35C3B">
        <w:trPr>
          <w:trHeight w:val="690"/>
        </w:trPr>
        <w:tc>
          <w:tcPr>
            <w:tcW w:w="3106" w:type="dxa"/>
          </w:tcPr>
          <w:p w14:paraId="24E35981" w14:textId="77777777" w:rsidR="00241DD7" w:rsidRPr="00437AFA" w:rsidRDefault="00241DD7" w:rsidP="00241DD7">
            <w:pPr>
              <w:rPr>
                <w:rFonts w:ascii="Arial Narrow" w:hAnsi="Arial Narrow"/>
                <w:b/>
                <w:sz w:val="22"/>
              </w:rPr>
            </w:pPr>
            <w:r w:rsidRPr="00437AFA">
              <w:rPr>
                <w:rFonts w:ascii="Arial Narrow" w:hAnsi="Arial Narrow"/>
                <w:b/>
                <w:sz w:val="22"/>
              </w:rPr>
              <w:t>Managing access to UCT data analysis platform</w:t>
            </w:r>
          </w:p>
        </w:tc>
        <w:tc>
          <w:tcPr>
            <w:tcW w:w="2146" w:type="dxa"/>
          </w:tcPr>
          <w:p w14:paraId="40ED7EFB" w14:textId="77777777" w:rsidR="00241DD7" w:rsidRPr="00437AFA" w:rsidRDefault="00241DD7" w:rsidP="00241DD7">
            <w:pPr>
              <w:rPr>
                <w:rFonts w:ascii="Arial Narrow" w:hAnsi="Arial Narrow"/>
                <w:sz w:val="22"/>
              </w:rPr>
            </w:pPr>
            <w:r w:rsidRPr="00437AFA">
              <w:rPr>
                <w:rFonts w:ascii="Arial Narrow" w:hAnsi="Arial Narrow"/>
                <w:sz w:val="22"/>
              </w:rPr>
              <w:t>Rodger Duffett</w:t>
            </w:r>
          </w:p>
        </w:tc>
        <w:tc>
          <w:tcPr>
            <w:tcW w:w="1289" w:type="dxa"/>
          </w:tcPr>
          <w:p w14:paraId="722D4A35" w14:textId="77777777" w:rsidR="00241DD7" w:rsidRPr="00437AFA" w:rsidRDefault="00241DD7" w:rsidP="00241DD7">
            <w:pPr>
              <w:rPr>
                <w:rFonts w:ascii="Arial Narrow" w:hAnsi="Arial Narrow"/>
                <w:sz w:val="22"/>
              </w:rPr>
            </w:pPr>
            <w:r w:rsidRPr="00437AFA">
              <w:rPr>
                <w:rFonts w:ascii="Arial Narrow" w:hAnsi="Arial Narrow"/>
                <w:sz w:val="22"/>
              </w:rPr>
              <w:t>UCT</w:t>
            </w:r>
          </w:p>
        </w:tc>
        <w:tc>
          <w:tcPr>
            <w:tcW w:w="2821" w:type="dxa"/>
          </w:tcPr>
          <w:p w14:paraId="4E84CA17" w14:textId="77777777" w:rsidR="00241DD7" w:rsidRPr="00437AFA" w:rsidRDefault="00EA4F77" w:rsidP="00241DD7">
            <w:pPr>
              <w:rPr>
                <w:rFonts w:ascii="Arial Narrow" w:hAnsi="Arial Narrow"/>
                <w:sz w:val="22"/>
              </w:rPr>
            </w:pPr>
            <w:hyperlink r:id="rId53">
              <w:r w:rsidR="00241DD7" w:rsidRPr="00437AFA">
                <w:rPr>
                  <w:rStyle w:val="Hyperlink"/>
                  <w:rFonts w:ascii="Arial Narrow" w:hAnsi="Arial Narrow"/>
                  <w:sz w:val="22"/>
                </w:rPr>
                <w:t>rodger@csag.uct.ac.za</w:t>
              </w:r>
            </w:hyperlink>
          </w:p>
        </w:tc>
      </w:tr>
      <w:tr w:rsidR="00241DD7" w:rsidRPr="00437AFA" w14:paraId="520E712D" w14:textId="77777777" w:rsidTr="00C35C3B">
        <w:trPr>
          <w:trHeight w:val="692"/>
        </w:trPr>
        <w:tc>
          <w:tcPr>
            <w:tcW w:w="3106" w:type="dxa"/>
          </w:tcPr>
          <w:p w14:paraId="412B0025" w14:textId="77777777" w:rsidR="00241DD7" w:rsidRPr="00437AFA" w:rsidRDefault="00241DD7" w:rsidP="00241DD7">
            <w:pPr>
              <w:rPr>
                <w:rFonts w:ascii="Arial Narrow" w:hAnsi="Arial Narrow"/>
                <w:b/>
                <w:sz w:val="22"/>
              </w:rPr>
            </w:pPr>
            <w:r w:rsidRPr="00437AFA">
              <w:rPr>
                <w:rFonts w:ascii="Arial Narrow" w:hAnsi="Arial Narrow"/>
                <w:b/>
                <w:sz w:val="22"/>
              </w:rPr>
              <w:t>Managing access to IBM PAIRS platform</w:t>
            </w:r>
          </w:p>
        </w:tc>
        <w:tc>
          <w:tcPr>
            <w:tcW w:w="2146" w:type="dxa"/>
          </w:tcPr>
          <w:p w14:paraId="29B16F53" w14:textId="77777777" w:rsidR="00241DD7" w:rsidRPr="00437AFA" w:rsidRDefault="00241DD7" w:rsidP="00241DD7">
            <w:pPr>
              <w:rPr>
                <w:rFonts w:ascii="Arial Narrow" w:hAnsi="Arial Narrow"/>
                <w:sz w:val="22"/>
              </w:rPr>
            </w:pPr>
            <w:r w:rsidRPr="00437AFA">
              <w:rPr>
                <w:rFonts w:ascii="Arial Narrow" w:hAnsi="Arial Narrow"/>
                <w:sz w:val="22"/>
              </w:rPr>
              <w:t>Toby Kurien</w:t>
            </w:r>
          </w:p>
        </w:tc>
        <w:tc>
          <w:tcPr>
            <w:tcW w:w="1289" w:type="dxa"/>
          </w:tcPr>
          <w:p w14:paraId="17087B80" w14:textId="77777777" w:rsidR="00241DD7" w:rsidRPr="00437AFA" w:rsidRDefault="00241DD7" w:rsidP="00241DD7">
            <w:pPr>
              <w:rPr>
                <w:rFonts w:ascii="Arial Narrow" w:hAnsi="Arial Narrow"/>
                <w:sz w:val="22"/>
              </w:rPr>
            </w:pPr>
            <w:r w:rsidRPr="00437AFA">
              <w:rPr>
                <w:rFonts w:ascii="Arial Narrow" w:hAnsi="Arial Narrow"/>
                <w:sz w:val="22"/>
              </w:rPr>
              <w:t>IBM</w:t>
            </w:r>
          </w:p>
        </w:tc>
        <w:tc>
          <w:tcPr>
            <w:tcW w:w="2821" w:type="dxa"/>
          </w:tcPr>
          <w:p w14:paraId="3B76A7C1" w14:textId="77777777" w:rsidR="00241DD7" w:rsidRPr="00437AFA" w:rsidRDefault="00EA4F77" w:rsidP="00241DD7">
            <w:pPr>
              <w:rPr>
                <w:rFonts w:ascii="Arial Narrow" w:hAnsi="Arial Narrow"/>
                <w:sz w:val="22"/>
              </w:rPr>
            </w:pPr>
            <w:hyperlink r:id="rId54">
              <w:r w:rsidR="00241DD7" w:rsidRPr="00437AFA">
                <w:rPr>
                  <w:rStyle w:val="Hyperlink"/>
                  <w:rFonts w:ascii="Arial Narrow" w:hAnsi="Arial Narrow"/>
                  <w:sz w:val="22"/>
                </w:rPr>
                <w:t>toby.kurien@ibm.com</w:t>
              </w:r>
            </w:hyperlink>
          </w:p>
        </w:tc>
      </w:tr>
    </w:tbl>
    <w:p w14:paraId="0F18B1EE" w14:textId="77777777" w:rsidR="00437AFA" w:rsidRPr="00437AFA" w:rsidRDefault="00437AFA" w:rsidP="00437AFA">
      <w:pPr>
        <w:rPr>
          <w:rFonts w:ascii="Arial Narrow" w:hAnsi="Arial Narrow"/>
          <w:sz w:val="22"/>
        </w:rPr>
        <w:sectPr w:rsidR="00437AFA" w:rsidRPr="00437AFA">
          <w:headerReference w:type="default" r:id="rId55"/>
          <w:footerReference w:type="default" r:id="rId56"/>
          <w:pgSz w:w="12240" w:h="15840"/>
          <w:pgMar w:top="780" w:right="1280" w:bottom="280" w:left="1280" w:header="0" w:footer="0" w:gutter="0"/>
          <w:cols w:space="720"/>
        </w:sectPr>
      </w:pPr>
    </w:p>
    <w:p w14:paraId="0CCFFB4C" w14:textId="77777777" w:rsidR="00462248" w:rsidRDefault="00462248" w:rsidP="00FF55D0">
      <w:pPr>
        <w:rPr>
          <w:rFonts w:ascii="Arial Narrow" w:hAnsi="Arial Narrow"/>
          <w:bCs/>
          <w:sz w:val="22"/>
          <w:szCs w:val="22"/>
        </w:rPr>
      </w:pPr>
    </w:p>
    <w:p w14:paraId="1A61C7BE" w14:textId="57FDE6CC" w:rsidR="0016056C" w:rsidRPr="00402ED7" w:rsidRDefault="0016056C" w:rsidP="00FF55D0">
      <w:pPr>
        <w:rPr>
          <w:rFonts w:ascii="Arial Narrow" w:hAnsi="Arial Narrow"/>
          <w:b/>
          <w:sz w:val="22"/>
          <w:szCs w:val="22"/>
        </w:rPr>
      </w:pPr>
      <w:r w:rsidRPr="00402ED7">
        <w:rPr>
          <w:rFonts w:ascii="Arial Narrow" w:hAnsi="Arial Narrow"/>
          <w:b/>
          <w:sz w:val="22"/>
          <w:szCs w:val="22"/>
        </w:rPr>
        <w:t>Health data acquisition</w:t>
      </w:r>
    </w:p>
    <w:p w14:paraId="47A0B207" w14:textId="0B8B662D" w:rsidR="00E5499B" w:rsidRPr="00E5499B" w:rsidRDefault="0016056C" w:rsidP="00340FE0">
      <w:pPr>
        <w:jc w:val="both"/>
        <w:rPr>
          <w:rFonts w:ascii="Arial Narrow" w:hAnsi="Arial Narrow"/>
          <w:bCs/>
          <w:sz w:val="22"/>
          <w:szCs w:val="22"/>
        </w:rPr>
      </w:pPr>
      <w:r w:rsidRPr="003221B6">
        <w:rPr>
          <w:rFonts w:ascii="Arial Narrow" w:hAnsi="Arial Narrow"/>
          <w:bCs/>
          <w:sz w:val="22"/>
          <w:szCs w:val="22"/>
        </w:rPr>
        <w:t>We have performed a systematic review that has identified</w:t>
      </w:r>
      <w:r w:rsidR="00E5499B" w:rsidRPr="00E5499B">
        <w:rPr>
          <w:rFonts w:ascii="Arial" w:eastAsia="Calibri" w:hAnsi="Calibri" w:cs="Calibri"/>
          <w:b/>
          <w:i/>
          <w:sz w:val="18"/>
          <w:szCs w:val="22"/>
        </w:rPr>
        <w:t xml:space="preserve"> </w:t>
      </w:r>
      <w:r w:rsidR="00E5499B" w:rsidRPr="00E5499B">
        <w:rPr>
          <w:rFonts w:ascii="Arial Narrow" w:hAnsi="Arial Narrow"/>
          <w:bCs/>
          <w:sz w:val="22"/>
          <w:szCs w:val="22"/>
        </w:rPr>
        <w:t>clinical trials datasets generated by clinical trials undertaken in the case study cities (initially Johannesburg and Abidjan). Trials datasets will be identified based on the scale of the trial as well as the availability of geospatial variables (</w:t>
      </w:r>
      <w:proofErr w:type="gramStart"/>
      <w:r w:rsidR="00E5499B" w:rsidRPr="00E5499B">
        <w:rPr>
          <w:rFonts w:ascii="Arial Narrow" w:hAnsi="Arial Narrow"/>
          <w:bCs/>
          <w:sz w:val="22"/>
          <w:szCs w:val="22"/>
        </w:rPr>
        <w:t>e.g.</w:t>
      </w:r>
      <w:proofErr w:type="gramEnd"/>
      <w:r w:rsidR="00E5499B" w:rsidRPr="00E5499B">
        <w:rPr>
          <w:rFonts w:ascii="Arial Narrow" w:hAnsi="Arial Narrow"/>
          <w:bCs/>
          <w:sz w:val="22"/>
          <w:szCs w:val="22"/>
        </w:rPr>
        <w:t xml:space="preserve"> clinic locations or other geospatial information) in order to allow spatial mapping of health outcomes and the intersection with socio-economic spatial mapping and climate </w:t>
      </w:r>
      <w:commentRangeStart w:id="16"/>
      <w:r w:rsidR="00E5499B" w:rsidRPr="00E5499B">
        <w:rPr>
          <w:rFonts w:ascii="Arial Narrow" w:hAnsi="Arial Narrow"/>
          <w:bCs/>
          <w:sz w:val="22"/>
          <w:szCs w:val="22"/>
        </w:rPr>
        <w:t>variable</w:t>
      </w:r>
      <w:commentRangeEnd w:id="16"/>
      <w:r w:rsidR="007D7219">
        <w:rPr>
          <w:rStyle w:val="CommentReference"/>
        </w:rPr>
        <w:commentReference w:id="16"/>
      </w:r>
      <w:r w:rsidR="00E5499B" w:rsidRPr="00E5499B">
        <w:rPr>
          <w:rFonts w:ascii="Arial Narrow" w:hAnsi="Arial Narrow"/>
          <w:bCs/>
          <w:sz w:val="22"/>
          <w:szCs w:val="22"/>
        </w:rPr>
        <w:t xml:space="preserve"> spatial mapping.</w:t>
      </w:r>
    </w:p>
    <w:p w14:paraId="411C5363" w14:textId="7ADA8A89" w:rsidR="00FF55D0" w:rsidRPr="003221B6" w:rsidRDefault="00E5499B" w:rsidP="00340FE0">
      <w:pPr>
        <w:jc w:val="both"/>
        <w:rPr>
          <w:rFonts w:ascii="Arial Narrow" w:hAnsi="Arial Narrow"/>
          <w:bCs/>
          <w:sz w:val="22"/>
          <w:szCs w:val="22"/>
        </w:rPr>
      </w:pPr>
      <w:r>
        <w:rPr>
          <w:rFonts w:ascii="Arial Narrow" w:hAnsi="Arial Narrow"/>
          <w:bCs/>
          <w:sz w:val="22"/>
          <w:szCs w:val="22"/>
        </w:rPr>
        <w:t xml:space="preserve"> </w:t>
      </w:r>
      <w:proofErr w:type="gramStart"/>
      <w:r w:rsidR="00FF55D0" w:rsidRPr="003221B6">
        <w:rPr>
          <w:rFonts w:ascii="Arial Narrow" w:hAnsi="Arial Narrow"/>
          <w:bCs/>
          <w:sz w:val="22"/>
          <w:szCs w:val="22"/>
        </w:rPr>
        <w:t>The below</w:t>
      </w:r>
      <w:proofErr w:type="gramEnd"/>
      <w:r w:rsidR="00FF55D0" w:rsidRPr="003221B6">
        <w:rPr>
          <w:rFonts w:ascii="Arial Narrow" w:hAnsi="Arial Narrow"/>
          <w:bCs/>
          <w:sz w:val="22"/>
          <w:szCs w:val="22"/>
        </w:rPr>
        <w:t xml:space="preserve"> attached, A</w:t>
      </w:r>
      <w:r>
        <w:rPr>
          <w:rFonts w:ascii="Arial Narrow" w:hAnsi="Arial Narrow"/>
          <w:bCs/>
          <w:sz w:val="22"/>
          <w:szCs w:val="22"/>
        </w:rPr>
        <w:t>nnexure</w:t>
      </w:r>
      <w:r w:rsidR="00FF55D0" w:rsidRPr="003221B6">
        <w:rPr>
          <w:rFonts w:ascii="Arial Narrow" w:hAnsi="Arial Narrow"/>
          <w:bCs/>
          <w:sz w:val="22"/>
          <w:szCs w:val="22"/>
        </w:rPr>
        <w:t xml:space="preserve"> A lists all the variables of interest that we would like to acquire for analysis.  </w:t>
      </w:r>
    </w:p>
    <w:p w14:paraId="042320BF" w14:textId="77777777" w:rsidR="00FF55D0" w:rsidRPr="003221B6" w:rsidRDefault="00FF55D0" w:rsidP="00340FE0">
      <w:pPr>
        <w:jc w:val="both"/>
        <w:rPr>
          <w:rFonts w:ascii="Arial Narrow" w:hAnsi="Arial Narrow"/>
          <w:bCs/>
          <w:sz w:val="22"/>
          <w:szCs w:val="22"/>
        </w:rPr>
      </w:pPr>
    </w:p>
    <w:p w14:paraId="6FE068B2" w14:textId="200E1523" w:rsidR="0016056C" w:rsidRPr="003221B6" w:rsidRDefault="0016056C" w:rsidP="00340FE0">
      <w:pPr>
        <w:jc w:val="both"/>
        <w:rPr>
          <w:rFonts w:ascii="Arial Narrow" w:hAnsi="Arial Narrow"/>
          <w:bCs/>
          <w:sz w:val="22"/>
          <w:szCs w:val="22"/>
        </w:rPr>
      </w:pPr>
      <w:r w:rsidRPr="003221B6">
        <w:rPr>
          <w:rFonts w:ascii="Arial Narrow" w:hAnsi="Arial Narrow"/>
          <w:bCs/>
          <w:sz w:val="22"/>
          <w:szCs w:val="22"/>
        </w:rPr>
        <w:t xml:space="preserve">Environmental data </w:t>
      </w:r>
      <w:commentRangeStart w:id="17"/>
      <w:r w:rsidRPr="003221B6">
        <w:rPr>
          <w:rFonts w:ascii="Arial Narrow" w:hAnsi="Arial Narrow"/>
          <w:bCs/>
          <w:sz w:val="22"/>
          <w:szCs w:val="22"/>
        </w:rPr>
        <w:t>acquisition</w:t>
      </w:r>
      <w:commentRangeEnd w:id="17"/>
      <w:r w:rsidR="007D7219">
        <w:rPr>
          <w:rStyle w:val="CommentReference"/>
        </w:rPr>
        <w:commentReference w:id="17"/>
      </w:r>
      <w:r w:rsidRPr="003221B6">
        <w:rPr>
          <w:rFonts w:ascii="Arial Narrow" w:hAnsi="Arial Narrow"/>
          <w:bCs/>
          <w:sz w:val="22"/>
          <w:szCs w:val="22"/>
        </w:rPr>
        <w:t xml:space="preserve">: </w:t>
      </w:r>
    </w:p>
    <w:p w14:paraId="50CD65FE" w14:textId="2A4F766B" w:rsidR="0016056C" w:rsidRPr="003221B6" w:rsidRDefault="0016056C" w:rsidP="00340FE0">
      <w:pPr>
        <w:jc w:val="both"/>
        <w:rPr>
          <w:rFonts w:ascii="Arial Narrow" w:hAnsi="Arial Narrow" w:cstheme="minorHAnsi"/>
          <w:sz w:val="22"/>
          <w:szCs w:val="22"/>
        </w:rPr>
      </w:pPr>
      <w:r w:rsidRPr="003221B6">
        <w:rPr>
          <w:rFonts w:ascii="Arial Narrow" w:hAnsi="Arial Narrow" w:cstheme="minorHAnsi"/>
          <w:sz w:val="22"/>
          <w:szCs w:val="22"/>
          <w:lang w:val="en-GB"/>
        </w:rPr>
        <w:t xml:space="preserve">Climate data </w:t>
      </w:r>
      <w:r w:rsidRPr="003221B6">
        <w:rPr>
          <w:rFonts w:ascii="Arial Narrow" w:hAnsi="Arial Narrow" w:cstheme="minorHAnsi"/>
          <w:sz w:val="22"/>
          <w:szCs w:val="22"/>
        </w:rPr>
        <w:t>include both observational</w:t>
      </w:r>
      <w:r w:rsidR="00B31671" w:rsidRPr="003221B6">
        <w:rPr>
          <w:rFonts w:ascii="Arial Narrow" w:hAnsi="Arial Narrow" w:cstheme="minorHAnsi"/>
          <w:sz w:val="22"/>
          <w:szCs w:val="22"/>
        </w:rPr>
        <w:t>-</w:t>
      </w:r>
      <w:r w:rsidRPr="003221B6">
        <w:rPr>
          <w:rFonts w:ascii="Arial Narrow" w:hAnsi="Arial Narrow" w:cstheme="minorHAnsi"/>
          <w:sz w:val="22"/>
          <w:szCs w:val="22"/>
        </w:rPr>
        <w:t xml:space="preserve">based datasets (weather station observations, </w:t>
      </w:r>
      <w:r w:rsidR="00B31671" w:rsidRPr="003221B6">
        <w:rPr>
          <w:rFonts w:ascii="Arial Narrow" w:hAnsi="Arial Narrow" w:cstheme="minorHAnsi"/>
          <w:sz w:val="22"/>
          <w:szCs w:val="22"/>
        </w:rPr>
        <w:t xml:space="preserve">and </w:t>
      </w:r>
      <w:r w:rsidRPr="003221B6">
        <w:rPr>
          <w:rFonts w:ascii="Arial Narrow" w:hAnsi="Arial Narrow" w:cstheme="minorHAnsi"/>
          <w:sz w:val="22"/>
          <w:szCs w:val="22"/>
        </w:rPr>
        <w:t>satellite proxy observations) and processed/gridded observations.  Gridded climate data produced from atmospheric re-analysis and climate simulations will form historical gridded climate observations and forecasts. Climate</w:t>
      </w:r>
      <w:r w:rsidR="00B31671" w:rsidRPr="003221B6">
        <w:rPr>
          <w:rFonts w:ascii="Arial Narrow" w:hAnsi="Arial Narrow" w:cstheme="minorHAnsi"/>
          <w:sz w:val="22"/>
          <w:szCs w:val="22"/>
        </w:rPr>
        <w:t>-</w:t>
      </w:r>
      <w:r w:rsidRPr="003221B6">
        <w:rPr>
          <w:rFonts w:ascii="Arial Narrow" w:hAnsi="Arial Narrow" w:cstheme="minorHAnsi"/>
          <w:sz w:val="22"/>
          <w:szCs w:val="22"/>
        </w:rPr>
        <w:t xml:space="preserve">related data will in almost all cases involve accessing open data repositories such as Copernicus Climate Data Store (CDS) or Earth System Grid Federation data systems.  Climate related data will either be stored on IBM Physical Analytics Integrated Data and Repository Services (PAIRS) data storage and/or Climate Science Analysis Group/University of Cape Town (CSAG/UCT) data storage systems.  </w:t>
      </w:r>
      <w:r w:rsidR="00B31671" w:rsidRPr="003221B6">
        <w:rPr>
          <w:rFonts w:ascii="Arial Narrow" w:hAnsi="Arial Narrow" w:cstheme="minorHAnsi"/>
          <w:sz w:val="22"/>
          <w:szCs w:val="22"/>
        </w:rPr>
        <w:t>It is anticipated that a</w:t>
      </w:r>
      <w:r w:rsidRPr="003221B6">
        <w:rPr>
          <w:rFonts w:ascii="Arial Narrow" w:hAnsi="Arial Narrow" w:cstheme="minorHAnsi"/>
          <w:sz w:val="22"/>
          <w:szCs w:val="22"/>
        </w:rPr>
        <w:t>ll climate datasets that will be used are available through open data policies with no restrictions on non-commercial research use.</w:t>
      </w:r>
    </w:p>
    <w:p w14:paraId="72CEA24E" w14:textId="77777777" w:rsidR="0016056C" w:rsidRPr="003221B6" w:rsidRDefault="0016056C" w:rsidP="00340FE0">
      <w:pPr>
        <w:jc w:val="both"/>
        <w:rPr>
          <w:rFonts w:ascii="Arial Narrow" w:hAnsi="Arial Narrow" w:cstheme="minorHAnsi"/>
          <w:sz w:val="22"/>
          <w:szCs w:val="22"/>
        </w:rPr>
      </w:pPr>
    </w:p>
    <w:p w14:paraId="7C356CCA" w14:textId="457EB971" w:rsidR="0016056C" w:rsidRPr="003221B6" w:rsidRDefault="0016056C" w:rsidP="00340FE0">
      <w:pPr>
        <w:jc w:val="both"/>
        <w:rPr>
          <w:rFonts w:ascii="Arial Narrow" w:hAnsi="Arial Narrow" w:cstheme="minorHAnsi"/>
          <w:sz w:val="22"/>
          <w:szCs w:val="22"/>
        </w:rPr>
      </w:pPr>
      <w:proofErr w:type="gramStart"/>
      <w:r w:rsidRPr="003221B6">
        <w:rPr>
          <w:rFonts w:ascii="Arial Narrow" w:hAnsi="Arial Narrow" w:cstheme="minorHAnsi"/>
          <w:sz w:val="22"/>
          <w:szCs w:val="22"/>
        </w:rPr>
        <w:t>Remotely</w:t>
      </w:r>
      <w:r w:rsidR="00B31671" w:rsidRPr="003221B6">
        <w:rPr>
          <w:rFonts w:ascii="Arial Narrow" w:hAnsi="Arial Narrow" w:cstheme="minorHAnsi"/>
          <w:sz w:val="22"/>
          <w:szCs w:val="22"/>
        </w:rPr>
        <w:t>-</w:t>
      </w:r>
      <w:r w:rsidRPr="003221B6">
        <w:rPr>
          <w:rFonts w:ascii="Arial Narrow" w:hAnsi="Arial Narrow" w:cstheme="minorHAnsi"/>
          <w:sz w:val="22"/>
          <w:szCs w:val="22"/>
        </w:rPr>
        <w:t>sensed</w:t>
      </w:r>
      <w:proofErr w:type="gramEnd"/>
      <w:r w:rsidRPr="003221B6">
        <w:rPr>
          <w:rFonts w:ascii="Arial Narrow" w:hAnsi="Arial Narrow" w:cstheme="minorHAnsi"/>
          <w:sz w:val="22"/>
          <w:szCs w:val="22"/>
        </w:rPr>
        <w:t xml:space="preserve"> data from satellite sensors, mainly optical imagery (e.g.</w:t>
      </w:r>
      <w:r w:rsidR="00B31671" w:rsidRPr="003221B6">
        <w:rPr>
          <w:rFonts w:ascii="Arial Narrow" w:hAnsi="Arial Narrow" w:cstheme="minorHAnsi"/>
          <w:sz w:val="22"/>
          <w:szCs w:val="22"/>
        </w:rPr>
        <w:t>,</w:t>
      </w:r>
      <w:r w:rsidRPr="003221B6">
        <w:rPr>
          <w:rFonts w:ascii="Arial Narrow" w:hAnsi="Arial Narrow" w:cstheme="minorHAnsi"/>
          <w:sz w:val="22"/>
          <w:szCs w:val="22"/>
        </w:rPr>
        <w:t xml:space="preserve"> satellite images of urban centers) are a source of valuable information about physical attributes such as land surface temperature, soil moisture estimates, vegetation condition, land use and cover and air quality, etc.  Raw and processed geospatial datasets from satellites will in almost all cases involve accessing open data repositories such as Copernicus Climate Data Store (CDS) and sentinel data systems. There are large volumes of these data downloaded from these open data repositories that have already been pre-processed that are currently stored on the IBM PAIRS and the CSAG/UCT data platforms. </w:t>
      </w:r>
    </w:p>
    <w:p w14:paraId="289B754C" w14:textId="77777777" w:rsidR="0016056C" w:rsidRPr="003221B6" w:rsidRDefault="0016056C" w:rsidP="00340FE0">
      <w:pPr>
        <w:jc w:val="both"/>
        <w:rPr>
          <w:rFonts w:ascii="Arial Narrow" w:hAnsi="Arial Narrow" w:cstheme="minorHAnsi"/>
          <w:sz w:val="22"/>
          <w:szCs w:val="22"/>
        </w:rPr>
      </w:pPr>
    </w:p>
    <w:p w14:paraId="6EEFBE72" w14:textId="564CCB7C" w:rsidR="0016056C" w:rsidRPr="003221B6" w:rsidRDefault="0016056C" w:rsidP="00340FE0">
      <w:pPr>
        <w:jc w:val="both"/>
        <w:rPr>
          <w:rFonts w:ascii="Arial Narrow" w:hAnsi="Arial Narrow"/>
          <w:sz w:val="22"/>
          <w:szCs w:val="22"/>
        </w:rPr>
      </w:pPr>
      <w:r w:rsidRPr="003221B6">
        <w:rPr>
          <w:rFonts w:ascii="Arial Narrow" w:hAnsi="Arial Narrow" w:cstheme="minorHAnsi"/>
          <w:sz w:val="22"/>
          <w:szCs w:val="22"/>
        </w:rPr>
        <w:t>Air pollution data will be required to consider the joint exposure of participants to both air pollution and heat.  The challenge to air pollution analyses in Africa is gaps in the coverage of the ground-based air quality monitoring network of stations</w:t>
      </w:r>
      <w:r w:rsidR="00F733EB" w:rsidRPr="003221B6">
        <w:rPr>
          <w:rFonts w:ascii="Arial Narrow" w:hAnsi="Arial Narrow" w:cstheme="minorHAnsi"/>
          <w:sz w:val="22"/>
          <w:szCs w:val="22"/>
        </w:rPr>
        <w:t>.</w:t>
      </w:r>
      <w:r w:rsidRPr="003221B6">
        <w:rPr>
          <w:rFonts w:ascii="Arial Narrow" w:hAnsi="Arial Narrow" w:cstheme="minorHAnsi"/>
          <w:sz w:val="22"/>
          <w:szCs w:val="22"/>
        </w:rPr>
        <w:t xml:space="preserve">  Therefore, proxy satellite-derived air quality data such as Aerosol Optical Depth (AOD) from for example</w:t>
      </w:r>
      <w:r w:rsidR="00C7436D" w:rsidRPr="003221B6">
        <w:rPr>
          <w:rFonts w:ascii="Arial Narrow" w:hAnsi="Arial Narrow" w:cstheme="minorHAnsi"/>
          <w:sz w:val="22"/>
          <w:szCs w:val="22"/>
        </w:rPr>
        <w:t>,</w:t>
      </w:r>
      <w:r w:rsidRPr="003221B6">
        <w:rPr>
          <w:rFonts w:ascii="Arial Narrow" w:hAnsi="Arial Narrow" w:cstheme="minorHAnsi"/>
          <w:sz w:val="22"/>
          <w:szCs w:val="22"/>
        </w:rPr>
        <w:t xml:space="preserve"> Sentinel 3 or the Moderate Resolution Imaging Spectroradiometer (MODIS) onboard the Earth Observing System Terra and Aqua in combination with land cover and use data can be another option to consider for the provision of estimates of air quality at each of the study locations.</w:t>
      </w:r>
      <w:r w:rsidR="00065BDD" w:rsidRPr="003221B6">
        <w:rPr>
          <w:rFonts w:ascii="Arial Narrow" w:hAnsi="Arial Narrow"/>
          <w:sz w:val="22"/>
          <w:szCs w:val="22"/>
        </w:rPr>
        <w:t xml:space="preserve"> Indoor air pollution is a major health risk in many parts of Africa. Data on this variable </w:t>
      </w:r>
      <w:proofErr w:type="gramStart"/>
      <w:r w:rsidR="00065BDD" w:rsidRPr="003221B6">
        <w:rPr>
          <w:rFonts w:ascii="Arial Narrow" w:hAnsi="Arial Narrow"/>
          <w:sz w:val="22"/>
          <w:szCs w:val="22"/>
        </w:rPr>
        <w:t>are</w:t>
      </w:r>
      <w:proofErr w:type="gramEnd"/>
      <w:r w:rsidR="00065BDD" w:rsidRPr="003221B6">
        <w:rPr>
          <w:rFonts w:ascii="Arial Narrow" w:hAnsi="Arial Narrow"/>
          <w:sz w:val="22"/>
          <w:szCs w:val="22"/>
        </w:rPr>
        <w:t xml:space="preserve"> seldom available. If data has been collected in some studies on cooking type, for example, that may be a useful proxy for indoor pollution. Analyses may use only certain variables, depending on data availability.</w:t>
      </w:r>
    </w:p>
    <w:p w14:paraId="650BCEF9" w14:textId="77777777" w:rsidR="00270F28" w:rsidRPr="003221B6" w:rsidRDefault="00270F28" w:rsidP="00340FE0">
      <w:pPr>
        <w:jc w:val="both"/>
        <w:rPr>
          <w:rFonts w:ascii="Arial Narrow" w:hAnsi="Arial Narrow" w:cstheme="minorHAnsi"/>
          <w:color w:val="00B050"/>
          <w:sz w:val="22"/>
          <w:szCs w:val="22"/>
        </w:rPr>
      </w:pPr>
    </w:p>
    <w:p w14:paraId="588D9D13" w14:textId="77777777" w:rsidR="00DF006E" w:rsidRPr="003221B6" w:rsidRDefault="00FF55D0" w:rsidP="00340FE0">
      <w:pPr>
        <w:jc w:val="both"/>
        <w:rPr>
          <w:rFonts w:ascii="Arial Narrow" w:hAnsi="Arial Narrow"/>
          <w:sz w:val="22"/>
          <w:szCs w:val="22"/>
        </w:rPr>
      </w:pPr>
      <w:r w:rsidRPr="003221B6">
        <w:rPr>
          <w:rFonts w:ascii="Arial Narrow" w:hAnsi="Arial Narrow"/>
          <w:bCs/>
          <w:sz w:val="22"/>
          <w:szCs w:val="22"/>
        </w:rPr>
        <w:t xml:space="preserve">Once we obtain our data, the individual datasets will be </w:t>
      </w:r>
      <w:proofErr w:type="spellStart"/>
      <w:r w:rsidRPr="003221B6">
        <w:rPr>
          <w:rFonts w:ascii="Arial Narrow" w:hAnsi="Arial Narrow"/>
          <w:bCs/>
          <w:sz w:val="22"/>
          <w:szCs w:val="22"/>
        </w:rPr>
        <w:t>harmonised</w:t>
      </w:r>
      <w:proofErr w:type="spellEnd"/>
      <w:r w:rsidRPr="003221B6">
        <w:rPr>
          <w:rFonts w:ascii="Arial Narrow" w:hAnsi="Arial Narrow"/>
          <w:bCs/>
          <w:sz w:val="22"/>
          <w:szCs w:val="22"/>
        </w:rPr>
        <w:t xml:space="preserve"> through the </w:t>
      </w:r>
      <w:proofErr w:type="gramStart"/>
      <w:r w:rsidRPr="003221B6">
        <w:rPr>
          <w:rFonts w:ascii="Arial Narrow" w:hAnsi="Arial Narrow"/>
          <w:bCs/>
          <w:sz w:val="22"/>
          <w:szCs w:val="22"/>
        </w:rPr>
        <w:t>recoding</w:t>
      </w:r>
      <w:proofErr w:type="gramEnd"/>
      <w:r w:rsidRPr="003221B6">
        <w:rPr>
          <w:rFonts w:ascii="Arial Narrow" w:hAnsi="Arial Narrow"/>
          <w:bCs/>
          <w:sz w:val="22"/>
          <w:szCs w:val="22"/>
        </w:rPr>
        <w:t xml:space="preserve"> of</w:t>
      </w:r>
      <w:r w:rsidRPr="003221B6">
        <w:rPr>
          <w:rFonts w:ascii="Arial Narrow" w:hAnsi="Arial Narrow"/>
          <w:sz w:val="22"/>
          <w:szCs w:val="22"/>
        </w:rPr>
        <w:t xml:space="preserve"> raw individual participant data into a common set of variables.</w:t>
      </w:r>
      <w:r w:rsidR="000857C3" w:rsidRPr="003221B6">
        <w:rPr>
          <w:rFonts w:ascii="Arial Narrow" w:hAnsi="Arial Narrow"/>
          <w:sz w:val="22"/>
          <w:szCs w:val="22"/>
        </w:rPr>
        <w:t xml:space="preserve"> We will combine environmental and health data obtained.</w:t>
      </w:r>
      <w:r w:rsidRPr="003221B6">
        <w:rPr>
          <w:rFonts w:ascii="Arial Narrow" w:hAnsi="Arial Narrow"/>
          <w:sz w:val="22"/>
          <w:szCs w:val="22"/>
        </w:rPr>
        <w:t xml:space="preserve"> A one and/or two-stage analysis method will be adopted</w:t>
      </w:r>
      <w:r w:rsidRPr="003221B6">
        <w:rPr>
          <w:rFonts w:ascii="Arial Narrow" w:hAnsi="Arial Narrow"/>
          <w:sz w:val="22"/>
          <w:szCs w:val="22"/>
          <w:lang w:eastAsia="en-ZA"/>
        </w:rPr>
        <w:t xml:space="preserve"> whereby, in the </w:t>
      </w:r>
      <w:proofErr w:type="gramStart"/>
      <w:r w:rsidRPr="003221B6">
        <w:rPr>
          <w:rFonts w:ascii="Arial Narrow" w:hAnsi="Arial Narrow"/>
          <w:sz w:val="22"/>
          <w:szCs w:val="22"/>
          <w:lang w:eastAsia="en-ZA"/>
        </w:rPr>
        <w:t>first-stage</w:t>
      </w:r>
      <w:proofErr w:type="gramEnd"/>
      <w:r w:rsidRPr="003221B6">
        <w:rPr>
          <w:rFonts w:ascii="Arial Narrow" w:hAnsi="Arial Narrow"/>
          <w:sz w:val="22"/>
          <w:szCs w:val="22"/>
          <w:lang w:eastAsia="en-ZA"/>
        </w:rPr>
        <w:t xml:space="preserve">, each study is </w:t>
      </w:r>
      <w:proofErr w:type="spellStart"/>
      <w:r w:rsidRPr="003221B6">
        <w:rPr>
          <w:rFonts w:ascii="Arial Narrow" w:hAnsi="Arial Narrow"/>
          <w:sz w:val="22"/>
          <w:szCs w:val="22"/>
          <w:lang w:eastAsia="en-ZA"/>
        </w:rPr>
        <w:t>analysed</w:t>
      </w:r>
      <w:proofErr w:type="spellEnd"/>
      <w:r w:rsidRPr="003221B6">
        <w:rPr>
          <w:rFonts w:ascii="Arial Narrow" w:hAnsi="Arial Narrow"/>
          <w:sz w:val="22"/>
          <w:szCs w:val="22"/>
          <w:lang w:eastAsia="en-ZA"/>
        </w:rPr>
        <w:t xml:space="preserve"> individually. Then, in the second stage, the data from the individual studies are aggregated to provide a pooled estimate of effect. If heterogeneity between studies is high, then aggregation across studies may not be done, or only be done </w:t>
      </w:r>
      <w:r w:rsidR="00B31671" w:rsidRPr="003221B6">
        <w:rPr>
          <w:rFonts w:ascii="Arial Narrow" w:hAnsi="Arial Narrow"/>
          <w:sz w:val="22"/>
          <w:szCs w:val="22"/>
          <w:lang w:eastAsia="en-ZA"/>
        </w:rPr>
        <w:t xml:space="preserve">only </w:t>
      </w:r>
      <w:r w:rsidRPr="003221B6">
        <w:rPr>
          <w:rFonts w:ascii="Arial Narrow" w:hAnsi="Arial Narrow"/>
          <w:sz w:val="22"/>
          <w:szCs w:val="22"/>
          <w:lang w:eastAsia="en-ZA"/>
        </w:rPr>
        <w:t>in particular groups of studies that share common characteristics</w:t>
      </w:r>
      <w:r w:rsidR="00B31671" w:rsidRPr="003221B6">
        <w:rPr>
          <w:rFonts w:ascii="Arial Narrow" w:hAnsi="Arial Narrow"/>
          <w:sz w:val="22"/>
          <w:szCs w:val="22"/>
          <w:lang w:eastAsia="en-ZA"/>
        </w:rPr>
        <w:t xml:space="preserve">, or </w:t>
      </w:r>
      <w:proofErr w:type="gramStart"/>
      <w:r w:rsidR="00B31671" w:rsidRPr="003221B6">
        <w:rPr>
          <w:rFonts w:ascii="Arial Narrow" w:hAnsi="Arial Narrow"/>
          <w:sz w:val="22"/>
          <w:szCs w:val="22"/>
          <w:lang w:eastAsia="en-ZA"/>
        </w:rPr>
        <w:t>in particular sub-</w:t>
      </w:r>
      <w:proofErr w:type="gramEnd"/>
      <w:r w:rsidR="00B31671" w:rsidRPr="003221B6">
        <w:rPr>
          <w:rFonts w:ascii="Arial Narrow" w:hAnsi="Arial Narrow"/>
          <w:sz w:val="22"/>
          <w:szCs w:val="22"/>
          <w:lang w:eastAsia="en-ZA"/>
        </w:rPr>
        <w:t>groups in each study</w:t>
      </w:r>
      <w:r w:rsidRPr="003221B6">
        <w:rPr>
          <w:rFonts w:ascii="Arial Narrow" w:hAnsi="Arial Narrow"/>
          <w:sz w:val="22"/>
          <w:szCs w:val="22"/>
          <w:lang w:eastAsia="en-ZA"/>
        </w:rPr>
        <w:t xml:space="preserve">. Various traditional models such as time-series analysis, time-to event analysis and </w:t>
      </w:r>
      <w:proofErr w:type="spellStart"/>
      <w:r w:rsidRPr="003221B6">
        <w:rPr>
          <w:rFonts w:ascii="Arial Narrow" w:hAnsi="Arial Narrow"/>
          <w:sz w:val="22"/>
          <w:szCs w:val="22"/>
          <w:lang w:eastAsia="en-ZA"/>
        </w:rPr>
        <w:t>generalised</w:t>
      </w:r>
      <w:proofErr w:type="spellEnd"/>
      <w:r w:rsidRPr="003221B6">
        <w:rPr>
          <w:rFonts w:ascii="Arial Narrow" w:hAnsi="Arial Narrow"/>
          <w:sz w:val="22"/>
          <w:szCs w:val="22"/>
          <w:lang w:eastAsia="en-ZA"/>
        </w:rPr>
        <w:t xml:space="preserve"> additive models as well as novel machine learning approaches will be used to </w:t>
      </w:r>
      <w:r w:rsidRPr="003221B6">
        <w:rPr>
          <w:rFonts w:ascii="Arial Narrow" w:hAnsi="Arial Narrow"/>
          <w:sz w:val="22"/>
          <w:szCs w:val="22"/>
        </w:rPr>
        <w:t xml:space="preserve">quantify associations between exposure to high ambient temperatures, and adverse maternal and child </w:t>
      </w:r>
      <w:commentRangeStart w:id="18"/>
      <w:r w:rsidRPr="003221B6">
        <w:rPr>
          <w:rFonts w:ascii="Arial Narrow" w:hAnsi="Arial Narrow"/>
          <w:sz w:val="22"/>
          <w:szCs w:val="22"/>
        </w:rPr>
        <w:t>outcomes</w:t>
      </w:r>
      <w:commentRangeEnd w:id="18"/>
      <w:r w:rsidR="007D7219">
        <w:rPr>
          <w:rStyle w:val="CommentReference"/>
        </w:rPr>
        <w:commentReference w:id="18"/>
      </w:r>
      <w:r w:rsidRPr="003221B6">
        <w:rPr>
          <w:rFonts w:ascii="Arial Narrow" w:hAnsi="Arial Narrow"/>
          <w:sz w:val="22"/>
          <w:szCs w:val="22"/>
        </w:rPr>
        <w:t xml:space="preserve">. </w:t>
      </w:r>
    </w:p>
    <w:p w14:paraId="7C454F7A" w14:textId="77777777" w:rsidR="00DF006E" w:rsidRPr="003221B6" w:rsidRDefault="00DF006E" w:rsidP="00340FE0">
      <w:pPr>
        <w:jc w:val="both"/>
        <w:rPr>
          <w:rFonts w:ascii="Arial Narrow" w:hAnsi="Arial Narrow"/>
          <w:sz w:val="22"/>
          <w:szCs w:val="22"/>
        </w:rPr>
      </w:pPr>
    </w:p>
    <w:p w14:paraId="7E16EEA8" w14:textId="709B966E" w:rsidR="000857C3" w:rsidRPr="00340FE0" w:rsidRDefault="000857C3" w:rsidP="00340FE0">
      <w:pPr>
        <w:jc w:val="both"/>
        <w:rPr>
          <w:rFonts w:ascii="Arial Narrow" w:hAnsi="Arial Narrow"/>
          <w:sz w:val="22"/>
          <w:szCs w:val="22"/>
        </w:rPr>
      </w:pPr>
      <w:r w:rsidRPr="00340FE0">
        <w:rPr>
          <w:rFonts w:ascii="Arial Narrow" w:hAnsi="Arial Narrow"/>
          <w:b/>
          <w:bCs/>
          <w:sz w:val="22"/>
          <w:szCs w:val="22"/>
        </w:rPr>
        <w:t>Ethical considerations</w:t>
      </w:r>
      <w:r w:rsidR="00340FE0">
        <w:rPr>
          <w:rFonts w:ascii="Arial Narrow" w:hAnsi="Arial Narrow"/>
          <w:sz w:val="22"/>
          <w:szCs w:val="22"/>
        </w:rPr>
        <w:t>:</w:t>
      </w:r>
      <w:r w:rsidRPr="00340FE0">
        <w:rPr>
          <w:rFonts w:ascii="Arial Narrow" w:hAnsi="Arial Narrow"/>
          <w:sz w:val="22"/>
          <w:szCs w:val="22"/>
        </w:rPr>
        <w:t xml:space="preserve"> </w:t>
      </w:r>
    </w:p>
    <w:p w14:paraId="26BE6C36" w14:textId="50A87389" w:rsidR="000857C3" w:rsidRPr="00B27E55" w:rsidRDefault="000857C3" w:rsidP="00340FE0">
      <w:pPr>
        <w:jc w:val="both"/>
        <w:rPr>
          <w:rFonts w:ascii="Arial Narrow" w:hAnsi="Arial Narrow" w:cs="Arial"/>
          <w:bCs/>
          <w:sz w:val="22"/>
          <w:szCs w:val="22"/>
        </w:rPr>
      </w:pPr>
      <w:r w:rsidRPr="003221B6">
        <w:rPr>
          <w:rFonts w:ascii="Arial Narrow" w:hAnsi="Arial Narrow"/>
          <w:sz w:val="22"/>
          <w:szCs w:val="22"/>
        </w:rPr>
        <w:t>We aim to minimize risk to the privacy of participants.</w:t>
      </w:r>
      <w:bookmarkStart w:id="19" w:name="_Hlk105747736"/>
      <w:r w:rsidR="00C51420" w:rsidRPr="003221B6">
        <w:rPr>
          <w:rFonts w:ascii="Arial Narrow" w:hAnsi="Arial Narrow"/>
          <w:sz w:val="22"/>
          <w:szCs w:val="22"/>
        </w:rPr>
        <w:t xml:space="preserve"> </w:t>
      </w:r>
      <w:r w:rsidRPr="003221B6">
        <w:rPr>
          <w:rFonts w:ascii="Arial Narrow" w:hAnsi="Arial Narrow" w:cs="Arial"/>
          <w:bCs/>
          <w:sz w:val="22"/>
          <w:szCs w:val="22"/>
        </w:rPr>
        <w:t>We will not be collecting names of participants and no identifiable data will be published. In addition, the data will be safeguarded in a password protected server with limited access</w:t>
      </w:r>
      <w:r w:rsidR="004A571B" w:rsidRPr="003221B6">
        <w:rPr>
          <w:rFonts w:ascii="Arial Narrow" w:hAnsi="Arial Narrow" w:cs="Arial"/>
          <w:bCs/>
          <w:sz w:val="22"/>
          <w:szCs w:val="22"/>
        </w:rPr>
        <w:t xml:space="preserve"> to named individuals</w:t>
      </w:r>
      <w:r w:rsidRPr="003221B6">
        <w:rPr>
          <w:rFonts w:ascii="Arial Narrow" w:hAnsi="Arial Narrow" w:cs="Arial"/>
          <w:bCs/>
          <w:sz w:val="22"/>
          <w:szCs w:val="22"/>
        </w:rPr>
        <w:t xml:space="preserve">. </w:t>
      </w:r>
      <w:r w:rsidR="00C7436D" w:rsidRPr="003221B6">
        <w:rPr>
          <w:rFonts w:ascii="Arial Narrow" w:hAnsi="Arial Narrow" w:cs="Arial"/>
          <w:bCs/>
          <w:sz w:val="22"/>
          <w:szCs w:val="22"/>
        </w:rPr>
        <w:t>W</w:t>
      </w:r>
      <w:r w:rsidRPr="003221B6">
        <w:rPr>
          <w:rFonts w:ascii="Arial Narrow" w:hAnsi="Arial Narrow" w:cs="Arial"/>
          <w:bCs/>
          <w:sz w:val="22"/>
          <w:szCs w:val="22"/>
        </w:rPr>
        <w:t>e will</w:t>
      </w:r>
      <w:r w:rsidR="00C7436D" w:rsidRPr="003221B6">
        <w:rPr>
          <w:rFonts w:ascii="Arial Narrow" w:hAnsi="Arial Narrow" w:cs="Arial"/>
          <w:bCs/>
          <w:sz w:val="22"/>
          <w:szCs w:val="22"/>
        </w:rPr>
        <w:t xml:space="preserve"> also</w:t>
      </w:r>
      <w:r w:rsidRPr="003221B6">
        <w:rPr>
          <w:rFonts w:ascii="Arial Narrow" w:hAnsi="Arial Narrow" w:cs="Arial"/>
          <w:bCs/>
          <w:sz w:val="22"/>
          <w:szCs w:val="22"/>
        </w:rPr>
        <w:t xml:space="preserve"> use principles of </w:t>
      </w:r>
      <w:r w:rsidR="004A571B" w:rsidRPr="003221B6">
        <w:rPr>
          <w:rFonts w:ascii="Arial Narrow" w:hAnsi="Arial Narrow" w:cs="Arial"/>
          <w:bCs/>
          <w:sz w:val="22"/>
          <w:szCs w:val="22"/>
        </w:rPr>
        <w:t xml:space="preserve">data </w:t>
      </w:r>
      <w:proofErr w:type="spellStart"/>
      <w:proofErr w:type="gramStart"/>
      <w:r w:rsidRPr="003221B6">
        <w:rPr>
          <w:rFonts w:ascii="Arial Narrow" w:hAnsi="Arial Narrow" w:cs="Arial"/>
          <w:bCs/>
          <w:sz w:val="22"/>
          <w:szCs w:val="22"/>
        </w:rPr>
        <w:t>minimisation</w:t>
      </w:r>
      <w:proofErr w:type="spellEnd"/>
      <w:r w:rsidRPr="003221B6">
        <w:rPr>
          <w:rFonts w:ascii="Arial Narrow" w:hAnsi="Arial Narrow" w:cs="Arial"/>
          <w:bCs/>
          <w:sz w:val="22"/>
          <w:szCs w:val="22"/>
        </w:rPr>
        <w:t>,</w:t>
      </w:r>
      <w:proofErr w:type="gramEnd"/>
      <w:r w:rsidRPr="003221B6">
        <w:rPr>
          <w:rFonts w:ascii="Arial Narrow" w:hAnsi="Arial Narrow" w:cs="Arial"/>
          <w:bCs/>
          <w:sz w:val="22"/>
          <w:szCs w:val="22"/>
        </w:rPr>
        <w:t xml:space="preserve"> to ensure that only essential data that is required </w:t>
      </w:r>
      <w:r w:rsidRPr="003221B6">
        <w:rPr>
          <w:rFonts w:ascii="Arial Narrow" w:hAnsi="Arial Narrow" w:cs="Arial"/>
          <w:bCs/>
          <w:sz w:val="22"/>
          <w:szCs w:val="22"/>
        </w:rPr>
        <w:lastRenderedPageBreak/>
        <w:t xml:space="preserve">for the study objectives are stored. Lastly, wherever possible, we will </w:t>
      </w:r>
      <w:proofErr w:type="spellStart"/>
      <w:r w:rsidRPr="003221B6">
        <w:rPr>
          <w:rFonts w:ascii="Arial Narrow" w:hAnsi="Arial Narrow" w:cs="Arial"/>
          <w:bCs/>
          <w:sz w:val="22"/>
          <w:szCs w:val="22"/>
        </w:rPr>
        <w:t>anonymise</w:t>
      </w:r>
      <w:proofErr w:type="spellEnd"/>
      <w:r w:rsidRPr="003221B6">
        <w:rPr>
          <w:rFonts w:ascii="Arial Narrow" w:hAnsi="Arial Narrow" w:cs="Arial"/>
          <w:bCs/>
          <w:sz w:val="22"/>
          <w:szCs w:val="22"/>
        </w:rPr>
        <w:t xml:space="preserve"> data</w:t>
      </w:r>
      <w:r w:rsidR="00F733EB" w:rsidRPr="003221B6">
        <w:rPr>
          <w:rFonts w:ascii="Arial Narrow" w:hAnsi="Arial Narrow" w:cs="Arial"/>
          <w:bCs/>
          <w:sz w:val="22"/>
          <w:szCs w:val="22"/>
        </w:rPr>
        <w:t xml:space="preserve">, for example, </w:t>
      </w:r>
      <w:proofErr w:type="gramStart"/>
      <w:r w:rsidR="000F4343" w:rsidRPr="003221B6">
        <w:rPr>
          <w:rFonts w:ascii="Arial Narrow" w:hAnsi="Arial Narrow" w:cs="Arial"/>
          <w:bCs/>
          <w:sz w:val="22"/>
          <w:szCs w:val="22"/>
        </w:rPr>
        <w:t>For</w:t>
      </w:r>
      <w:proofErr w:type="gramEnd"/>
      <w:r w:rsidR="000F4343" w:rsidRPr="003221B6">
        <w:rPr>
          <w:rFonts w:ascii="Arial Narrow" w:hAnsi="Arial Narrow" w:cs="Arial"/>
          <w:bCs/>
          <w:sz w:val="22"/>
          <w:szCs w:val="22"/>
        </w:rPr>
        <w:t xml:space="preserve"> example, for some research analysis, street address level personal information is not required and will be replaced by larger area references such as South African census </w:t>
      </w:r>
      <w:commentRangeStart w:id="20"/>
      <w:r w:rsidR="000F4343" w:rsidRPr="003221B6">
        <w:rPr>
          <w:rFonts w:ascii="Arial Narrow" w:hAnsi="Arial Narrow" w:cs="Arial"/>
          <w:bCs/>
          <w:sz w:val="22"/>
          <w:szCs w:val="22"/>
        </w:rPr>
        <w:t>areas</w:t>
      </w:r>
      <w:commentRangeEnd w:id="20"/>
      <w:r w:rsidR="007D7219">
        <w:rPr>
          <w:rStyle w:val="CommentReference"/>
        </w:rPr>
        <w:commentReference w:id="20"/>
      </w:r>
      <w:r w:rsidR="000F4343" w:rsidRPr="003221B6">
        <w:rPr>
          <w:rFonts w:ascii="Arial Narrow" w:hAnsi="Arial Narrow" w:cs="Arial"/>
          <w:bCs/>
          <w:sz w:val="22"/>
          <w:szCs w:val="22"/>
        </w:rPr>
        <w:t>.</w:t>
      </w:r>
      <w:bookmarkEnd w:id="19"/>
    </w:p>
    <w:p w14:paraId="2E5A0922" w14:textId="77777777" w:rsidR="00FF55D0" w:rsidRPr="00F733EB" w:rsidRDefault="00FF55D0" w:rsidP="00340FE0">
      <w:pPr>
        <w:jc w:val="both"/>
        <w:rPr>
          <w:rFonts w:ascii="Arial Narrow" w:hAnsi="Arial Narrow"/>
          <w:sz w:val="22"/>
        </w:rPr>
      </w:pPr>
    </w:p>
    <w:p w14:paraId="09D05E96" w14:textId="77777777" w:rsidR="002A4CA9" w:rsidRDefault="00680556" w:rsidP="00340FE0">
      <w:pPr>
        <w:ind w:left="720" w:hanging="720"/>
        <w:jc w:val="both"/>
        <w:rPr>
          <w:rFonts w:ascii="Arial Narrow" w:hAnsi="Arial Narrow"/>
          <w:b/>
          <w:sz w:val="22"/>
        </w:rPr>
      </w:pPr>
      <w:r w:rsidRPr="00680556">
        <w:rPr>
          <w:rFonts w:ascii="Arial Narrow" w:hAnsi="Arial Narrow"/>
          <w:b/>
          <w:sz w:val="22"/>
        </w:rPr>
        <w:t>Timeline for Completion:</w:t>
      </w:r>
      <w:r w:rsidR="00FF55D0">
        <w:rPr>
          <w:rFonts w:ascii="Arial Narrow" w:hAnsi="Arial Narrow"/>
          <w:b/>
          <w:sz w:val="22"/>
        </w:rPr>
        <w:t xml:space="preserve"> </w:t>
      </w:r>
    </w:p>
    <w:p w14:paraId="5BF7AFB8" w14:textId="77777777" w:rsidR="00B27E55" w:rsidRPr="00B27E55" w:rsidRDefault="00B27E55" w:rsidP="00340FE0">
      <w:pPr>
        <w:jc w:val="both"/>
        <w:rPr>
          <w:rFonts w:ascii="Arial Narrow" w:hAnsi="Arial Narrow"/>
          <w:bCs/>
          <w:sz w:val="22"/>
        </w:rPr>
      </w:pPr>
      <w:r w:rsidRPr="00B27E55">
        <w:rPr>
          <w:rFonts w:ascii="Arial Narrow" w:hAnsi="Arial Narrow"/>
          <w:bCs/>
          <w:sz w:val="22"/>
        </w:rPr>
        <w:t>The HE</w:t>
      </w:r>
      <w:r w:rsidRPr="00B27E55">
        <w:rPr>
          <w:rFonts w:ascii="Arial Narrow" w:hAnsi="Arial Narrow"/>
          <w:bCs/>
          <w:sz w:val="22"/>
          <w:vertAlign w:val="superscript"/>
        </w:rPr>
        <w:t>2</w:t>
      </w:r>
      <w:r w:rsidRPr="00B27E55">
        <w:rPr>
          <w:rFonts w:ascii="Arial Narrow" w:hAnsi="Arial Narrow"/>
          <w:bCs/>
          <w:sz w:val="22"/>
        </w:rPr>
        <w:t xml:space="preserve">AT Center project will be completed in June 2026. I have attached a Gantt chart for project milestones below, that details expected timelines for data acquisition and manuscript writing. We anticipate data collection to continue far into the project timelines. Manuscripts will be drafted, and peer-reviewed papers published throughout the project timelines – we will update analyses as new data becomes available. </w:t>
      </w:r>
    </w:p>
    <w:p w14:paraId="2DD9EE95" w14:textId="28ACCE7A" w:rsidR="00EF5266" w:rsidRDefault="00EF5266" w:rsidP="00340FE0">
      <w:pPr>
        <w:jc w:val="both"/>
        <w:rPr>
          <w:rFonts w:ascii="Arial Narrow" w:hAnsi="Arial Narrow"/>
          <w:bCs/>
          <w:sz w:val="22"/>
        </w:rPr>
      </w:pPr>
      <w:r>
        <w:rPr>
          <w:rFonts w:ascii="Arial Narrow" w:hAnsi="Arial Narrow"/>
          <w:bCs/>
          <w:sz w:val="22"/>
        </w:rPr>
        <w:br w:type="page"/>
      </w:r>
    </w:p>
    <w:p w14:paraId="0879E518" w14:textId="77777777" w:rsidR="00EF5266" w:rsidRDefault="00EF5266" w:rsidP="00702614">
      <w:pPr>
        <w:ind w:left="720" w:hanging="720"/>
        <w:rPr>
          <w:rFonts w:ascii="Arial Narrow" w:hAnsi="Arial Narrow"/>
          <w:bCs/>
          <w:sz w:val="22"/>
        </w:rPr>
      </w:pPr>
    </w:p>
    <w:tbl>
      <w:tblPr>
        <w:tblW w:w="9549" w:type="dxa"/>
        <w:tblInd w:w="3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230"/>
        <w:gridCol w:w="187"/>
        <w:gridCol w:w="209"/>
        <w:gridCol w:w="189"/>
        <w:gridCol w:w="184"/>
        <w:gridCol w:w="7"/>
        <w:gridCol w:w="177"/>
        <w:gridCol w:w="186"/>
        <w:gridCol w:w="186"/>
        <w:gridCol w:w="159"/>
        <w:gridCol w:w="213"/>
        <w:gridCol w:w="193"/>
        <w:gridCol w:w="193"/>
        <w:gridCol w:w="251"/>
        <w:gridCol w:w="138"/>
        <w:gridCol w:w="193"/>
        <w:gridCol w:w="197"/>
        <w:gridCol w:w="181"/>
        <w:gridCol w:w="203"/>
        <w:gridCol w:w="191"/>
        <w:gridCol w:w="193"/>
        <w:gridCol w:w="264"/>
        <w:gridCol w:w="425"/>
      </w:tblGrid>
      <w:tr w:rsidR="006A2550" w:rsidRPr="001368C0" w14:paraId="267513CF" w14:textId="77777777" w:rsidTr="001C5A89">
        <w:trPr>
          <w:trHeight w:val="771"/>
        </w:trPr>
        <w:tc>
          <w:tcPr>
            <w:tcW w:w="5230" w:type="dxa"/>
          </w:tcPr>
          <w:p w14:paraId="70E10001" w14:textId="77777777" w:rsidR="001368C0" w:rsidRPr="001368C0" w:rsidRDefault="001368C0" w:rsidP="001368C0">
            <w:pPr>
              <w:widowControl w:val="0"/>
              <w:autoSpaceDE w:val="0"/>
              <w:autoSpaceDN w:val="0"/>
              <w:rPr>
                <w:rFonts w:eastAsia="Calibri" w:hAnsi="Calibri" w:cs="Calibri"/>
                <w:szCs w:val="22"/>
              </w:rPr>
            </w:pPr>
          </w:p>
        </w:tc>
        <w:tc>
          <w:tcPr>
            <w:tcW w:w="776" w:type="dxa"/>
            <w:gridSpan w:val="5"/>
          </w:tcPr>
          <w:p w14:paraId="02CA2585" w14:textId="77777777" w:rsidR="001368C0" w:rsidRPr="001368C0" w:rsidRDefault="001368C0" w:rsidP="001368C0">
            <w:pPr>
              <w:widowControl w:val="0"/>
              <w:autoSpaceDE w:val="0"/>
              <w:autoSpaceDN w:val="0"/>
              <w:spacing w:before="1"/>
              <w:ind w:left="4"/>
              <w:rPr>
                <w:rFonts w:ascii="Calibri" w:eastAsia="Calibri" w:hAnsi="Calibri" w:cs="Calibri"/>
                <w:b/>
                <w:sz w:val="14"/>
                <w:szCs w:val="22"/>
              </w:rPr>
            </w:pPr>
            <w:r w:rsidRPr="001368C0">
              <w:rPr>
                <w:rFonts w:ascii="Calibri" w:eastAsia="Calibri" w:hAnsi="Calibri" w:cs="Calibri"/>
                <w:b/>
                <w:sz w:val="14"/>
                <w:szCs w:val="22"/>
              </w:rPr>
              <w:t>Sept</w:t>
            </w:r>
          </w:p>
          <w:p w14:paraId="200E1C3C" w14:textId="77777777" w:rsidR="001368C0" w:rsidRPr="001368C0" w:rsidRDefault="001368C0" w:rsidP="001368C0">
            <w:pPr>
              <w:widowControl w:val="0"/>
              <w:autoSpaceDE w:val="0"/>
              <w:autoSpaceDN w:val="0"/>
              <w:spacing w:before="14" w:line="259" w:lineRule="auto"/>
              <w:ind w:left="4" w:right="54"/>
              <w:rPr>
                <w:rFonts w:ascii="Calibri" w:eastAsia="Calibri" w:hAnsi="Calibri" w:cs="Calibri"/>
                <w:b/>
                <w:sz w:val="14"/>
                <w:szCs w:val="22"/>
              </w:rPr>
            </w:pPr>
            <w:r w:rsidRPr="001368C0">
              <w:rPr>
                <w:rFonts w:ascii="Calibri" w:eastAsia="Calibri" w:hAnsi="Calibri" w:cs="Calibri"/>
                <w:b/>
                <w:spacing w:val="-1"/>
                <w:sz w:val="14"/>
                <w:szCs w:val="22"/>
              </w:rPr>
              <w:t>2021-June</w:t>
            </w:r>
            <w:r w:rsidRPr="001368C0">
              <w:rPr>
                <w:rFonts w:ascii="Calibri" w:eastAsia="Calibri" w:hAnsi="Calibri" w:cs="Calibri"/>
                <w:b/>
                <w:spacing w:val="-29"/>
                <w:sz w:val="14"/>
                <w:szCs w:val="22"/>
              </w:rPr>
              <w:t xml:space="preserve"> </w:t>
            </w:r>
            <w:r w:rsidRPr="001368C0">
              <w:rPr>
                <w:rFonts w:ascii="Calibri" w:eastAsia="Calibri" w:hAnsi="Calibri" w:cs="Calibri"/>
                <w:b/>
                <w:sz w:val="14"/>
                <w:szCs w:val="22"/>
              </w:rPr>
              <w:t>2022</w:t>
            </w:r>
          </w:p>
        </w:tc>
        <w:tc>
          <w:tcPr>
            <w:tcW w:w="708" w:type="dxa"/>
            <w:gridSpan w:val="4"/>
          </w:tcPr>
          <w:p w14:paraId="585DF720" w14:textId="77777777" w:rsidR="001368C0" w:rsidRPr="001368C0" w:rsidRDefault="001368C0" w:rsidP="001368C0">
            <w:pPr>
              <w:widowControl w:val="0"/>
              <w:autoSpaceDE w:val="0"/>
              <w:autoSpaceDN w:val="0"/>
              <w:spacing w:before="1"/>
              <w:ind w:left="6"/>
              <w:rPr>
                <w:rFonts w:ascii="Calibri" w:eastAsia="Calibri" w:hAnsi="Calibri" w:cs="Calibri"/>
                <w:b/>
                <w:sz w:val="14"/>
                <w:szCs w:val="22"/>
              </w:rPr>
            </w:pPr>
            <w:r w:rsidRPr="001368C0">
              <w:rPr>
                <w:rFonts w:ascii="Calibri" w:eastAsia="Calibri" w:hAnsi="Calibri" w:cs="Calibri"/>
                <w:b/>
                <w:sz w:val="14"/>
                <w:szCs w:val="22"/>
              </w:rPr>
              <w:t>July</w:t>
            </w:r>
            <w:r w:rsidRPr="001368C0">
              <w:rPr>
                <w:rFonts w:ascii="Calibri" w:eastAsia="Calibri" w:hAnsi="Calibri" w:cs="Calibri"/>
                <w:b/>
                <w:spacing w:val="-6"/>
                <w:sz w:val="14"/>
                <w:szCs w:val="22"/>
              </w:rPr>
              <w:t xml:space="preserve"> </w:t>
            </w:r>
            <w:r w:rsidRPr="001368C0">
              <w:rPr>
                <w:rFonts w:ascii="Calibri" w:eastAsia="Calibri" w:hAnsi="Calibri" w:cs="Calibri"/>
                <w:b/>
                <w:sz w:val="14"/>
                <w:szCs w:val="22"/>
              </w:rPr>
              <w:t>2022-</w:t>
            </w:r>
          </w:p>
          <w:p w14:paraId="27DE627D" w14:textId="77777777" w:rsidR="001368C0" w:rsidRPr="001368C0" w:rsidRDefault="001368C0" w:rsidP="001368C0">
            <w:pPr>
              <w:widowControl w:val="0"/>
              <w:autoSpaceDE w:val="0"/>
              <w:autoSpaceDN w:val="0"/>
              <w:spacing w:before="14"/>
              <w:ind w:left="6"/>
              <w:rPr>
                <w:rFonts w:ascii="Calibri" w:eastAsia="Calibri" w:hAnsi="Calibri" w:cs="Calibri"/>
                <w:b/>
                <w:sz w:val="14"/>
                <w:szCs w:val="22"/>
              </w:rPr>
            </w:pPr>
            <w:r w:rsidRPr="001368C0">
              <w:rPr>
                <w:rFonts w:ascii="Calibri" w:eastAsia="Calibri" w:hAnsi="Calibri" w:cs="Calibri"/>
                <w:b/>
                <w:sz w:val="14"/>
                <w:szCs w:val="22"/>
              </w:rPr>
              <w:t>June</w:t>
            </w:r>
            <w:r w:rsidRPr="001368C0">
              <w:rPr>
                <w:rFonts w:ascii="Calibri" w:eastAsia="Calibri" w:hAnsi="Calibri" w:cs="Calibri"/>
                <w:b/>
                <w:spacing w:val="-5"/>
                <w:sz w:val="14"/>
                <w:szCs w:val="22"/>
              </w:rPr>
              <w:t xml:space="preserve"> </w:t>
            </w:r>
            <w:r w:rsidRPr="001368C0">
              <w:rPr>
                <w:rFonts w:ascii="Calibri" w:eastAsia="Calibri" w:hAnsi="Calibri" w:cs="Calibri"/>
                <w:b/>
                <w:sz w:val="14"/>
                <w:szCs w:val="22"/>
              </w:rPr>
              <w:t>2023</w:t>
            </w:r>
          </w:p>
        </w:tc>
        <w:tc>
          <w:tcPr>
            <w:tcW w:w="850" w:type="dxa"/>
            <w:gridSpan w:val="4"/>
          </w:tcPr>
          <w:p w14:paraId="1975236A" w14:textId="77777777" w:rsidR="001368C0" w:rsidRPr="001368C0" w:rsidRDefault="001368C0" w:rsidP="001368C0">
            <w:pPr>
              <w:widowControl w:val="0"/>
              <w:autoSpaceDE w:val="0"/>
              <w:autoSpaceDN w:val="0"/>
              <w:spacing w:before="1"/>
              <w:ind w:left="12"/>
              <w:rPr>
                <w:rFonts w:ascii="Calibri" w:eastAsia="Calibri" w:hAnsi="Calibri" w:cs="Calibri"/>
                <w:b/>
                <w:sz w:val="14"/>
                <w:szCs w:val="22"/>
              </w:rPr>
            </w:pPr>
            <w:r w:rsidRPr="001368C0">
              <w:rPr>
                <w:rFonts w:ascii="Calibri" w:eastAsia="Calibri" w:hAnsi="Calibri" w:cs="Calibri"/>
                <w:b/>
                <w:sz w:val="14"/>
                <w:szCs w:val="22"/>
              </w:rPr>
              <w:t>July</w:t>
            </w:r>
            <w:r w:rsidRPr="001368C0">
              <w:rPr>
                <w:rFonts w:ascii="Calibri" w:eastAsia="Calibri" w:hAnsi="Calibri" w:cs="Calibri"/>
                <w:b/>
                <w:spacing w:val="-6"/>
                <w:sz w:val="14"/>
                <w:szCs w:val="22"/>
              </w:rPr>
              <w:t xml:space="preserve"> </w:t>
            </w:r>
            <w:r w:rsidRPr="001368C0">
              <w:rPr>
                <w:rFonts w:ascii="Calibri" w:eastAsia="Calibri" w:hAnsi="Calibri" w:cs="Calibri"/>
                <w:b/>
                <w:sz w:val="14"/>
                <w:szCs w:val="22"/>
              </w:rPr>
              <w:t>2023-</w:t>
            </w:r>
          </w:p>
          <w:p w14:paraId="3DDC505B" w14:textId="4ED4A75B" w:rsidR="001368C0" w:rsidRPr="001368C0" w:rsidRDefault="001368C0" w:rsidP="001368C0">
            <w:pPr>
              <w:widowControl w:val="0"/>
              <w:autoSpaceDE w:val="0"/>
              <w:autoSpaceDN w:val="0"/>
              <w:spacing w:before="14"/>
              <w:ind w:left="12"/>
              <w:rPr>
                <w:rFonts w:ascii="Calibri" w:eastAsia="Calibri" w:hAnsi="Calibri" w:cs="Calibri"/>
                <w:b/>
                <w:sz w:val="14"/>
                <w:szCs w:val="22"/>
              </w:rPr>
            </w:pPr>
            <w:r w:rsidRPr="001368C0">
              <w:rPr>
                <w:rFonts w:ascii="Calibri" w:eastAsia="Calibri" w:hAnsi="Calibri" w:cs="Calibri"/>
                <w:b/>
                <w:sz w:val="14"/>
                <w:szCs w:val="22"/>
              </w:rPr>
              <w:t>June</w:t>
            </w:r>
            <w:r w:rsidRPr="001368C0">
              <w:rPr>
                <w:rFonts w:ascii="Calibri" w:eastAsia="Calibri" w:hAnsi="Calibri" w:cs="Calibri"/>
                <w:b/>
                <w:spacing w:val="-5"/>
                <w:sz w:val="14"/>
                <w:szCs w:val="22"/>
              </w:rPr>
              <w:t xml:space="preserve"> </w:t>
            </w:r>
            <w:r w:rsidRPr="001368C0">
              <w:rPr>
                <w:rFonts w:ascii="Calibri" w:eastAsia="Calibri" w:hAnsi="Calibri" w:cs="Calibri"/>
                <w:b/>
                <w:sz w:val="14"/>
                <w:szCs w:val="22"/>
              </w:rPr>
              <w:t>2024</w:t>
            </w:r>
          </w:p>
        </w:tc>
        <w:tc>
          <w:tcPr>
            <w:tcW w:w="709" w:type="dxa"/>
            <w:gridSpan w:val="4"/>
          </w:tcPr>
          <w:p w14:paraId="48038B66" w14:textId="77777777" w:rsidR="001368C0" w:rsidRPr="001368C0" w:rsidRDefault="001368C0" w:rsidP="001368C0">
            <w:pPr>
              <w:widowControl w:val="0"/>
              <w:autoSpaceDE w:val="0"/>
              <w:autoSpaceDN w:val="0"/>
              <w:spacing w:before="1"/>
              <w:ind w:left="16"/>
              <w:rPr>
                <w:rFonts w:ascii="Calibri" w:eastAsia="Calibri" w:hAnsi="Calibri" w:cs="Calibri"/>
                <w:b/>
                <w:sz w:val="14"/>
                <w:szCs w:val="22"/>
              </w:rPr>
            </w:pPr>
            <w:r w:rsidRPr="001368C0">
              <w:rPr>
                <w:rFonts w:ascii="Calibri" w:eastAsia="Calibri" w:hAnsi="Calibri" w:cs="Calibri"/>
                <w:b/>
                <w:sz w:val="14"/>
                <w:szCs w:val="22"/>
              </w:rPr>
              <w:t>July</w:t>
            </w:r>
            <w:r w:rsidRPr="001368C0">
              <w:rPr>
                <w:rFonts w:ascii="Calibri" w:eastAsia="Calibri" w:hAnsi="Calibri" w:cs="Calibri"/>
                <w:b/>
                <w:spacing w:val="-5"/>
                <w:sz w:val="14"/>
                <w:szCs w:val="22"/>
              </w:rPr>
              <w:t xml:space="preserve"> </w:t>
            </w:r>
            <w:r w:rsidRPr="001368C0">
              <w:rPr>
                <w:rFonts w:ascii="Calibri" w:eastAsia="Calibri" w:hAnsi="Calibri" w:cs="Calibri"/>
                <w:b/>
                <w:sz w:val="14"/>
                <w:szCs w:val="22"/>
              </w:rPr>
              <w:t>2024-</w:t>
            </w:r>
          </w:p>
          <w:p w14:paraId="4B07A7D0" w14:textId="77777777" w:rsidR="001368C0" w:rsidRPr="001368C0" w:rsidRDefault="001368C0" w:rsidP="001368C0">
            <w:pPr>
              <w:widowControl w:val="0"/>
              <w:autoSpaceDE w:val="0"/>
              <w:autoSpaceDN w:val="0"/>
              <w:spacing w:before="14"/>
              <w:ind w:left="16"/>
              <w:rPr>
                <w:rFonts w:ascii="Calibri" w:eastAsia="Calibri" w:hAnsi="Calibri" w:cs="Calibri"/>
                <w:b/>
                <w:sz w:val="14"/>
                <w:szCs w:val="22"/>
              </w:rPr>
            </w:pPr>
            <w:r w:rsidRPr="001368C0">
              <w:rPr>
                <w:rFonts w:ascii="Calibri" w:eastAsia="Calibri" w:hAnsi="Calibri" w:cs="Calibri"/>
                <w:b/>
                <w:sz w:val="14"/>
                <w:szCs w:val="22"/>
              </w:rPr>
              <w:t>June</w:t>
            </w:r>
            <w:r w:rsidRPr="001368C0">
              <w:rPr>
                <w:rFonts w:ascii="Calibri" w:eastAsia="Calibri" w:hAnsi="Calibri" w:cs="Calibri"/>
                <w:b/>
                <w:spacing w:val="-4"/>
                <w:sz w:val="14"/>
                <w:szCs w:val="22"/>
              </w:rPr>
              <w:t xml:space="preserve"> </w:t>
            </w:r>
            <w:r w:rsidRPr="001368C0">
              <w:rPr>
                <w:rFonts w:ascii="Calibri" w:eastAsia="Calibri" w:hAnsi="Calibri" w:cs="Calibri"/>
                <w:b/>
                <w:sz w:val="14"/>
                <w:szCs w:val="22"/>
              </w:rPr>
              <w:t>2025</w:t>
            </w:r>
          </w:p>
        </w:tc>
        <w:tc>
          <w:tcPr>
            <w:tcW w:w="851" w:type="dxa"/>
            <w:gridSpan w:val="4"/>
          </w:tcPr>
          <w:p w14:paraId="7FBDB5A5" w14:textId="77777777" w:rsidR="001368C0" w:rsidRPr="001368C0" w:rsidRDefault="001368C0" w:rsidP="001368C0">
            <w:pPr>
              <w:widowControl w:val="0"/>
              <w:autoSpaceDE w:val="0"/>
              <w:autoSpaceDN w:val="0"/>
              <w:spacing w:before="1"/>
              <w:ind w:left="21"/>
              <w:rPr>
                <w:rFonts w:ascii="Calibri" w:eastAsia="Calibri" w:hAnsi="Calibri" w:cs="Calibri"/>
                <w:b/>
                <w:sz w:val="14"/>
                <w:szCs w:val="22"/>
              </w:rPr>
            </w:pPr>
            <w:r w:rsidRPr="001368C0">
              <w:rPr>
                <w:rFonts w:ascii="Calibri" w:eastAsia="Calibri" w:hAnsi="Calibri" w:cs="Calibri"/>
                <w:b/>
                <w:sz w:val="14"/>
                <w:szCs w:val="22"/>
              </w:rPr>
              <w:t>July</w:t>
            </w:r>
            <w:r w:rsidRPr="001368C0">
              <w:rPr>
                <w:rFonts w:ascii="Calibri" w:eastAsia="Calibri" w:hAnsi="Calibri" w:cs="Calibri"/>
                <w:b/>
                <w:spacing w:val="-6"/>
                <w:sz w:val="14"/>
                <w:szCs w:val="22"/>
              </w:rPr>
              <w:t xml:space="preserve"> </w:t>
            </w:r>
            <w:r w:rsidRPr="001368C0">
              <w:rPr>
                <w:rFonts w:ascii="Calibri" w:eastAsia="Calibri" w:hAnsi="Calibri" w:cs="Calibri"/>
                <w:b/>
                <w:sz w:val="14"/>
                <w:szCs w:val="22"/>
              </w:rPr>
              <w:t>2025-</w:t>
            </w:r>
          </w:p>
          <w:p w14:paraId="2BEE680A" w14:textId="77777777" w:rsidR="001368C0" w:rsidRPr="001368C0" w:rsidRDefault="001368C0" w:rsidP="001368C0">
            <w:pPr>
              <w:widowControl w:val="0"/>
              <w:autoSpaceDE w:val="0"/>
              <w:autoSpaceDN w:val="0"/>
              <w:spacing w:before="14"/>
              <w:ind w:left="21"/>
              <w:rPr>
                <w:rFonts w:ascii="Calibri" w:eastAsia="Calibri" w:hAnsi="Calibri" w:cs="Calibri"/>
                <w:b/>
                <w:sz w:val="14"/>
                <w:szCs w:val="22"/>
              </w:rPr>
            </w:pPr>
            <w:r w:rsidRPr="001368C0">
              <w:rPr>
                <w:rFonts w:ascii="Calibri" w:eastAsia="Calibri" w:hAnsi="Calibri" w:cs="Calibri"/>
                <w:b/>
                <w:sz w:val="14"/>
                <w:szCs w:val="22"/>
              </w:rPr>
              <w:t>June</w:t>
            </w:r>
            <w:r w:rsidRPr="001368C0">
              <w:rPr>
                <w:rFonts w:ascii="Calibri" w:eastAsia="Calibri" w:hAnsi="Calibri" w:cs="Calibri"/>
                <w:b/>
                <w:spacing w:val="-5"/>
                <w:sz w:val="14"/>
                <w:szCs w:val="22"/>
              </w:rPr>
              <w:t xml:space="preserve"> </w:t>
            </w:r>
            <w:r w:rsidRPr="001368C0">
              <w:rPr>
                <w:rFonts w:ascii="Calibri" w:eastAsia="Calibri" w:hAnsi="Calibri" w:cs="Calibri"/>
                <w:b/>
                <w:sz w:val="14"/>
                <w:szCs w:val="22"/>
              </w:rPr>
              <w:t>2026</w:t>
            </w:r>
          </w:p>
        </w:tc>
        <w:tc>
          <w:tcPr>
            <w:tcW w:w="425" w:type="dxa"/>
          </w:tcPr>
          <w:p w14:paraId="741A0D17" w14:textId="77777777" w:rsidR="001368C0" w:rsidRPr="001368C0" w:rsidRDefault="001368C0" w:rsidP="001368C0">
            <w:pPr>
              <w:widowControl w:val="0"/>
              <w:autoSpaceDE w:val="0"/>
              <w:autoSpaceDN w:val="0"/>
              <w:spacing w:before="1"/>
              <w:ind w:right="131"/>
              <w:jc w:val="right"/>
              <w:rPr>
                <w:rFonts w:ascii="Calibri" w:eastAsia="Calibri" w:hAnsi="Calibri" w:cs="Calibri"/>
                <w:b/>
                <w:sz w:val="14"/>
                <w:szCs w:val="22"/>
              </w:rPr>
            </w:pPr>
            <w:r w:rsidRPr="001368C0">
              <w:rPr>
                <w:rFonts w:ascii="Calibri" w:eastAsia="Calibri" w:hAnsi="Calibri" w:cs="Calibri"/>
                <w:b/>
                <w:sz w:val="14"/>
                <w:szCs w:val="22"/>
              </w:rPr>
              <w:t>Co*</w:t>
            </w:r>
          </w:p>
        </w:tc>
      </w:tr>
      <w:tr w:rsidR="00DF006E" w:rsidRPr="001368C0" w14:paraId="6FA12E7F" w14:textId="77777777" w:rsidTr="001C5A89">
        <w:trPr>
          <w:trHeight w:val="164"/>
        </w:trPr>
        <w:tc>
          <w:tcPr>
            <w:tcW w:w="5230" w:type="dxa"/>
          </w:tcPr>
          <w:p w14:paraId="7485A7C4" w14:textId="77777777" w:rsidR="001368C0" w:rsidRPr="001368C0" w:rsidRDefault="001368C0" w:rsidP="001368C0">
            <w:pPr>
              <w:widowControl w:val="0"/>
              <w:tabs>
                <w:tab w:val="left" w:pos="3271"/>
              </w:tabs>
              <w:autoSpaceDE w:val="0"/>
              <w:autoSpaceDN w:val="0"/>
              <w:spacing w:line="133" w:lineRule="exact"/>
              <w:ind w:left="1110"/>
              <w:rPr>
                <w:rFonts w:ascii="Calibri" w:eastAsia="Calibri" w:hAnsi="Calibri" w:cs="Calibri"/>
                <w:b/>
                <w:sz w:val="14"/>
                <w:szCs w:val="22"/>
              </w:rPr>
            </w:pPr>
            <w:r w:rsidRPr="001368C0">
              <w:rPr>
                <w:rFonts w:ascii="Calibri" w:eastAsia="Calibri" w:hAnsi="Calibri" w:cs="Calibri"/>
                <w:b/>
                <w:sz w:val="14"/>
                <w:szCs w:val="22"/>
              </w:rPr>
              <w:t>Milestones</w:t>
            </w:r>
            <w:r w:rsidRPr="001368C0">
              <w:rPr>
                <w:rFonts w:ascii="Calibri" w:eastAsia="Calibri" w:hAnsi="Calibri" w:cs="Calibri"/>
                <w:b/>
                <w:sz w:val="14"/>
                <w:szCs w:val="22"/>
              </w:rPr>
              <w:tab/>
              <w:t>Study</w:t>
            </w:r>
            <w:r w:rsidRPr="001368C0">
              <w:rPr>
                <w:rFonts w:ascii="Calibri" w:eastAsia="Calibri" w:hAnsi="Calibri" w:cs="Calibri"/>
                <w:b/>
                <w:spacing w:val="-5"/>
                <w:sz w:val="14"/>
                <w:szCs w:val="22"/>
              </w:rPr>
              <w:t xml:space="preserve"> </w:t>
            </w:r>
            <w:r w:rsidRPr="001368C0">
              <w:rPr>
                <w:rFonts w:ascii="Calibri" w:eastAsia="Calibri" w:hAnsi="Calibri" w:cs="Calibri"/>
                <w:b/>
                <w:sz w:val="14"/>
                <w:szCs w:val="22"/>
              </w:rPr>
              <w:t>quarters</w:t>
            </w:r>
          </w:p>
        </w:tc>
        <w:tc>
          <w:tcPr>
            <w:tcW w:w="187" w:type="dxa"/>
          </w:tcPr>
          <w:p w14:paraId="4681F38D"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1</w:t>
            </w:r>
          </w:p>
        </w:tc>
        <w:tc>
          <w:tcPr>
            <w:tcW w:w="209" w:type="dxa"/>
          </w:tcPr>
          <w:p w14:paraId="0269510D"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2</w:t>
            </w:r>
          </w:p>
        </w:tc>
        <w:tc>
          <w:tcPr>
            <w:tcW w:w="189" w:type="dxa"/>
          </w:tcPr>
          <w:p w14:paraId="1D57179F"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3</w:t>
            </w:r>
          </w:p>
        </w:tc>
        <w:tc>
          <w:tcPr>
            <w:tcW w:w="184" w:type="dxa"/>
          </w:tcPr>
          <w:p w14:paraId="3131F593"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4</w:t>
            </w:r>
          </w:p>
        </w:tc>
        <w:tc>
          <w:tcPr>
            <w:tcW w:w="184" w:type="dxa"/>
            <w:gridSpan w:val="2"/>
          </w:tcPr>
          <w:p w14:paraId="64A6C578"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1</w:t>
            </w:r>
          </w:p>
        </w:tc>
        <w:tc>
          <w:tcPr>
            <w:tcW w:w="186" w:type="dxa"/>
          </w:tcPr>
          <w:p w14:paraId="6CF267DB"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2</w:t>
            </w:r>
          </w:p>
        </w:tc>
        <w:tc>
          <w:tcPr>
            <w:tcW w:w="186" w:type="dxa"/>
          </w:tcPr>
          <w:p w14:paraId="2A871F8A" w14:textId="77777777" w:rsidR="001368C0" w:rsidRPr="001368C0" w:rsidRDefault="001368C0" w:rsidP="00DF006E">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3</w:t>
            </w:r>
          </w:p>
        </w:tc>
        <w:tc>
          <w:tcPr>
            <w:tcW w:w="159" w:type="dxa"/>
          </w:tcPr>
          <w:p w14:paraId="1CD1C907" w14:textId="77777777" w:rsidR="001368C0" w:rsidRPr="001368C0" w:rsidRDefault="001368C0" w:rsidP="001A2929">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4</w:t>
            </w:r>
          </w:p>
        </w:tc>
        <w:tc>
          <w:tcPr>
            <w:tcW w:w="213" w:type="dxa"/>
          </w:tcPr>
          <w:p w14:paraId="3719C77E" w14:textId="77777777" w:rsidR="001368C0" w:rsidRPr="001368C0" w:rsidRDefault="001368C0" w:rsidP="001A2929">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1</w:t>
            </w:r>
          </w:p>
        </w:tc>
        <w:tc>
          <w:tcPr>
            <w:tcW w:w="193" w:type="dxa"/>
          </w:tcPr>
          <w:p w14:paraId="7306FE38" w14:textId="77777777" w:rsidR="001368C0" w:rsidRPr="001368C0" w:rsidRDefault="001368C0" w:rsidP="001A2929">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2</w:t>
            </w:r>
          </w:p>
        </w:tc>
        <w:tc>
          <w:tcPr>
            <w:tcW w:w="193" w:type="dxa"/>
          </w:tcPr>
          <w:p w14:paraId="6E539530" w14:textId="77777777" w:rsidR="001368C0" w:rsidRPr="001368C0" w:rsidRDefault="001368C0" w:rsidP="00BA3B15">
            <w:pPr>
              <w:widowControl w:val="0"/>
              <w:autoSpaceDE w:val="0"/>
              <w:autoSpaceDN w:val="0"/>
              <w:spacing w:before="29" w:line="104" w:lineRule="exact"/>
              <w:ind w:right="-15"/>
              <w:jc w:val="center"/>
              <w:rPr>
                <w:rFonts w:ascii="Calibri" w:eastAsia="Calibri" w:hAnsi="Calibri" w:cs="Calibri"/>
                <w:b/>
                <w:sz w:val="9"/>
                <w:szCs w:val="22"/>
              </w:rPr>
            </w:pPr>
            <w:r w:rsidRPr="001368C0">
              <w:rPr>
                <w:rFonts w:ascii="Calibri" w:eastAsia="Calibri" w:hAnsi="Calibri" w:cs="Calibri"/>
                <w:b/>
                <w:w w:val="106"/>
                <w:sz w:val="9"/>
                <w:szCs w:val="22"/>
              </w:rPr>
              <w:t>3</w:t>
            </w:r>
          </w:p>
        </w:tc>
        <w:tc>
          <w:tcPr>
            <w:tcW w:w="251" w:type="dxa"/>
          </w:tcPr>
          <w:p w14:paraId="178F538B" w14:textId="77777777" w:rsidR="001368C0" w:rsidRPr="001368C0" w:rsidRDefault="001368C0" w:rsidP="00BA3B15">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4</w:t>
            </w:r>
          </w:p>
        </w:tc>
        <w:tc>
          <w:tcPr>
            <w:tcW w:w="138" w:type="dxa"/>
          </w:tcPr>
          <w:p w14:paraId="7084ADC5" w14:textId="77777777" w:rsidR="001368C0" w:rsidRPr="001368C0" w:rsidRDefault="001368C0" w:rsidP="00BA3B15">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1</w:t>
            </w:r>
          </w:p>
        </w:tc>
        <w:tc>
          <w:tcPr>
            <w:tcW w:w="193" w:type="dxa"/>
          </w:tcPr>
          <w:p w14:paraId="2D0B5A33" w14:textId="77777777" w:rsidR="001368C0" w:rsidRPr="001368C0" w:rsidRDefault="001368C0" w:rsidP="00BA3B15">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2</w:t>
            </w:r>
          </w:p>
        </w:tc>
        <w:tc>
          <w:tcPr>
            <w:tcW w:w="197" w:type="dxa"/>
          </w:tcPr>
          <w:p w14:paraId="27902547" w14:textId="77777777" w:rsidR="001368C0" w:rsidRPr="001368C0" w:rsidRDefault="001368C0" w:rsidP="00BA3B15">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3</w:t>
            </w:r>
          </w:p>
        </w:tc>
        <w:tc>
          <w:tcPr>
            <w:tcW w:w="181" w:type="dxa"/>
          </w:tcPr>
          <w:p w14:paraId="5FF2EAF5" w14:textId="77777777" w:rsidR="001368C0" w:rsidRPr="001368C0" w:rsidRDefault="001368C0" w:rsidP="006A2550">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4</w:t>
            </w:r>
          </w:p>
        </w:tc>
        <w:tc>
          <w:tcPr>
            <w:tcW w:w="203" w:type="dxa"/>
          </w:tcPr>
          <w:p w14:paraId="052CB4DD" w14:textId="77777777" w:rsidR="001368C0" w:rsidRPr="001368C0" w:rsidRDefault="001368C0" w:rsidP="006A2550">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1</w:t>
            </w:r>
          </w:p>
        </w:tc>
        <w:tc>
          <w:tcPr>
            <w:tcW w:w="191" w:type="dxa"/>
          </w:tcPr>
          <w:p w14:paraId="1F233F6E" w14:textId="77777777" w:rsidR="001368C0" w:rsidRPr="001368C0" w:rsidRDefault="001368C0" w:rsidP="006A2550">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2</w:t>
            </w:r>
          </w:p>
        </w:tc>
        <w:tc>
          <w:tcPr>
            <w:tcW w:w="193" w:type="dxa"/>
          </w:tcPr>
          <w:p w14:paraId="26451AD5" w14:textId="77777777" w:rsidR="001368C0" w:rsidRPr="001368C0" w:rsidRDefault="001368C0" w:rsidP="006A2550">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3</w:t>
            </w:r>
          </w:p>
        </w:tc>
        <w:tc>
          <w:tcPr>
            <w:tcW w:w="264" w:type="dxa"/>
          </w:tcPr>
          <w:p w14:paraId="442315E0" w14:textId="77777777" w:rsidR="001368C0" w:rsidRPr="001368C0" w:rsidRDefault="001368C0" w:rsidP="006A2550">
            <w:pPr>
              <w:widowControl w:val="0"/>
              <w:autoSpaceDE w:val="0"/>
              <w:autoSpaceDN w:val="0"/>
              <w:spacing w:before="29" w:line="104" w:lineRule="exact"/>
              <w:ind w:right="-29"/>
              <w:jc w:val="center"/>
              <w:rPr>
                <w:rFonts w:ascii="Calibri" w:eastAsia="Calibri" w:hAnsi="Calibri" w:cs="Calibri"/>
                <w:b/>
                <w:sz w:val="9"/>
                <w:szCs w:val="22"/>
              </w:rPr>
            </w:pPr>
            <w:r w:rsidRPr="001368C0">
              <w:rPr>
                <w:rFonts w:ascii="Calibri" w:eastAsia="Calibri" w:hAnsi="Calibri" w:cs="Calibri"/>
                <w:b/>
                <w:w w:val="106"/>
                <w:sz w:val="9"/>
                <w:szCs w:val="22"/>
              </w:rPr>
              <w:t>4</w:t>
            </w:r>
          </w:p>
        </w:tc>
        <w:tc>
          <w:tcPr>
            <w:tcW w:w="425" w:type="dxa"/>
          </w:tcPr>
          <w:p w14:paraId="110B0A92" w14:textId="77777777" w:rsidR="001368C0" w:rsidRPr="001368C0" w:rsidRDefault="001368C0" w:rsidP="001368C0">
            <w:pPr>
              <w:widowControl w:val="0"/>
              <w:autoSpaceDE w:val="0"/>
              <w:autoSpaceDN w:val="0"/>
              <w:spacing w:before="5"/>
              <w:ind w:right="104"/>
              <w:jc w:val="right"/>
              <w:rPr>
                <w:rFonts w:ascii="Calibri" w:eastAsia="Calibri" w:hAnsi="Calibri" w:cs="Calibri"/>
                <w:b/>
                <w:sz w:val="9"/>
                <w:szCs w:val="22"/>
              </w:rPr>
            </w:pPr>
            <w:r w:rsidRPr="001368C0">
              <w:rPr>
                <w:rFonts w:ascii="Calibri" w:eastAsia="Calibri" w:hAnsi="Calibri" w:cs="Calibri"/>
                <w:b/>
                <w:w w:val="105"/>
                <w:sz w:val="9"/>
                <w:szCs w:val="22"/>
              </w:rPr>
              <w:t>1-4</w:t>
            </w:r>
          </w:p>
        </w:tc>
      </w:tr>
      <w:tr w:rsidR="001368C0" w:rsidRPr="001368C0" w14:paraId="29B58C4A" w14:textId="77777777" w:rsidTr="001C5A89">
        <w:trPr>
          <w:trHeight w:val="222"/>
        </w:trPr>
        <w:tc>
          <w:tcPr>
            <w:tcW w:w="9549" w:type="dxa"/>
            <w:gridSpan w:val="23"/>
            <w:tcBorders>
              <w:top w:val="nil"/>
              <w:left w:val="nil"/>
              <w:bottom w:val="nil"/>
              <w:right w:val="nil"/>
            </w:tcBorders>
            <w:shd w:val="clear" w:color="auto" w:fill="000000"/>
          </w:tcPr>
          <w:p w14:paraId="1581A577" w14:textId="77777777" w:rsidR="001368C0" w:rsidRPr="001368C0" w:rsidRDefault="001368C0" w:rsidP="001368C0">
            <w:pPr>
              <w:widowControl w:val="0"/>
              <w:autoSpaceDE w:val="0"/>
              <w:autoSpaceDN w:val="0"/>
              <w:spacing w:line="186" w:lineRule="exact"/>
              <w:ind w:left="122"/>
              <w:rPr>
                <w:rFonts w:ascii="Calibri" w:eastAsia="Calibri" w:hAnsi="Calibri" w:cs="Calibri"/>
                <w:sz w:val="16"/>
                <w:szCs w:val="22"/>
              </w:rPr>
            </w:pPr>
            <w:r w:rsidRPr="001368C0">
              <w:rPr>
                <w:rFonts w:ascii="Calibri" w:eastAsia="Calibri" w:hAnsi="Calibri" w:cs="Calibri"/>
                <w:color w:val="FFFFFF"/>
                <w:sz w:val="16"/>
                <w:szCs w:val="22"/>
              </w:rPr>
              <w:t>Research</w:t>
            </w:r>
            <w:r w:rsidRPr="001368C0">
              <w:rPr>
                <w:rFonts w:ascii="Calibri" w:eastAsia="Calibri" w:hAnsi="Calibri" w:cs="Calibri"/>
                <w:color w:val="FFFFFF"/>
                <w:spacing w:val="-8"/>
                <w:sz w:val="16"/>
                <w:szCs w:val="22"/>
              </w:rPr>
              <w:t xml:space="preserve"> </w:t>
            </w:r>
            <w:r w:rsidRPr="001368C0">
              <w:rPr>
                <w:rFonts w:ascii="Calibri" w:eastAsia="Calibri" w:hAnsi="Calibri" w:cs="Calibri"/>
                <w:color w:val="FFFFFF"/>
                <w:sz w:val="16"/>
                <w:szCs w:val="22"/>
              </w:rPr>
              <w:t>Project</w:t>
            </w:r>
            <w:r w:rsidRPr="001368C0">
              <w:rPr>
                <w:rFonts w:ascii="Calibri" w:eastAsia="Calibri" w:hAnsi="Calibri" w:cs="Calibri"/>
                <w:color w:val="FFFFFF"/>
                <w:spacing w:val="-4"/>
                <w:sz w:val="16"/>
                <w:szCs w:val="22"/>
              </w:rPr>
              <w:t xml:space="preserve"> </w:t>
            </w:r>
            <w:r w:rsidRPr="001368C0">
              <w:rPr>
                <w:rFonts w:ascii="Calibri" w:eastAsia="Calibri" w:hAnsi="Calibri" w:cs="Calibri"/>
                <w:color w:val="FFFFFF"/>
                <w:sz w:val="16"/>
                <w:szCs w:val="22"/>
              </w:rPr>
              <w:t>2</w:t>
            </w:r>
          </w:p>
        </w:tc>
      </w:tr>
      <w:tr w:rsidR="00DF006E" w:rsidRPr="001368C0" w14:paraId="225BF9A7" w14:textId="77777777" w:rsidTr="001C5A89">
        <w:trPr>
          <w:trHeight w:val="197"/>
        </w:trPr>
        <w:tc>
          <w:tcPr>
            <w:tcW w:w="5230" w:type="dxa"/>
          </w:tcPr>
          <w:p w14:paraId="34D3C65B" w14:textId="77777777" w:rsidR="001368C0" w:rsidRPr="001368C0" w:rsidRDefault="001368C0" w:rsidP="001368C0">
            <w:pPr>
              <w:widowControl w:val="0"/>
              <w:autoSpaceDE w:val="0"/>
              <w:autoSpaceDN w:val="0"/>
              <w:spacing w:line="162" w:lineRule="exact"/>
              <w:ind w:left="117"/>
              <w:rPr>
                <w:rFonts w:ascii="Calibri" w:eastAsia="Calibri" w:hAnsi="Calibri" w:cs="Calibri"/>
                <w:sz w:val="17"/>
                <w:szCs w:val="22"/>
              </w:rPr>
            </w:pPr>
            <w:r w:rsidRPr="001368C0">
              <w:rPr>
                <w:rFonts w:ascii="Calibri" w:eastAsia="Calibri" w:hAnsi="Calibri" w:cs="Calibri"/>
                <w:sz w:val="17"/>
                <w:szCs w:val="22"/>
              </w:rPr>
              <w:t>Initial</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and</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continuing</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IRB and</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ethics</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compliance</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(M6)</w:t>
            </w:r>
          </w:p>
        </w:tc>
        <w:tc>
          <w:tcPr>
            <w:tcW w:w="187" w:type="dxa"/>
          </w:tcPr>
          <w:p w14:paraId="3B6D51DF" w14:textId="77777777" w:rsidR="001368C0" w:rsidRPr="001368C0" w:rsidRDefault="001368C0" w:rsidP="001368C0">
            <w:pPr>
              <w:widowControl w:val="0"/>
              <w:autoSpaceDE w:val="0"/>
              <w:autoSpaceDN w:val="0"/>
              <w:rPr>
                <w:rFonts w:eastAsia="Calibri" w:hAnsi="Calibri" w:cs="Calibri"/>
                <w:sz w:val="12"/>
                <w:szCs w:val="22"/>
              </w:rPr>
            </w:pPr>
          </w:p>
        </w:tc>
        <w:tc>
          <w:tcPr>
            <w:tcW w:w="209" w:type="dxa"/>
            <w:shd w:val="clear" w:color="auto" w:fill="FF0000"/>
          </w:tcPr>
          <w:p w14:paraId="6BEAB66B"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266521FB"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10D55E72"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64950118"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357F313"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2014F553"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5F142753"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23358182"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6B61059"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19E020C"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45C1466C"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22B782B0"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51D7187"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05992ED9"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60A6F666"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00479068"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547BA818"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6EC710C"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57B9906E"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04E6B936"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2EF26489" w14:textId="77777777" w:rsidTr="001C5A89">
        <w:trPr>
          <w:trHeight w:val="208"/>
        </w:trPr>
        <w:tc>
          <w:tcPr>
            <w:tcW w:w="5230" w:type="dxa"/>
          </w:tcPr>
          <w:p w14:paraId="3D853583" w14:textId="77777777" w:rsidR="001368C0" w:rsidRPr="001368C0" w:rsidRDefault="001368C0" w:rsidP="001368C0">
            <w:pPr>
              <w:widowControl w:val="0"/>
              <w:autoSpaceDE w:val="0"/>
              <w:autoSpaceDN w:val="0"/>
              <w:spacing w:line="174" w:lineRule="exact"/>
              <w:ind w:left="117"/>
              <w:rPr>
                <w:rFonts w:ascii="Calibri" w:eastAsia="Calibri" w:hAnsi="Calibri" w:cs="Calibri"/>
                <w:sz w:val="17"/>
                <w:szCs w:val="22"/>
              </w:rPr>
            </w:pPr>
            <w:r w:rsidRPr="001368C0">
              <w:rPr>
                <w:rFonts w:ascii="Calibri" w:eastAsia="Calibri" w:hAnsi="Calibri" w:cs="Calibri"/>
                <w:sz w:val="17"/>
                <w:szCs w:val="22"/>
              </w:rPr>
              <w:t>Training</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of</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HE²AT</w:t>
            </w:r>
            <w:r w:rsidRPr="001368C0">
              <w:rPr>
                <w:rFonts w:ascii="Calibri" w:eastAsia="Calibri" w:hAnsi="Calibri" w:cs="Calibri"/>
                <w:spacing w:val="-1"/>
                <w:sz w:val="17"/>
                <w:szCs w:val="22"/>
              </w:rPr>
              <w:t xml:space="preserve"> </w:t>
            </w:r>
            <w:r w:rsidRPr="001368C0">
              <w:rPr>
                <w:rFonts w:ascii="Calibri" w:eastAsia="Calibri" w:hAnsi="Calibri" w:cs="Calibri"/>
                <w:sz w:val="17"/>
                <w:szCs w:val="22"/>
              </w:rPr>
              <w:t>Center</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on</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Research</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Project</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2</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methods</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(M6)</w:t>
            </w:r>
          </w:p>
        </w:tc>
        <w:tc>
          <w:tcPr>
            <w:tcW w:w="187" w:type="dxa"/>
          </w:tcPr>
          <w:p w14:paraId="3A62C51F" w14:textId="77777777" w:rsidR="001368C0" w:rsidRPr="001368C0" w:rsidRDefault="001368C0" w:rsidP="001368C0">
            <w:pPr>
              <w:widowControl w:val="0"/>
              <w:autoSpaceDE w:val="0"/>
              <w:autoSpaceDN w:val="0"/>
              <w:rPr>
                <w:rFonts w:eastAsia="Calibri" w:hAnsi="Calibri" w:cs="Calibri"/>
                <w:sz w:val="12"/>
                <w:szCs w:val="22"/>
              </w:rPr>
            </w:pPr>
          </w:p>
        </w:tc>
        <w:tc>
          <w:tcPr>
            <w:tcW w:w="209" w:type="dxa"/>
            <w:shd w:val="clear" w:color="auto" w:fill="FF0000"/>
          </w:tcPr>
          <w:p w14:paraId="7A310AA1"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4671B08F"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128F3159"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1A64DD2E"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2A85E9E1"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6E6A311B"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7AEAC6E0"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1BDC7923"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41FEDA2"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07EC495B"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0EC6D1F2"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7C70F8FE"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50D1E70"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33557366"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7038D92F"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4FF0C4B4"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62B70521"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24CB7BB"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74313442"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1EAEB214"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176765F6" w14:textId="77777777" w:rsidTr="001C5A89">
        <w:trPr>
          <w:trHeight w:val="212"/>
        </w:trPr>
        <w:tc>
          <w:tcPr>
            <w:tcW w:w="5230" w:type="dxa"/>
          </w:tcPr>
          <w:p w14:paraId="2407A93F"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Protocol</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paper</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published</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(M12)</w:t>
            </w:r>
          </w:p>
        </w:tc>
        <w:tc>
          <w:tcPr>
            <w:tcW w:w="187" w:type="dxa"/>
          </w:tcPr>
          <w:p w14:paraId="54F4A8AE"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48F81066"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6F99F630" w14:textId="77777777" w:rsidR="001368C0" w:rsidRPr="001368C0" w:rsidRDefault="001368C0" w:rsidP="001368C0">
            <w:pPr>
              <w:widowControl w:val="0"/>
              <w:autoSpaceDE w:val="0"/>
              <w:autoSpaceDN w:val="0"/>
              <w:rPr>
                <w:rFonts w:eastAsia="Calibri" w:hAnsi="Calibri" w:cs="Calibri"/>
                <w:sz w:val="12"/>
                <w:szCs w:val="22"/>
              </w:rPr>
            </w:pPr>
          </w:p>
        </w:tc>
        <w:tc>
          <w:tcPr>
            <w:tcW w:w="184" w:type="dxa"/>
            <w:shd w:val="clear" w:color="auto" w:fill="FF0000"/>
          </w:tcPr>
          <w:p w14:paraId="0086872D"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43FC8704"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9D46ABD"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750FA222"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73CBEB82"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7116CF7D"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322D298"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39F5BF27"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23B2FBE8"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2476CAB9"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C4BF412"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08DF40B7"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77C26ECA"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79213211"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098AAB98"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7E58B9C"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2C29ABA7"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55AAE030"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0642C91C" w14:textId="77777777" w:rsidTr="001C5A89">
        <w:trPr>
          <w:trHeight w:val="212"/>
        </w:trPr>
        <w:tc>
          <w:tcPr>
            <w:tcW w:w="5230" w:type="dxa"/>
          </w:tcPr>
          <w:p w14:paraId="74BF3DA5"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Data</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analysis</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plan</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written</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(M6)</w:t>
            </w:r>
          </w:p>
        </w:tc>
        <w:tc>
          <w:tcPr>
            <w:tcW w:w="187" w:type="dxa"/>
          </w:tcPr>
          <w:p w14:paraId="67ACD461" w14:textId="77777777" w:rsidR="001368C0" w:rsidRPr="001368C0" w:rsidRDefault="001368C0" w:rsidP="001368C0">
            <w:pPr>
              <w:widowControl w:val="0"/>
              <w:autoSpaceDE w:val="0"/>
              <w:autoSpaceDN w:val="0"/>
              <w:rPr>
                <w:rFonts w:eastAsia="Calibri" w:hAnsi="Calibri" w:cs="Calibri"/>
                <w:sz w:val="12"/>
                <w:szCs w:val="22"/>
              </w:rPr>
            </w:pPr>
          </w:p>
        </w:tc>
        <w:tc>
          <w:tcPr>
            <w:tcW w:w="209" w:type="dxa"/>
            <w:shd w:val="clear" w:color="auto" w:fill="FF0000"/>
          </w:tcPr>
          <w:p w14:paraId="6C5C8DBD"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35B67935"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3454AF4F"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2FD6475C"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A7C7035"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22E98EA7"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751257A2"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5BB8E02E"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E7D2824"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0279C858"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15079497"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5EDC164F"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3C50C10C"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010AB5DE"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12EFA439"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0E7BD662"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3FDC2B01"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C6AACCC"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23741821"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37CE73F1"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3A20C402" w14:textId="77777777" w:rsidTr="001C5A89">
        <w:trPr>
          <w:trHeight w:val="420"/>
        </w:trPr>
        <w:tc>
          <w:tcPr>
            <w:tcW w:w="5230" w:type="dxa"/>
          </w:tcPr>
          <w:p w14:paraId="4B29E182" w14:textId="77777777" w:rsidR="001368C0" w:rsidRPr="001368C0" w:rsidRDefault="001368C0" w:rsidP="001368C0">
            <w:pPr>
              <w:widowControl w:val="0"/>
              <w:autoSpaceDE w:val="0"/>
              <w:autoSpaceDN w:val="0"/>
              <w:spacing w:before="1" w:line="211" w:lineRule="auto"/>
              <w:ind w:left="117" w:right="639"/>
              <w:rPr>
                <w:rFonts w:ascii="Calibri" w:eastAsia="Calibri" w:hAnsi="Calibri" w:cs="Calibri"/>
                <w:sz w:val="17"/>
                <w:szCs w:val="22"/>
              </w:rPr>
            </w:pPr>
            <w:r w:rsidRPr="001368C0">
              <w:rPr>
                <w:rFonts w:ascii="Calibri" w:eastAsia="Calibri" w:hAnsi="Calibri" w:cs="Calibri"/>
                <w:sz w:val="17"/>
                <w:szCs w:val="22"/>
              </w:rPr>
              <w:t>Data</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harmonization</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across</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DSI-Africa</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platform</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and</w:t>
            </w:r>
            <w:r w:rsidRPr="001368C0">
              <w:rPr>
                <w:rFonts w:ascii="Calibri" w:eastAsia="Calibri" w:hAnsi="Calibri" w:cs="Calibri"/>
                <w:spacing w:val="-7"/>
                <w:sz w:val="17"/>
                <w:szCs w:val="22"/>
              </w:rPr>
              <w:t xml:space="preserve"> </w:t>
            </w:r>
            <w:r w:rsidRPr="001368C0">
              <w:rPr>
                <w:rFonts w:ascii="Calibri" w:eastAsia="Calibri" w:hAnsi="Calibri" w:cs="Calibri"/>
                <w:sz w:val="17"/>
                <w:szCs w:val="22"/>
              </w:rPr>
              <w:t>other</w:t>
            </w:r>
            <w:r w:rsidRPr="001368C0">
              <w:rPr>
                <w:rFonts w:ascii="Calibri" w:eastAsia="Calibri" w:hAnsi="Calibri" w:cs="Calibri"/>
                <w:spacing w:val="-35"/>
                <w:sz w:val="17"/>
                <w:szCs w:val="22"/>
              </w:rPr>
              <w:t xml:space="preserve"> </w:t>
            </w:r>
            <w:r w:rsidRPr="001368C0">
              <w:rPr>
                <w:rFonts w:ascii="Calibri" w:eastAsia="Calibri" w:hAnsi="Calibri" w:cs="Calibri"/>
                <w:sz w:val="17"/>
                <w:szCs w:val="22"/>
              </w:rPr>
              <w:t>grantees(M12)</w:t>
            </w:r>
          </w:p>
        </w:tc>
        <w:tc>
          <w:tcPr>
            <w:tcW w:w="187" w:type="dxa"/>
          </w:tcPr>
          <w:p w14:paraId="20BD03C2" w14:textId="77777777" w:rsidR="001368C0" w:rsidRPr="001368C0" w:rsidRDefault="001368C0" w:rsidP="001368C0">
            <w:pPr>
              <w:widowControl w:val="0"/>
              <w:autoSpaceDE w:val="0"/>
              <w:autoSpaceDN w:val="0"/>
              <w:rPr>
                <w:rFonts w:eastAsia="Calibri" w:hAnsi="Calibri" w:cs="Calibri"/>
                <w:szCs w:val="22"/>
              </w:rPr>
            </w:pPr>
          </w:p>
        </w:tc>
        <w:tc>
          <w:tcPr>
            <w:tcW w:w="209" w:type="dxa"/>
          </w:tcPr>
          <w:p w14:paraId="0E45E08D" w14:textId="77777777" w:rsidR="001368C0" w:rsidRPr="001368C0" w:rsidRDefault="001368C0" w:rsidP="001368C0">
            <w:pPr>
              <w:widowControl w:val="0"/>
              <w:autoSpaceDE w:val="0"/>
              <w:autoSpaceDN w:val="0"/>
              <w:rPr>
                <w:rFonts w:eastAsia="Calibri" w:hAnsi="Calibri" w:cs="Calibri"/>
                <w:szCs w:val="22"/>
              </w:rPr>
            </w:pPr>
          </w:p>
        </w:tc>
        <w:tc>
          <w:tcPr>
            <w:tcW w:w="189" w:type="dxa"/>
          </w:tcPr>
          <w:p w14:paraId="29C4481B" w14:textId="77777777" w:rsidR="001368C0" w:rsidRPr="001368C0" w:rsidRDefault="001368C0" w:rsidP="001368C0">
            <w:pPr>
              <w:widowControl w:val="0"/>
              <w:autoSpaceDE w:val="0"/>
              <w:autoSpaceDN w:val="0"/>
              <w:rPr>
                <w:rFonts w:eastAsia="Calibri" w:hAnsi="Calibri" w:cs="Calibri"/>
                <w:szCs w:val="22"/>
              </w:rPr>
            </w:pPr>
          </w:p>
        </w:tc>
        <w:tc>
          <w:tcPr>
            <w:tcW w:w="184" w:type="dxa"/>
            <w:shd w:val="clear" w:color="auto" w:fill="FF0000"/>
          </w:tcPr>
          <w:p w14:paraId="6A0F0734" w14:textId="77777777" w:rsidR="001368C0" w:rsidRPr="001368C0" w:rsidRDefault="001368C0" w:rsidP="001368C0">
            <w:pPr>
              <w:widowControl w:val="0"/>
              <w:autoSpaceDE w:val="0"/>
              <w:autoSpaceDN w:val="0"/>
              <w:rPr>
                <w:rFonts w:eastAsia="Calibri" w:hAnsi="Calibri" w:cs="Calibri"/>
                <w:szCs w:val="22"/>
              </w:rPr>
            </w:pPr>
          </w:p>
        </w:tc>
        <w:tc>
          <w:tcPr>
            <w:tcW w:w="184" w:type="dxa"/>
            <w:gridSpan w:val="2"/>
          </w:tcPr>
          <w:p w14:paraId="5D943619" w14:textId="77777777" w:rsidR="001368C0" w:rsidRPr="001368C0" w:rsidRDefault="001368C0" w:rsidP="001368C0">
            <w:pPr>
              <w:widowControl w:val="0"/>
              <w:autoSpaceDE w:val="0"/>
              <w:autoSpaceDN w:val="0"/>
              <w:rPr>
                <w:rFonts w:eastAsia="Calibri" w:hAnsi="Calibri" w:cs="Calibri"/>
                <w:szCs w:val="22"/>
              </w:rPr>
            </w:pPr>
          </w:p>
        </w:tc>
        <w:tc>
          <w:tcPr>
            <w:tcW w:w="186" w:type="dxa"/>
          </w:tcPr>
          <w:p w14:paraId="19EC3F9E" w14:textId="77777777" w:rsidR="001368C0" w:rsidRPr="001368C0" w:rsidRDefault="001368C0" w:rsidP="001368C0">
            <w:pPr>
              <w:widowControl w:val="0"/>
              <w:autoSpaceDE w:val="0"/>
              <w:autoSpaceDN w:val="0"/>
              <w:rPr>
                <w:rFonts w:eastAsia="Calibri" w:hAnsi="Calibri" w:cs="Calibri"/>
                <w:szCs w:val="22"/>
              </w:rPr>
            </w:pPr>
          </w:p>
        </w:tc>
        <w:tc>
          <w:tcPr>
            <w:tcW w:w="186" w:type="dxa"/>
          </w:tcPr>
          <w:p w14:paraId="17513E68" w14:textId="77777777" w:rsidR="001368C0" w:rsidRPr="001368C0" w:rsidRDefault="001368C0" w:rsidP="001368C0">
            <w:pPr>
              <w:widowControl w:val="0"/>
              <w:autoSpaceDE w:val="0"/>
              <w:autoSpaceDN w:val="0"/>
              <w:rPr>
                <w:rFonts w:eastAsia="Calibri" w:hAnsi="Calibri" w:cs="Calibri"/>
                <w:szCs w:val="22"/>
              </w:rPr>
            </w:pPr>
          </w:p>
        </w:tc>
        <w:tc>
          <w:tcPr>
            <w:tcW w:w="159" w:type="dxa"/>
          </w:tcPr>
          <w:p w14:paraId="22D3E37D" w14:textId="77777777" w:rsidR="001368C0" w:rsidRPr="001368C0" w:rsidRDefault="001368C0" w:rsidP="001368C0">
            <w:pPr>
              <w:widowControl w:val="0"/>
              <w:autoSpaceDE w:val="0"/>
              <w:autoSpaceDN w:val="0"/>
              <w:rPr>
                <w:rFonts w:eastAsia="Calibri" w:hAnsi="Calibri" w:cs="Calibri"/>
                <w:szCs w:val="22"/>
              </w:rPr>
            </w:pPr>
          </w:p>
        </w:tc>
        <w:tc>
          <w:tcPr>
            <w:tcW w:w="213" w:type="dxa"/>
          </w:tcPr>
          <w:p w14:paraId="35CB05BB" w14:textId="77777777" w:rsidR="001368C0" w:rsidRPr="001368C0" w:rsidRDefault="001368C0" w:rsidP="001368C0">
            <w:pPr>
              <w:widowControl w:val="0"/>
              <w:autoSpaceDE w:val="0"/>
              <w:autoSpaceDN w:val="0"/>
              <w:rPr>
                <w:rFonts w:eastAsia="Calibri" w:hAnsi="Calibri" w:cs="Calibri"/>
                <w:szCs w:val="22"/>
              </w:rPr>
            </w:pPr>
          </w:p>
        </w:tc>
        <w:tc>
          <w:tcPr>
            <w:tcW w:w="193" w:type="dxa"/>
          </w:tcPr>
          <w:p w14:paraId="48A7B02C" w14:textId="77777777" w:rsidR="001368C0" w:rsidRPr="001368C0" w:rsidRDefault="001368C0" w:rsidP="001368C0">
            <w:pPr>
              <w:widowControl w:val="0"/>
              <w:autoSpaceDE w:val="0"/>
              <w:autoSpaceDN w:val="0"/>
              <w:rPr>
                <w:rFonts w:eastAsia="Calibri" w:hAnsi="Calibri" w:cs="Calibri"/>
                <w:szCs w:val="22"/>
              </w:rPr>
            </w:pPr>
          </w:p>
        </w:tc>
        <w:tc>
          <w:tcPr>
            <w:tcW w:w="193" w:type="dxa"/>
          </w:tcPr>
          <w:p w14:paraId="641E6EA2" w14:textId="77777777" w:rsidR="001368C0" w:rsidRPr="001368C0" w:rsidRDefault="001368C0" w:rsidP="001368C0">
            <w:pPr>
              <w:widowControl w:val="0"/>
              <w:autoSpaceDE w:val="0"/>
              <w:autoSpaceDN w:val="0"/>
              <w:rPr>
                <w:rFonts w:eastAsia="Calibri" w:hAnsi="Calibri" w:cs="Calibri"/>
                <w:szCs w:val="22"/>
              </w:rPr>
            </w:pPr>
          </w:p>
        </w:tc>
        <w:tc>
          <w:tcPr>
            <w:tcW w:w="251" w:type="dxa"/>
          </w:tcPr>
          <w:p w14:paraId="7E873735" w14:textId="77777777" w:rsidR="001368C0" w:rsidRPr="001368C0" w:rsidRDefault="001368C0" w:rsidP="001368C0">
            <w:pPr>
              <w:widowControl w:val="0"/>
              <w:autoSpaceDE w:val="0"/>
              <w:autoSpaceDN w:val="0"/>
              <w:rPr>
                <w:rFonts w:eastAsia="Calibri" w:hAnsi="Calibri" w:cs="Calibri"/>
                <w:szCs w:val="22"/>
              </w:rPr>
            </w:pPr>
          </w:p>
        </w:tc>
        <w:tc>
          <w:tcPr>
            <w:tcW w:w="138" w:type="dxa"/>
          </w:tcPr>
          <w:p w14:paraId="245DDDD9" w14:textId="77777777" w:rsidR="001368C0" w:rsidRPr="001368C0" w:rsidRDefault="001368C0" w:rsidP="001368C0">
            <w:pPr>
              <w:widowControl w:val="0"/>
              <w:autoSpaceDE w:val="0"/>
              <w:autoSpaceDN w:val="0"/>
              <w:rPr>
                <w:rFonts w:eastAsia="Calibri" w:hAnsi="Calibri" w:cs="Calibri"/>
                <w:szCs w:val="22"/>
              </w:rPr>
            </w:pPr>
          </w:p>
        </w:tc>
        <w:tc>
          <w:tcPr>
            <w:tcW w:w="193" w:type="dxa"/>
          </w:tcPr>
          <w:p w14:paraId="40148F65" w14:textId="77777777" w:rsidR="001368C0" w:rsidRPr="001368C0" w:rsidRDefault="001368C0" w:rsidP="001368C0">
            <w:pPr>
              <w:widowControl w:val="0"/>
              <w:autoSpaceDE w:val="0"/>
              <w:autoSpaceDN w:val="0"/>
              <w:rPr>
                <w:rFonts w:eastAsia="Calibri" w:hAnsi="Calibri" w:cs="Calibri"/>
                <w:szCs w:val="22"/>
              </w:rPr>
            </w:pPr>
          </w:p>
        </w:tc>
        <w:tc>
          <w:tcPr>
            <w:tcW w:w="197" w:type="dxa"/>
          </w:tcPr>
          <w:p w14:paraId="6FCDED0E" w14:textId="77777777" w:rsidR="001368C0" w:rsidRPr="001368C0" w:rsidRDefault="001368C0" w:rsidP="001368C0">
            <w:pPr>
              <w:widowControl w:val="0"/>
              <w:autoSpaceDE w:val="0"/>
              <w:autoSpaceDN w:val="0"/>
              <w:rPr>
                <w:rFonts w:eastAsia="Calibri" w:hAnsi="Calibri" w:cs="Calibri"/>
                <w:szCs w:val="22"/>
              </w:rPr>
            </w:pPr>
          </w:p>
        </w:tc>
        <w:tc>
          <w:tcPr>
            <w:tcW w:w="181" w:type="dxa"/>
          </w:tcPr>
          <w:p w14:paraId="4A0C2A58" w14:textId="77777777" w:rsidR="001368C0" w:rsidRPr="001368C0" w:rsidRDefault="001368C0" w:rsidP="001368C0">
            <w:pPr>
              <w:widowControl w:val="0"/>
              <w:autoSpaceDE w:val="0"/>
              <w:autoSpaceDN w:val="0"/>
              <w:rPr>
                <w:rFonts w:eastAsia="Calibri" w:hAnsi="Calibri" w:cs="Calibri"/>
                <w:szCs w:val="22"/>
              </w:rPr>
            </w:pPr>
          </w:p>
        </w:tc>
        <w:tc>
          <w:tcPr>
            <w:tcW w:w="203" w:type="dxa"/>
          </w:tcPr>
          <w:p w14:paraId="4FC16056" w14:textId="77777777" w:rsidR="001368C0" w:rsidRPr="001368C0" w:rsidRDefault="001368C0" w:rsidP="001368C0">
            <w:pPr>
              <w:widowControl w:val="0"/>
              <w:autoSpaceDE w:val="0"/>
              <w:autoSpaceDN w:val="0"/>
              <w:rPr>
                <w:rFonts w:eastAsia="Calibri" w:hAnsi="Calibri" w:cs="Calibri"/>
                <w:szCs w:val="22"/>
              </w:rPr>
            </w:pPr>
          </w:p>
        </w:tc>
        <w:tc>
          <w:tcPr>
            <w:tcW w:w="191" w:type="dxa"/>
          </w:tcPr>
          <w:p w14:paraId="4899B270" w14:textId="77777777" w:rsidR="001368C0" w:rsidRPr="001368C0" w:rsidRDefault="001368C0" w:rsidP="001368C0">
            <w:pPr>
              <w:widowControl w:val="0"/>
              <w:autoSpaceDE w:val="0"/>
              <w:autoSpaceDN w:val="0"/>
              <w:rPr>
                <w:rFonts w:eastAsia="Calibri" w:hAnsi="Calibri" w:cs="Calibri"/>
                <w:szCs w:val="22"/>
              </w:rPr>
            </w:pPr>
          </w:p>
        </w:tc>
        <w:tc>
          <w:tcPr>
            <w:tcW w:w="193" w:type="dxa"/>
          </w:tcPr>
          <w:p w14:paraId="4B5F3B71" w14:textId="77777777" w:rsidR="001368C0" w:rsidRPr="001368C0" w:rsidRDefault="001368C0" w:rsidP="001368C0">
            <w:pPr>
              <w:widowControl w:val="0"/>
              <w:autoSpaceDE w:val="0"/>
              <w:autoSpaceDN w:val="0"/>
              <w:rPr>
                <w:rFonts w:eastAsia="Calibri" w:hAnsi="Calibri" w:cs="Calibri"/>
                <w:szCs w:val="22"/>
              </w:rPr>
            </w:pPr>
          </w:p>
        </w:tc>
        <w:tc>
          <w:tcPr>
            <w:tcW w:w="264" w:type="dxa"/>
          </w:tcPr>
          <w:p w14:paraId="1F784634" w14:textId="77777777" w:rsidR="001368C0" w:rsidRPr="001368C0" w:rsidRDefault="001368C0" w:rsidP="001368C0">
            <w:pPr>
              <w:widowControl w:val="0"/>
              <w:autoSpaceDE w:val="0"/>
              <w:autoSpaceDN w:val="0"/>
              <w:rPr>
                <w:rFonts w:eastAsia="Calibri" w:hAnsi="Calibri" w:cs="Calibri"/>
                <w:szCs w:val="22"/>
              </w:rPr>
            </w:pPr>
          </w:p>
        </w:tc>
        <w:tc>
          <w:tcPr>
            <w:tcW w:w="425" w:type="dxa"/>
          </w:tcPr>
          <w:p w14:paraId="6429FECC" w14:textId="77777777" w:rsidR="001368C0" w:rsidRPr="001368C0" w:rsidRDefault="001368C0" w:rsidP="001368C0">
            <w:pPr>
              <w:widowControl w:val="0"/>
              <w:autoSpaceDE w:val="0"/>
              <w:autoSpaceDN w:val="0"/>
              <w:rPr>
                <w:rFonts w:eastAsia="Calibri" w:hAnsi="Calibri" w:cs="Calibri"/>
                <w:szCs w:val="22"/>
              </w:rPr>
            </w:pPr>
          </w:p>
        </w:tc>
      </w:tr>
      <w:tr w:rsidR="00DF006E" w:rsidRPr="001368C0" w14:paraId="45FC6D78" w14:textId="77777777" w:rsidTr="001C5A89">
        <w:trPr>
          <w:trHeight w:val="212"/>
        </w:trPr>
        <w:tc>
          <w:tcPr>
            <w:tcW w:w="5230" w:type="dxa"/>
          </w:tcPr>
          <w:p w14:paraId="160C49C9"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Biomedical</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data</w:t>
            </w:r>
            <w:r w:rsidRPr="001368C0">
              <w:rPr>
                <w:rFonts w:ascii="Calibri" w:eastAsia="Calibri" w:hAnsi="Calibri" w:cs="Calibri"/>
                <w:spacing w:val="-1"/>
                <w:sz w:val="17"/>
                <w:szCs w:val="22"/>
              </w:rPr>
              <w:t xml:space="preserve"> </w:t>
            </w:r>
            <w:r w:rsidRPr="001368C0">
              <w:rPr>
                <w:rFonts w:ascii="Calibri" w:eastAsia="Calibri" w:hAnsi="Calibri" w:cs="Calibri"/>
                <w:sz w:val="17"/>
                <w:szCs w:val="22"/>
              </w:rPr>
              <w:t>recoded</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and</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merged</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into</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one</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database</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(M8)</w:t>
            </w:r>
          </w:p>
        </w:tc>
        <w:tc>
          <w:tcPr>
            <w:tcW w:w="187" w:type="dxa"/>
          </w:tcPr>
          <w:p w14:paraId="70775B50"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2DF70E37" w14:textId="77777777" w:rsidR="001368C0" w:rsidRPr="001368C0" w:rsidRDefault="001368C0" w:rsidP="001368C0">
            <w:pPr>
              <w:widowControl w:val="0"/>
              <w:autoSpaceDE w:val="0"/>
              <w:autoSpaceDN w:val="0"/>
              <w:rPr>
                <w:rFonts w:eastAsia="Calibri" w:hAnsi="Calibri" w:cs="Calibri"/>
                <w:sz w:val="12"/>
                <w:szCs w:val="22"/>
              </w:rPr>
            </w:pPr>
          </w:p>
        </w:tc>
        <w:tc>
          <w:tcPr>
            <w:tcW w:w="189" w:type="dxa"/>
            <w:shd w:val="clear" w:color="auto" w:fill="FF0000"/>
          </w:tcPr>
          <w:p w14:paraId="79E91B16"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7EC1034A"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4DA82817"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716DE16"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5352C2C4"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2906ABB3"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7FF5CB57"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386B63B"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32099F05"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36265563"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77A6973F"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4D053563"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5BDDE736"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6AFBF10F"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5E5BC29C"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0145C5C0"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6CBFF984"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1BD42196"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34193469"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2597B470" w14:textId="77777777" w:rsidTr="001C5A89">
        <w:trPr>
          <w:trHeight w:val="212"/>
        </w:trPr>
        <w:tc>
          <w:tcPr>
            <w:tcW w:w="5230" w:type="dxa"/>
          </w:tcPr>
          <w:p w14:paraId="00007FD2"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Database</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prepared</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for</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vulnerability-heat-health</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analysis</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(M12)</w:t>
            </w:r>
          </w:p>
        </w:tc>
        <w:tc>
          <w:tcPr>
            <w:tcW w:w="187" w:type="dxa"/>
          </w:tcPr>
          <w:p w14:paraId="2E344BFE"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27542BAA"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631BD898"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3E513621"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shd w:val="clear" w:color="auto" w:fill="FF0000"/>
          </w:tcPr>
          <w:p w14:paraId="4C9673F1" w14:textId="77777777" w:rsidR="001368C0" w:rsidRPr="001368C0" w:rsidRDefault="001368C0" w:rsidP="001368C0">
            <w:pPr>
              <w:widowControl w:val="0"/>
              <w:autoSpaceDE w:val="0"/>
              <w:autoSpaceDN w:val="0"/>
              <w:rPr>
                <w:rFonts w:eastAsia="Calibri" w:hAnsi="Calibri" w:cs="Calibri"/>
                <w:sz w:val="12"/>
                <w:szCs w:val="22"/>
              </w:rPr>
            </w:pPr>
          </w:p>
        </w:tc>
        <w:tc>
          <w:tcPr>
            <w:tcW w:w="186" w:type="dxa"/>
            <w:shd w:val="clear" w:color="auto" w:fill="FF0000"/>
          </w:tcPr>
          <w:p w14:paraId="42EACA3B"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45CFF91"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3EC5381D"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2F069397"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A58E6A4"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F94F2CD"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0033786B"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519F6175"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6A6AB55F"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1ABCED02"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5CDD23FE"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2ABA9EF1"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54704AF5"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2F876D0"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40F2F349"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436C1CBF"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7959E04F" w14:textId="77777777" w:rsidTr="001C5A89">
        <w:trPr>
          <w:trHeight w:val="210"/>
        </w:trPr>
        <w:tc>
          <w:tcPr>
            <w:tcW w:w="5230" w:type="dxa"/>
          </w:tcPr>
          <w:p w14:paraId="47F1F97D" w14:textId="77777777" w:rsidR="001368C0" w:rsidRPr="001368C0" w:rsidRDefault="001368C0" w:rsidP="001368C0">
            <w:pPr>
              <w:widowControl w:val="0"/>
              <w:autoSpaceDE w:val="0"/>
              <w:autoSpaceDN w:val="0"/>
              <w:spacing w:line="174" w:lineRule="exact"/>
              <w:ind w:left="117" w:right="-15"/>
              <w:rPr>
                <w:rFonts w:ascii="Calibri" w:eastAsia="Calibri" w:hAnsi="Calibri" w:cs="Calibri"/>
                <w:sz w:val="17"/>
                <w:szCs w:val="22"/>
              </w:rPr>
            </w:pPr>
            <w:r w:rsidRPr="001368C0">
              <w:rPr>
                <w:rFonts w:ascii="Calibri" w:eastAsia="Calibri" w:hAnsi="Calibri" w:cs="Calibri"/>
                <w:sz w:val="17"/>
                <w:szCs w:val="22"/>
              </w:rPr>
              <w:t>Publications</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submitted</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on</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primary</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and</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secondary</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study</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outcomes</w:t>
            </w:r>
          </w:p>
        </w:tc>
        <w:tc>
          <w:tcPr>
            <w:tcW w:w="187" w:type="dxa"/>
          </w:tcPr>
          <w:p w14:paraId="28FD1138"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0F8A5EE6"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4A6750F5"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789991B4"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3677AA44"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27CBC08E"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EA6D6DC" w14:textId="77777777" w:rsidR="001368C0" w:rsidRPr="001368C0" w:rsidRDefault="001368C0" w:rsidP="001368C0">
            <w:pPr>
              <w:widowControl w:val="0"/>
              <w:autoSpaceDE w:val="0"/>
              <w:autoSpaceDN w:val="0"/>
              <w:rPr>
                <w:rFonts w:eastAsia="Calibri" w:hAnsi="Calibri" w:cs="Calibri"/>
                <w:sz w:val="12"/>
                <w:szCs w:val="22"/>
              </w:rPr>
            </w:pPr>
          </w:p>
        </w:tc>
        <w:tc>
          <w:tcPr>
            <w:tcW w:w="159" w:type="dxa"/>
            <w:shd w:val="clear" w:color="auto" w:fill="FF0000"/>
          </w:tcPr>
          <w:p w14:paraId="718D9680" w14:textId="77777777" w:rsidR="001368C0" w:rsidRPr="001368C0" w:rsidRDefault="001368C0" w:rsidP="001368C0">
            <w:pPr>
              <w:widowControl w:val="0"/>
              <w:autoSpaceDE w:val="0"/>
              <w:autoSpaceDN w:val="0"/>
              <w:rPr>
                <w:rFonts w:eastAsia="Calibri" w:hAnsi="Calibri" w:cs="Calibri"/>
                <w:sz w:val="12"/>
                <w:szCs w:val="22"/>
              </w:rPr>
            </w:pPr>
          </w:p>
        </w:tc>
        <w:tc>
          <w:tcPr>
            <w:tcW w:w="213" w:type="dxa"/>
            <w:shd w:val="clear" w:color="auto" w:fill="FF0000"/>
          </w:tcPr>
          <w:p w14:paraId="5FD3B1DF"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75B9E23"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70CE94A8" w14:textId="77777777" w:rsidR="001368C0" w:rsidRPr="001368C0" w:rsidRDefault="001368C0" w:rsidP="001368C0">
            <w:pPr>
              <w:widowControl w:val="0"/>
              <w:autoSpaceDE w:val="0"/>
              <w:autoSpaceDN w:val="0"/>
              <w:rPr>
                <w:rFonts w:eastAsia="Calibri" w:hAnsi="Calibri" w:cs="Calibri"/>
                <w:sz w:val="12"/>
                <w:szCs w:val="22"/>
              </w:rPr>
            </w:pPr>
          </w:p>
        </w:tc>
        <w:tc>
          <w:tcPr>
            <w:tcW w:w="251" w:type="dxa"/>
            <w:shd w:val="clear" w:color="auto" w:fill="FF0000"/>
          </w:tcPr>
          <w:p w14:paraId="4029D91B"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207AC630"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111F010" w14:textId="77777777" w:rsidR="001368C0" w:rsidRPr="001368C0" w:rsidRDefault="001368C0" w:rsidP="001368C0">
            <w:pPr>
              <w:widowControl w:val="0"/>
              <w:autoSpaceDE w:val="0"/>
              <w:autoSpaceDN w:val="0"/>
              <w:rPr>
                <w:rFonts w:eastAsia="Calibri" w:hAnsi="Calibri" w:cs="Calibri"/>
                <w:sz w:val="12"/>
                <w:szCs w:val="22"/>
              </w:rPr>
            </w:pPr>
          </w:p>
        </w:tc>
        <w:tc>
          <w:tcPr>
            <w:tcW w:w="197" w:type="dxa"/>
            <w:shd w:val="clear" w:color="auto" w:fill="FF0000"/>
          </w:tcPr>
          <w:p w14:paraId="48335A5F" w14:textId="77777777" w:rsidR="001368C0" w:rsidRPr="001368C0" w:rsidRDefault="001368C0" w:rsidP="001368C0">
            <w:pPr>
              <w:widowControl w:val="0"/>
              <w:autoSpaceDE w:val="0"/>
              <w:autoSpaceDN w:val="0"/>
              <w:rPr>
                <w:rFonts w:eastAsia="Calibri" w:hAnsi="Calibri" w:cs="Calibri"/>
                <w:sz w:val="12"/>
                <w:szCs w:val="22"/>
              </w:rPr>
            </w:pPr>
          </w:p>
        </w:tc>
        <w:tc>
          <w:tcPr>
            <w:tcW w:w="181" w:type="dxa"/>
            <w:shd w:val="clear" w:color="auto" w:fill="FF0000"/>
          </w:tcPr>
          <w:p w14:paraId="751ED011"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3A21090C"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2064E85A"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A329A1D"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624F2712"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119AC3E5"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442E95BC" w14:textId="77777777" w:rsidTr="001C5A89">
        <w:trPr>
          <w:trHeight w:val="207"/>
        </w:trPr>
        <w:tc>
          <w:tcPr>
            <w:tcW w:w="5230" w:type="dxa"/>
          </w:tcPr>
          <w:p w14:paraId="07FF38C7" w14:textId="77777777" w:rsidR="001368C0" w:rsidRPr="001368C0" w:rsidRDefault="001368C0" w:rsidP="001368C0">
            <w:pPr>
              <w:widowControl w:val="0"/>
              <w:autoSpaceDE w:val="0"/>
              <w:autoSpaceDN w:val="0"/>
              <w:spacing w:line="172" w:lineRule="exact"/>
              <w:ind w:left="117"/>
              <w:rPr>
                <w:rFonts w:ascii="Calibri" w:eastAsia="Calibri" w:hAnsi="Calibri" w:cs="Calibri"/>
                <w:sz w:val="17"/>
                <w:szCs w:val="22"/>
              </w:rPr>
            </w:pPr>
            <w:r w:rsidRPr="001368C0">
              <w:rPr>
                <w:rFonts w:ascii="Calibri" w:eastAsia="Calibri" w:hAnsi="Calibri" w:cs="Calibri"/>
                <w:sz w:val="17"/>
                <w:szCs w:val="22"/>
              </w:rPr>
              <w:t>Engagement</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with</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national</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government</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for</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EWS</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development</w:t>
            </w:r>
          </w:p>
        </w:tc>
        <w:tc>
          <w:tcPr>
            <w:tcW w:w="187" w:type="dxa"/>
          </w:tcPr>
          <w:p w14:paraId="6531EA5B"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46F88A83"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47E69B2E"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74DC1A82"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3AF1F586"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6F64D8BD"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0ADBBA4F" w14:textId="77777777" w:rsidR="001368C0" w:rsidRPr="001368C0" w:rsidRDefault="001368C0" w:rsidP="001368C0">
            <w:pPr>
              <w:widowControl w:val="0"/>
              <w:autoSpaceDE w:val="0"/>
              <w:autoSpaceDN w:val="0"/>
              <w:rPr>
                <w:rFonts w:eastAsia="Calibri" w:hAnsi="Calibri" w:cs="Calibri"/>
                <w:sz w:val="12"/>
                <w:szCs w:val="22"/>
              </w:rPr>
            </w:pPr>
          </w:p>
        </w:tc>
        <w:tc>
          <w:tcPr>
            <w:tcW w:w="159" w:type="dxa"/>
            <w:shd w:val="clear" w:color="auto" w:fill="FF0000"/>
          </w:tcPr>
          <w:p w14:paraId="2A870EB1"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1A4B534D"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56C770E3"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3C428BFB" w14:textId="77777777" w:rsidR="001368C0" w:rsidRPr="001368C0" w:rsidRDefault="001368C0" w:rsidP="001368C0">
            <w:pPr>
              <w:widowControl w:val="0"/>
              <w:autoSpaceDE w:val="0"/>
              <w:autoSpaceDN w:val="0"/>
              <w:rPr>
                <w:rFonts w:eastAsia="Calibri" w:hAnsi="Calibri" w:cs="Calibri"/>
                <w:sz w:val="12"/>
                <w:szCs w:val="22"/>
              </w:rPr>
            </w:pPr>
          </w:p>
        </w:tc>
        <w:tc>
          <w:tcPr>
            <w:tcW w:w="251" w:type="dxa"/>
            <w:shd w:val="clear" w:color="auto" w:fill="FF0000"/>
          </w:tcPr>
          <w:p w14:paraId="6000FC04"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20D10B82"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0EB33CD7"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0D31C9F1" w14:textId="77777777" w:rsidR="001368C0" w:rsidRPr="001368C0" w:rsidRDefault="001368C0" w:rsidP="001368C0">
            <w:pPr>
              <w:widowControl w:val="0"/>
              <w:autoSpaceDE w:val="0"/>
              <w:autoSpaceDN w:val="0"/>
              <w:rPr>
                <w:rFonts w:eastAsia="Calibri" w:hAnsi="Calibri" w:cs="Calibri"/>
                <w:sz w:val="12"/>
                <w:szCs w:val="22"/>
              </w:rPr>
            </w:pPr>
          </w:p>
        </w:tc>
        <w:tc>
          <w:tcPr>
            <w:tcW w:w="181" w:type="dxa"/>
            <w:shd w:val="clear" w:color="auto" w:fill="FF0000"/>
          </w:tcPr>
          <w:p w14:paraId="4A1CE11E"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50F50913"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6369FB30"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3D63FBE"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7D585E05"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421BEBB7"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3E39320E" w14:textId="77777777" w:rsidTr="001C5A89">
        <w:trPr>
          <w:trHeight w:val="212"/>
        </w:trPr>
        <w:tc>
          <w:tcPr>
            <w:tcW w:w="5230" w:type="dxa"/>
          </w:tcPr>
          <w:p w14:paraId="4A33275C"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Stakeholder</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engagements</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(community</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and</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health</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departments)</w:t>
            </w:r>
          </w:p>
        </w:tc>
        <w:tc>
          <w:tcPr>
            <w:tcW w:w="187" w:type="dxa"/>
            <w:shd w:val="clear" w:color="auto" w:fill="FF0000"/>
          </w:tcPr>
          <w:p w14:paraId="2779DB00"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08D35C08" w14:textId="77777777" w:rsidR="001368C0" w:rsidRPr="001368C0" w:rsidRDefault="001368C0" w:rsidP="001368C0">
            <w:pPr>
              <w:widowControl w:val="0"/>
              <w:autoSpaceDE w:val="0"/>
              <w:autoSpaceDN w:val="0"/>
              <w:rPr>
                <w:rFonts w:eastAsia="Calibri" w:hAnsi="Calibri" w:cs="Calibri"/>
                <w:sz w:val="12"/>
                <w:szCs w:val="22"/>
              </w:rPr>
            </w:pPr>
          </w:p>
        </w:tc>
        <w:tc>
          <w:tcPr>
            <w:tcW w:w="189" w:type="dxa"/>
            <w:shd w:val="clear" w:color="auto" w:fill="FF0000"/>
          </w:tcPr>
          <w:p w14:paraId="2F7E47E5"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1A98DD62"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shd w:val="clear" w:color="auto" w:fill="FF0000"/>
          </w:tcPr>
          <w:p w14:paraId="7571AD20"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250B8B21" w14:textId="77777777" w:rsidR="001368C0" w:rsidRPr="001368C0" w:rsidRDefault="001368C0" w:rsidP="001368C0">
            <w:pPr>
              <w:widowControl w:val="0"/>
              <w:autoSpaceDE w:val="0"/>
              <w:autoSpaceDN w:val="0"/>
              <w:rPr>
                <w:rFonts w:eastAsia="Calibri" w:hAnsi="Calibri" w:cs="Calibri"/>
                <w:sz w:val="12"/>
                <w:szCs w:val="22"/>
              </w:rPr>
            </w:pPr>
          </w:p>
        </w:tc>
        <w:tc>
          <w:tcPr>
            <w:tcW w:w="186" w:type="dxa"/>
            <w:shd w:val="clear" w:color="auto" w:fill="FF0000"/>
          </w:tcPr>
          <w:p w14:paraId="46E5370C"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627D9AD4" w14:textId="77777777" w:rsidR="001368C0" w:rsidRPr="001368C0" w:rsidRDefault="001368C0" w:rsidP="001368C0">
            <w:pPr>
              <w:widowControl w:val="0"/>
              <w:autoSpaceDE w:val="0"/>
              <w:autoSpaceDN w:val="0"/>
              <w:rPr>
                <w:rFonts w:eastAsia="Calibri" w:hAnsi="Calibri" w:cs="Calibri"/>
                <w:sz w:val="12"/>
                <w:szCs w:val="22"/>
              </w:rPr>
            </w:pPr>
          </w:p>
        </w:tc>
        <w:tc>
          <w:tcPr>
            <w:tcW w:w="213" w:type="dxa"/>
            <w:shd w:val="clear" w:color="auto" w:fill="FF0000"/>
          </w:tcPr>
          <w:p w14:paraId="07A99E32"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1269C37"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1143985D"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6938EBF8" w14:textId="77777777" w:rsidR="001368C0" w:rsidRPr="001368C0" w:rsidRDefault="001368C0" w:rsidP="001368C0">
            <w:pPr>
              <w:widowControl w:val="0"/>
              <w:autoSpaceDE w:val="0"/>
              <w:autoSpaceDN w:val="0"/>
              <w:rPr>
                <w:rFonts w:eastAsia="Calibri" w:hAnsi="Calibri" w:cs="Calibri"/>
                <w:sz w:val="12"/>
                <w:szCs w:val="22"/>
              </w:rPr>
            </w:pPr>
          </w:p>
        </w:tc>
        <w:tc>
          <w:tcPr>
            <w:tcW w:w="138" w:type="dxa"/>
            <w:shd w:val="clear" w:color="auto" w:fill="FF0000"/>
          </w:tcPr>
          <w:p w14:paraId="47C16E2C"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62AC6918" w14:textId="77777777" w:rsidR="001368C0" w:rsidRPr="001368C0" w:rsidRDefault="001368C0" w:rsidP="001368C0">
            <w:pPr>
              <w:widowControl w:val="0"/>
              <w:autoSpaceDE w:val="0"/>
              <w:autoSpaceDN w:val="0"/>
              <w:rPr>
                <w:rFonts w:eastAsia="Calibri" w:hAnsi="Calibri" w:cs="Calibri"/>
                <w:sz w:val="12"/>
                <w:szCs w:val="22"/>
              </w:rPr>
            </w:pPr>
          </w:p>
        </w:tc>
        <w:tc>
          <w:tcPr>
            <w:tcW w:w="197" w:type="dxa"/>
            <w:shd w:val="clear" w:color="auto" w:fill="FF0000"/>
          </w:tcPr>
          <w:p w14:paraId="0B48B921"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7FF2E0AE" w14:textId="77777777" w:rsidR="001368C0" w:rsidRPr="001368C0" w:rsidRDefault="001368C0" w:rsidP="001368C0">
            <w:pPr>
              <w:widowControl w:val="0"/>
              <w:autoSpaceDE w:val="0"/>
              <w:autoSpaceDN w:val="0"/>
              <w:rPr>
                <w:rFonts w:eastAsia="Calibri" w:hAnsi="Calibri" w:cs="Calibri"/>
                <w:sz w:val="12"/>
                <w:szCs w:val="22"/>
              </w:rPr>
            </w:pPr>
          </w:p>
        </w:tc>
        <w:tc>
          <w:tcPr>
            <w:tcW w:w="203" w:type="dxa"/>
            <w:shd w:val="clear" w:color="auto" w:fill="FF0000"/>
          </w:tcPr>
          <w:p w14:paraId="23A26E2C"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2969444F"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466E58A0"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124AC85F" w14:textId="77777777" w:rsidR="001368C0" w:rsidRPr="001368C0" w:rsidRDefault="001368C0" w:rsidP="001368C0">
            <w:pPr>
              <w:widowControl w:val="0"/>
              <w:autoSpaceDE w:val="0"/>
              <w:autoSpaceDN w:val="0"/>
              <w:rPr>
                <w:rFonts w:eastAsia="Calibri" w:hAnsi="Calibri" w:cs="Calibri"/>
                <w:sz w:val="12"/>
                <w:szCs w:val="22"/>
              </w:rPr>
            </w:pPr>
          </w:p>
        </w:tc>
        <w:tc>
          <w:tcPr>
            <w:tcW w:w="425" w:type="dxa"/>
            <w:shd w:val="clear" w:color="auto" w:fill="FF0000"/>
          </w:tcPr>
          <w:p w14:paraId="59F59A9C"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01E059F8" w14:textId="77777777" w:rsidTr="001C5A89">
        <w:trPr>
          <w:trHeight w:val="212"/>
        </w:trPr>
        <w:tc>
          <w:tcPr>
            <w:tcW w:w="5230" w:type="dxa"/>
          </w:tcPr>
          <w:p w14:paraId="334225B1"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Publications</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submitted</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on</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Methodological</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aspects</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(M38)</w:t>
            </w:r>
          </w:p>
        </w:tc>
        <w:tc>
          <w:tcPr>
            <w:tcW w:w="187" w:type="dxa"/>
          </w:tcPr>
          <w:p w14:paraId="0BACD2A4"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0019A12B"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72489BF3"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6693B55C"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4BA16A41"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0A7625AB"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718FD3BB"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35BA9922"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52916BEA"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FE5E38C"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1574F26"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2D841DC0" w14:textId="77777777" w:rsidR="001368C0" w:rsidRPr="001368C0" w:rsidRDefault="001368C0" w:rsidP="001368C0">
            <w:pPr>
              <w:widowControl w:val="0"/>
              <w:autoSpaceDE w:val="0"/>
              <w:autoSpaceDN w:val="0"/>
              <w:rPr>
                <w:rFonts w:eastAsia="Calibri" w:hAnsi="Calibri" w:cs="Calibri"/>
                <w:sz w:val="12"/>
                <w:szCs w:val="22"/>
              </w:rPr>
            </w:pPr>
          </w:p>
        </w:tc>
        <w:tc>
          <w:tcPr>
            <w:tcW w:w="138" w:type="dxa"/>
            <w:shd w:val="clear" w:color="auto" w:fill="FF0000"/>
          </w:tcPr>
          <w:p w14:paraId="40762A63"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044F76D"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40D4D3CF"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3FCE836B"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709463D4"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07C6B28E"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6CBCB2D9"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1E2610B1"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355B1278"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50A60E50" w14:textId="77777777" w:rsidTr="001C5A89">
        <w:trPr>
          <w:trHeight w:val="212"/>
        </w:trPr>
        <w:tc>
          <w:tcPr>
            <w:tcW w:w="5230" w:type="dxa"/>
          </w:tcPr>
          <w:p w14:paraId="16E82071"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Publication</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on</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vulnerability-heat-health</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data</w:t>
            </w:r>
          </w:p>
        </w:tc>
        <w:tc>
          <w:tcPr>
            <w:tcW w:w="187" w:type="dxa"/>
          </w:tcPr>
          <w:p w14:paraId="62313C02"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15D808F9"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1BDCEFAF"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05E3BB09"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0C8AED10"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48B53968"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6B682644"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1590F697"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7550CA4E"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376E0F2B"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1448AFC7" w14:textId="77777777" w:rsidR="001368C0" w:rsidRPr="001368C0" w:rsidRDefault="001368C0" w:rsidP="001368C0">
            <w:pPr>
              <w:widowControl w:val="0"/>
              <w:autoSpaceDE w:val="0"/>
              <w:autoSpaceDN w:val="0"/>
              <w:rPr>
                <w:rFonts w:eastAsia="Calibri" w:hAnsi="Calibri" w:cs="Calibri"/>
                <w:sz w:val="12"/>
                <w:szCs w:val="22"/>
              </w:rPr>
            </w:pPr>
          </w:p>
        </w:tc>
        <w:tc>
          <w:tcPr>
            <w:tcW w:w="251" w:type="dxa"/>
            <w:shd w:val="clear" w:color="auto" w:fill="FF0000"/>
          </w:tcPr>
          <w:p w14:paraId="438C1FE3" w14:textId="77777777" w:rsidR="001368C0" w:rsidRPr="001368C0" w:rsidRDefault="001368C0" w:rsidP="001368C0">
            <w:pPr>
              <w:widowControl w:val="0"/>
              <w:autoSpaceDE w:val="0"/>
              <w:autoSpaceDN w:val="0"/>
              <w:rPr>
                <w:rFonts w:eastAsia="Calibri" w:hAnsi="Calibri" w:cs="Calibri"/>
                <w:sz w:val="12"/>
                <w:szCs w:val="22"/>
              </w:rPr>
            </w:pPr>
          </w:p>
        </w:tc>
        <w:tc>
          <w:tcPr>
            <w:tcW w:w="138" w:type="dxa"/>
            <w:shd w:val="clear" w:color="auto" w:fill="FF0000"/>
          </w:tcPr>
          <w:p w14:paraId="71B022F3"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0D39BC2B" w14:textId="77777777" w:rsidR="001368C0" w:rsidRPr="001368C0" w:rsidRDefault="001368C0" w:rsidP="001368C0">
            <w:pPr>
              <w:widowControl w:val="0"/>
              <w:autoSpaceDE w:val="0"/>
              <w:autoSpaceDN w:val="0"/>
              <w:rPr>
                <w:rFonts w:eastAsia="Calibri" w:hAnsi="Calibri" w:cs="Calibri"/>
                <w:sz w:val="12"/>
                <w:szCs w:val="22"/>
              </w:rPr>
            </w:pPr>
          </w:p>
        </w:tc>
        <w:tc>
          <w:tcPr>
            <w:tcW w:w="197" w:type="dxa"/>
            <w:shd w:val="clear" w:color="auto" w:fill="FF0000"/>
          </w:tcPr>
          <w:p w14:paraId="7AF462B5"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0C7BB697"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011863A6"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1FB391E7"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46F1000B"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269B8305"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36FE30E2"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0CA5685A" w14:textId="77777777" w:rsidTr="001C5A89">
        <w:trPr>
          <w:trHeight w:val="208"/>
        </w:trPr>
        <w:tc>
          <w:tcPr>
            <w:tcW w:w="5230" w:type="dxa"/>
          </w:tcPr>
          <w:p w14:paraId="0D800675" w14:textId="77777777" w:rsidR="001368C0" w:rsidRPr="001368C0" w:rsidRDefault="001368C0" w:rsidP="001368C0">
            <w:pPr>
              <w:widowControl w:val="0"/>
              <w:autoSpaceDE w:val="0"/>
              <w:autoSpaceDN w:val="0"/>
              <w:spacing w:line="174" w:lineRule="exact"/>
              <w:ind w:left="117"/>
              <w:rPr>
                <w:rFonts w:ascii="Calibri" w:eastAsia="Calibri" w:hAnsi="Calibri" w:cs="Calibri"/>
                <w:sz w:val="17"/>
                <w:szCs w:val="22"/>
              </w:rPr>
            </w:pPr>
            <w:r w:rsidRPr="001368C0">
              <w:rPr>
                <w:rFonts w:ascii="Calibri" w:eastAsia="Calibri" w:hAnsi="Calibri" w:cs="Calibri"/>
                <w:sz w:val="17"/>
                <w:szCs w:val="22"/>
              </w:rPr>
              <w:t>Review</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of</w:t>
            </w:r>
            <w:r w:rsidRPr="001368C0">
              <w:rPr>
                <w:rFonts w:ascii="Calibri" w:eastAsia="Calibri" w:hAnsi="Calibri" w:cs="Calibri"/>
                <w:spacing w:val="-7"/>
                <w:sz w:val="17"/>
                <w:szCs w:val="22"/>
              </w:rPr>
              <w:t xml:space="preserve"> </w:t>
            </w:r>
            <w:r w:rsidRPr="001368C0">
              <w:rPr>
                <w:rFonts w:ascii="Calibri" w:eastAsia="Calibri" w:hAnsi="Calibri" w:cs="Calibri"/>
                <w:sz w:val="17"/>
                <w:szCs w:val="22"/>
              </w:rPr>
              <w:t>District-level</w:t>
            </w:r>
            <w:r w:rsidRPr="001368C0">
              <w:rPr>
                <w:rFonts w:ascii="Calibri" w:eastAsia="Calibri" w:hAnsi="Calibri" w:cs="Calibri"/>
                <w:spacing w:val="-8"/>
                <w:sz w:val="17"/>
                <w:szCs w:val="22"/>
              </w:rPr>
              <w:t xml:space="preserve"> </w:t>
            </w:r>
            <w:r w:rsidRPr="001368C0">
              <w:rPr>
                <w:rFonts w:ascii="Calibri" w:eastAsia="Calibri" w:hAnsi="Calibri" w:cs="Calibri"/>
                <w:sz w:val="17"/>
                <w:szCs w:val="22"/>
              </w:rPr>
              <w:t>surveillance</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systems</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performance</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(M38)</w:t>
            </w:r>
          </w:p>
        </w:tc>
        <w:tc>
          <w:tcPr>
            <w:tcW w:w="187" w:type="dxa"/>
          </w:tcPr>
          <w:p w14:paraId="03845F7E"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085025F7"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05CD2942"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2AB4891E"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6AFD09F4"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0873CF7A"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5DEB3C48"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24748281"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24BF5B5E"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C20EA15"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75C105A9"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09032307" w14:textId="77777777" w:rsidR="001368C0" w:rsidRPr="001368C0" w:rsidRDefault="001368C0" w:rsidP="001368C0">
            <w:pPr>
              <w:widowControl w:val="0"/>
              <w:autoSpaceDE w:val="0"/>
              <w:autoSpaceDN w:val="0"/>
              <w:rPr>
                <w:rFonts w:eastAsia="Calibri" w:hAnsi="Calibri" w:cs="Calibri"/>
                <w:sz w:val="12"/>
                <w:szCs w:val="22"/>
              </w:rPr>
            </w:pPr>
          </w:p>
        </w:tc>
        <w:tc>
          <w:tcPr>
            <w:tcW w:w="138" w:type="dxa"/>
            <w:shd w:val="clear" w:color="auto" w:fill="FF0000"/>
          </w:tcPr>
          <w:p w14:paraId="5863761E"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7AB74E09" w14:textId="77777777" w:rsidR="001368C0" w:rsidRPr="001368C0" w:rsidRDefault="001368C0" w:rsidP="001368C0">
            <w:pPr>
              <w:widowControl w:val="0"/>
              <w:autoSpaceDE w:val="0"/>
              <w:autoSpaceDN w:val="0"/>
              <w:rPr>
                <w:rFonts w:eastAsia="Calibri" w:hAnsi="Calibri" w:cs="Calibri"/>
                <w:sz w:val="12"/>
                <w:szCs w:val="22"/>
              </w:rPr>
            </w:pPr>
          </w:p>
        </w:tc>
        <w:tc>
          <w:tcPr>
            <w:tcW w:w="197" w:type="dxa"/>
            <w:shd w:val="clear" w:color="auto" w:fill="FF0000"/>
          </w:tcPr>
          <w:p w14:paraId="6539BA1C" w14:textId="77777777" w:rsidR="001368C0" w:rsidRPr="001368C0" w:rsidRDefault="001368C0" w:rsidP="001368C0">
            <w:pPr>
              <w:widowControl w:val="0"/>
              <w:autoSpaceDE w:val="0"/>
              <w:autoSpaceDN w:val="0"/>
              <w:rPr>
                <w:rFonts w:eastAsia="Calibri" w:hAnsi="Calibri" w:cs="Calibri"/>
                <w:sz w:val="12"/>
                <w:szCs w:val="22"/>
              </w:rPr>
            </w:pPr>
          </w:p>
        </w:tc>
        <w:tc>
          <w:tcPr>
            <w:tcW w:w="181" w:type="dxa"/>
            <w:shd w:val="clear" w:color="auto" w:fill="FF0000"/>
          </w:tcPr>
          <w:p w14:paraId="72A5B456" w14:textId="77777777" w:rsidR="001368C0" w:rsidRPr="001368C0" w:rsidRDefault="001368C0" w:rsidP="001368C0">
            <w:pPr>
              <w:widowControl w:val="0"/>
              <w:autoSpaceDE w:val="0"/>
              <w:autoSpaceDN w:val="0"/>
              <w:rPr>
                <w:rFonts w:eastAsia="Calibri" w:hAnsi="Calibri" w:cs="Calibri"/>
                <w:sz w:val="12"/>
                <w:szCs w:val="22"/>
              </w:rPr>
            </w:pPr>
          </w:p>
        </w:tc>
        <w:tc>
          <w:tcPr>
            <w:tcW w:w="203" w:type="dxa"/>
            <w:shd w:val="clear" w:color="auto" w:fill="FF0000"/>
          </w:tcPr>
          <w:p w14:paraId="5A044439" w14:textId="77777777" w:rsidR="001368C0" w:rsidRPr="001368C0" w:rsidRDefault="001368C0" w:rsidP="001368C0">
            <w:pPr>
              <w:widowControl w:val="0"/>
              <w:autoSpaceDE w:val="0"/>
              <w:autoSpaceDN w:val="0"/>
              <w:rPr>
                <w:rFonts w:eastAsia="Calibri" w:hAnsi="Calibri" w:cs="Calibri"/>
                <w:sz w:val="12"/>
                <w:szCs w:val="22"/>
              </w:rPr>
            </w:pPr>
          </w:p>
        </w:tc>
        <w:tc>
          <w:tcPr>
            <w:tcW w:w="191" w:type="dxa"/>
            <w:shd w:val="clear" w:color="auto" w:fill="FF0000"/>
          </w:tcPr>
          <w:p w14:paraId="70BA17A5"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E2A0616"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1D383843"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10D313A5"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7030205E" w14:textId="77777777" w:rsidTr="001C5A89">
        <w:trPr>
          <w:trHeight w:val="206"/>
        </w:trPr>
        <w:tc>
          <w:tcPr>
            <w:tcW w:w="5230" w:type="dxa"/>
          </w:tcPr>
          <w:p w14:paraId="40A0FC24" w14:textId="77777777" w:rsidR="001368C0" w:rsidRPr="001368C0" w:rsidRDefault="001368C0" w:rsidP="001368C0">
            <w:pPr>
              <w:widowControl w:val="0"/>
              <w:autoSpaceDE w:val="0"/>
              <w:autoSpaceDN w:val="0"/>
              <w:spacing w:line="172" w:lineRule="exact"/>
              <w:ind w:left="117"/>
              <w:rPr>
                <w:rFonts w:ascii="Calibri" w:eastAsia="Calibri" w:hAnsi="Calibri" w:cs="Calibri"/>
                <w:sz w:val="17"/>
                <w:szCs w:val="22"/>
              </w:rPr>
            </w:pPr>
            <w:r w:rsidRPr="001368C0">
              <w:rPr>
                <w:rFonts w:ascii="Calibri" w:eastAsia="Calibri" w:hAnsi="Calibri" w:cs="Calibri"/>
                <w:sz w:val="17"/>
                <w:szCs w:val="22"/>
              </w:rPr>
              <w:t>PhD</w:t>
            </w:r>
            <w:r w:rsidRPr="001368C0">
              <w:rPr>
                <w:rFonts w:ascii="Calibri" w:eastAsia="Calibri" w:hAnsi="Calibri" w:cs="Calibri"/>
                <w:spacing w:val="-2"/>
                <w:sz w:val="17"/>
                <w:szCs w:val="22"/>
              </w:rPr>
              <w:t xml:space="preserve"> </w:t>
            </w:r>
            <w:r w:rsidRPr="001368C0">
              <w:rPr>
                <w:rFonts w:ascii="Calibri" w:eastAsia="Calibri" w:hAnsi="Calibri" w:cs="Calibri"/>
                <w:sz w:val="17"/>
                <w:szCs w:val="22"/>
              </w:rPr>
              <w:t>enrolment</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(M7)</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until</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award</w:t>
            </w:r>
            <w:r w:rsidRPr="001368C0">
              <w:rPr>
                <w:rFonts w:ascii="Calibri" w:eastAsia="Calibri" w:hAnsi="Calibri" w:cs="Calibri"/>
                <w:spacing w:val="-1"/>
                <w:sz w:val="17"/>
                <w:szCs w:val="22"/>
              </w:rPr>
              <w:t xml:space="preserve"> </w:t>
            </w:r>
            <w:r w:rsidRPr="001368C0">
              <w:rPr>
                <w:rFonts w:ascii="Calibri" w:eastAsia="Calibri" w:hAnsi="Calibri" w:cs="Calibri"/>
                <w:sz w:val="17"/>
                <w:szCs w:val="22"/>
              </w:rPr>
              <w:t>(M54)</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of</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one</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student</w:t>
            </w:r>
          </w:p>
        </w:tc>
        <w:tc>
          <w:tcPr>
            <w:tcW w:w="187" w:type="dxa"/>
          </w:tcPr>
          <w:p w14:paraId="7AF5DACC"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44D7CFA0" w14:textId="77777777" w:rsidR="001368C0" w:rsidRPr="001368C0" w:rsidRDefault="001368C0" w:rsidP="001368C0">
            <w:pPr>
              <w:widowControl w:val="0"/>
              <w:autoSpaceDE w:val="0"/>
              <w:autoSpaceDN w:val="0"/>
              <w:rPr>
                <w:rFonts w:eastAsia="Calibri" w:hAnsi="Calibri" w:cs="Calibri"/>
                <w:sz w:val="12"/>
                <w:szCs w:val="22"/>
              </w:rPr>
            </w:pPr>
          </w:p>
        </w:tc>
        <w:tc>
          <w:tcPr>
            <w:tcW w:w="189" w:type="dxa"/>
            <w:shd w:val="clear" w:color="auto" w:fill="FF0000"/>
          </w:tcPr>
          <w:p w14:paraId="26450F5C" w14:textId="77777777" w:rsidR="001368C0" w:rsidRPr="001368C0" w:rsidRDefault="001368C0" w:rsidP="001368C0">
            <w:pPr>
              <w:widowControl w:val="0"/>
              <w:autoSpaceDE w:val="0"/>
              <w:autoSpaceDN w:val="0"/>
              <w:rPr>
                <w:rFonts w:eastAsia="Calibri" w:hAnsi="Calibri" w:cs="Calibri"/>
                <w:sz w:val="12"/>
                <w:szCs w:val="22"/>
              </w:rPr>
            </w:pPr>
          </w:p>
        </w:tc>
        <w:tc>
          <w:tcPr>
            <w:tcW w:w="184" w:type="dxa"/>
            <w:shd w:val="clear" w:color="auto" w:fill="FF0000"/>
          </w:tcPr>
          <w:p w14:paraId="426AF4EB"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shd w:val="clear" w:color="auto" w:fill="FF0000"/>
          </w:tcPr>
          <w:p w14:paraId="1C42B390" w14:textId="77777777" w:rsidR="001368C0" w:rsidRPr="001368C0" w:rsidRDefault="001368C0" w:rsidP="001368C0">
            <w:pPr>
              <w:widowControl w:val="0"/>
              <w:autoSpaceDE w:val="0"/>
              <w:autoSpaceDN w:val="0"/>
              <w:rPr>
                <w:rFonts w:eastAsia="Calibri" w:hAnsi="Calibri" w:cs="Calibri"/>
                <w:sz w:val="12"/>
                <w:szCs w:val="22"/>
              </w:rPr>
            </w:pPr>
          </w:p>
        </w:tc>
        <w:tc>
          <w:tcPr>
            <w:tcW w:w="186" w:type="dxa"/>
            <w:shd w:val="clear" w:color="auto" w:fill="FF0000"/>
          </w:tcPr>
          <w:p w14:paraId="45EF6D22" w14:textId="77777777" w:rsidR="001368C0" w:rsidRPr="001368C0" w:rsidRDefault="001368C0" w:rsidP="001368C0">
            <w:pPr>
              <w:widowControl w:val="0"/>
              <w:autoSpaceDE w:val="0"/>
              <w:autoSpaceDN w:val="0"/>
              <w:rPr>
                <w:rFonts w:eastAsia="Calibri" w:hAnsi="Calibri" w:cs="Calibri"/>
                <w:sz w:val="12"/>
                <w:szCs w:val="22"/>
              </w:rPr>
            </w:pPr>
          </w:p>
        </w:tc>
        <w:tc>
          <w:tcPr>
            <w:tcW w:w="186" w:type="dxa"/>
            <w:shd w:val="clear" w:color="auto" w:fill="FF0000"/>
          </w:tcPr>
          <w:p w14:paraId="0D3A98AE" w14:textId="77777777" w:rsidR="001368C0" w:rsidRPr="001368C0" w:rsidRDefault="001368C0" w:rsidP="001368C0">
            <w:pPr>
              <w:widowControl w:val="0"/>
              <w:autoSpaceDE w:val="0"/>
              <w:autoSpaceDN w:val="0"/>
              <w:rPr>
                <w:rFonts w:eastAsia="Calibri" w:hAnsi="Calibri" w:cs="Calibri"/>
                <w:sz w:val="12"/>
                <w:szCs w:val="22"/>
              </w:rPr>
            </w:pPr>
          </w:p>
        </w:tc>
        <w:tc>
          <w:tcPr>
            <w:tcW w:w="159" w:type="dxa"/>
            <w:shd w:val="clear" w:color="auto" w:fill="FF0000"/>
          </w:tcPr>
          <w:p w14:paraId="1C001132" w14:textId="77777777" w:rsidR="001368C0" w:rsidRPr="001368C0" w:rsidRDefault="001368C0" w:rsidP="001368C0">
            <w:pPr>
              <w:widowControl w:val="0"/>
              <w:autoSpaceDE w:val="0"/>
              <w:autoSpaceDN w:val="0"/>
              <w:rPr>
                <w:rFonts w:eastAsia="Calibri" w:hAnsi="Calibri" w:cs="Calibri"/>
                <w:sz w:val="12"/>
                <w:szCs w:val="22"/>
              </w:rPr>
            </w:pPr>
          </w:p>
        </w:tc>
        <w:tc>
          <w:tcPr>
            <w:tcW w:w="213" w:type="dxa"/>
            <w:shd w:val="clear" w:color="auto" w:fill="FF0000"/>
          </w:tcPr>
          <w:p w14:paraId="49A077AA"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2C1BA00F"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3AD8171F" w14:textId="77777777" w:rsidR="001368C0" w:rsidRPr="001368C0" w:rsidRDefault="001368C0" w:rsidP="001368C0">
            <w:pPr>
              <w:widowControl w:val="0"/>
              <w:autoSpaceDE w:val="0"/>
              <w:autoSpaceDN w:val="0"/>
              <w:rPr>
                <w:rFonts w:eastAsia="Calibri" w:hAnsi="Calibri" w:cs="Calibri"/>
                <w:sz w:val="12"/>
                <w:szCs w:val="22"/>
              </w:rPr>
            </w:pPr>
          </w:p>
        </w:tc>
        <w:tc>
          <w:tcPr>
            <w:tcW w:w="251" w:type="dxa"/>
            <w:shd w:val="clear" w:color="auto" w:fill="FF0000"/>
          </w:tcPr>
          <w:p w14:paraId="0EFBD888" w14:textId="77777777" w:rsidR="001368C0" w:rsidRPr="001368C0" w:rsidRDefault="001368C0" w:rsidP="001368C0">
            <w:pPr>
              <w:widowControl w:val="0"/>
              <w:autoSpaceDE w:val="0"/>
              <w:autoSpaceDN w:val="0"/>
              <w:rPr>
                <w:rFonts w:eastAsia="Calibri" w:hAnsi="Calibri" w:cs="Calibri"/>
                <w:sz w:val="12"/>
                <w:szCs w:val="22"/>
              </w:rPr>
            </w:pPr>
          </w:p>
        </w:tc>
        <w:tc>
          <w:tcPr>
            <w:tcW w:w="138" w:type="dxa"/>
            <w:shd w:val="clear" w:color="auto" w:fill="FF0000"/>
          </w:tcPr>
          <w:p w14:paraId="6EAE8BD5"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39374D96" w14:textId="77777777" w:rsidR="001368C0" w:rsidRPr="001368C0" w:rsidRDefault="001368C0" w:rsidP="001368C0">
            <w:pPr>
              <w:widowControl w:val="0"/>
              <w:autoSpaceDE w:val="0"/>
              <w:autoSpaceDN w:val="0"/>
              <w:rPr>
                <w:rFonts w:eastAsia="Calibri" w:hAnsi="Calibri" w:cs="Calibri"/>
                <w:sz w:val="12"/>
                <w:szCs w:val="22"/>
              </w:rPr>
            </w:pPr>
          </w:p>
        </w:tc>
        <w:tc>
          <w:tcPr>
            <w:tcW w:w="197" w:type="dxa"/>
            <w:shd w:val="clear" w:color="auto" w:fill="FF0000"/>
          </w:tcPr>
          <w:p w14:paraId="19A839DA" w14:textId="77777777" w:rsidR="001368C0" w:rsidRPr="001368C0" w:rsidRDefault="001368C0" w:rsidP="001368C0">
            <w:pPr>
              <w:widowControl w:val="0"/>
              <w:autoSpaceDE w:val="0"/>
              <w:autoSpaceDN w:val="0"/>
              <w:rPr>
                <w:rFonts w:eastAsia="Calibri" w:hAnsi="Calibri" w:cs="Calibri"/>
                <w:sz w:val="12"/>
                <w:szCs w:val="22"/>
              </w:rPr>
            </w:pPr>
          </w:p>
        </w:tc>
        <w:tc>
          <w:tcPr>
            <w:tcW w:w="181" w:type="dxa"/>
            <w:shd w:val="clear" w:color="auto" w:fill="FF0000"/>
          </w:tcPr>
          <w:p w14:paraId="65C0292C" w14:textId="77777777" w:rsidR="001368C0" w:rsidRPr="001368C0" w:rsidRDefault="001368C0" w:rsidP="001368C0">
            <w:pPr>
              <w:widowControl w:val="0"/>
              <w:autoSpaceDE w:val="0"/>
              <w:autoSpaceDN w:val="0"/>
              <w:rPr>
                <w:rFonts w:eastAsia="Calibri" w:hAnsi="Calibri" w:cs="Calibri"/>
                <w:sz w:val="12"/>
                <w:szCs w:val="22"/>
              </w:rPr>
            </w:pPr>
          </w:p>
        </w:tc>
        <w:tc>
          <w:tcPr>
            <w:tcW w:w="203" w:type="dxa"/>
            <w:shd w:val="clear" w:color="auto" w:fill="FF0000"/>
          </w:tcPr>
          <w:p w14:paraId="17F87A0B" w14:textId="77777777" w:rsidR="001368C0" w:rsidRPr="001368C0" w:rsidRDefault="001368C0" w:rsidP="001368C0">
            <w:pPr>
              <w:widowControl w:val="0"/>
              <w:autoSpaceDE w:val="0"/>
              <w:autoSpaceDN w:val="0"/>
              <w:rPr>
                <w:rFonts w:eastAsia="Calibri" w:hAnsi="Calibri" w:cs="Calibri"/>
                <w:sz w:val="12"/>
                <w:szCs w:val="22"/>
              </w:rPr>
            </w:pPr>
          </w:p>
        </w:tc>
        <w:tc>
          <w:tcPr>
            <w:tcW w:w="191" w:type="dxa"/>
            <w:shd w:val="clear" w:color="auto" w:fill="FF0000"/>
          </w:tcPr>
          <w:p w14:paraId="326EB18B"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B9DE827"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53E00505"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542D7D63"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75757F1D" w14:textId="77777777" w:rsidTr="001C5A89">
        <w:trPr>
          <w:trHeight w:val="212"/>
        </w:trPr>
        <w:tc>
          <w:tcPr>
            <w:tcW w:w="5230" w:type="dxa"/>
          </w:tcPr>
          <w:p w14:paraId="0156BB73"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Dissemination</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meetings</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and</w:t>
            </w:r>
            <w:r w:rsidRPr="001368C0">
              <w:rPr>
                <w:rFonts w:ascii="Calibri" w:eastAsia="Calibri" w:hAnsi="Calibri" w:cs="Calibri"/>
                <w:spacing w:val="-5"/>
                <w:sz w:val="17"/>
                <w:szCs w:val="22"/>
              </w:rPr>
              <w:t xml:space="preserve"> </w:t>
            </w:r>
            <w:r w:rsidRPr="001368C0">
              <w:rPr>
                <w:rFonts w:ascii="Calibri" w:eastAsia="Calibri" w:hAnsi="Calibri" w:cs="Calibri"/>
                <w:sz w:val="17"/>
                <w:szCs w:val="22"/>
              </w:rPr>
              <w:t>conferences</w:t>
            </w:r>
          </w:p>
        </w:tc>
        <w:tc>
          <w:tcPr>
            <w:tcW w:w="187" w:type="dxa"/>
          </w:tcPr>
          <w:p w14:paraId="7761E3A5"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01672BFB"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6E0EDE93"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4B7D958E"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2BDF3A09"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2DC22FC1"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0DAED9B4" w14:textId="77777777" w:rsidR="001368C0" w:rsidRPr="001368C0" w:rsidRDefault="001368C0" w:rsidP="001368C0">
            <w:pPr>
              <w:widowControl w:val="0"/>
              <w:autoSpaceDE w:val="0"/>
              <w:autoSpaceDN w:val="0"/>
              <w:rPr>
                <w:rFonts w:eastAsia="Calibri" w:hAnsi="Calibri" w:cs="Calibri"/>
                <w:sz w:val="12"/>
                <w:szCs w:val="22"/>
              </w:rPr>
            </w:pPr>
          </w:p>
        </w:tc>
        <w:tc>
          <w:tcPr>
            <w:tcW w:w="159" w:type="dxa"/>
            <w:shd w:val="clear" w:color="auto" w:fill="FF0000"/>
          </w:tcPr>
          <w:p w14:paraId="07E29906"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1B152B5C"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62D3A65"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60260397" w14:textId="77777777" w:rsidR="001368C0" w:rsidRPr="001368C0" w:rsidRDefault="001368C0" w:rsidP="001368C0">
            <w:pPr>
              <w:widowControl w:val="0"/>
              <w:autoSpaceDE w:val="0"/>
              <w:autoSpaceDN w:val="0"/>
              <w:rPr>
                <w:rFonts w:eastAsia="Calibri" w:hAnsi="Calibri" w:cs="Calibri"/>
                <w:sz w:val="12"/>
                <w:szCs w:val="22"/>
              </w:rPr>
            </w:pPr>
          </w:p>
        </w:tc>
        <w:tc>
          <w:tcPr>
            <w:tcW w:w="251" w:type="dxa"/>
            <w:shd w:val="clear" w:color="auto" w:fill="FF0000"/>
          </w:tcPr>
          <w:p w14:paraId="2D649BF6"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07BFF99F"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6AD806A6"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7C840FDA"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716120A5" w14:textId="77777777" w:rsidR="001368C0" w:rsidRPr="001368C0" w:rsidRDefault="001368C0" w:rsidP="001368C0">
            <w:pPr>
              <w:widowControl w:val="0"/>
              <w:autoSpaceDE w:val="0"/>
              <w:autoSpaceDN w:val="0"/>
              <w:rPr>
                <w:rFonts w:eastAsia="Calibri" w:hAnsi="Calibri" w:cs="Calibri"/>
                <w:sz w:val="12"/>
                <w:szCs w:val="22"/>
              </w:rPr>
            </w:pPr>
          </w:p>
        </w:tc>
        <w:tc>
          <w:tcPr>
            <w:tcW w:w="203" w:type="dxa"/>
            <w:shd w:val="clear" w:color="auto" w:fill="FF0000"/>
          </w:tcPr>
          <w:p w14:paraId="362E3CEC" w14:textId="77777777" w:rsidR="001368C0" w:rsidRPr="001368C0" w:rsidRDefault="001368C0" w:rsidP="001368C0">
            <w:pPr>
              <w:widowControl w:val="0"/>
              <w:autoSpaceDE w:val="0"/>
              <w:autoSpaceDN w:val="0"/>
              <w:rPr>
                <w:rFonts w:eastAsia="Calibri" w:hAnsi="Calibri" w:cs="Calibri"/>
                <w:sz w:val="12"/>
                <w:szCs w:val="22"/>
              </w:rPr>
            </w:pPr>
          </w:p>
        </w:tc>
        <w:tc>
          <w:tcPr>
            <w:tcW w:w="191" w:type="dxa"/>
            <w:shd w:val="clear" w:color="auto" w:fill="FF0000"/>
          </w:tcPr>
          <w:p w14:paraId="26E401A1" w14:textId="77777777" w:rsidR="001368C0" w:rsidRPr="001368C0" w:rsidRDefault="001368C0" w:rsidP="001368C0">
            <w:pPr>
              <w:widowControl w:val="0"/>
              <w:autoSpaceDE w:val="0"/>
              <w:autoSpaceDN w:val="0"/>
              <w:rPr>
                <w:rFonts w:eastAsia="Calibri" w:hAnsi="Calibri" w:cs="Calibri"/>
                <w:sz w:val="12"/>
                <w:szCs w:val="22"/>
              </w:rPr>
            </w:pPr>
          </w:p>
        </w:tc>
        <w:tc>
          <w:tcPr>
            <w:tcW w:w="193" w:type="dxa"/>
            <w:shd w:val="clear" w:color="auto" w:fill="FF0000"/>
          </w:tcPr>
          <w:p w14:paraId="141F3371" w14:textId="77777777" w:rsidR="001368C0" w:rsidRPr="001368C0" w:rsidRDefault="001368C0" w:rsidP="001368C0">
            <w:pPr>
              <w:widowControl w:val="0"/>
              <w:autoSpaceDE w:val="0"/>
              <w:autoSpaceDN w:val="0"/>
              <w:rPr>
                <w:rFonts w:eastAsia="Calibri" w:hAnsi="Calibri" w:cs="Calibri"/>
                <w:sz w:val="12"/>
                <w:szCs w:val="22"/>
              </w:rPr>
            </w:pPr>
          </w:p>
        </w:tc>
        <w:tc>
          <w:tcPr>
            <w:tcW w:w="264" w:type="dxa"/>
            <w:shd w:val="clear" w:color="auto" w:fill="FF0000"/>
          </w:tcPr>
          <w:p w14:paraId="0C052123" w14:textId="77777777" w:rsidR="001368C0" w:rsidRPr="001368C0" w:rsidRDefault="001368C0" w:rsidP="001368C0">
            <w:pPr>
              <w:widowControl w:val="0"/>
              <w:autoSpaceDE w:val="0"/>
              <w:autoSpaceDN w:val="0"/>
              <w:rPr>
                <w:rFonts w:eastAsia="Calibri" w:hAnsi="Calibri" w:cs="Calibri"/>
                <w:sz w:val="12"/>
                <w:szCs w:val="22"/>
              </w:rPr>
            </w:pPr>
          </w:p>
        </w:tc>
        <w:tc>
          <w:tcPr>
            <w:tcW w:w="425" w:type="dxa"/>
          </w:tcPr>
          <w:p w14:paraId="3BD50033"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35EB093B" w14:textId="77777777" w:rsidTr="001C5A89">
        <w:trPr>
          <w:trHeight w:val="212"/>
        </w:trPr>
        <w:tc>
          <w:tcPr>
            <w:tcW w:w="5230" w:type="dxa"/>
          </w:tcPr>
          <w:p w14:paraId="379A6C87" w14:textId="77777777" w:rsidR="001368C0" w:rsidRPr="001368C0" w:rsidRDefault="001368C0" w:rsidP="001368C0">
            <w:pPr>
              <w:widowControl w:val="0"/>
              <w:autoSpaceDE w:val="0"/>
              <w:autoSpaceDN w:val="0"/>
              <w:spacing w:line="176" w:lineRule="exact"/>
              <w:ind w:left="117"/>
              <w:rPr>
                <w:rFonts w:ascii="Calibri" w:eastAsia="Calibri" w:hAnsi="Calibri" w:cs="Calibri"/>
                <w:sz w:val="17"/>
                <w:szCs w:val="22"/>
              </w:rPr>
            </w:pPr>
            <w:r w:rsidRPr="001368C0">
              <w:rPr>
                <w:rFonts w:ascii="Calibri" w:eastAsia="Calibri" w:hAnsi="Calibri" w:cs="Calibri"/>
                <w:sz w:val="17"/>
                <w:szCs w:val="22"/>
              </w:rPr>
              <w:t>Final</w:t>
            </w:r>
            <w:r w:rsidRPr="001368C0">
              <w:rPr>
                <w:rFonts w:ascii="Calibri" w:eastAsia="Calibri" w:hAnsi="Calibri" w:cs="Calibri"/>
                <w:spacing w:val="-6"/>
                <w:sz w:val="17"/>
                <w:szCs w:val="22"/>
              </w:rPr>
              <w:t xml:space="preserve"> </w:t>
            </w:r>
            <w:r w:rsidRPr="001368C0">
              <w:rPr>
                <w:rFonts w:ascii="Calibri" w:eastAsia="Calibri" w:hAnsi="Calibri" w:cs="Calibri"/>
                <w:sz w:val="17"/>
                <w:szCs w:val="22"/>
              </w:rPr>
              <w:t>report</w:t>
            </w:r>
            <w:r w:rsidRPr="001368C0">
              <w:rPr>
                <w:rFonts w:ascii="Calibri" w:eastAsia="Calibri" w:hAnsi="Calibri" w:cs="Calibri"/>
                <w:spacing w:val="-3"/>
                <w:sz w:val="17"/>
                <w:szCs w:val="22"/>
              </w:rPr>
              <w:t xml:space="preserve"> </w:t>
            </w:r>
            <w:r w:rsidRPr="001368C0">
              <w:rPr>
                <w:rFonts w:ascii="Calibri" w:eastAsia="Calibri" w:hAnsi="Calibri" w:cs="Calibri"/>
                <w:sz w:val="17"/>
                <w:szCs w:val="22"/>
              </w:rPr>
              <w:t>submitted</w:t>
            </w:r>
            <w:r w:rsidRPr="001368C0">
              <w:rPr>
                <w:rFonts w:ascii="Calibri" w:eastAsia="Calibri" w:hAnsi="Calibri" w:cs="Calibri"/>
                <w:spacing w:val="-4"/>
                <w:sz w:val="17"/>
                <w:szCs w:val="22"/>
              </w:rPr>
              <w:t xml:space="preserve"> </w:t>
            </w:r>
            <w:r w:rsidRPr="001368C0">
              <w:rPr>
                <w:rFonts w:ascii="Calibri" w:eastAsia="Calibri" w:hAnsi="Calibri" w:cs="Calibri"/>
                <w:sz w:val="17"/>
                <w:szCs w:val="22"/>
              </w:rPr>
              <w:t>(M58)</w:t>
            </w:r>
          </w:p>
        </w:tc>
        <w:tc>
          <w:tcPr>
            <w:tcW w:w="187" w:type="dxa"/>
          </w:tcPr>
          <w:p w14:paraId="3A424D96"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1CA74577"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5820B521"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79D19717"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789E40F7"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6A2F4E6C"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33E06777"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42EE1F17"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442B8D8C"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5E205AE"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5B00CB89"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488D331E"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6BEED266"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440A7E5A"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619E20BB"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0A5A7E34"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4CA84351"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6E2B5DA1"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10B3D636"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5E2D9EAC" w14:textId="77777777" w:rsidR="001368C0" w:rsidRPr="001368C0" w:rsidRDefault="001368C0" w:rsidP="001368C0">
            <w:pPr>
              <w:widowControl w:val="0"/>
              <w:autoSpaceDE w:val="0"/>
              <w:autoSpaceDN w:val="0"/>
              <w:rPr>
                <w:rFonts w:eastAsia="Calibri" w:hAnsi="Calibri" w:cs="Calibri"/>
                <w:sz w:val="12"/>
                <w:szCs w:val="22"/>
              </w:rPr>
            </w:pPr>
          </w:p>
        </w:tc>
        <w:tc>
          <w:tcPr>
            <w:tcW w:w="425" w:type="dxa"/>
            <w:shd w:val="clear" w:color="auto" w:fill="FF0000"/>
          </w:tcPr>
          <w:p w14:paraId="172D0A26" w14:textId="77777777" w:rsidR="001368C0" w:rsidRPr="001368C0" w:rsidRDefault="001368C0" w:rsidP="001368C0">
            <w:pPr>
              <w:widowControl w:val="0"/>
              <w:autoSpaceDE w:val="0"/>
              <w:autoSpaceDN w:val="0"/>
              <w:rPr>
                <w:rFonts w:eastAsia="Calibri" w:hAnsi="Calibri" w:cs="Calibri"/>
                <w:sz w:val="12"/>
                <w:szCs w:val="22"/>
              </w:rPr>
            </w:pPr>
          </w:p>
        </w:tc>
      </w:tr>
      <w:tr w:rsidR="00DF006E" w:rsidRPr="001368C0" w14:paraId="4CA6D295" w14:textId="77777777" w:rsidTr="001C5A89">
        <w:trPr>
          <w:trHeight w:val="212"/>
        </w:trPr>
        <w:tc>
          <w:tcPr>
            <w:tcW w:w="5230" w:type="dxa"/>
          </w:tcPr>
          <w:p w14:paraId="14CDE378" w14:textId="77777777" w:rsidR="001368C0" w:rsidRPr="001368C0" w:rsidRDefault="001368C0" w:rsidP="001368C0">
            <w:pPr>
              <w:widowControl w:val="0"/>
              <w:autoSpaceDE w:val="0"/>
              <w:autoSpaceDN w:val="0"/>
              <w:rPr>
                <w:rFonts w:eastAsia="Calibri" w:hAnsi="Calibri" w:cs="Calibri"/>
                <w:sz w:val="12"/>
                <w:szCs w:val="22"/>
              </w:rPr>
            </w:pPr>
          </w:p>
        </w:tc>
        <w:tc>
          <w:tcPr>
            <w:tcW w:w="187" w:type="dxa"/>
          </w:tcPr>
          <w:p w14:paraId="399C2D90" w14:textId="77777777" w:rsidR="001368C0" w:rsidRPr="001368C0" w:rsidRDefault="001368C0" w:rsidP="001368C0">
            <w:pPr>
              <w:widowControl w:val="0"/>
              <w:autoSpaceDE w:val="0"/>
              <w:autoSpaceDN w:val="0"/>
              <w:rPr>
                <w:rFonts w:eastAsia="Calibri" w:hAnsi="Calibri" w:cs="Calibri"/>
                <w:sz w:val="12"/>
                <w:szCs w:val="22"/>
              </w:rPr>
            </w:pPr>
          </w:p>
        </w:tc>
        <w:tc>
          <w:tcPr>
            <w:tcW w:w="209" w:type="dxa"/>
          </w:tcPr>
          <w:p w14:paraId="378CC547" w14:textId="77777777" w:rsidR="001368C0" w:rsidRPr="001368C0" w:rsidRDefault="001368C0" w:rsidP="001368C0">
            <w:pPr>
              <w:widowControl w:val="0"/>
              <w:autoSpaceDE w:val="0"/>
              <w:autoSpaceDN w:val="0"/>
              <w:rPr>
                <w:rFonts w:eastAsia="Calibri" w:hAnsi="Calibri" w:cs="Calibri"/>
                <w:sz w:val="12"/>
                <w:szCs w:val="22"/>
              </w:rPr>
            </w:pPr>
          </w:p>
        </w:tc>
        <w:tc>
          <w:tcPr>
            <w:tcW w:w="189" w:type="dxa"/>
          </w:tcPr>
          <w:p w14:paraId="2E791813" w14:textId="77777777" w:rsidR="001368C0" w:rsidRPr="001368C0" w:rsidRDefault="001368C0" w:rsidP="001368C0">
            <w:pPr>
              <w:widowControl w:val="0"/>
              <w:autoSpaceDE w:val="0"/>
              <w:autoSpaceDN w:val="0"/>
              <w:rPr>
                <w:rFonts w:eastAsia="Calibri" w:hAnsi="Calibri" w:cs="Calibri"/>
                <w:sz w:val="12"/>
                <w:szCs w:val="22"/>
              </w:rPr>
            </w:pPr>
          </w:p>
        </w:tc>
        <w:tc>
          <w:tcPr>
            <w:tcW w:w="184" w:type="dxa"/>
          </w:tcPr>
          <w:p w14:paraId="769D5E3A" w14:textId="77777777" w:rsidR="001368C0" w:rsidRPr="001368C0" w:rsidRDefault="001368C0" w:rsidP="001368C0">
            <w:pPr>
              <w:widowControl w:val="0"/>
              <w:autoSpaceDE w:val="0"/>
              <w:autoSpaceDN w:val="0"/>
              <w:rPr>
                <w:rFonts w:eastAsia="Calibri" w:hAnsi="Calibri" w:cs="Calibri"/>
                <w:sz w:val="12"/>
                <w:szCs w:val="22"/>
              </w:rPr>
            </w:pPr>
          </w:p>
        </w:tc>
        <w:tc>
          <w:tcPr>
            <w:tcW w:w="184" w:type="dxa"/>
            <w:gridSpan w:val="2"/>
          </w:tcPr>
          <w:p w14:paraId="0E34C24C"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190E8E64" w14:textId="77777777" w:rsidR="001368C0" w:rsidRPr="001368C0" w:rsidRDefault="001368C0" w:rsidP="001368C0">
            <w:pPr>
              <w:widowControl w:val="0"/>
              <w:autoSpaceDE w:val="0"/>
              <w:autoSpaceDN w:val="0"/>
              <w:rPr>
                <w:rFonts w:eastAsia="Calibri" w:hAnsi="Calibri" w:cs="Calibri"/>
                <w:sz w:val="12"/>
                <w:szCs w:val="22"/>
              </w:rPr>
            </w:pPr>
          </w:p>
        </w:tc>
        <w:tc>
          <w:tcPr>
            <w:tcW w:w="186" w:type="dxa"/>
          </w:tcPr>
          <w:p w14:paraId="5E794F51" w14:textId="77777777" w:rsidR="001368C0" w:rsidRPr="001368C0" w:rsidRDefault="001368C0" w:rsidP="001368C0">
            <w:pPr>
              <w:widowControl w:val="0"/>
              <w:autoSpaceDE w:val="0"/>
              <w:autoSpaceDN w:val="0"/>
              <w:rPr>
                <w:rFonts w:eastAsia="Calibri" w:hAnsi="Calibri" w:cs="Calibri"/>
                <w:sz w:val="12"/>
                <w:szCs w:val="22"/>
              </w:rPr>
            </w:pPr>
          </w:p>
        </w:tc>
        <w:tc>
          <w:tcPr>
            <w:tcW w:w="159" w:type="dxa"/>
          </w:tcPr>
          <w:p w14:paraId="6EE4D115" w14:textId="77777777" w:rsidR="001368C0" w:rsidRPr="001368C0" w:rsidRDefault="001368C0" w:rsidP="001368C0">
            <w:pPr>
              <w:widowControl w:val="0"/>
              <w:autoSpaceDE w:val="0"/>
              <w:autoSpaceDN w:val="0"/>
              <w:rPr>
                <w:rFonts w:eastAsia="Calibri" w:hAnsi="Calibri" w:cs="Calibri"/>
                <w:sz w:val="12"/>
                <w:szCs w:val="22"/>
              </w:rPr>
            </w:pPr>
          </w:p>
        </w:tc>
        <w:tc>
          <w:tcPr>
            <w:tcW w:w="213" w:type="dxa"/>
          </w:tcPr>
          <w:p w14:paraId="5B35F9BB"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40BA5260"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46F705BD" w14:textId="77777777" w:rsidR="001368C0" w:rsidRPr="001368C0" w:rsidRDefault="001368C0" w:rsidP="001368C0">
            <w:pPr>
              <w:widowControl w:val="0"/>
              <w:autoSpaceDE w:val="0"/>
              <w:autoSpaceDN w:val="0"/>
              <w:rPr>
                <w:rFonts w:eastAsia="Calibri" w:hAnsi="Calibri" w:cs="Calibri"/>
                <w:sz w:val="12"/>
                <w:szCs w:val="22"/>
              </w:rPr>
            </w:pPr>
          </w:p>
        </w:tc>
        <w:tc>
          <w:tcPr>
            <w:tcW w:w="251" w:type="dxa"/>
          </w:tcPr>
          <w:p w14:paraId="0DA40DD6" w14:textId="77777777" w:rsidR="001368C0" w:rsidRPr="001368C0" w:rsidRDefault="001368C0" w:rsidP="001368C0">
            <w:pPr>
              <w:widowControl w:val="0"/>
              <w:autoSpaceDE w:val="0"/>
              <w:autoSpaceDN w:val="0"/>
              <w:rPr>
                <w:rFonts w:eastAsia="Calibri" w:hAnsi="Calibri" w:cs="Calibri"/>
                <w:sz w:val="12"/>
                <w:szCs w:val="22"/>
              </w:rPr>
            </w:pPr>
          </w:p>
        </w:tc>
        <w:tc>
          <w:tcPr>
            <w:tcW w:w="138" w:type="dxa"/>
          </w:tcPr>
          <w:p w14:paraId="69B38CFA"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834428A" w14:textId="77777777" w:rsidR="001368C0" w:rsidRPr="001368C0" w:rsidRDefault="001368C0" w:rsidP="001368C0">
            <w:pPr>
              <w:widowControl w:val="0"/>
              <w:autoSpaceDE w:val="0"/>
              <w:autoSpaceDN w:val="0"/>
              <w:rPr>
                <w:rFonts w:eastAsia="Calibri" w:hAnsi="Calibri" w:cs="Calibri"/>
                <w:sz w:val="12"/>
                <w:szCs w:val="22"/>
              </w:rPr>
            </w:pPr>
          </w:p>
        </w:tc>
        <w:tc>
          <w:tcPr>
            <w:tcW w:w="197" w:type="dxa"/>
          </w:tcPr>
          <w:p w14:paraId="77E97B4D" w14:textId="77777777" w:rsidR="001368C0" w:rsidRPr="001368C0" w:rsidRDefault="001368C0" w:rsidP="001368C0">
            <w:pPr>
              <w:widowControl w:val="0"/>
              <w:autoSpaceDE w:val="0"/>
              <w:autoSpaceDN w:val="0"/>
              <w:rPr>
                <w:rFonts w:eastAsia="Calibri" w:hAnsi="Calibri" w:cs="Calibri"/>
                <w:sz w:val="12"/>
                <w:szCs w:val="22"/>
              </w:rPr>
            </w:pPr>
          </w:p>
        </w:tc>
        <w:tc>
          <w:tcPr>
            <w:tcW w:w="181" w:type="dxa"/>
          </w:tcPr>
          <w:p w14:paraId="532C2AA3" w14:textId="77777777" w:rsidR="001368C0" w:rsidRPr="001368C0" w:rsidRDefault="001368C0" w:rsidP="001368C0">
            <w:pPr>
              <w:widowControl w:val="0"/>
              <w:autoSpaceDE w:val="0"/>
              <w:autoSpaceDN w:val="0"/>
              <w:rPr>
                <w:rFonts w:eastAsia="Calibri" w:hAnsi="Calibri" w:cs="Calibri"/>
                <w:sz w:val="12"/>
                <w:szCs w:val="22"/>
              </w:rPr>
            </w:pPr>
          </w:p>
        </w:tc>
        <w:tc>
          <w:tcPr>
            <w:tcW w:w="203" w:type="dxa"/>
          </w:tcPr>
          <w:p w14:paraId="606C9E2F" w14:textId="77777777" w:rsidR="001368C0" w:rsidRPr="001368C0" w:rsidRDefault="001368C0" w:rsidP="001368C0">
            <w:pPr>
              <w:widowControl w:val="0"/>
              <w:autoSpaceDE w:val="0"/>
              <w:autoSpaceDN w:val="0"/>
              <w:rPr>
                <w:rFonts w:eastAsia="Calibri" w:hAnsi="Calibri" w:cs="Calibri"/>
                <w:sz w:val="12"/>
                <w:szCs w:val="22"/>
              </w:rPr>
            </w:pPr>
          </w:p>
        </w:tc>
        <w:tc>
          <w:tcPr>
            <w:tcW w:w="191" w:type="dxa"/>
          </w:tcPr>
          <w:p w14:paraId="41FD4B4A" w14:textId="77777777" w:rsidR="001368C0" w:rsidRPr="001368C0" w:rsidRDefault="001368C0" w:rsidP="001368C0">
            <w:pPr>
              <w:widowControl w:val="0"/>
              <w:autoSpaceDE w:val="0"/>
              <w:autoSpaceDN w:val="0"/>
              <w:rPr>
                <w:rFonts w:eastAsia="Calibri" w:hAnsi="Calibri" w:cs="Calibri"/>
                <w:sz w:val="12"/>
                <w:szCs w:val="22"/>
              </w:rPr>
            </w:pPr>
          </w:p>
        </w:tc>
        <w:tc>
          <w:tcPr>
            <w:tcW w:w="193" w:type="dxa"/>
          </w:tcPr>
          <w:p w14:paraId="2D3E2409" w14:textId="77777777" w:rsidR="001368C0" w:rsidRPr="001368C0" w:rsidRDefault="001368C0" w:rsidP="001368C0">
            <w:pPr>
              <w:widowControl w:val="0"/>
              <w:autoSpaceDE w:val="0"/>
              <w:autoSpaceDN w:val="0"/>
              <w:rPr>
                <w:rFonts w:eastAsia="Calibri" w:hAnsi="Calibri" w:cs="Calibri"/>
                <w:sz w:val="12"/>
                <w:szCs w:val="22"/>
              </w:rPr>
            </w:pPr>
          </w:p>
        </w:tc>
        <w:tc>
          <w:tcPr>
            <w:tcW w:w="264" w:type="dxa"/>
          </w:tcPr>
          <w:p w14:paraId="43F9320E" w14:textId="77777777" w:rsidR="001368C0" w:rsidRPr="001368C0" w:rsidRDefault="001368C0" w:rsidP="001368C0">
            <w:pPr>
              <w:widowControl w:val="0"/>
              <w:autoSpaceDE w:val="0"/>
              <w:autoSpaceDN w:val="0"/>
              <w:rPr>
                <w:rFonts w:eastAsia="Calibri" w:hAnsi="Calibri" w:cs="Calibri"/>
                <w:sz w:val="12"/>
                <w:szCs w:val="22"/>
              </w:rPr>
            </w:pPr>
          </w:p>
        </w:tc>
        <w:tc>
          <w:tcPr>
            <w:tcW w:w="425" w:type="dxa"/>
            <w:shd w:val="clear" w:color="auto" w:fill="FF0000"/>
          </w:tcPr>
          <w:p w14:paraId="4A02132F" w14:textId="77777777" w:rsidR="001368C0" w:rsidRPr="001368C0" w:rsidRDefault="001368C0" w:rsidP="001368C0">
            <w:pPr>
              <w:widowControl w:val="0"/>
              <w:autoSpaceDE w:val="0"/>
              <w:autoSpaceDN w:val="0"/>
              <w:rPr>
                <w:rFonts w:eastAsia="Calibri" w:hAnsi="Calibri" w:cs="Calibri"/>
                <w:sz w:val="12"/>
                <w:szCs w:val="22"/>
              </w:rPr>
            </w:pPr>
          </w:p>
        </w:tc>
      </w:tr>
    </w:tbl>
    <w:p w14:paraId="04EAA756" w14:textId="089CA514" w:rsidR="00680556" w:rsidRPr="00FF55D0" w:rsidRDefault="00EF5266" w:rsidP="00702614">
      <w:pPr>
        <w:ind w:left="720" w:hanging="720"/>
        <w:rPr>
          <w:rFonts w:ascii="Arial Narrow" w:hAnsi="Arial Narrow"/>
          <w:bCs/>
          <w:sz w:val="22"/>
        </w:rPr>
      </w:pPr>
      <w:r>
        <w:rPr>
          <w:rFonts w:ascii="Arial Narrow" w:hAnsi="Arial Narrow"/>
          <w:bCs/>
          <w:sz w:val="22"/>
        </w:rPr>
        <w:t xml:space="preserve"> </w:t>
      </w:r>
    </w:p>
    <w:p w14:paraId="39222E9D" w14:textId="77777777" w:rsidR="00680556" w:rsidRPr="00680556" w:rsidRDefault="00680556" w:rsidP="00702614">
      <w:pPr>
        <w:ind w:left="720" w:hanging="720"/>
        <w:rPr>
          <w:rFonts w:ascii="Arial Narrow" w:hAnsi="Arial Narrow"/>
          <w:sz w:val="22"/>
        </w:rPr>
      </w:pPr>
    </w:p>
    <w:p w14:paraId="3192C349" w14:textId="5AF6BF9E" w:rsidR="0065580C" w:rsidRDefault="00702614" w:rsidP="00FF55D0">
      <w:pPr>
        <w:ind w:left="720" w:hanging="720"/>
        <w:rPr>
          <w:rFonts w:ascii="Arial Narrow" w:hAnsi="Arial Narrow"/>
          <w:b/>
          <w:sz w:val="22"/>
        </w:rPr>
      </w:pPr>
      <w:r w:rsidRPr="00680556">
        <w:rPr>
          <w:rFonts w:ascii="Arial Narrow" w:hAnsi="Arial Narrow"/>
          <w:b/>
          <w:sz w:val="22"/>
        </w:rPr>
        <w:t xml:space="preserve">References: </w:t>
      </w:r>
    </w:p>
    <w:p w14:paraId="63F66371" w14:textId="77777777" w:rsidR="00FF55D0" w:rsidRDefault="00FF55D0" w:rsidP="00FF55D0">
      <w:pPr>
        <w:rPr>
          <w:rFonts w:ascii="Arial Narrow" w:hAnsi="Arial Narrow"/>
          <w:bCs/>
          <w:sz w:val="22"/>
          <w:szCs w:val="22"/>
        </w:rPr>
      </w:pPr>
    </w:p>
    <w:p w14:paraId="6F3C66A6" w14:textId="10AE8CB4" w:rsidR="00C615CB" w:rsidRDefault="00C615CB" w:rsidP="00C411EE">
      <w:pPr>
        <w:pStyle w:val="ListParagraph"/>
        <w:numPr>
          <w:ilvl w:val="0"/>
          <w:numId w:val="22"/>
        </w:numPr>
        <w:autoSpaceDE w:val="0"/>
        <w:autoSpaceDN w:val="0"/>
        <w:adjustRightInd w:val="0"/>
        <w:jc w:val="both"/>
        <w:rPr>
          <w:rFonts w:ascii="Arial Narrow" w:hAnsi="Arial Narrow" w:cs="Calibri"/>
          <w:sz w:val="22"/>
          <w:szCs w:val="22"/>
          <w:lang w:val="en-ZA"/>
        </w:rPr>
      </w:pPr>
      <w:r w:rsidRPr="009B2B7E">
        <w:rPr>
          <w:rFonts w:ascii="Arial Narrow" w:hAnsi="Arial Narrow" w:cs="Calibri"/>
          <w:sz w:val="22"/>
          <w:szCs w:val="22"/>
          <w:lang w:val="en-ZA"/>
        </w:rPr>
        <w:t xml:space="preserve">Chersich MF, Pham MD, Areal A, </w:t>
      </w:r>
      <w:proofErr w:type="spellStart"/>
      <w:r w:rsidRPr="009B2B7E">
        <w:rPr>
          <w:rFonts w:ascii="Arial Narrow" w:hAnsi="Arial Narrow" w:cs="Calibri"/>
          <w:sz w:val="22"/>
          <w:szCs w:val="22"/>
          <w:lang w:val="en-ZA"/>
        </w:rPr>
        <w:t>Haghighi</w:t>
      </w:r>
      <w:proofErr w:type="spellEnd"/>
      <w:r w:rsidRPr="009B2B7E">
        <w:rPr>
          <w:rFonts w:ascii="Arial Narrow" w:hAnsi="Arial Narrow" w:cs="Calibri"/>
          <w:sz w:val="22"/>
          <w:szCs w:val="22"/>
          <w:lang w:val="en-ZA"/>
        </w:rPr>
        <w:t xml:space="preserve"> MM, </w:t>
      </w:r>
      <w:proofErr w:type="spellStart"/>
      <w:r w:rsidRPr="009B2B7E">
        <w:rPr>
          <w:rFonts w:ascii="Arial Narrow" w:hAnsi="Arial Narrow" w:cs="Calibri"/>
          <w:sz w:val="22"/>
          <w:szCs w:val="22"/>
          <w:lang w:val="en-ZA"/>
        </w:rPr>
        <w:t>Manyuchi</w:t>
      </w:r>
      <w:proofErr w:type="spellEnd"/>
      <w:r w:rsidRPr="009B2B7E">
        <w:rPr>
          <w:rFonts w:ascii="Arial Narrow" w:hAnsi="Arial Narrow" w:cs="Calibri"/>
          <w:sz w:val="22"/>
          <w:szCs w:val="22"/>
          <w:lang w:val="en-ZA"/>
        </w:rPr>
        <w:t xml:space="preserve"> A, Swift CP, </w:t>
      </w:r>
      <w:proofErr w:type="spellStart"/>
      <w:r w:rsidRPr="009B2B7E">
        <w:rPr>
          <w:rFonts w:ascii="Arial Narrow" w:hAnsi="Arial Narrow" w:cs="Calibri"/>
          <w:sz w:val="22"/>
          <w:szCs w:val="22"/>
          <w:lang w:val="en-ZA"/>
        </w:rPr>
        <w:t>Wernecke</w:t>
      </w:r>
      <w:proofErr w:type="spellEnd"/>
      <w:r w:rsidRPr="009B2B7E">
        <w:rPr>
          <w:rFonts w:ascii="Arial Narrow" w:hAnsi="Arial Narrow" w:cs="Calibri"/>
          <w:sz w:val="22"/>
          <w:szCs w:val="22"/>
          <w:lang w:val="en-ZA"/>
        </w:rPr>
        <w:t xml:space="preserve"> B, Robinson M, Hetem R,</w:t>
      </w:r>
      <w:r w:rsidR="006D531A" w:rsidRPr="00F733EB">
        <w:rPr>
          <w:rFonts w:ascii="Arial Narrow" w:hAnsi="Arial Narrow" w:cs="Calibri"/>
          <w:sz w:val="22"/>
          <w:szCs w:val="22"/>
          <w:lang w:val="en-ZA"/>
        </w:rPr>
        <w:t xml:space="preserve"> </w:t>
      </w:r>
      <w:proofErr w:type="spellStart"/>
      <w:r w:rsidRPr="00F733EB">
        <w:rPr>
          <w:rFonts w:ascii="Arial Narrow" w:hAnsi="Arial Narrow" w:cs="Calibri"/>
          <w:sz w:val="22"/>
          <w:szCs w:val="22"/>
          <w:lang w:val="en-ZA"/>
        </w:rPr>
        <w:t>Boeckmann</w:t>
      </w:r>
      <w:proofErr w:type="spellEnd"/>
      <w:r w:rsidRPr="00F733EB">
        <w:rPr>
          <w:rFonts w:ascii="Arial Narrow" w:hAnsi="Arial Narrow" w:cs="Calibri"/>
          <w:sz w:val="22"/>
          <w:szCs w:val="22"/>
          <w:lang w:val="en-ZA"/>
        </w:rPr>
        <w:t xml:space="preserve"> M, Hajat S, Climate C, Heat-Health Study G. </w:t>
      </w:r>
      <w:r w:rsidRPr="009B2B7E">
        <w:rPr>
          <w:rFonts w:ascii="Arial Narrow" w:hAnsi="Arial Narrow" w:cs="Calibri-Bold"/>
          <w:b/>
          <w:bCs/>
          <w:sz w:val="22"/>
          <w:szCs w:val="22"/>
          <w:lang w:val="en-ZA"/>
        </w:rPr>
        <w:t>Associations between high temperatures in pregnancy and</w:t>
      </w:r>
      <w:r w:rsidR="006D531A" w:rsidRPr="00F733EB">
        <w:rPr>
          <w:rFonts w:ascii="Arial Narrow" w:hAnsi="Arial Narrow" w:cs="Calibri-Bold"/>
          <w:b/>
          <w:bCs/>
          <w:sz w:val="22"/>
          <w:szCs w:val="22"/>
          <w:lang w:val="en-ZA"/>
        </w:rPr>
        <w:t xml:space="preserve"> </w:t>
      </w:r>
      <w:r w:rsidRPr="009B2B7E">
        <w:rPr>
          <w:rFonts w:ascii="Arial Narrow" w:hAnsi="Arial Narrow" w:cs="Calibri-Bold"/>
          <w:b/>
          <w:bCs/>
          <w:sz w:val="22"/>
          <w:szCs w:val="22"/>
          <w:lang w:val="en-ZA"/>
        </w:rPr>
        <w:t>risk of preterm birth, low birth weight, and stillbirths: systematic review and meta-analysis</w:t>
      </w:r>
      <w:r w:rsidRPr="00F733EB">
        <w:rPr>
          <w:rFonts w:ascii="Arial Narrow" w:hAnsi="Arial Narrow" w:cs="Calibri"/>
          <w:sz w:val="22"/>
          <w:szCs w:val="22"/>
          <w:lang w:val="en-ZA"/>
        </w:rPr>
        <w:t xml:space="preserve">. </w:t>
      </w:r>
      <w:r w:rsidRPr="00F733EB">
        <w:rPr>
          <w:rFonts w:ascii="Arial Narrow" w:hAnsi="Arial Narrow" w:cs="Calibri-Italic"/>
          <w:i/>
          <w:iCs/>
          <w:sz w:val="22"/>
          <w:szCs w:val="22"/>
          <w:lang w:val="en-ZA"/>
        </w:rPr>
        <w:t xml:space="preserve">BMJ </w:t>
      </w:r>
      <w:r w:rsidRPr="00F733EB">
        <w:rPr>
          <w:rFonts w:ascii="Arial Narrow" w:hAnsi="Arial Narrow" w:cs="Calibri"/>
          <w:sz w:val="22"/>
          <w:szCs w:val="22"/>
          <w:lang w:val="en-ZA"/>
        </w:rPr>
        <w:t>2020;</w:t>
      </w:r>
      <w:r w:rsidR="006D531A" w:rsidRPr="00F733EB">
        <w:rPr>
          <w:rFonts w:ascii="Arial Narrow" w:hAnsi="Arial Narrow" w:cs="Calibri"/>
          <w:sz w:val="22"/>
          <w:szCs w:val="22"/>
          <w:lang w:val="en-ZA"/>
        </w:rPr>
        <w:t xml:space="preserve"> </w:t>
      </w:r>
      <w:proofErr w:type="gramStart"/>
      <w:r w:rsidRPr="009B2B7E">
        <w:rPr>
          <w:rFonts w:ascii="Arial Narrow" w:hAnsi="Arial Narrow" w:cs="Calibri"/>
          <w:sz w:val="22"/>
          <w:szCs w:val="22"/>
          <w:lang w:val="en-ZA"/>
        </w:rPr>
        <w:t>371:m3811.https://www.ncbi.nlm.nih.gov/pubmed/33148618</w:t>
      </w:r>
      <w:proofErr w:type="gramEnd"/>
      <w:r w:rsidRPr="009B2B7E">
        <w:rPr>
          <w:rFonts w:ascii="Arial Narrow" w:hAnsi="Arial Narrow" w:cs="Calibri"/>
          <w:sz w:val="22"/>
          <w:szCs w:val="22"/>
          <w:lang w:val="en-ZA"/>
        </w:rPr>
        <w:t xml:space="preserve"> 10.1136/bmj.m3811</w:t>
      </w:r>
    </w:p>
    <w:p w14:paraId="44BB9303" w14:textId="77777777" w:rsidR="00C411EE" w:rsidRDefault="00C411EE" w:rsidP="00C411EE">
      <w:pPr>
        <w:pStyle w:val="ListParagraph"/>
        <w:autoSpaceDE w:val="0"/>
        <w:autoSpaceDN w:val="0"/>
        <w:adjustRightInd w:val="0"/>
        <w:jc w:val="both"/>
        <w:rPr>
          <w:rFonts w:ascii="Arial Narrow" w:hAnsi="Arial Narrow" w:cs="Calibri"/>
          <w:sz w:val="22"/>
          <w:szCs w:val="22"/>
          <w:lang w:val="en-ZA"/>
        </w:rPr>
      </w:pPr>
    </w:p>
    <w:p w14:paraId="40E6C2E7" w14:textId="1F369787" w:rsidR="00C411EE" w:rsidRPr="00C411EE" w:rsidRDefault="00B46D59" w:rsidP="00C411EE">
      <w:pPr>
        <w:pStyle w:val="ListParagraph"/>
        <w:numPr>
          <w:ilvl w:val="0"/>
          <w:numId w:val="22"/>
        </w:numPr>
        <w:autoSpaceDE w:val="0"/>
        <w:autoSpaceDN w:val="0"/>
        <w:adjustRightInd w:val="0"/>
        <w:jc w:val="both"/>
        <w:rPr>
          <w:rFonts w:ascii="Arial Narrow" w:hAnsi="Arial Narrow" w:cs="Calibri"/>
          <w:sz w:val="22"/>
          <w:szCs w:val="22"/>
          <w:lang w:val="en-ZA"/>
        </w:rPr>
      </w:pPr>
      <w:proofErr w:type="spellStart"/>
      <w:r w:rsidRPr="00B46D59">
        <w:rPr>
          <w:rFonts w:ascii="Arial Narrow" w:hAnsi="Arial Narrow" w:cs="Calibri"/>
          <w:sz w:val="22"/>
          <w:szCs w:val="22"/>
        </w:rPr>
        <w:t>Analitis</w:t>
      </w:r>
      <w:proofErr w:type="spellEnd"/>
      <w:r w:rsidRPr="00B46D59">
        <w:rPr>
          <w:rFonts w:ascii="Arial Narrow" w:hAnsi="Arial Narrow" w:cs="Calibri"/>
          <w:sz w:val="22"/>
          <w:szCs w:val="22"/>
        </w:rPr>
        <w:t xml:space="preserve">, A., et al., </w:t>
      </w:r>
      <w:r w:rsidRPr="00C411EE">
        <w:rPr>
          <w:rFonts w:ascii="Arial Narrow" w:hAnsi="Arial Narrow" w:cs="Calibri"/>
          <w:b/>
          <w:bCs/>
          <w:sz w:val="22"/>
          <w:szCs w:val="22"/>
        </w:rPr>
        <w:t>Synergistic Effects of Ambient Temperature and Air Pollution on Health in Europe: Results from the PHASE Project.</w:t>
      </w:r>
      <w:r w:rsidRPr="00B46D59">
        <w:rPr>
          <w:rFonts w:ascii="Arial Narrow" w:hAnsi="Arial Narrow" w:cs="Calibri"/>
          <w:sz w:val="22"/>
          <w:szCs w:val="22"/>
        </w:rPr>
        <w:t xml:space="preserve"> Int J Environ Res Public Health, 2018. 15(9). </w:t>
      </w:r>
    </w:p>
    <w:p w14:paraId="091D377F" w14:textId="77777777" w:rsidR="00C411EE" w:rsidRPr="00B46D59" w:rsidRDefault="00C411EE" w:rsidP="00C411EE">
      <w:pPr>
        <w:pStyle w:val="ListParagraph"/>
        <w:autoSpaceDE w:val="0"/>
        <w:autoSpaceDN w:val="0"/>
        <w:adjustRightInd w:val="0"/>
        <w:jc w:val="both"/>
        <w:rPr>
          <w:rFonts w:ascii="Arial Narrow" w:hAnsi="Arial Narrow" w:cs="Calibri"/>
          <w:sz w:val="22"/>
          <w:szCs w:val="22"/>
          <w:lang w:val="en-ZA"/>
        </w:rPr>
      </w:pPr>
    </w:p>
    <w:p w14:paraId="4CAF9E88" w14:textId="77777777" w:rsidR="00E53B24" w:rsidRPr="00C411EE" w:rsidRDefault="00B46D59" w:rsidP="00C411EE">
      <w:pPr>
        <w:pStyle w:val="ListParagraph"/>
        <w:numPr>
          <w:ilvl w:val="0"/>
          <w:numId w:val="22"/>
        </w:numPr>
        <w:autoSpaceDE w:val="0"/>
        <w:autoSpaceDN w:val="0"/>
        <w:adjustRightInd w:val="0"/>
        <w:jc w:val="both"/>
        <w:rPr>
          <w:rFonts w:ascii="Arial Narrow" w:hAnsi="Arial Narrow" w:cs="Calibri"/>
          <w:sz w:val="22"/>
          <w:szCs w:val="22"/>
          <w:lang w:val="en-ZA"/>
        </w:rPr>
      </w:pPr>
      <w:r w:rsidRPr="00B46D59">
        <w:rPr>
          <w:rFonts w:ascii="Arial Narrow" w:hAnsi="Arial Narrow" w:cs="Calibri"/>
          <w:sz w:val="22"/>
          <w:szCs w:val="22"/>
        </w:rPr>
        <w:t xml:space="preserve">Chersich, M.F., et al., </w:t>
      </w:r>
      <w:r w:rsidRPr="00E53B24">
        <w:rPr>
          <w:rFonts w:ascii="Arial Narrow" w:hAnsi="Arial Narrow" w:cs="Calibri"/>
          <w:b/>
          <w:bCs/>
          <w:sz w:val="22"/>
          <w:szCs w:val="22"/>
        </w:rPr>
        <w:t>Associations between high temperatures in pregnancy and risk of preterm birth, low birth weight, and stillbirths: systematic review and meta-analysis</w:t>
      </w:r>
      <w:r w:rsidRPr="00B46D59">
        <w:rPr>
          <w:rFonts w:ascii="Arial Narrow" w:hAnsi="Arial Narrow" w:cs="Calibri"/>
          <w:sz w:val="22"/>
          <w:szCs w:val="22"/>
        </w:rPr>
        <w:t>. BMJ, 2020. 371: p. m3811.</w:t>
      </w:r>
    </w:p>
    <w:p w14:paraId="6F633A0A" w14:textId="77777777" w:rsidR="00C411EE" w:rsidRPr="00E53B24" w:rsidRDefault="00C411EE" w:rsidP="00C411EE">
      <w:pPr>
        <w:pStyle w:val="ListParagraph"/>
        <w:autoSpaceDE w:val="0"/>
        <w:autoSpaceDN w:val="0"/>
        <w:adjustRightInd w:val="0"/>
        <w:jc w:val="both"/>
        <w:rPr>
          <w:rFonts w:ascii="Arial Narrow" w:hAnsi="Arial Narrow" w:cs="Calibri"/>
          <w:sz w:val="22"/>
          <w:szCs w:val="22"/>
          <w:lang w:val="en-ZA"/>
        </w:rPr>
      </w:pPr>
    </w:p>
    <w:p w14:paraId="1DEA876A" w14:textId="77777777" w:rsidR="00C411EE" w:rsidRPr="00C411EE" w:rsidRDefault="00B46D59" w:rsidP="00C411EE">
      <w:pPr>
        <w:pStyle w:val="ListParagraph"/>
        <w:numPr>
          <w:ilvl w:val="0"/>
          <w:numId w:val="22"/>
        </w:numPr>
        <w:autoSpaceDE w:val="0"/>
        <w:autoSpaceDN w:val="0"/>
        <w:adjustRightInd w:val="0"/>
        <w:jc w:val="both"/>
        <w:rPr>
          <w:rFonts w:ascii="Arial Narrow" w:hAnsi="Arial Narrow" w:cs="Calibri"/>
          <w:sz w:val="22"/>
          <w:szCs w:val="22"/>
          <w:lang w:val="en-ZA"/>
        </w:rPr>
      </w:pPr>
      <w:proofErr w:type="spellStart"/>
      <w:r w:rsidRPr="00B46D59">
        <w:rPr>
          <w:rFonts w:ascii="Arial Narrow" w:hAnsi="Arial Narrow" w:cs="Calibri"/>
          <w:sz w:val="22"/>
          <w:szCs w:val="22"/>
        </w:rPr>
        <w:t>Gasparrini</w:t>
      </w:r>
      <w:proofErr w:type="spellEnd"/>
      <w:r w:rsidRPr="00B46D59">
        <w:rPr>
          <w:rFonts w:ascii="Arial Narrow" w:hAnsi="Arial Narrow" w:cs="Calibri"/>
          <w:sz w:val="22"/>
          <w:szCs w:val="22"/>
        </w:rPr>
        <w:t xml:space="preserve">, A., et al., </w:t>
      </w:r>
      <w:r w:rsidRPr="00C411EE">
        <w:rPr>
          <w:rFonts w:ascii="Arial Narrow" w:hAnsi="Arial Narrow" w:cs="Calibri"/>
          <w:b/>
          <w:bCs/>
          <w:sz w:val="22"/>
          <w:szCs w:val="22"/>
        </w:rPr>
        <w:t xml:space="preserve">Mortality risk attributable to high and low ambient temperature: a </w:t>
      </w:r>
      <w:proofErr w:type="spellStart"/>
      <w:r w:rsidRPr="00C411EE">
        <w:rPr>
          <w:rFonts w:ascii="Arial Narrow" w:hAnsi="Arial Narrow" w:cs="Calibri"/>
          <w:b/>
          <w:bCs/>
          <w:sz w:val="22"/>
          <w:szCs w:val="22"/>
        </w:rPr>
        <w:t>multicountry</w:t>
      </w:r>
      <w:proofErr w:type="spellEnd"/>
      <w:r w:rsidRPr="00C411EE">
        <w:rPr>
          <w:rFonts w:ascii="Arial Narrow" w:hAnsi="Arial Narrow" w:cs="Calibri"/>
          <w:b/>
          <w:bCs/>
          <w:sz w:val="22"/>
          <w:szCs w:val="22"/>
        </w:rPr>
        <w:t xml:space="preserve"> observational study.</w:t>
      </w:r>
      <w:r w:rsidRPr="00B46D59">
        <w:rPr>
          <w:rFonts w:ascii="Arial Narrow" w:hAnsi="Arial Narrow" w:cs="Calibri"/>
          <w:sz w:val="22"/>
          <w:szCs w:val="22"/>
        </w:rPr>
        <w:t xml:space="preserve"> Lancet, 2015. 386(9991): p. 369-75. </w:t>
      </w:r>
    </w:p>
    <w:p w14:paraId="0AC7EA2A" w14:textId="77777777" w:rsidR="00C411EE" w:rsidRPr="00C411EE" w:rsidRDefault="00C411EE" w:rsidP="00C411EE">
      <w:pPr>
        <w:pStyle w:val="ListParagraph"/>
        <w:rPr>
          <w:rFonts w:ascii="Arial Narrow" w:hAnsi="Arial Narrow" w:cs="Calibri"/>
          <w:sz w:val="22"/>
          <w:szCs w:val="22"/>
          <w:lang w:val="en-ZA"/>
        </w:rPr>
      </w:pPr>
    </w:p>
    <w:p w14:paraId="3E53E9C8" w14:textId="21AA50CD" w:rsidR="00B46D59" w:rsidRPr="00FA5DBB" w:rsidRDefault="00B46D59" w:rsidP="00C411EE">
      <w:pPr>
        <w:pStyle w:val="ListParagraph"/>
        <w:numPr>
          <w:ilvl w:val="0"/>
          <w:numId w:val="22"/>
        </w:numPr>
        <w:autoSpaceDE w:val="0"/>
        <w:autoSpaceDN w:val="0"/>
        <w:adjustRightInd w:val="0"/>
        <w:jc w:val="both"/>
        <w:rPr>
          <w:rFonts w:ascii="Arial Narrow" w:hAnsi="Arial Narrow" w:cs="Calibri"/>
          <w:sz w:val="22"/>
          <w:szCs w:val="22"/>
          <w:lang w:val="en-ZA"/>
        </w:rPr>
      </w:pPr>
      <w:proofErr w:type="spellStart"/>
      <w:r w:rsidRPr="00C411EE">
        <w:rPr>
          <w:rFonts w:ascii="Arial Narrow" w:hAnsi="Arial Narrow" w:cs="Calibri"/>
          <w:sz w:val="22"/>
          <w:szCs w:val="22"/>
        </w:rPr>
        <w:t>Manyuchi</w:t>
      </w:r>
      <w:proofErr w:type="spellEnd"/>
      <w:r w:rsidRPr="00C411EE">
        <w:rPr>
          <w:rFonts w:ascii="Arial Narrow" w:hAnsi="Arial Narrow" w:cs="Calibri"/>
          <w:sz w:val="22"/>
          <w:szCs w:val="22"/>
        </w:rPr>
        <w:t xml:space="preserve"> A, et al., </w:t>
      </w:r>
      <w:r w:rsidRPr="00C411EE">
        <w:rPr>
          <w:rFonts w:ascii="Arial Narrow" w:hAnsi="Arial Narrow" w:cs="Calibri"/>
          <w:b/>
          <w:bCs/>
          <w:sz w:val="22"/>
          <w:szCs w:val="22"/>
        </w:rPr>
        <w:t xml:space="preserve">Extreme heat events, high ambient temperatures and human morbidity and mortality in Africa: A systematic review. </w:t>
      </w:r>
      <w:r w:rsidRPr="00C411EE">
        <w:rPr>
          <w:rFonts w:ascii="Arial Narrow" w:hAnsi="Arial Narrow" w:cs="Calibri"/>
          <w:sz w:val="22"/>
          <w:szCs w:val="22"/>
        </w:rPr>
        <w:t>Environmental Research (under review), 2020.</w:t>
      </w:r>
    </w:p>
    <w:p w14:paraId="1F9967F8" w14:textId="77777777" w:rsidR="00FA5DBB" w:rsidRPr="00FA5DBB" w:rsidRDefault="00FA5DBB" w:rsidP="00FA5DBB">
      <w:pPr>
        <w:pStyle w:val="ListParagraph"/>
        <w:rPr>
          <w:rFonts w:ascii="Arial Narrow" w:hAnsi="Arial Narrow" w:cs="Calibri"/>
          <w:sz w:val="22"/>
          <w:szCs w:val="22"/>
          <w:lang w:val="en-ZA"/>
        </w:rPr>
      </w:pPr>
    </w:p>
    <w:p w14:paraId="4B0F28B4" w14:textId="77777777" w:rsidR="00FA5DBB" w:rsidRPr="00C411EE" w:rsidRDefault="00FA5DBB" w:rsidP="00FA5DBB">
      <w:pPr>
        <w:pStyle w:val="ListParagraph"/>
        <w:autoSpaceDE w:val="0"/>
        <w:autoSpaceDN w:val="0"/>
        <w:adjustRightInd w:val="0"/>
        <w:jc w:val="both"/>
        <w:rPr>
          <w:rFonts w:ascii="Arial Narrow" w:hAnsi="Arial Narrow" w:cs="Calibri"/>
          <w:sz w:val="22"/>
          <w:szCs w:val="22"/>
          <w:lang w:val="en-ZA"/>
        </w:rPr>
      </w:pPr>
    </w:p>
    <w:p w14:paraId="3E8A2BB1" w14:textId="77777777" w:rsidR="00E47760" w:rsidRPr="00E47760" w:rsidRDefault="00FF55D0" w:rsidP="00E47760">
      <w:pPr>
        <w:pStyle w:val="Heading1"/>
        <w:keepLines/>
        <w:spacing w:before="240" w:line="259" w:lineRule="auto"/>
        <w:rPr>
          <w:bCs/>
        </w:rPr>
      </w:pPr>
      <w:bookmarkStart w:id="21" w:name="_Toc105482795"/>
      <w:r>
        <w:t xml:space="preserve">Annex A: </w:t>
      </w:r>
      <w:bookmarkEnd w:id="21"/>
      <w:r w:rsidR="00E47760" w:rsidRPr="00E47760">
        <w:rPr>
          <w:bCs/>
        </w:rPr>
        <w:t>List of variables for Research Project 2</w:t>
      </w:r>
    </w:p>
    <w:p w14:paraId="47D33A8F" w14:textId="77777777" w:rsidR="009F709F" w:rsidRDefault="009F709F" w:rsidP="009F709F"/>
    <w:p w14:paraId="225A9097" w14:textId="77777777" w:rsidR="009F709F" w:rsidRDefault="009F709F" w:rsidP="009F709F">
      <w:pPr>
        <w:numPr>
          <w:ilvl w:val="0"/>
          <w:numId w:val="25"/>
        </w:numPr>
        <w:rPr>
          <w:b/>
          <w:bCs/>
        </w:rPr>
      </w:pPr>
      <w:r w:rsidRPr="009F709F">
        <w:rPr>
          <w:b/>
          <w:bCs/>
        </w:rPr>
        <w:t>Cross-sectional time invariant variables</w:t>
      </w:r>
    </w:p>
    <w:p w14:paraId="44AF1D03" w14:textId="2407D76B" w:rsidR="006460E0" w:rsidRPr="006460E0" w:rsidRDefault="006460E0" w:rsidP="006460E0">
      <w:pPr>
        <w:spacing w:after="160" w:line="259" w:lineRule="auto"/>
        <w:contextualSpacing/>
        <w:rPr>
          <w:rFonts w:ascii="Calibri" w:eastAsia="Calibri" w:hAnsi="Calibri"/>
          <w:b/>
          <w:bCs/>
          <w:kern w:val="2"/>
          <w:sz w:val="24"/>
          <w:szCs w:val="24"/>
          <w14:ligatures w14:val="standardContextu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6460E0" w:rsidRPr="006460E0" w14:paraId="546DAF1C" w14:textId="77777777" w:rsidTr="00C35C3B">
        <w:trPr>
          <w:trHeight w:val="315"/>
          <w:tblHeader/>
        </w:trPr>
        <w:tc>
          <w:tcPr>
            <w:tcW w:w="1717" w:type="dxa"/>
            <w:tcMar>
              <w:top w:w="0" w:type="dxa"/>
              <w:left w:w="108" w:type="dxa"/>
              <w:bottom w:w="0" w:type="dxa"/>
              <w:right w:w="108" w:type="dxa"/>
            </w:tcMar>
            <w:vAlign w:val="center"/>
            <w:hideMark/>
          </w:tcPr>
          <w:p w14:paraId="0CF8D230" w14:textId="77777777" w:rsidR="006460E0" w:rsidRPr="006460E0" w:rsidRDefault="006460E0" w:rsidP="006460E0">
            <w:pPr>
              <w:jc w:val="center"/>
              <w:rPr>
                <w:rFonts w:ascii="Calibri" w:eastAsia="Calibri" w:hAnsi="Calibri"/>
                <w:sz w:val="22"/>
                <w:szCs w:val="22"/>
              </w:rPr>
            </w:pPr>
            <w:r w:rsidRPr="006460E0">
              <w:rPr>
                <w:rFonts w:ascii="Calibri" w:eastAsia="Calibri" w:hAnsi="Calibri"/>
                <w:sz w:val="22"/>
                <w:szCs w:val="22"/>
              </w:rPr>
              <w:lastRenderedPageBreak/>
              <w:t>Variable category</w:t>
            </w:r>
          </w:p>
        </w:tc>
        <w:tc>
          <w:tcPr>
            <w:tcW w:w="3077" w:type="dxa"/>
            <w:tcMar>
              <w:top w:w="0" w:type="dxa"/>
              <w:left w:w="108" w:type="dxa"/>
              <w:bottom w:w="0" w:type="dxa"/>
              <w:right w:w="108" w:type="dxa"/>
            </w:tcMar>
            <w:vAlign w:val="center"/>
            <w:hideMark/>
          </w:tcPr>
          <w:p w14:paraId="40A42399" w14:textId="77777777" w:rsidR="006460E0" w:rsidRPr="006460E0" w:rsidRDefault="006460E0" w:rsidP="006460E0">
            <w:pPr>
              <w:jc w:val="center"/>
              <w:rPr>
                <w:rFonts w:ascii="Calibri" w:eastAsia="Calibri" w:hAnsi="Calibri"/>
                <w:sz w:val="22"/>
                <w:szCs w:val="22"/>
              </w:rPr>
            </w:pPr>
            <w:r w:rsidRPr="006460E0">
              <w:rPr>
                <w:rFonts w:ascii="Calibri" w:eastAsia="Calibri" w:hAnsi="Calibri"/>
                <w:sz w:val="22"/>
                <w:szCs w:val="22"/>
              </w:rPr>
              <w:t>Variable name (examples)</w:t>
            </w:r>
          </w:p>
        </w:tc>
        <w:tc>
          <w:tcPr>
            <w:tcW w:w="4212" w:type="dxa"/>
            <w:tcMar>
              <w:top w:w="0" w:type="dxa"/>
              <w:left w:w="108" w:type="dxa"/>
              <w:bottom w:w="0" w:type="dxa"/>
              <w:right w:w="108" w:type="dxa"/>
            </w:tcMar>
            <w:vAlign w:val="center"/>
            <w:hideMark/>
          </w:tcPr>
          <w:p w14:paraId="73F68C34" w14:textId="77777777" w:rsidR="006460E0" w:rsidRPr="006460E0" w:rsidRDefault="006460E0" w:rsidP="006460E0">
            <w:pPr>
              <w:jc w:val="center"/>
              <w:rPr>
                <w:rFonts w:ascii="Calibri" w:eastAsia="Calibri" w:hAnsi="Calibri"/>
                <w:sz w:val="22"/>
                <w:szCs w:val="22"/>
              </w:rPr>
            </w:pPr>
            <w:r w:rsidRPr="006460E0">
              <w:rPr>
                <w:rFonts w:ascii="Calibri" w:eastAsia="Calibri" w:hAnsi="Calibri"/>
                <w:sz w:val="22"/>
                <w:szCs w:val="22"/>
              </w:rPr>
              <w:t>Definition</w:t>
            </w:r>
          </w:p>
        </w:tc>
      </w:tr>
      <w:tr w:rsidR="006460E0" w:rsidRPr="006460E0" w14:paraId="26E7062E" w14:textId="77777777" w:rsidTr="00C35C3B">
        <w:trPr>
          <w:trHeight w:val="315"/>
        </w:trPr>
        <w:tc>
          <w:tcPr>
            <w:tcW w:w="1717" w:type="dxa"/>
            <w:vMerge w:val="restart"/>
            <w:tcMar>
              <w:top w:w="0" w:type="dxa"/>
              <w:left w:w="108" w:type="dxa"/>
              <w:bottom w:w="0" w:type="dxa"/>
              <w:right w:w="108" w:type="dxa"/>
            </w:tcMar>
            <w:vAlign w:val="center"/>
            <w:hideMark/>
          </w:tcPr>
          <w:p w14:paraId="0EE3A7B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Demographics and socio-economic status</w:t>
            </w:r>
          </w:p>
        </w:tc>
        <w:tc>
          <w:tcPr>
            <w:tcW w:w="3077" w:type="dxa"/>
            <w:tcMar>
              <w:top w:w="0" w:type="dxa"/>
              <w:left w:w="108" w:type="dxa"/>
              <w:bottom w:w="0" w:type="dxa"/>
              <w:right w:w="108" w:type="dxa"/>
            </w:tcMar>
            <w:vAlign w:val="center"/>
            <w:hideMark/>
          </w:tcPr>
          <w:p w14:paraId="4EA578C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Location of study follow-up</w:t>
            </w:r>
          </w:p>
        </w:tc>
        <w:tc>
          <w:tcPr>
            <w:tcW w:w="4212" w:type="dxa"/>
            <w:tcMar>
              <w:top w:w="0" w:type="dxa"/>
              <w:left w:w="108" w:type="dxa"/>
              <w:bottom w:w="0" w:type="dxa"/>
              <w:right w:w="108" w:type="dxa"/>
            </w:tcMar>
            <w:vAlign w:val="center"/>
            <w:hideMark/>
          </w:tcPr>
          <w:p w14:paraId="3D16988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place where the follow-up assessment or examination was conducted.</w:t>
            </w:r>
          </w:p>
        </w:tc>
      </w:tr>
      <w:tr w:rsidR="006460E0" w:rsidRPr="006460E0" w14:paraId="504880CE" w14:textId="77777777" w:rsidTr="00C35C3B">
        <w:trPr>
          <w:trHeight w:val="315"/>
        </w:trPr>
        <w:tc>
          <w:tcPr>
            <w:tcW w:w="0" w:type="auto"/>
            <w:vMerge/>
            <w:vAlign w:val="center"/>
            <w:hideMark/>
          </w:tcPr>
          <w:p w14:paraId="07E4EBF4"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43CAFE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Location of participant</w:t>
            </w:r>
          </w:p>
        </w:tc>
        <w:tc>
          <w:tcPr>
            <w:tcW w:w="4212" w:type="dxa"/>
            <w:tcMar>
              <w:top w:w="0" w:type="dxa"/>
              <w:left w:w="108" w:type="dxa"/>
              <w:bottom w:w="0" w:type="dxa"/>
              <w:right w:w="108" w:type="dxa"/>
            </w:tcMar>
            <w:vAlign w:val="center"/>
            <w:hideMark/>
          </w:tcPr>
          <w:p w14:paraId="5736117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location where the participant resides or lives.</w:t>
            </w:r>
          </w:p>
        </w:tc>
      </w:tr>
      <w:tr w:rsidR="006460E0" w:rsidRPr="006460E0" w14:paraId="2E5A87F5" w14:textId="77777777" w:rsidTr="00C35C3B">
        <w:trPr>
          <w:trHeight w:val="315"/>
        </w:trPr>
        <w:tc>
          <w:tcPr>
            <w:tcW w:w="0" w:type="auto"/>
            <w:vMerge/>
            <w:vAlign w:val="center"/>
            <w:hideMark/>
          </w:tcPr>
          <w:p w14:paraId="08824DBC"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09ECD22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Household address</w:t>
            </w:r>
          </w:p>
        </w:tc>
        <w:tc>
          <w:tcPr>
            <w:tcW w:w="4212" w:type="dxa"/>
            <w:tcMar>
              <w:top w:w="0" w:type="dxa"/>
              <w:left w:w="108" w:type="dxa"/>
              <w:bottom w:w="0" w:type="dxa"/>
              <w:right w:w="108" w:type="dxa"/>
            </w:tcMar>
            <w:vAlign w:val="center"/>
            <w:hideMark/>
          </w:tcPr>
          <w:p w14:paraId="5D4800F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specific address of the household where the participant resides or lives.</w:t>
            </w:r>
          </w:p>
        </w:tc>
      </w:tr>
      <w:tr w:rsidR="006460E0" w:rsidRPr="006460E0" w14:paraId="2BD105FE" w14:textId="77777777" w:rsidTr="00C35C3B">
        <w:trPr>
          <w:trHeight w:val="315"/>
        </w:trPr>
        <w:tc>
          <w:tcPr>
            <w:tcW w:w="0" w:type="auto"/>
            <w:vMerge/>
            <w:vAlign w:val="center"/>
            <w:hideMark/>
          </w:tcPr>
          <w:p w14:paraId="621E959F"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4A5EE9E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Housing type</w:t>
            </w:r>
          </w:p>
        </w:tc>
        <w:tc>
          <w:tcPr>
            <w:tcW w:w="4212" w:type="dxa"/>
            <w:tcMar>
              <w:top w:w="0" w:type="dxa"/>
              <w:left w:w="108" w:type="dxa"/>
              <w:bottom w:w="0" w:type="dxa"/>
              <w:right w:w="108" w:type="dxa"/>
            </w:tcMar>
            <w:vAlign w:val="center"/>
            <w:hideMark/>
          </w:tcPr>
          <w:p w14:paraId="363F0C8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type of housing or accommodation in which the participant lives, such as apartment, house, or informal housing.</w:t>
            </w:r>
          </w:p>
        </w:tc>
      </w:tr>
      <w:tr w:rsidR="006460E0" w:rsidRPr="006460E0" w14:paraId="06758DA9" w14:textId="77777777" w:rsidTr="00C35C3B">
        <w:trPr>
          <w:trHeight w:val="315"/>
        </w:trPr>
        <w:tc>
          <w:tcPr>
            <w:tcW w:w="0" w:type="auto"/>
            <w:vMerge/>
            <w:vAlign w:val="center"/>
            <w:hideMark/>
          </w:tcPr>
          <w:p w14:paraId="0CDF9E6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9CD2AB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No. of people in household</w:t>
            </w:r>
          </w:p>
        </w:tc>
        <w:tc>
          <w:tcPr>
            <w:tcW w:w="4212" w:type="dxa"/>
            <w:tcMar>
              <w:top w:w="0" w:type="dxa"/>
              <w:left w:w="108" w:type="dxa"/>
              <w:bottom w:w="0" w:type="dxa"/>
              <w:right w:w="108" w:type="dxa"/>
            </w:tcMar>
            <w:vAlign w:val="center"/>
            <w:hideMark/>
          </w:tcPr>
          <w:p w14:paraId="4EED738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number of people who reside or live in the same household as the participant.</w:t>
            </w:r>
          </w:p>
        </w:tc>
      </w:tr>
      <w:tr w:rsidR="006460E0" w:rsidRPr="006460E0" w14:paraId="675672F9" w14:textId="77777777" w:rsidTr="00C35C3B">
        <w:trPr>
          <w:trHeight w:val="315"/>
        </w:trPr>
        <w:tc>
          <w:tcPr>
            <w:tcW w:w="0" w:type="auto"/>
            <w:vMerge/>
            <w:vAlign w:val="center"/>
            <w:hideMark/>
          </w:tcPr>
          <w:p w14:paraId="66C845CA"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C2A357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Air conditioning access</w:t>
            </w:r>
          </w:p>
        </w:tc>
        <w:tc>
          <w:tcPr>
            <w:tcW w:w="4212" w:type="dxa"/>
            <w:tcMar>
              <w:top w:w="0" w:type="dxa"/>
              <w:left w:w="108" w:type="dxa"/>
              <w:bottom w:w="0" w:type="dxa"/>
              <w:right w:w="108" w:type="dxa"/>
            </w:tcMar>
            <w:vAlign w:val="center"/>
            <w:hideMark/>
          </w:tcPr>
          <w:p w14:paraId="6A520353"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Whether the participant has access to air conditioning in their living quarters or not.</w:t>
            </w:r>
          </w:p>
        </w:tc>
      </w:tr>
      <w:tr w:rsidR="006460E0" w:rsidRPr="006460E0" w14:paraId="646C7891" w14:textId="77777777" w:rsidTr="00C35C3B">
        <w:trPr>
          <w:trHeight w:val="315"/>
        </w:trPr>
        <w:tc>
          <w:tcPr>
            <w:tcW w:w="0" w:type="auto"/>
            <w:vMerge/>
            <w:vAlign w:val="center"/>
            <w:hideMark/>
          </w:tcPr>
          <w:p w14:paraId="7A85A2E7"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3C7800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Socio-economic status indices</w:t>
            </w:r>
          </w:p>
        </w:tc>
        <w:tc>
          <w:tcPr>
            <w:tcW w:w="4212" w:type="dxa"/>
            <w:tcMar>
              <w:top w:w="0" w:type="dxa"/>
              <w:left w:w="108" w:type="dxa"/>
              <w:bottom w:w="0" w:type="dxa"/>
              <w:right w:w="108" w:type="dxa"/>
            </w:tcMar>
            <w:vAlign w:val="center"/>
            <w:hideMark/>
          </w:tcPr>
          <w:p w14:paraId="4788C14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Measures of the economic and social standing of the participant or their household.</w:t>
            </w:r>
          </w:p>
        </w:tc>
      </w:tr>
      <w:tr w:rsidR="006460E0" w:rsidRPr="006460E0" w14:paraId="6DA09DEB" w14:textId="77777777" w:rsidTr="00C35C3B">
        <w:trPr>
          <w:trHeight w:val="315"/>
        </w:trPr>
        <w:tc>
          <w:tcPr>
            <w:tcW w:w="0" w:type="auto"/>
            <w:vMerge/>
            <w:vAlign w:val="center"/>
            <w:hideMark/>
          </w:tcPr>
          <w:p w14:paraId="305A4B76"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30DC03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Personal income</w:t>
            </w:r>
          </w:p>
        </w:tc>
        <w:tc>
          <w:tcPr>
            <w:tcW w:w="4212" w:type="dxa"/>
            <w:tcMar>
              <w:top w:w="0" w:type="dxa"/>
              <w:left w:w="108" w:type="dxa"/>
              <w:bottom w:w="0" w:type="dxa"/>
              <w:right w:w="108" w:type="dxa"/>
            </w:tcMar>
            <w:vAlign w:val="center"/>
            <w:hideMark/>
          </w:tcPr>
          <w:p w14:paraId="1193C95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amount of money the participant earns from their personal work or business</w:t>
            </w:r>
          </w:p>
        </w:tc>
      </w:tr>
      <w:tr w:rsidR="006460E0" w:rsidRPr="006460E0" w14:paraId="235C89A1" w14:textId="77777777" w:rsidTr="00C35C3B">
        <w:trPr>
          <w:trHeight w:val="315"/>
        </w:trPr>
        <w:tc>
          <w:tcPr>
            <w:tcW w:w="0" w:type="auto"/>
            <w:vMerge/>
            <w:vAlign w:val="center"/>
            <w:hideMark/>
          </w:tcPr>
          <w:p w14:paraId="45D735DC"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C3A0B9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Household income</w:t>
            </w:r>
          </w:p>
        </w:tc>
        <w:tc>
          <w:tcPr>
            <w:tcW w:w="4212" w:type="dxa"/>
            <w:tcMar>
              <w:top w:w="0" w:type="dxa"/>
              <w:left w:w="108" w:type="dxa"/>
              <w:bottom w:w="0" w:type="dxa"/>
              <w:right w:w="108" w:type="dxa"/>
            </w:tcMar>
            <w:vAlign w:val="center"/>
            <w:hideMark/>
          </w:tcPr>
          <w:p w14:paraId="09DAA0E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total amount of money earned by all members of the household, including the participant.</w:t>
            </w:r>
          </w:p>
        </w:tc>
      </w:tr>
      <w:tr w:rsidR="006460E0" w:rsidRPr="006460E0" w14:paraId="7585ED32" w14:textId="77777777" w:rsidTr="00C35C3B">
        <w:trPr>
          <w:trHeight w:val="315"/>
        </w:trPr>
        <w:tc>
          <w:tcPr>
            <w:tcW w:w="0" w:type="auto"/>
            <w:vMerge/>
            <w:vAlign w:val="center"/>
            <w:hideMark/>
          </w:tcPr>
          <w:p w14:paraId="30189DB0"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B66254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Race</w:t>
            </w:r>
          </w:p>
        </w:tc>
        <w:tc>
          <w:tcPr>
            <w:tcW w:w="4212" w:type="dxa"/>
            <w:tcMar>
              <w:top w:w="0" w:type="dxa"/>
              <w:left w:w="108" w:type="dxa"/>
              <w:bottom w:w="0" w:type="dxa"/>
              <w:right w:w="108" w:type="dxa"/>
            </w:tcMar>
            <w:vAlign w:val="center"/>
            <w:hideMark/>
          </w:tcPr>
          <w:p w14:paraId="58B010E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ethnic or racial identity of the participant.</w:t>
            </w:r>
          </w:p>
        </w:tc>
      </w:tr>
      <w:tr w:rsidR="006460E0" w:rsidRPr="006460E0" w14:paraId="431154C1" w14:textId="77777777" w:rsidTr="00C35C3B">
        <w:trPr>
          <w:trHeight w:val="315"/>
        </w:trPr>
        <w:tc>
          <w:tcPr>
            <w:tcW w:w="0" w:type="auto"/>
            <w:vMerge/>
            <w:vAlign w:val="center"/>
            <w:hideMark/>
          </w:tcPr>
          <w:p w14:paraId="2DE99199"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4836CE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Substance use</w:t>
            </w:r>
          </w:p>
        </w:tc>
        <w:tc>
          <w:tcPr>
            <w:tcW w:w="4212" w:type="dxa"/>
            <w:tcMar>
              <w:top w:w="0" w:type="dxa"/>
              <w:left w:w="108" w:type="dxa"/>
              <w:bottom w:w="0" w:type="dxa"/>
              <w:right w:w="108" w:type="dxa"/>
            </w:tcMar>
            <w:vAlign w:val="center"/>
            <w:hideMark/>
          </w:tcPr>
          <w:p w14:paraId="70F6B1D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use of drugs or alcohol by the participant.</w:t>
            </w:r>
          </w:p>
        </w:tc>
      </w:tr>
      <w:tr w:rsidR="006460E0" w:rsidRPr="006460E0" w14:paraId="63D01649" w14:textId="77777777" w:rsidTr="00C35C3B">
        <w:trPr>
          <w:trHeight w:val="315"/>
        </w:trPr>
        <w:tc>
          <w:tcPr>
            <w:tcW w:w="0" w:type="auto"/>
            <w:vMerge/>
            <w:vAlign w:val="center"/>
            <w:hideMark/>
          </w:tcPr>
          <w:p w14:paraId="0AED4D41"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4CB9619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Smoking or alcohol use</w:t>
            </w:r>
          </w:p>
        </w:tc>
        <w:tc>
          <w:tcPr>
            <w:tcW w:w="4212" w:type="dxa"/>
            <w:tcMar>
              <w:top w:w="0" w:type="dxa"/>
              <w:left w:w="108" w:type="dxa"/>
              <w:bottom w:w="0" w:type="dxa"/>
              <w:right w:w="108" w:type="dxa"/>
            </w:tcMar>
            <w:vAlign w:val="center"/>
            <w:hideMark/>
          </w:tcPr>
          <w:p w14:paraId="7EE2F4A3"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frequency and amount of tobacco or alcohol use by the participant</w:t>
            </w:r>
          </w:p>
        </w:tc>
      </w:tr>
      <w:tr w:rsidR="006460E0" w:rsidRPr="006460E0" w14:paraId="6DEB4309" w14:textId="77777777" w:rsidTr="00C35C3B">
        <w:trPr>
          <w:trHeight w:val="315"/>
        </w:trPr>
        <w:tc>
          <w:tcPr>
            <w:tcW w:w="0" w:type="auto"/>
            <w:vMerge/>
            <w:vAlign w:val="center"/>
            <w:hideMark/>
          </w:tcPr>
          <w:p w14:paraId="40F3DF23"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6C41BC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Employment status</w:t>
            </w:r>
          </w:p>
        </w:tc>
        <w:tc>
          <w:tcPr>
            <w:tcW w:w="4212" w:type="dxa"/>
            <w:tcMar>
              <w:top w:w="0" w:type="dxa"/>
              <w:left w:w="108" w:type="dxa"/>
              <w:bottom w:w="0" w:type="dxa"/>
              <w:right w:w="108" w:type="dxa"/>
            </w:tcMar>
            <w:vAlign w:val="center"/>
            <w:hideMark/>
          </w:tcPr>
          <w:p w14:paraId="0C6A87E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Whether the participant is currently employed or not.</w:t>
            </w:r>
          </w:p>
        </w:tc>
      </w:tr>
      <w:tr w:rsidR="006460E0" w:rsidRPr="006460E0" w14:paraId="63AAA356" w14:textId="77777777" w:rsidTr="00C35C3B">
        <w:trPr>
          <w:trHeight w:val="315"/>
        </w:trPr>
        <w:tc>
          <w:tcPr>
            <w:tcW w:w="0" w:type="auto"/>
            <w:vMerge/>
            <w:vAlign w:val="center"/>
            <w:hideMark/>
          </w:tcPr>
          <w:p w14:paraId="7577A5F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0A2775D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Education (highest level achieved)</w:t>
            </w:r>
          </w:p>
        </w:tc>
        <w:tc>
          <w:tcPr>
            <w:tcW w:w="4212" w:type="dxa"/>
            <w:tcMar>
              <w:top w:w="0" w:type="dxa"/>
              <w:left w:w="108" w:type="dxa"/>
              <w:bottom w:w="0" w:type="dxa"/>
              <w:right w:w="108" w:type="dxa"/>
            </w:tcMar>
            <w:vAlign w:val="center"/>
            <w:hideMark/>
          </w:tcPr>
          <w:p w14:paraId="26DF682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highest level of education completed by the participant.</w:t>
            </w:r>
          </w:p>
        </w:tc>
      </w:tr>
      <w:tr w:rsidR="006460E0" w:rsidRPr="006460E0" w14:paraId="409F7029" w14:textId="77777777" w:rsidTr="00C35C3B">
        <w:trPr>
          <w:trHeight w:val="315"/>
        </w:trPr>
        <w:tc>
          <w:tcPr>
            <w:tcW w:w="0" w:type="auto"/>
            <w:vMerge/>
            <w:vAlign w:val="center"/>
            <w:hideMark/>
          </w:tcPr>
          <w:p w14:paraId="244902E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001C1B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Marital status</w:t>
            </w:r>
          </w:p>
        </w:tc>
        <w:tc>
          <w:tcPr>
            <w:tcW w:w="4212" w:type="dxa"/>
            <w:tcMar>
              <w:top w:w="0" w:type="dxa"/>
              <w:left w:w="108" w:type="dxa"/>
              <w:bottom w:w="0" w:type="dxa"/>
              <w:right w:w="108" w:type="dxa"/>
            </w:tcMar>
            <w:vAlign w:val="center"/>
            <w:hideMark/>
          </w:tcPr>
          <w:p w14:paraId="7E7098B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current marital status of the participant.</w:t>
            </w:r>
          </w:p>
        </w:tc>
      </w:tr>
      <w:tr w:rsidR="006460E0" w:rsidRPr="006460E0" w14:paraId="53770D4F" w14:textId="77777777" w:rsidTr="00C35C3B">
        <w:trPr>
          <w:trHeight w:val="290"/>
        </w:trPr>
        <w:tc>
          <w:tcPr>
            <w:tcW w:w="0" w:type="auto"/>
            <w:vMerge/>
            <w:vAlign w:val="center"/>
            <w:hideMark/>
          </w:tcPr>
          <w:p w14:paraId="3F9E9A0E"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4288D7A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Religion</w:t>
            </w:r>
          </w:p>
        </w:tc>
        <w:tc>
          <w:tcPr>
            <w:tcW w:w="4212" w:type="dxa"/>
            <w:tcMar>
              <w:top w:w="0" w:type="dxa"/>
              <w:left w:w="108" w:type="dxa"/>
              <w:bottom w:w="0" w:type="dxa"/>
              <w:right w:w="108" w:type="dxa"/>
            </w:tcMar>
            <w:vAlign w:val="center"/>
            <w:hideMark/>
          </w:tcPr>
          <w:p w14:paraId="16C660A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religious affiliation of the participant.</w:t>
            </w:r>
          </w:p>
        </w:tc>
      </w:tr>
      <w:tr w:rsidR="006460E0" w:rsidRPr="006460E0" w14:paraId="16FA180E" w14:textId="77777777" w:rsidTr="00C35C3B">
        <w:trPr>
          <w:trHeight w:val="290"/>
        </w:trPr>
        <w:tc>
          <w:tcPr>
            <w:tcW w:w="0" w:type="auto"/>
            <w:vMerge/>
            <w:vAlign w:val="center"/>
            <w:hideMark/>
          </w:tcPr>
          <w:p w14:paraId="19466858"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D1DA6E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Loss to follow-up</w:t>
            </w:r>
          </w:p>
        </w:tc>
        <w:tc>
          <w:tcPr>
            <w:tcW w:w="4212" w:type="dxa"/>
            <w:tcMar>
              <w:top w:w="0" w:type="dxa"/>
              <w:left w:w="108" w:type="dxa"/>
              <w:bottom w:w="0" w:type="dxa"/>
              <w:right w:w="108" w:type="dxa"/>
            </w:tcMar>
            <w:vAlign w:val="center"/>
            <w:hideMark/>
          </w:tcPr>
          <w:p w14:paraId="3597ADF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Whether the participant was lost to follow-up during the study period or not.</w:t>
            </w:r>
          </w:p>
        </w:tc>
      </w:tr>
      <w:tr w:rsidR="006460E0" w:rsidRPr="006460E0" w14:paraId="554D9CF5" w14:textId="77777777" w:rsidTr="00C35C3B">
        <w:trPr>
          <w:trHeight w:val="520"/>
        </w:trPr>
        <w:tc>
          <w:tcPr>
            <w:tcW w:w="0" w:type="auto"/>
            <w:vMerge/>
            <w:vAlign w:val="center"/>
            <w:hideMark/>
          </w:tcPr>
          <w:p w14:paraId="13798876"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874D343"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Date of interview/examination/special investigations</w:t>
            </w:r>
          </w:p>
        </w:tc>
        <w:tc>
          <w:tcPr>
            <w:tcW w:w="4212" w:type="dxa"/>
            <w:tcMar>
              <w:top w:w="0" w:type="dxa"/>
              <w:left w:w="108" w:type="dxa"/>
              <w:bottom w:w="0" w:type="dxa"/>
              <w:right w:w="108" w:type="dxa"/>
            </w:tcMar>
            <w:vAlign w:val="center"/>
            <w:hideMark/>
          </w:tcPr>
          <w:p w14:paraId="74D9743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date when the interview, examination, or special investigation was conducted.</w:t>
            </w:r>
          </w:p>
        </w:tc>
      </w:tr>
      <w:tr w:rsidR="006460E0" w:rsidRPr="006460E0" w14:paraId="09FF9D39" w14:textId="77777777" w:rsidTr="00C35C3B">
        <w:trPr>
          <w:trHeight w:val="520"/>
        </w:trPr>
        <w:tc>
          <w:tcPr>
            <w:tcW w:w="0" w:type="auto"/>
            <w:vAlign w:val="center"/>
          </w:tcPr>
          <w:p w14:paraId="1D8B3773"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tcPr>
          <w:p w14:paraId="00DB0575" w14:textId="77777777" w:rsidR="006460E0" w:rsidRPr="006460E0" w:rsidRDefault="006460E0" w:rsidP="006460E0">
            <w:pPr>
              <w:rPr>
                <w:rFonts w:ascii="Calibri" w:eastAsia="Calibri" w:hAnsi="Calibri"/>
                <w:sz w:val="22"/>
                <w:szCs w:val="22"/>
              </w:rPr>
            </w:pPr>
          </w:p>
        </w:tc>
        <w:tc>
          <w:tcPr>
            <w:tcW w:w="4212" w:type="dxa"/>
            <w:tcMar>
              <w:top w:w="0" w:type="dxa"/>
              <w:left w:w="108" w:type="dxa"/>
              <w:bottom w:w="0" w:type="dxa"/>
              <w:right w:w="108" w:type="dxa"/>
            </w:tcMar>
            <w:vAlign w:val="center"/>
          </w:tcPr>
          <w:p w14:paraId="6D6D0256" w14:textId="77777777" w:rsidR="006460E0" w:rsidRPr="006460E0" w:rsidRDefault="006460E0" w:rsidP="006460E0">
            <w:pPr>
              <w:rPr>
                <w:rFonts w:ascii="Calibri" w:eastAsia="Calibri" w:hAnsi="Calibri"/>
                <w:sz w:val="22"/>
                <w:szCs w:val="22"/>
              </w:rPr>
            </w:pPr>
          </w:p>
        </w:tc>
      </w:tr>
    </w:tbl>
    <w:p w14:paraId="2E3F5C04" w14:textId="77777777" w:rsidR="006460E0" w:rsidRPr="006460E0" w:rsidRDefault="006460E0" w:rsidP="006460E0">
      <w:pPr>
        <w:spacing w:after="160" w:line="259" w:lineRule="auto"/>
        <w:rPr>
          <w:rFonts w:ascii="Calibri" w:eastAsia="Calibri" w:hAnsi="Calibri"/>
          <w:sz w:val="22"/>
          <w:szCs w:val="22"/>
        </w:rPr>
      </w:pPr>
    </w:p>
    <w:p w14:paraId="4FB9C3CB" w14:textId="77777777" w:rsidR="006460E0" w:rsidRPr="006460E0" w:rsidRDefault="006460E0" w:rsidP="006460E0">
      <w:pPr>
        <w:spacing w:after="160" w:line="259" w:lineRule="auto"/>
        <w:rPr>
          <w:rFonts w:ascii="Calibri" w:eastAsia="Calibri" w:hAnsi="Calibri"/>
          <w:sz w:val="22"/>
          <w:szCs w:val="22"/>
        </w:rPr>
      </w:pPr>
      <w:r w:rsidRPr="006460E0">
        <w:rPr>
          <w:rFonts w:ascii="Calibri" w:eastAsia="Calibri" w:hAnsi="Calibri"/>
          <w:sz w:val="22"/>
          <w:szCs w:val="22"/>
        </w:rPr>
        <w:br w:type="page"/>
      </w:r>
    </w:p>
    <w:p w14:paraId="24992162" w14:textId="77777777" w:rsidR="006460E0" w:rsidRPr="006460E0" w:rsidRDefault="006460E0" w:rsidP="006460E0">
      <w:pPr>
        <w:numPr>
          <w:ilvl w:val="0"/>
          <w:numId w:val="25"/>
        </w:numPr>
        <w:spacing w:after="160" w:line="259" w:lineRule="auto"/>
        <w:contextualSpacing/>
        <w:rPr>
          <w:rFonts w:ascii="Calibri" w:eastAsia="Calibri" w:hAnsi="Calibri"/>
          <w:b/>
          <w:bCs/>
          <w:sz w:val="28"/>
          <w:szCs w:val="28"/>
        </w:rPr>
      </w:pPr>
      <w:r w:rsidRPr="006460E0">
        <w:rPr>
          <w:rFonts w:ascii="Calibri" w:eastAsia="Calibri" w:hAnsi="Calibri"/>
          <w:b/>
          <w:bCs/>
          <w:sz w:val="28"/>
          <w:szCs w:val="28"/>
        </w:rPr>
        <w:lastRenderedPageBreak/>
        <w:t>Repeated measure variables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717"/>
        <w:gridCol w:w="3077"/>
        <w:gridCol w:w="4212"/>
      </w:tblGrid>
      <w:tr w:rsidR="006460E0" w:rsidRPr="006460E0" w14:paraId="31CAD6C7" w14:textId="77777777" w:rsidTr="00C35C3B">
        <w:trPr>
          <w:trHeight w:val="315"/>
          <w:tblHeader/>
        </w:trPr>
        <w:tc>
          <w:tcPr>
            <w:tcW w:w="1717" w:type="dxa"/>
            <w:tcMar>
              <w:top w:w="0" w:type="dxa"/>
              <w:left w:w="108" w:type="dxa"/>
              <w:bottom w:w="0" w:type="dxa"/>
              <w:right w:w="108" w:type="dxa"/>
            </w:tcMar>
            <w:vAlign w:val="center"/>
            <w:hideMark/>
          </w:tcPr>
          <w:p w14:paraId="21A26FE4" w14:textId="77777777" w:rsidR="006460E0" w:rsidRPr="006460E0" w:rsidRDefault="006460E0" w:rsidP="006460E0">
            <w:pPr>
              <w:jc w:val="center"/>
              <w:rPr>
                <w:rFonts w:ascii="Calibri" w:eastAsia="Calibri" w:hAnsi="Calibri"/>
                <w:sz w:val="22"/>
                <w:szCs w:val="22"/>
              </w:rPr>
            </w:pPr>
            <w:r w:rsidRPr="006460E0">
              <w:rPr>
                <w:rFonts w:ascii="Calibri" w:eastAsia="Calibri" w:hAnsi="Calibri"/>
                <w:sz w:val="22"/>
                <w:szCs w:val="22"/>
              </w:rPr>
              <w:t>Variable category</w:t>
            </w:r>
          </w:p>
        </w:tc>
        <w:tc>
          <w:tcPr>
            <w:tcW w:w="3077" w:type="dxa"/>
            <w:tcMar>
              <w:top w:w="0" w:type="dxa"/>
              <w:left w:w="108" w:type="dxa"/>
              <w:bottom w:w="0" w:type="dxa"/>
              <w:right w:w="108" w:type="dxa"/>
            </w:tcMar>
            <w:vAlign w:val="center"/>
            <w:hideMark/>
          </w:tcPr>
          <w:p w14:paraId="6FAB35A6" w14:textId="77777777" w:rsidR="006460E0" w:rsidRPr="006460E0" w:rsidRDefault="006460E0" w:rsidP="006460E0">
            <w:pPr>
              <w:jc w:val="center"/>
              <w:rPr>
                <w:rFonts w:ascii="Calibri" w:eastAsia="Calibri" w:hAnsi="Calibri"/>
                <w:sz w:val="22"/>
                <w:szCs w:val="22"/>
              </w:rPr>
            </w:pPr>
            <w:r w:rsidRPr="006460E0">
              <w:rPr>
                <w:rFonts w:ascii="Calibri" w:eastAsia="Calibri" w:hAnsi="Calibri"/>
                <w:sz w:val="22"/>
                <w:szCs w:val="22"/>
              </w:rPr>
              <w:t>Variable name (examples)</w:t>
            </w:r>
          </w:p>
        </w:tc>
        <w:tc>
          <w:tcPr>
            <w:tcW w:w="4212" w:type="dxa"/>
            <w:tcMar>
              <w:top w:w="0" w:type="dxa"/>
              <w:left w:w="108" w:type="dxa"/>
              <w:bottom w:w="0" w:type="dxa"/>
              <w:right w:w="108" w:type="dxa"/>
            </w:tcMar>
            <w:vAlign w:val="center"/>
            <w:hideMark/>
          </w:tcPr>
          <w:p w14:paraId="16360782" w14:textId="77777777" w:rsidR="006460E0" w:rsidRPr="006460E0" w:rsidRDefault="006460E0" w:rsidP="006460E0">
            <w:pPr>
              <w:jc w:val="center"/>
              <w:rPr>
                <w:rFonts w:ascii="Calibri" w:eastAsia="Calibri" w:hAnsi="Calibri"/>
                <w:sz w:val="22"/>
                <w:szCs w:val="22"/>
              </w:rPr>
            </w:pPr>
            <w:r w:rsidRPr="006460E0">
              <w:rPr>
                <w:rFonts w:ascii="Calibri" w:eastAsia="Calibri" w:hAnsi="Calibri"/>
                <w:sz w:val="22"/>
                <w:szCs w:val="22"/>
              </w:rPr>
              <w:t>Definition</w:t>
            </w:r>
          </w:p>
        </w:tc>
      </w:tr>
      <w:tr w:rsidR="006460E0" w:rsidRPr="006460E0" w14:paraId="53D3C1D2" w14:textId="77777777" w:rsidTr="00C35C3B">
        <w:trPr>
          <w:trHeight w:val="290"/>
        </w:trPr>
        <w:tc>
          <w:tcPr>
            <w:tcW w:w="1717" w:type="dxa"/>
            <w:vMerge w:val="restart"/>
            <w:tcMar>
              <w:top w:w="0" w:type="dxa"/>
              <w:left w:w="108" w:type="dxa"/>
              <w:bottom w:w="0" w:type="dxa"/>
              <w:right w:w="108" w:type="dxa"/>
            </w:tcMar>
            <w:vAlign w:val="center"/>
            <w:hideMark/>
          </w:tcPr>
          <w:p w14:paraId="4D9E4DE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Anthropometry</w:t>
            </w:r>
          </w:p>
        </w:tc>
        <w:tc>
          <w:tcPr>
            <w:tcW w:w="3077" w:type="dxa"/>
            <w:tcMar>
              <w:top w:w="0" w:type="dxa"/>
              <w:left w:w="108" w:type="dxa"/>
              <w:bottom w:w="0" w:type="dxa"/>
              <w:right w:w="108" w:type="dxa"/>
            </w:tcMar>
            <w:vAlign w:val="center"/>
            <w:hideMark/>
          </w:tcPr>
          <w:p w14:paraId="4D1EBCC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Height</w:t>
            </w:r>
          </w:p>
        </w:tc>
        <w:tc>
          <w:tcPr>
            <w:tcW w:w="4212" w:type="dxa"/>
            <w:tcMar>
              <w:top w:w="0" w:type="dxa"/>
              <w:left w:w="108" w:type="dxa"/>
              <w:bottom w:w="0" w:type="dxa"/>
              <w:right w:w="108" w:type="dxa"/>
            </w:tcMar>
            <w:vAlign w:val="center"/>
            <w:hideMark/>
          </w:tcPr>
          <w:p w14:paraId="2F3D0AC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height of the participant, usually measured in centimeters or feet and inches.</w:t>
            </w:r>
          </w:p>
        </w:tc>
      </w:tr>
      <w:tr w:rsidR="006460E0" w:rsidRPr="006460E0" w14:paraId="139C980F" w14:textId="77777777" w:rsidTr="00C35C3B">
        <w:trPr>
          <w:trHeight w:val="290"/>
        </w:trPr>
        <w:tc>
          <w:tcPr>
            <w:tcW w:w="0" w:type="auto"/>
            <w:vMerge/>
            <w:vAlign w:val="center"/>
            <w:hideMark/>
          </w:tcPr>
          <w:p w14:paraId="7DBF7857"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578A6C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Weight</w:t>
            </w:r>
          </w:p>
        </w:tc>
        <w:tc>
          <w:tcPr>
            <w:tcW w:w="4212" w:type="dxa"/>
            <w:tcMar>
              <w:top w:w="0" w:type="dxa"/>
              <w:left w:w="108" w:type="dxa"/>
              <w:bottom w:w="0" w:type="dxa"/>
              <w:right w:w="108" w:type="dxa"/>
            </w:tcMar>
            <w:vAlign w:val="center"/>
            <w:hideMark/>
          </w:tcPr>
          <w:p w14:paraId="70A20B6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weight of the participant, usually measured in kilograms or pounds.</w:t>
            </w:r>
          </w:p>
        </w:tc>
      </w:tr>
      <w:tr w:rsidR="006460E0" w:rsidRPr="006460E0" w14:paraId="7063924D" w14:textId="77777777" w:rsidTr="00C35C3B">
        <w:trPr>
          <w:trHeight w:val="290"/>
        </w:trPr>
        <w:tc>
          <w:tcPr>
            <w:tcW w:w="0" w:type="auto"/>
            <w:vMerge/>
            <w:vAlign w:val="center"/>
            <w:hideMark/>
          </w:tcPr>
          <w:p w14:paraId="798233EA"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30E884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Other measures of obesity</w:t>
            </w:r>
          </w:p>
        </w:tc>
        <w:tc>
          <w:tcPr>
            <w:tcW w:w="4212" w:type="dxa"/>
            <w:tcMar>
              <w:top w:w="0" w:type="dxa"/>
              <w:left w:w="108" w:type="dxa"/>
              <w:bottom w:w="0" w:type="dxa"/>
              <w:right w:w="108" w:type="dxa"/>
            </w:tcMar>
            <w:vAlign w:val="center"/>
            <w:hideMark/>
          </w:tcPr>
          <w:p w14:paraId="2F8DDCF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Other measures of obesity, such as body mass index (BMI), waist circumference, or body fat percentage</w:t>
            </w:r>
          </w:p>
        </w:tc>
      </w:tr>
      <w:tr w:rsidR="006460E0" w:rsidRPr="006460E0" w14:paraId="16C8D453" w14:textId="77777777" w:rsidTr="00C35C3B">
        <w:trPr>
          <w:trHeight w:val="290"/>
        </w:trPr>
        <w:tc>
          <w:tcPr>
            <w:tcW w:w="1717" w:type="dxa"/>
            <w:vMerge w:val="restart"/>
            <w:tcMar>
              <w:top w:w="0" w:type="dxa"/>
              <w:left w:w="108" w:type="dxa"/>
              <w:bottom w:w="0" w:type="dxa"/>
              <w:right w:w="108" w:type="dxa"/>
            </w:tcMar>
            <w:vAlign w:val="center"/>
            <w:hideMark/>
          </w:tcPr>
          <w:p w14:paraId="36F07D3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Previous medical history</w:t>
            </w:r>
          </w:p>
        </w:tc>
        <w:tc>
          <w:tcPr>
            <w:tcW w:w="3077" w:type="dxa"/>
            <w:tcMar>
              <w:top w:w="0" w:type="dxa"/>
              <w:left w:w="108" w:type="dxa"/>
              <w:bottom w:w="0" w:type="dxa"/>
              <w:right w:w="108" w:type="dxa"/>
            </w:tcMar>
            <w:vAlign w:val="center"/>
            <w:hideMark/>
          </w:tcPr>
          <w:p w14:paraId="4301BBA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Ischemic heart disease</w:t>
            </w:r>
          </w:p>
        </w:tc>
        <w:tc>
          <w:tcPr>
            <w:tcW w:w="4212" w:type="dxa"/>
            <w:tcMar>
              <w:top w:w="0" w:type="dxa"/>
              <w:left w:w="108" w:type="dxa"/>
              <w:bottom w:w="0" w:type="dxa"/>
              <w:right w:w="108" w:type="dxa"/>
            </w:tcMar>
            <w:vAlign w:val="center"/>
            <w:hideMark/>
          </w:tcPr>
          <w:p w14:paraId="34896A8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history of heart disease caused by reduced blood flow to the heart muscle.</w:t>
            </w:r>
          </w:p>
        </w:tc>
      </w:tr>
      <w:tr w:rsidR="006460E0" w:rsidRPr="006460E0" w14:paraId="273E45C9" w14:textId="77777777" w:rsidTr="00C35C3B">
        <w:trPr>
          <w:trHeight w:val="290"/>
        </w:trPr>
        <w:tc>
          <w:tcPr>
            <w:tcW w:w="0" w:type="auto"/>
            <w:vMerge/>
            <w:vAlign w:val="center"/>
            <w:hideMark/>
          </w:tcPr>
          <w:p w14:paraId="318643BA"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06E10CA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Stroke</w:t>
            </w:r>
          </w:p>
        </w:tc>
        <w:tc>
          <w:tcPr>
            <w:tcW w:w="4212" w:type="dxa"/>
            <w:tcMar>
              <w:top w:w="0" w:type="dxa"/>
              <w:left w:w="108" w:type="dxa"/>
              <w:bottom w:w="0" w:type="dxa"/>
              <w:right w:w="108" w:type="dxa"/>
            </w:tcMar>
            <w:vAlign w:val="center"/>
            <w:hideMark/>
          </w:tcPr>
          <w:p w14:paraId="02AFA44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history of stroke or cerebrovascular accident.</w:t>
            </w:r>
          </w:p>
        </w:tc>
      </w:tr>
      <w:tr w:rsidR="006460E0" w:rsidRPr="006460E0" w14:paraId="1C136736" w14:textId="77777777" w:rsidTr="00C35C3B">
        <w:trPr>
          <w:trHeight w:val="290"/>
        </w:trPr>
        <w:tc>
          <w:tcPr>
            <w:tcW w:w="0" w:type="auto"/>
            <w:vMerge/>
            <w:vAlign w:val="center"/>
            <w:hideMark/>
          </w:tcPr>
          <w:p w14:paraId="1B07EB84"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9E2F9F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Heart failure</w:t>
            </w:r>
          </w:p>
        </w:tc>
        <w:tc>
          <w:tcPr>
            <w:tcW w:w="4212" w:type="dxa"/>
            <w:tcMar>
              <w:top w:w="0" w:type="dxa"/>
              <w:left w:w="108" w:type="dxa"/>
              <w:bottom w:w="0" w:type="dxa"/>
              <w:right w:w="108" w:type="dxa"/>
            </w:tcMar>
            <w:vAlign w:val="center"/>
            <w:hideMark/>
          </w:tcPr>
          <w:p w14:paraId="339CA93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history of heart failure or a weakened heart.</w:t>
            </w:r>
          </w:p>
        </w:tc>
      </w:tr>
      <w:tr w:rsidR="006460E0" w:rsidRPr="006460E0" w14:paraId="10B9BE04" w14:textId="77777777" w:rsidTr="00C35C3B">
        <w:trPr>
          <w:trHeight w:val="520"/>
        </w:trPr>
        <w:tc>
          <w:tcPr>
            <w:tcW w:w="0" w:type="auto"/>
            <w:vMerge/>
            <w:vAlign w:val="center"/>
            <w:hideMark/>
          </w:tcPr>
          <w:p w14:paraId="2F6B551D"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43AD12D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Chronic lung or renal disease</w:t>
            </w:r>
          </w:p>
        </w:tc>
        <w:tc>
          <w:tcPr>
            <w:tcW w:w="4212" w:type="dxa"/>
            <w:tcMar>
              <w:top w:w="0" w:type="dxa"/>
              <w:left w:w="108" w:type="dxa"/>
              <w:bottom w:w="0" w:type="dxa"/>
              <w:right w:w="108" w:type="dxa"/>
            </w:tcMar>
            <w:vAlign w:val="center"/>
            <w:hideMark/>
          </w:tcPr>
          <w:p w14:paraId="61B8FC73"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history of chronic lung or renal disease, such as chronic obstructive pulmonary disease (COPD) or chronic kidney disease (CKD).</w:t>
            </w:r>
          </w:p>
        </w:tc>
      </w:tr>
      <w:tr w:rsidR="006460E0" w:rsidRPr="006460E0" w14:paraId="1AC6AB9E" w14:textId="77777777" w:rsidTr="00C35C3B">
        <w:trPr>
          <w:trHeight w:val="290"/>
        </w:trPr>
        <w:tc>
          <w:tcPr>
            <w:tcW w:w="0" w:type="auto"/>
            <w:vMerge/>
            <w:vAlign w:val="center"/>
            <w:hideMark/>
          </w:tcPr>
          <w:p w14:paraId="40BB6B0E"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106DC7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Chronic medication</w:t>
            </w:r>
          </w:p>
        </w:tc>
        <w:tc>
          <w:tcPr>
            <w:tcW w:w="4212" w:type="dxa"/>
            <w:tcMar>
              <w:top w:w="0" w:type="dxa"/>
              <w:left w:w="108" w:type="dxa"/>
              <w:bottom w:w="0" w:type="dxa"/>
              <w:right w:w="108" w:type="dxa"/>
            </w:tcMar>
            <w:vAlign w:val="center"/>
            <w:hideMark/>
          </w:tcPr>
          <w:p w14:paraId="2F45908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list of chronic medications that the participant is taking for their medical conditions.</w:t>
            </w:r>
          </w:p>
        </w:tc>
      </w:tr>
      <w:tr w:rsidR="006460E0" w:rsidRPr="006460E0" w14:paraId="7D3DC589" w14:textId="77777777" w:rsidTr="00C35C3B">
        <w:trPr>
          <w:trHeight w:val="520"/>
        </w:trPr>
        <w:tc>
          <w:tcPr>
            <w:tcW w:w="1717" w:type="dxa"/>
            <w:vMerge w:val="restart"/>
            <w:tcMar>
              <w:top w:w="0" w:type="dxa"/>
              <w:left w:w="108" w:type="dxa"/>
              <w:bottom w:w="0" w:type="dxa"/>
              <w:right w:w="108" w:type="dxa"/>
            </w:tcMar>
            <w:vAlign w:val="center"/>
            <w:hideMark/>
          </w:tcPr>
          <w:p w14:paraId="52B289B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Physical examination</w:t>
            </w:r>
          </w:p>
        </w:tc>
        <w:tc>
          <w:tcPr>
            <w:tcW w:w="3077" w:type="dxa"/>
            <w:tcMar>
              <w:top w:w="0" w:type="dxa"/>
              <w:left w:w="108" w:type="dxa"/>
              <w:bottom w:w="0" w:type="dxa"/>
              <w:right w:w="108" w:type="dxa"/>
            </w:tcMar>
            <w:vAlign w:val="center"/>
            <w:hideMark/>
          </w:tcPr>
          <w:p w14:paraId="2659151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Systolic blood pressure</w:t>
            </w:r>
          </w:p>
        </w:tc>
        <w:tc>
          <w:tcPr>
            <w:tcW w:w="4212" w:type="dxa"/>
            <w:tcMar>
              <w:top w:w="0" w:type="dxa"/>
              <w:left w:w="108" w:type="dxa"/>
              <w:bottom w:w="0" w:type="dxa"/>
              <w:right w:w="108" w:type="dxa"/>
            </w:tcMar>
            <w:vAlign w:val="center"/>
            <w:hideMark/>
          </w:tcPr>
          <w:p w14:paraId="428B836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pressure in the arteries when the heart beats and pushes blood out, usually measured in millimeters of mercury (mmHg).</w:t>
            </w:r>
          </w:p>
        </w:tc>
      </w:tr>
      <w:tr w:rsidR="006460E0" w:rsidRPr="006460E0" w14:paraId="4D9D1B7D" w14:textId="77777777" w:rsidTr="00C35C3B">
        <w:trPr>
          <w:trHeight w:val="520"/>
        </w:trPr>
        <w:tc>
          <w:tcPr>
            <w:tcW w:w="0" w:type="auto"/>
            <w:vMerge/>
            <w:vAlign w:val="center"/>
            <w:hideMark/>
          </w:tcPr>
          <w:p w14:paraId="45D009E9"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919144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Diastolic blood pressure</w:t>
            </w:r>
          </w:p>
        </w:tc>
        <w:tc>
          <w:tcPr>
            <w:tcW w:w="4212" w:type="dxa"/>
            <w:tcMar>
              <w:top w:w="0" w:type="dxa"/>
              <w:left w:w="108" w:type="dxa"/>
              <w:bottom w:w="0" w:type="dxa"/>
              <w:right w:w="108" w:type="dxa"/>
            </w:tcMar>
            <w:vAlign w:val="center"/>
            <w:hideMark/>
          </w:tcPr>
          <w:p w14:paraId="322B991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pressure in the arteries when the heart is resting between beats, usually measured in millimeters of mercury (mmHg).</w:t>
            </w:r>
          </w:p>
        </w:tc>
      </w:tr>
      <w:tr w:rsidR="006460E0" w:rsidRPr="006460E0" w14:paraId="3011CB99" w14:textId="77777777" w:rsidTr="00C35C3B">
        <w:trPr>
          <w:trHeight w:val="520"/>
        </w:trPr>
        <w:tc>
          <w:tcPr>
            <w:tcW w:w="0" w:type="auto"/>
            <w:vMerge/>
            <w:vAlign w:val="center"/>
            <w:hideMark/>
          </w:tcPr>
          <w:p w14:paraId="1F346839"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88F161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Heart rate</w:t>
            </w:r>
          </w:p>
        </w:tc>
        <w:tc>
          <w:tcPr>
            <w:tcW w:w="4212" w:type="dxa"/>
            <w:tcMar>
              <w:top w:w="0" w:type="dxa"/>
              <w:left w:w="108" w:type="dxa"/>
              <w:bottom w:w="0" w:type="dxa"/>
              <w:right w:w="108" w:type="dxa"/>
            </w:tcMar>
            <w:vAlign w:val="center"/>
            <w:hideMark/>
          </w:tcPr>
          <w:p w14:paraId="644E6F5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Heart rate: The number of times the heart beats per minute, usually measured by feeling the pulse or using an electrocardiogram (ECG).</w:t>
            </w:r>
          </w:p>
        </w:tc>
      </w:tr>
      <w:tr w:rsidR="006460E0" w:rsidRPr="006460E0" w14:paraId="7E6AF394" w14:textId="77777777" w:rsidTr="00C35C3B">
        <w:trPr>
          <w:trHeight w:val="290"/>
        </w:trPr>
        <w:tc>
          <w:tcPr>
            <w:tcW w:w="0" w:type="auto"/>
            <w:vMerge/>
            <w:vAlign w:val="center"/>
            <w:hideMark/>
          </w:tcPr>
          <w:p w14:paraId="35BC7D81"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B279E4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Body temperature</w:t>
            </w:r>
          </w:p>
        </w:tc>
        <w:tc>
          <w:tcPr>
            <w:tcW w:w="4212" w:type="dxa"/>
            <w:tcMar>
              <w:top w:w="0" w:type="dxa"/>
              <w:left w:w="108" w:type="dxa"/>
              <w:bottom w:w="0" w:type="dxa"/>
              <w:right w:w="108" w:type="dxa"/>
            </w:tcMar>
            <w:vAlign w:val="center"/>
            <w:hideMark/>
          </w:tcPr>
          <w:p w14:paraId="59F09AA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temperature of the body, usually measured in degrees Celsius or Fahrenheit using a thermometer.</w:t>
            </w:r>
          </w:p>
        </w:tc>
      </w:tr>
      <w:tr w:rsidR="006460E0" w:rsidRPr="006460E0" w14:paraId="0D99266B" w14:textId="77777777" w:rsidTr="00C35C3B">
        <w:trPr>
          <w:trHeight w:val="290"/>
        </w:trPr>
        <w:tc>
          <w:tcPr>
            <w:tcW w:w="0" w:type="auto"/>
            <w:vMerge/>
            <w:vAlign w:val="center"/>
            <w:hideMark/>
          </w:tcPr>
          <w:p w14:paraId="680F63F5"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17A9D2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Respiratory rate</w:t>
            </w:r>
          </w:p>
        </w:tc>
        <w:tc>
          <w:tcPr>
            <w:tcW w:w="4212" w:type="dxa"/>
            <w:tcMar>
              <w:top w:w="0" w:type="dxa"/>
              <w:left w:w="108" w:type="dxa"/>
              <w:bottom w:w="0" w:type="dxa"/>
              <w:right w:w="108" w:type="dxa"/>
            </w:tcMar>
            <w:vAlign w:val="center"/>
            <w:hideMark/>
          </w:tcPr>
          <w:p w14:paraId="47EA966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number of breaths a person takes per minute, usually measured by counting breaths.</w:t>
            </w:r>
          </w:p>
        </w:tc>
      </w:tr>
      <w:tr w:rsidR="006460E0" w:rsidRPr="006460E0" w14:paraId="4D66F834" w14:textId="77777777" w:rsidTr="00C35C3B">
        <w:trPr>
          <w:trHeight w:val="290"/>
        </w:trPr>
        <w:tc>
          <w:tcPr>
            <w:tcW w:w="0" w:type="auto"/>
            <w:vMerge/>
            <w:vAlign w:val="center"/>
            <w:hideMark/>
          </w:tcPr>
          <w:p w14:paraId="47639C68"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3740AD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Signs of dehydration</w:t>
            </w:r>
          </w:p>
        </w:tc>
        <w:tc>
          <w:tcPr>
            <w:tcW w:w="4212" w:type="dxa"/>
            <w:tcMar>
              <w:top w:w="0" w:type="dxa"/>
              <w:left w:w="108" w:type="dxa"/>
              <w:bottom w:w="0" w:type="dxa"/>
              <w:right w:w="108" w:type="dxa"/>
            </w:tcMar>
            <w:vAlign w:val="center"/>
            <w:hideMark/>
          </w:tcPr>
          <w:p w14:paraId="25D0916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Physical signs of dehydration, such as dry mouth, thirst, decreased urine output, or sunken eyes.</w:t>
            </w:r>
          </w:p>
        </w:tc>
      </w:tr>
      <w:tr w:rsidR="006460E0" w:rsidRPr="006460E0" w14:paraId="040DDF2E" w14:textId="77777777" w:rsidTr="00C35C3B">
        <w:trPr>
          <w:trHeight w:val="770"/>
        </w:trPr>
        <w:tc>
          <w:tcPr>
            <w:tcW w:w="0" w:type="auto"/>
            <w:vMerge/>
            <w:vAlign w:val="center"/>
            <w:hideMark/>
          </w:tcPr>
          <w:p w14:paraId="024CD04A"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7DF61DA" w14:textId="77777777" w:rsidR="006460E0" w:rsidRPr="006460E0" w:rsidRDefault="006460E0" w:rsidP="006460E0">
            <w:pPr>
              <w:rPr>
                <w:rFonts w:ascii="Calibri" w:eastAsia="Calibri" w:hAnsi="Calibri"/>
                <w:sz w:val="22"/>
                <w:szCs w:val="22"/>
              </w:rPr>
            </w:pPr>
            <w:proofErr w:type="gramStart"/>
            <w:r w:rsidRPr="006460E0">
              <w:rPr>
                <w:rFonts w:ascii="Calibri" w:eastAsia="Calibri" w:hAnsi="Calibri"/>
                <w:sz w:val="22"/>
                <w:szCs w:val="22"/>
              </w:rPr>
              <w:t>Systems(</w:t>
            </w:r>
            <w:proofErr w:type="gramEnd"/>
            <w:r w:rsidRPr="006460E0">
              <w:rPr>
                <w:rFonts w:ascii="Calibri" w:eastAsia="Calibri" w:hAnsi="Calibri"/>
                <w:sz w:val="22"/>
                <w:szCs w:val="22"/>
              </w:rPr>
              <w:t>cardiovascular, respiratory, abdominal, skin, neurological, general)</w:t>
            </w:r>
          </w:p>
        </w:tc>
        <w:tc>
          <w:tcPr>
            <w:tcW w:w="4212" w:type="dxa"/>
            <w:tcMar>
              <w:top w:w="0" w:type="dxa"/>
              <w:left w:w="108" w:type="dxa"/>
              <w:bottom w:w="0" w:type="dxa"/>
              <w:right w:w="108" w:type="dxa"/>
            </w:tcMar>
            <w:vAlign w:val="center"/>
            <w:hideMark/>
          </w:tcPr>
          <w:p w14:paraId="2FB9C02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w:t>
            </w:r>
            <w:proofErr w:type="gramStart"/>
            <w:r w:rsidRPr="006460E0">
              <w:rPr>
                <w:rFonts w:ascii="Calibri" w:eastAsia="Calibri" w:hAnsi="Calibri"/>
                <w:sz w:val="22"/>
                <w:szCs w:val="22"/>
              </w:rPr>
              <w:t>cardiovascular</w:t>
            </w:r>
            <w:proofErr w:type="gramEnd"/>
            <w:r w:rsidRPr="006460E0">
              <w:rPr>
                <w:rFonts w:ascii="Calibri" w:eastAsia="Calibri" w:hAnsi="Calibri"/>
                <w:sz w:val="22"/>
                <w:szCs w:val="22"/>
              </w:rPr>
              <w:t>, respiratory, abdominal, skin, neurological, general): Assessment of different systems in the body, including the cardiovascular system, respiratory system, abdominal organs, skin, nervous system, and general appearance.</w:t>
            </w:r>
          </w:p>
        </w:tc>
      </w:tr>
      <w:tr w:rsidR="006460E0" w:rsidRPr="006460E0" w14:paraId="02D6F0F6" w14:textId="77777777" w:rsidTr="00C35C3B">
        <w:trPr>
          <w:trHeight w:val="290"/>
        </w:trPr>
        <w:tc>
          <w:tcPr>
            <w:tcW w:w="1717" w:type="dxa"/>
            <w:vMerge w:val="restart"/>
            <w:tcMar>
              <w:top w:w="0" w:type="dxa"/>
              <w:left w:w="108" w:type="dxa"/>
              <w:bottom w:w="0" w:type="dxa"/>
              <w:right w:w="108" w:type="dxa"/>
            </w:tcMar>
            <w:vAlign w:val="center"/>
            <w:hideMark/>
          </w:tcPr>
          <w:p w14:paraId="2337ABF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w:t>
            </w:r>
          </w:p>
        </w:tc>
        <w:tc>
          <w:tcPr>
            <w:tcW w:w="3077" w:type="dxa"/>
            <w:tcMar>
              <w:top w:w="0" w:type="dxa"/>
              <w:left w:w="108" w:type="dxa"/>
              <w:bottom w:w="0" w:type="dxa"/>
              <w:right w:w="108" w:type="dxa"/>
            </w:tcMar>
            <w:vAlign w:val="center"/>
            <w:hideMark/>
          </w:tcPr>
          <w:p w14:paraId="29CD352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Metabolism and nutrition disorders</w:t>
            </w:r>
          </w:p>
        </w:tc>
        <w:tc>
          <w:tcPr>
            <w:tcW w:w="4212" w:type="dxa"/>
            <w:tcMar>
              <w:top w:w="0" w:type="dxa"/>
              <w:left w:w="108" w:type="dxa"/>
              <w:bottom w:w="0" w:type="dxa"/>
              <w:right w:w="108" w:type="dxa"/>
            </w:tcMar>
            <w:vAlign w:val="center"/>
            <w:hideMark/>
          </w:tcPr>
          <w:p w14:paraId="407C7D1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related to the body's metabolism or nutrition, such as diabetes, obesity, or malnutrition.</w:t>
            </w:r>
          </w:p>
        </w:tc>
      </w:tr>
      <w:tr w:rsidR="006460E0" w:rsidRPr="006460E0" w14:paraId="5F8D2367" w14:textId="77777777" w:rsidTr="00C35C3B">
        <w:trPr>
          <w:trHeight w:val="290"/>
        </w:trPr>
        <w:tc>
          <w:tcPr>
            <w:tcW w:w="0" w:type="auto"/>
            <w:vMerge/>
            <w:vAlign w:val="center"/>
            <w:hideMark/>
          </w:tcPr>
          <w:p w14:paraId="0AE6C38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1E86B7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Nervous system disorders</w:t>
            </w:r>
          </w:p>
        </w:tc>
        <w:tc>
          <w:tcPr>
            <w:tcW w:w="4212" w:type="dxa"/>
            <w:tcMar>
              <w:top w:w="0" w:type="dxa"/>
              <w:left w:w="108" w:type="dxa"/>
              <w:bottom w:w="0" w:type="dxa"/>
              <w:right w:w="108" w:type="dxa"/>
            </w:tcMar>
            <w:vAlign w:val="center"/>
            <w:hideMark/>
          </w:tcPr>
          <w:p w14:paraId="5C70698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nervous system, such as Parkinson's disease, multiple sclerosis, or epilepsy.</w:t>
            </w:r>
          </w:p>
        </w:tc>
      </w:tr>
      <w:tr w:rsidR="006460E0" w:rsidRPr="006460E0" w14:paraId="0DAE1B83" w14:textId="77777777" w:rsidTr="00C35C3B">
        <w:trPr>
          <w:trHeight w:val="520"/>
        </w:trPr>
        <w:tc>
          <w:tcPr>
            <w:tcW w:w="0" w:type="auto"/>
            <w:vMerge/>
            <w:vAlign w:val="center"/>
            <w:hideMark/>
          </w:tcPr>
          <w:p w14:paraId="44940B92"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E8CC21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Reproductive system and breast disorders</w:t>
            </w:r>
          </w:p>
        </w:tc>
        <w:tc>
          <w:tcPr>
            <w:tcW w:w="4212" w:type="dxa"/>
            <w:tcMar>
              <w:top w:w="0" w:type="dxa"/>
              <w:left w:w="108" w:type="dxa"/>
              <w:bottom w:w="0" w:type="dxa"/>
              <w:right w:w="108" w:type="dxa"/>
            </w:tcMar>
            <w:vAlign w:val="center"/>
            <w:hideMark/>
          </w:tcPr>
          <w:p w14:paraId="78FFF02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reproductive system or breast, such as infertility, breast cancer, or uterine fibroids.</w:t>
            </w:r>
          </w:p>
        </w:tc>
      </w:tr>
      <w:tr w:rsidR="006460E0" w:rsidRPr="006460E0" w14:paraId="22B9A028" w14:textId="77777777" w:rsidTr="00C35C3B">
        <w:trPr>
          <w:trHeight w:val="290"/>
        </w:trPr>
        <w:tc>
          <w:tcPr>
            <w:tcW w:w="0" w:type="auto"/>
            <w:vMerge/>
            <w:vAlign w:val="center"/>
            <w:hideMark/>
          </w:tcPr>
          <w:p w14:paraId="6B621B5F"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DC100D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Investigations</w:t>
            </w:r>
          </w:p>
        </w:tc>
        <w:tc>
          <w:tcPr>
            <w:tcW w:w="4212" w:type="dxa"/>
            <w:tcMar>
              <w:top w:w="0" w:type="dxa"/>
              <w:left w:w="108" w:type="dxa"/>
              <w:bottom w:w="0" w:type="dxa"/>
              <w:right w:w="108" w:type="dxa"/>
            </w:tcMar>
            <w:vAlign w:val="center"/>
            <w:hideMark/>
          </w:tcPr>
          <w:p w14:paraId="604A700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Results of medical tests or investigations, such as blood tests, imaging studies, or biopsies</w:t>
            </w:r>
          </w:p>
        </w:tc>
      </w:tr>
      <w:tr w:rsidR="006460E0" w:rsidRPr="006460E0" w14:paraId="41508C89" w14:textId="77777777" w:rsidTr="00C35C3B">
        <w:trPr>
          <w:trHeight w:val="520"/>
        </w:trPr>
        <w:tc>
          <w:tcPr>
            <w:tcW w:w="0" w:type="auto"/>
            <w:vMerge/>
            <w:vAlign w:val="center"/>
            <w:hideMark/>
          </w:tcPr>
          <w:p w14:paraId="4641D48E"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684240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Gastrointestinal disorders</w:t>
            </w:r>
          </w:p>
        </w:tc>
        <w:tc>
          <w:tcPr>
            <w:tcW w:w="4212" w:type="dxa"/>
            <w:tcMar>
              <w:top w:w="0" w:type="dxa"/>
              <w:left w:w="108" w:type="dxa"/>
              <w:bottom w:w="0" w:type="dxa"/>
              <w:right w:w="108" w:type="dxa"/>
            </w:tcMar>
            <w:vAlign w:val="center"/>
            <w:hideMark/>
          </w:tcPr>
          <w:p w14:paraId="7665FAB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gastrointestinal tract, such as gastroesophageal reflux disease (GERD), inflammatory bowel disease (IBD), or peptic ulcers.</w:t>
            </w:r>
          </w:p>
        </w:tc>
      </w:tr>
      <w:tr w:rsidR="006460E0" w:rsidRPr="006460E0" w14:paraId="3ED29D5D" w14:textId="77777777" w:rsidTr="00C35C3B">
        <w:trPr>
          <w:trHeight w:val="520"/>
        </w:trPr>
        <w:tc>
          <w:tcPr>
            <w:tcW w:w="0" w:type="auto"/>
            <w:vMerge/>
            <w:vAlign w:val="center"/>
            <w:hideMark/>
          </w:tcPr>
          <w:p w14:paraId="4A2C2B07"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B7B7B6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Infections and infestations</w:t>
            </w:r>
          </w:p>
        </w:tc>
        <w:tc>
          <w:tcPr>
            <w:tcW w:w="4212" w:type="dxa"/>
            <w:tcMar>
              <w:top w:w="0" w:type="dxa"/>
              <w:left w:w="108" w:type="dxa"/>
              <w:bottom w:w="0" w:type="dxa"/>
              <w:right w:w="108" w:type="dxa"/>
            </w:tcMar>
            <w:vAlign w:val="center"/>
            <w:hideMark/>
          </w:tcPr>
          <w:p w14:paraId="6B3A837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Infections or infestations caused by bacteria, viruses, fungi, or parasites, such as influenza, HIV/AIDS, or malaria.</w:t>
            </w:r>
          </w:p>
        </w:tc>
      </w:tr>
      <w:tr w:rsidR="006460E0" w:rsidRPr="006460E0" w14:paraId="2964DA46" w14:textId="77777777" w:rsidTr="00C35C3B">
        <w:trPr>
          <w:trHeight w:val="290"/>
        </w:trPr>
        <w:tc>
          <w:tcPr>
            <w:tcW w:w="0" w:type="auto"/>
            <w:vMerge/>
            <w:vAlign w:val="center"/>
            <w:hideMark/>
          </w:tcPr>
          <w:p w14:paraId="30EBBB8C"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E86BDA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Immune system disorders</w:t>
            </w:r>
          </w:p>
        </w:tc>
        <w:tc>
          <w:tcPr>
            <w:tcW w:w="4212" w:type="dxa"/>
            <w:tcMar>
              <w:top w:w="0" w:type="dxa"/>
              <w:left w:w="108" w:type="dxa"/>
              <w:bottom w:w="0" w:type="dxa"/>
              <w:right w:w="108" w:type="dxa"/>
            </w:tcMar>
            <w:vAlign w:val="center"/>
            <w:hideMark/>
          </w:tcPr>
          <w:p w14:paraId="7225A62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immune system, such as allergies, autoimmune diseases, or immunodeficiencies.</w:t>
            </w:r>
          </w:p>
        </w:tc>
      </w:tr>
      <w:tr w:rsidR="006460E0" w:rsidRPr="006460E0" w14:paraId="446BC837" w14:textId="77777777" w:rsidTr="00C35C3B">
        <w:trPr>
          <w:trHeight w:val="290"/>
        </w:trPr>
        <w:tc>
          <w:tcPr>
            <w:tcW w:w="0" w:type="auto"/>
            <w:vMerge/>
            <w:vAlign w:val="center"/>
            <w:hideMark/>
          </w:tcPr>
          <w:p w14:paraId="1D1685AD"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0412F3F3"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Renal and urinary disorders</w:t>
            </w:r>
          </w:p>
        </w:tc>
        <w:tc>
          <w:tcPr>
            <w:tcW w:w="4212" w:type="dxa"/>
            <w:tcMar>
              <w:top w:w="0" w:type="dxa"/>
              <w:left w:w="108" w:type="dxa"/>
              <w:bottom w:w="0" w:type="dxa"/>
              <w:right w:w="108" w:type="dxa"/>
            </w:tcMar>
            <w:vAlign w:val="center"/>
            <w:hideMark/>
          </w:tcPr>
          <w:p w14:paraId="66256A4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kidneys or urinary tract, such as kidney failure, urinary tract infections (UTIs), or kidney stones</w:t>
            </w:r>
          </w:p>
        </w:tc>
      </w:tr>
      <w:tr w:rsidR="006460E0" w:rsidRPr="006460E0" w14:paraId="4DBB0E7F" w14:textId="77777777" w:rsidTr="00C35C3B">
        <w:trPr>
          <w:trHeight w:val="520"/>
        </w:trPr>
        <w:tc>
          <w:tcPr>
            <w:tcW w:w="0" w:type="auto"/>
            <w:vMerge/>
            <w:vAlign w:val="center"/>
            <w:hideMark/>
          </w:tcPr>
          <w:p w14:paraId="75ECC151"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6C12A6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Blood and lymphatic system disorders</w:t>
            </w:r>
          </w:p>
        </w:tc>
        <w:tc>
          <w:tcPr>
            <w:tcW w:w="4212" w:type="dxa"/>
            <w:tcMar>
              <w:top w:w="0" w:type="dxa"/>
              <w:left w:w="108" w:type="dxa"/>
              <w:bottom w:w="0" w:type="dxa"/>
              <w:right w:w="108" w:type="dxa"/>
            </w:tcMar>
            <w:vAlign w:val="center"/>
            <w:hideMark/>
          </w:tcPr>
          <w:p w14:paraId="0B8378B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blood or lymphatic system, such as anemia, leukemia, or lymphoma.</w:t>
            </w:r>
          </w:p>
        </w:tc>
      </w:tr>
      <w:tr w:rsidR="006460E0" w:rsidRPr="006460E0" w14:paraId="0E93BFE9" w14:textId="77777777" w:rsidTr="00C35C3B">
        <w:trPr>
          <w:trHeight w:val="520"/>
        </w:trPr>
        <w:tc>
          <w:tcPr>
            <w:tcW w:w="0" w:type="auto"/>
            <w:vMerge/>
            <w:vAlign w:val="center"/>
            <w:hideMark/>
          </w:tcPr>
          <w:p w14:paraId="1C280E4F"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47B99CF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Musculoskeletal and connective tissue disorders</w:t>
            </w:r>
          </w:p>
        </w:tc>
        <w:tc>
          <w:tcPr>
            <w:tcW w:w="4212" w:type="dxa"/>
            <w:tcMar>
              <w:top w:w="0" w:type="dxa"/>
              <w:left w:w="108" w:type="dxa"/>
              <w:bottom w:w="0" w:type="dxa"/>
              <w:right w:w="108" w:type="dxa"/>
            </w:tcMar>
            <w:vAlign w:val="center"/>
            <w:hideMark/>
          </w:tcPr>
          <w:p w14:paraId="36C7159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muscles, bones, joints, or connective tissues, such as arthritis, osteoporosis, or tendonitis.</w:t>
            </w:r>
          </w:p>
        </w:tc>
      </w:tr>
      <w:tr w:rsidR="006460E0" w:rsidRPr="006460E0" w14:paraId="65FCF5FF" w14:textId="77777777" w:rsidTr="00C35C3B">
        <w:trPr>
          <w:trHeight w:val="520"/>
        </w:trPr>
        <w:tc>
          <w:tcPr>
            <w:tcW w:w="0" w:type="auto"/>
            <w:vMerge/>
            <w:vAlign w:val="center"/>
            <w:hideMark/>
          </w:tcPr>
          <w:p w14:paraId="55360BC2"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56E019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Injury, poisoning and procedural complications</w:t>
            </w:r>
          </w:p>
        </w:tc>
        <w:tc>
          <w:tcPr>
            <w:tcW w:w="4212" w:type="dxa"/>
            <w:tcMar>
              <w:top w:w="0" w:type="dxa"/>
              <w:left w:w="108" w:type="dxa"/>
              <w:bottom w:w="0" w:type="dxa"/>
              <w:right w:w="108" w:type="dxa"/>
            </w:tcMar>
            <w:vAlign w:val="center"/>
            <w:hideMark/>
          </w:tcPr>
          <w:p w14:paraId="383F0DB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injuries, poisonings, or medical procedures, such as surgical complications, medication errors, or accidental injuries.</w:t>
            </w:r>
          </w:p>
        </w:tc>
      </w:tr>
      <w:tr w:rsidR="006460E0" w:rsidRPr="006460E0" w14:paraId="2AE8C108" w14:textId="77777777" w:rsidTr="00C35C3B">
        <w:trPr>
          <w:trHeight w:val="520"/>
        </w:trPr>
        <w:tc>
          <w:tcPr>
            <w:tcW w:w="0" w:type="auto"/>
            <w:vMerge/>
            <w:vAlign w:val="center"/>
            <w:hideMark/>
          </w:tcPr>
          <w:p w14:paraId="34762868"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3F8DF6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Skin and subcutaneous tissue disorders</w:t>
            </w:r>
          </w:p>
        </w:tc>
        <w:tc>
          <w:tcPr>
            <w:tcW w:w="4212" w:type="dxa"/>
            <w:tcMar>
              <w:top w:w="0" w:type="dxa"/>
              <w:left w:w="108" w:type="dxa"/>
              <w:bottom w:w="0" w:type="dxa"/>
              <w:right w:w="108" w:type="dxa"/>
            </w:tcMar>
            <w:vAlign w:val="center"/>
            <w:hideMark/>
          </w:tcPr>
          <w:p w14:paraId="6D9FEA3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skin or subcutaneous tissue, such as acne, eczema, or psoriasis.</w:t>
            </w:r>
          </w:p>
        </w:tc>
      </w:tr>
      <w:tr w:rsidR="006460E0" w:rsidRPr="006460E0" w14:paraId="1D59954B" w14:textId="77777777" w:rsidTr="00C35C3B">
        <w:trPr>
          <w:trHeight w:val="290"/>
        </w:trPr>
        <w:tc>
          <w:tcPr>
            <w:tcW w:w="0" w:type="auto"/>
            <w:vMerge/>
            <w:vAlign w:val="center"/>
            <w:hideMark/>
          </w:tcPr>
          <w:p w14:paraId="3E42185D"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08AD741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Eye disorders</w:t>
            </w:r>
          </w:p>
        </w:tc>
        <w:tc>
          <w:tcPr>
            <w:tcW w:w="4212" w:type="dxa"/>
            <w:tcMar>
              <w:top w:w="0" w:type="dxa"/>
              <w:left w:w="108" w:type="dxa"/>
              <w:bottom w:w="0" w:type="dxa"/>
              <w:right w:w="108" w:type="dxa"/>
            </w:tcMar>
            <w:vAlign w:val="center"/>
            <w:hideMark/>
          </w:tcPr>
          <w:p w14:paraId="014A603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eye, such as glaucoma, cataracts, or macular degeneration.</w:t>
            </w:r>
          </w:p>
        </w:tc>
      </w:tr>
      <w:tr w:rsidR="006460E0" w:rsidRPr="006460E0" w14:paraId="6FC3532A" w14:textId="77777777" w:rsidTr="00C35C3B">
        <w:trPr>
          <w:trHeight w:val="520"/>
        </w:trPr>
        <w:tc>
          <w:tcPr>
            <w:tcW w:w="0" w:type="auto"/>
            <w:vMerge/>
            <w:vAlign w:val="center"/>
            <w:hideMark/>
          </w:tcPr>
          <w:p w14:paraId="10C10F07"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96A480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Respiratory, </w:t>
            </w:r>
            <w:proofErr w:type="gramStart"/>
            <w:r w:rsidRPr="006460E0">
              <w:rPr>
                <w:rFonts w:ascii="Calibri" w:eastAsia="Calibri" w:hAnsi="Calibri"/>
                <w:sz w:val="22"/>
                <w:szCs w:val="22"/>
              </w:rPr>
              <w:t>thoracic</w:t>
            </w:r>
            <w:proofErr w:type="gramEnd"/>
            <w:r w:rsidRPr="006460E0">
              <w:rPr>
                <w:rFonts w:ascii="Calibri" w:eastAsia="Calibri" w:hAnsi="Calibri"/>
                <w:sz w:val="22"/>
                <w:szCs w:val="22"/>
              </w:rPr>
              <w:t xml:space="preserve"> and mediastinal disorders</w:t>
            </w:r>
          </w:p>
        </w:tc>
        <w:tc>
          <w:tcPr>
            <w:tcW w:w="4212" w:type="dxa"/>
            <w:tcMar>
              <w:top w:w="0" w:type="dxa"/>
              <w:left w:w="108" w:type="dxa"/>
              <w:bottom w:w="0" w:type="dxa"/>
              <w:right w:w="108" w:type="dxa"/>
            </w:tcMar>
            <w:vAlign w:val="center"/>
            <w:hideMark/>
          </w:tcPr>
          <w:p w14:paraId="5D5A643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respiratory system, such as asthma, chronic obstructive pulmonary disease (COPD), or pneumonia.</w:t>
            </w:r>
          </w:p>
        </w:tc>
      </w:tr>
      <w:tr w:rsidR="006460E0" w:rsidRPr="006460E0" w14:paraId="7C1274A2" w14:textId="77777777" w:rsidTr="00C35C3B">
        <w:trPr>
          <w:trHeight w:val="290"/>
        </w:trPr>
        <w:tc>
          <w:tcPr>
            <w:tcW w:w="0" w:type="auto"/>
            <w:vMerge/>
            <w:vAlign w:val="center"/>
            <w:hideMark/>
          </w:tcPr>
          <w:p w14:paraId="335A7383"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00E28C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Psychiatric disorders</w:t>
            </w:r>
          </w:p>
        </w:tc>
        <w:tc>
          <w:tcPr>
            <w:tcW w:w="4212" w:type="dxa"/>
            <w:tcMar>
              <w:top w:w="0" w:type="dxa"/>
              <w:left w:w="108" w:type="dxa"/>
              <w:bottom w:w="0" w:type="dxa"/>
              <w:right w:w="108" w:type="dxa"/>
            </w:tcMar>
            <w:vAlign w:val="center"/>
            <w:hideMark/>
          </w:tcPr>
          <w:p w14:paraId="2A4033D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Mental or behavioral disorders, such as depression, anxiety, or schizophrenia.</w:t>
            </w:r>
          </w:p>
        </w:tc>
      </w:tr>
      <w:tr w:rsidR="006460E0" w:rsidRPr="006460E0" w14:paraId="0D2DE3D2" w14:textId="77777777" w:rsidTr="00C35C3B">
        <w:trPr>
          <w:trHeight w:val="520"/>
        </w:trPr>
        <w:tc>
          <w:tcPr>
            <w:tcW w:w="0" w:type="auto"/>
            <w:vMerge/>
            <w:vAlign w:val="center"/>
            <w:hideMark/>
          </w:tcPr>
          <w:p w14:paraId="6B115266"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293147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Vascular disorders</w:t>
            </w:r>
          </w:p>
        </w:tc>
        <w:tc>
          <w:tcPr>
            <w:tcW w:w="4212" w:type="dxa"/>
            <w:tcMar>
              <w:top w:w="0" w:type="dxa"/>
              <w:left w:w="108" w:type="dxa"/>
              <w:bottom w:w="0" w:type="dxa"/>
              <w:right w:w="108" w:type="dxa"/>
            </w:tcMar>
            <w:vAlign w:val="center"/>
            <w:hideMark/>
          </w:tcPr>
          <w:p w14:paraId="2F849AA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blood vessels, such as hypertension, peripheral artery disease (PAD), or deep vein thrombosis (DVT).</w:t>
            </w:r>
          </w:p>
        </w:tc>
      </w:tr>
      <w:tr w:rsidR="006460E0" w:rsidRPr="006460E0" w14:paraId="0ED1CF12" w14:textId="77777777" w:rsidTr="00C35C3B">
        <w:trPr>
          <w:trHeight w:val="290"/>
        </w:trPr>
        <w:tc>
          <w:tcPr>
            <w:tcW w:w="0" w:type="auto"/>
            <w:vMerge/>
            <w:vAlign w:val="center"/>
            <w:hideMark/>
          </w:tcPr>
          <w:p w14:paraId="34899906"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DC05BB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Ear and labyrinth disorders</w:t>
            </w:r>
          </w:p>
        </w:tc>
        <w:tc>
          <w:tcPr>
            <w:tcW w:w="4212" w:type="dxa"/>
            <w:tcMar>
              <w:top w:w="0" w:type="dxa"/>
              <w:left w:w="108" w:type="dxa"/>
              <w:bottom w:w="0" w:type="dxa"/>
              <w:right w:w="108" w:type="dxa"/>
            </w:tcMar>
            <w:vAlign w:val="center"/>
            <w:hideMark/>
          </w:tcPr>
          <w:p w14:paraId="778A46F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Disorders of the ear or labyrinth, such as hearing loss, tinnitus, or vertigo.</w:t>
            </w:r>
          </w:p>
        </w:tc>
      </w:tr>
      <w:tr w:rsidR="006460E0" w:rsidRPr="006460E0" w14:paraId="5117D3E3" w14:textId="77777777" w:rsidTr="00C35C3B">
        <w:trPr>
          <w:trHeight w:val="520"/>
        </w:trPr>
        <w:tc>
          <w:tcPr>
            <w:tcW w:w="0" w:type="auto"/>
            <w:vMerge/>
            <w:vAlign w:val="center"/>
            <w:hideMark/>
          </w:tcPr>
          <w:p w14:paraId="2201AEE5"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59F5A5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Neoplasms benign, </w:t>
            </w:r>
            <w:proofErr w:type="gramStart"/>
            <w:r w:rsidRPr="006460E0">
              <w:rPr>
                <w:rFonts w:ascii="Calibri" w:eastAsia="Calibri" w:hAnsi="Calibri"/>
                <w:sz w:val="22"/>
                <w:szCs w:val="22"/>
              </w:rPr>
              <w:t>malignant</w:t>
            </w:r>
            <w:proofErr w:type="gramEnd"/>
            <w:r w:rsidRPr="006460E0">
              <w:rPr>
                <w:rFonts w:ascii="Calibri" w:eastAsia="Calibri" w:hAnsi="Calibri"/>
                <w:sz w:val="22"/>
                <w:szCs w:val="22"/>
              </w:rPr>
              <w:t xml:space="preserve"> and unspecified</w:t>
            </w:r>
          </w:p>
        </w:tc>
        <w:tc>
          <w:tcPr>
            <w:tcW w:w="4212" w:type="dxa"/>
            <w:tcMar>
              <w:top w:w="0" w:type="dxa"/>
              <w:left w:w="108" w:type="dxa"/>
              <w:bottom w:w="0" w:type="dxa"/>
              <w:right w:w="108" w:type="dxa"/>
            </w:tcMar>
            <w:vAlign w:val="center"/>
            <w:hideMark/>
          </w:tcPr>
          <w:p w14:paraId="3D5A6D1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Neoplasms benign, </w:t>
            </w:r>
            <w:proofErr w:type="gramStart"/>
            <w:r w:rsidRPr="006460E0">
              <w:rPr>
                <w:rFonts w:ascii="Calibri" w:eastAsia="Calibri" w:hAnsi="Calibri"/>
                <w:sz w:val="22"/>
                <w:szCs w:val="22"/>
              </w:rPr>
              <w:t>malignant</w:t>
            </w:r>
            <w:proofErr w:type="gramEnd"/>
            <w:r w:rsidRPr="006460E0">
              <w:rPr>
                <w:rFonts w:ascii="Calibri" w:eastAsia="Calibri" w:hAnsi="Calibri"/>
                <w:sz w:val="22"/>
                <w:szCs w:val="22"/>
              </w:rPr>
              <w:t xml:space="preserve"> and unspecified: Tumors or abnormal growths, either cancerous or non-cancerous.</w:t>
            </w:r>
          </w:p>
        </w:tc>
      </w:tr>
      <w:tr w:rsidR="006460E0" w:rsidRPr="006460E0" w14:paraId="662B3447" w14:textId="77777777" w:rsidTr="00C35C3B">
        <w:trPr>
          <w:trHeight w:val="1270"/>
        </w:trPr>
        <w:tc>
          <w:tcPr>
            <w:tcW w:w="0" w:type="auto"/>
            <w:vMerge/>
            <w:vAlign w:val="center"/>
            <w:hideMark/>
          </w:tcPr>
          <w:p w14:paraId="1A287EB6"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E91DE6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Pregnancy, </w:t>
            </w:r>
            <w:proofErr w:type="gramStart"/>
            <w:r w:rsidRPr="006460E0">
              <w:rPr>
                <w:rFonts w:ascii="Calibri" w:eastAsia="Calibri" w:hAnsi="Calibri"/>
                <w:sz w:val="22"/>
                <w:szCs w:val="22"/>
              </w:rPr>
              <w:t>puerperium</w:t>
            </w:r>
            <w:proofErr w:type="gramEnd"/>
            <w:r w:rsidRPr="006460E0">
              <w:rPr>
                <w:rFonts w:ascii="Calibri" w:eastAsia="Calibri" w:hAnsi="Calibri"/>
                <w:sz w:val="22"/>
                <w:szCs w:val="22"/>
              </w:rPr>
              <w:t xml:space="preserve"> and perinatal conditions</w:t>
            </w:r>
          </w:p>
        </w:tc>
        <w:tc>
          <w:tcPr>
            <w:tcW w:w="4212" w:type="dxa"/>
            <w:tcMar>
              <w:top w:w="0" w:type="dxa"/>
              <w:left w:w="108" w:type="dxa"/>
              <w:bottom w:w="0" w:type="dxa"/>
              <w:right w:w="108" w:type="dxa"/>
            </w:tcMar>
            <w:vAlign w:val="center"/>
            <w:hideMark/>
          </w:tcPr>
          <w:p w14:paraId="5D0D66B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Refers to medical conditions related to pregnancy, childbirth, and the postpartum period, as well as conditions affecting the newborn infant. This category includes a wide range of conditions, such as gestational diabetes, preeclampsia, preterm labor, fetal distress, birth defects, and neonatal jaundice. These conditions are of particular interest to researchers and healthcare providers who are studying maternal and child health and working to improve outcomes for mothers and infants.</w:t>
            </w:r>
          </w:p>
        </w:tc>
      </w:tr>
      <w:tr w:rsidR="006460E0" w:rsidRPr="006460E0" w14:paraId="5802BD92" w14:textId="77777777" w:rsidTr="00C35C3B">
        <w:trPr>
          <w:trHeight w:val="520"/>
        </w:trPr>
        <w:tc>
          <w:tcPr>
            <w:tcW w:w="0" w:type="auto"/>
            <w:vMerge/>
            <w:vAlign w:val="center"/>
            <w:hideMark/>
          </w:tcPr>
          <w:p w14:paraId="22817CE8"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CA1A673"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General disorders and administration site conditions</w:t>
            </w:r>
          </w:p>
        </w:tc>
        <w:tc>
          <w:tcPr>
            <w:tcW w:w="4212" w:type="dxa"/>
            <w:tcMar>
              <w:top w:w="0" w:type="dxa"/>
              <w:left w:w="108" w:type="dxa"/>
              <w:bottom w:w="0" w:type="dxa"/>
              <w:right w:w="108" w:type="dxa"/>
            </w:tcMar>
            <w:vAlign w:val="center"/>
            <w:hideMark/>
          </w:tcPr>
          <w:p w14:paraId="407B5F4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general disorders, such as fever, fatigue, pain, or administration site reactions, such as injection site pain, swelling, or redness.</w:t>
            </w:r>
          </w:p>
        </w:tc>
      </w:tr>
      <w:tr w:rsidR="006460E0" w:rsidRPr="006460E0" w14:paraId="18FDCD73" w14:textId="77777777" w:rsidTr="00C35C3B">
        <w:trPr>
          <w:trHeight w:val="290"/>
        </w:trPr>
        <w:tc>
          <w:tcPr>
            <w:tcW w:w="0" w:type="auto"/>
            <w:vMerge/>
            <w:vAlign w:val="center"/>
            <w:hideMark/>
          </w:tcPr>
          <w:p w14:paraId="7C2F6C44"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425971E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Hepatobiliary disorders</w:t>
            </w:r>
          </w:p>
        </w:tc>
        <w:tc>
          <w:tcPr>
            <w:tcW w:w="4212" w:type="dxa"/>
            <w:tcMar>
              <w:top w:w="0" w:type="dxa"/>
              <w:left w:w="108" w:type="dxa"/>
              <w:bottom w:w="0" w:type="dxa"/>
              <w:right w:w="108" w:type="dxa"/>
            </w:tcMar>
            <w:vAlign w:val="center"/>
            <w:hideMark/>
          </w:tcPr>
          <w:p w14:paraId="7C74696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the liver, gallbladder, or bile ducts, such as hepatitis, liver failure, or cholecystitis</w:t>
            </w:r>
          </w:p>
        </w:tc>
      </w:tr>
      <w:tr w:rsidR="006460E0" w:rsidRPr="006460E0" w14:paraId="11669B79" w14:textId="77777777" w:rsidTr="00C35C3B">
        <w:trPr>
          <w:trHeight w:val="520"/>
        </w:trPr>
        <w:tc>
          <w:tcPr>
            <w:tcW w:w="0" w:type="auto"/>
            <w:vMerge/>
            <w:vAlign w:val="center"/>
            <w:hideMark/>
          </w:tcPr>
          <w:p w14:paraId="5BBF6DA6"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9DE4DF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Congenital, </w:t>
            </w:r>
            <w:proofErr w:type="gramStart"/>
            <w:r w:rsidRPr="006460E0">
              <w:rPr>
                <w:rFonts w:ascii="Calibri" w:eastAsia="Calibri" w:hAnsi="Calibri"/>
                <w:sz w:val="22"/>
                <w:szCs w:val="22"/>
              </w:rPr>
              <w:t>familial</w:t>
            </w:r>
            <w:proofErr w:type="gramEnd"/>
            <w:r w:rsidRPr="006460E0">
              <w:rPr>
                <w:rFonts w:ascii="Calibri" w:eastAsia="Calibri" w:hAnsi="Calibri"/>
                <w:sz w:val="22"/>
                <w:szCs w:val="22"/>
              </w:rPr>
              <w:t xml:space="preserve"> and genetic disorders</w:t>
            </w:r>
          </w:p>
        </w:tc>
        <w:tc>
          <w:tcPr>
            <w:tcW w:w="4212" w:type="dxa"/>
            <w:tcMar>
              <w:top w:w="0" w:type="dxa"/>
              <w:left w:w="108" w:type="dxa"/>
              <w:bottom w:w="0" w:type="dxa"/>
              <w:right w:w="108" w:type="dxa"/>
            </w:tcMar>
            <w:vAlign w:val="center"/>
            <w:hideMark/>
          </w:tcPr>
          <w:p w14:paraId="40622D0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inherited or genetic conditions, such as Down syndrome, cystic fibrosis, or sickle cell anemia.</w:t>
            </w:r>
          </w:p>
        </w:tc>
      </w:tr>
      <w:tr w:rsidR="006460E0" w:rsidRPr="006460E0" w14:paraId="17B86C34" w14:textId="77777777" w:rsidTr="00C35C3B">
        <w:trPr>
          <w:trHeight w:val="520"/>
        </w:trPr>
        <w:tc>
          <w:tcPr>
            <w:tcW w:w="0" w:type="auto"/>
            <w:vMerge/>
            <w:vAlign w:val="center"/>
            <w:hideMark/>
          </w:tcPr>
          <w:p w14:paraId="28672555"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8100672"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Social circumstances</w:t>
            </w:r>
          </w:p>
        </w:tc>
        <w:tc>
          <w:tcPr>
            <w:tcW w:w="4212" w:type="dxa"/>
            <w:tcMar>
              <w:top w:w="0" w:type="dxa"/>
              <w:left w:w="108" w:type="dxa"/>
              <w:bottom w:w="0" w:type="dxa"/>
              <w:right w:w="108" w:type="dxa"/>
            </w:tcMar>
            <w:vAlign w:val="center"/>
            <w:hideMark/>
          </w:tcPr>
          <w:p w14:paraId="39D411B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social or environmental factors, such as poverty, homelessness, or lack of social support.</w:t>
            </w:r>
          </w:p>
        </w:tc>
      </w:tr>
      <w:tr w:rsidR="006460E0" w:rsidRPr="006460E0" w14:paraId="01E08698" w14:textId="77777777" w:rsidTr="00C35C3B">
        <w:trPr>
          <w:trHeight w:val="290"/>
        </w:trPr>
        <w:tc>
          <w:tcPr>
            <w:tcW w:w="0" w:type="auto"/>
            <w:vMerge/>
            <w:vAlign w:val="center"/>
            <w:hideMark/>
          </w:tcPr>
          <w:p w14:paraId="191BCEC0"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AD756A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Endocrine disorders</w:t>
            </w:r>
          </w:p>
        </w:tc>
        <w:tc>
          <w:tcPr>
            <w:tcW w:w="4212" w:type="dxa"/>
            <w:tcMar>
              <w:top w:w="0" w:type="dxa"/>
              <w:left w:w="108" w:type="dxa"/>
              <w:bottom w:w="0" w:type="dxa"/>
              <w:right w:w="108" w:type="dxa"/>
            </w:tcMar>
            <w:vAlign w:val="center"/>
            <w:hideMark/>
          </w:tcPr>
          <w:p w14:paraId="1223C8F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the endocrine system, such as diabetes, thyroid disease, or adrenal insufficiency</w:t>
            </w:r>
          </w:p>
        </w:tc>
      </w:tr>
      <w:tr w:rsidR="006460E0" w:rsidRPr="006460E0" w14:paraId="78D3AC7F" w14:textId="77777777" w:rsidTr="00C35C3B">
        <w:trPr>
          <w:trHeight w:val="290"/>
        </w:trPr>
        <w:tc>
          <w:tcPr>
            <w:tcW w:w="0" w:type="auto"/>
            <w:vMerge/>
            <w:vAlign w:val="center"/>
            <w:hideMark/>
          </w:tcPr>
          <w:p w14:paraId="1D981BCF"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F6F9C9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Cardiac disorders</w:t>
            </w:r>
          </w:p>
        </w:tc>
        <w:tc>
          <w:tcPr>
            <w:tcW w:w="4212" w:type="dxa"/>
            <w:tcMar>
              <w:top w:w="0" w:type="dxa"/>
              <w:left w:w="108" w:type="dxa"/>
              <w:bottom w:w="0" w:type="dxa"/>
              <w:right w:w="108" w:type="dxa"/>
            </w:tcMar>
            <w:vAlign w:val="center"/>
            <w:hideMark/>
          </w:tcPr>
          <w:p w14:paraId="27D6DC7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the heart, such as arrhythmias, myocardial infarction, or angina.</w:t>
            </w:r>
          </w:p>
        </w:tc>
      </w:tr>
      <w:tr w:rsidR="006460E0" w:rsidRPr="006460E0" w14:paraId="57A43329" w14:textId="77777777" w:rsidTr="00C35C3B">
        <w:trPr>
          <w:trHeight w:val="520"/>
        </w:trPr>
        <w:tc>
          <w:tcPr>
            <w:tcW w:w="0" w:type="auto"/>
            <w:vMerge/>
            <w:vAlign w:val="center"/>
            <w:hideMark/>
          </w:tcPr>
          <w:p w14:paraId="6B8D6EF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BE7944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Surgical and medical procedures</w:t>
            </w:r>
          </w:p>
        </w:tc>
        <w:tc>
          <w:tcPr>
            <w:tcW w:w="4212" w:type="dxa"/>
            <w:tcMar>
              <w:top w:w="0" w:type="dxa"/>
              <w:left w:w="108" w:type="dxa"/>
              <w:bottom w:w="0" w:type="dxa"/>
              <w:right w:w="108" w:type="dxa"/>
            </w:tcMar>
            <w:vAlign w:val="center"/>
            <w:hideMark/>
          </w:tcPr>
          <w:p w14:paraId="6E308D2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Adverse events related to surgical or medical procedures, such as infections, bleeding, or complications from anesthesia</w:t>
            </w:r>
          </w:p>
        </w:tc>
      </w:tr>
      <w:tr w:rsidR="006460E0" w:rsidRPr="006460E0" w14:paraId="2797C215" w14:textId="77777777" w:rsidTr="00C35C3B">
        <w:trPr>
          <w:trHeight w:val="520"/>
        </w:trPr>
        <w:tc>
          <w:tcPr>
            <w:tcW w:w="1717" w:type="dxa"/>
            <w:vMerge w:val="restart"/>
            <w:tcMar>
              <w:top w:w="0" w:type="dxa"/>
              <w:left w:w="108" w:type="dxa"/>
              <w:bottom w:w="0" w:type="dxa"/>
              <w:right w:w="108" w:type="dxa"/>
            </w:tcMar>
            <w:vAlign w:val="center"/>
            <w:hideMark/>
          </w:tcPr>
          <w:p w14:paraId="514BA102" w14:textId="77777777" w:rsidR="006460E0" w:rsidRPr="006460E0" w:rsidRDefault="006460E0" w:rsidP="006460E0">
            <w:pPr>
              <w:rPr>
                <w:rFonts w:ascii="Calibri" w:eastAsia="Calibri" w:hAnsi="Calibri"/>
                <w:sz w:val="22"/>
                <w:szCs w:val="22"/>
              </w:rPr>
            </w:pPr>
            <w:proofErr w:type="spellStart"/>
            <w:r w:rsidRPr="006460E0">
              <w:rPr>
                <w:rFonts w:ascii="Calibri" w:eastAsia="Calibri" w:hAnsi="Calibri"/>
                <w:sz w:val="22"/>
                <w:szCs w:val="22"/>
              </w:rPr>
              <w:t>Haematology</w:t>
            </w:r>
            <w:proofErr w:type="spellEnd"/>
          </w:p>
        </w:tc>
        <w:tc>
          <w:tcPr>
            <w:tcW w:w="3077" w:type="dxa"/>
            <w:tcMar>
              <w:top w:w="0" w:type="dxa"/>
              <w:left w:w="108" w:type="dxa"/>
              <w:bottom w:w="0" w:type="dxa"/>
              <w:right w:w="108" w:type="dxa"/>
            </w:tcMar>
            <w:vAlign w:val="center"/>
            <w:hideMark/>
          </w:tcPr>
          <w:p w14:paraId="5D6C9FE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Basophils</w:t>
            </w:r>
          </w:p>
        </w:tc>
        <w:tc>
          <w:tcPr>
            <w:tcW w:w="4212" w:type="dxa"/>
            <w:tcMar>
              <w:top w:w="0" w:type="dxa"/>
              <w:left w:w="108" w:type="dxa"/>
              <w:bottom w:w="0" w:type="dxa"/>
              <w:right w:w="108" w:type="dxa"/>
            </w:tcMar>
            <w:vAlign w:val="center"/>
            <w:hideMark/>
          </w:tcPr>
          <w:p w14:paraId="2B3EE9B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Basophils are a type of white blood cell that works closely with your immune system to defend your body from allergens, </w:t>
            </w:r>
            <w:proofErr w:type="gramStart"/>
            <w:r w:rsidRPr="006460E0">
              <w:rPr>
                <w:rFonts w:ascii="Calibri" w:eastAsia="Calibri" w:hAnsi="Calibri"/>
                <w:sz w:val="22"/>
                <w:szCs w:val="22"/>
              </w:rPr>
              <w:t>pathogens</w:t>
            </w:r>
            <w:proofErr w:type="gramEnd"/>
            <w:r w:rsidRPr="006460E0">
              <w:rPr>
                <w:rFonts w:ascii="Calibri" w:eastAsia="Calibri" w:hAnsi="Calibri"/>
                <w:sz w:val="22"/>
                <w:szCs w:val="22"/>
              </w:rPr>
              <w:t xml:space="preserve"> and parasites. Basophils release enzymes to improve blood flow and prevent blood clots.</w:t>
            </w:r>
          </w:p>
        </w:tc>
      </w:tr>
      <w:tr w:rsidR="006460E0" w:rsidRPr="006460E0" w14:paraId="07B109D7" w14:textId="77777777" w:rsidTr="00C35C3B">
        <w:trPr>
          <w:trHeight w:val="520"/>
        </w:trPr>
        <w:tc>
          <w:tcPr>
            <w:tcW w:w="0" w:type="auto"/>
            <w:vMerge/>
            <w:vAlign w:val="center"/>
            <w:hideMark/>
          </w:tcPr>
          <w:p w14:paraId="03FD5B80"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9ABF5F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CD4 cell %</w:t>
            </w:r>
          </w:p>
        </w:tc>
        <w:tc>
          <w:tcPr>
            <w:tcW w:w="4212" w:type="dxa"/>
            <w:tcMar>
              <w:top w:w="0" w:type="dxa"/>
              <w:left w:w="108" w:type="dxa"/>
              <w:bottom w:w="0" w:type="dxa"/>
              <w:right w:w="108" w:type="dxa"/>
            </w:tcMar>
            <w:vAlign w:val="center"/>
            <w:hideMark/>
          </w:tcPr>
          <w:p w14:paraId="45090FD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In addition to using a test to count the number of CD4 cells, doctors sometimes measure the proportion of all white blood cells that are CD4 cells. This is called a CD4 cell percentage.</w:t>
            </w:r>
          </w:p>
        </w:tc>
      </w:tr>
      <w:tr w:rsidR="006460E0" w:rsidRPr="006460E0" w14:paraId="11B8FB03" w14:textId="77777777" w:rsidTr="00C35C3B">
        <w:trPr>
          <w:trHeight w:val="770"/>
        </w:trPr>
        <w:tc>
          <w:tcPr>
            <w:tcW w:w="0" w:type="auto"/>
            <w:vMerge/>
            <w:vAlign w:val="center"/>
            <w:hideMark/>
          </w:tcPr>
          <w:p w14:paraId="2DD33E12"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C00FE8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CD4 cell count</w:t>
            </w:r>
          </w:p>
        </w:tc>
        <w:tc>
          <w:tcPr>
            <w:tcW w:w="4212" w:type="dxa"/>
            <w:tcMar>
              <w:top w:w="0" w:type="dxa"/>
              <w:left w:w="108" w:type="dxa"/>
              <w:bottom w:w="0" w:type="dxa"/>
              <w:right w:w="108" w:type="dxa"/>
            </w:tcMar>
            <w:vAlign w:val="center"/>
            <w:hideMark/>
          </w:tcPr>
          <w:p w14:paraId="6D31272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CD4 cells, also known as T cells, are white blood cells that fight infection and play an important role in your immune system. A CD4 count is used to check the health of the immune system in people infected with HIV (human immunodeficiency virus). HIV attacks and destroys CD4 cells.</w:t>
            </w:r>
          </w:p>
        </w:tc>
      </w:tr>
      <w:tr w:rsidR="006460E0" w:rsidRPr="006460E0" w14:paraId="36C6C64A" w14:textId="77777777" w:rsidTr="00C35C3B">
        <w:trPr>
          <w:trHeight w:val="770"/>
        </w:trPr>
        <w:tc>
          <w:tcPr>
            <w:tcW w:w="0" w:type="auto"/>
            <w:vMerge/>
            <w:vAlign w:val="center"/>
            <w:hideMark/>
          </w:tcPr>
          <w:p w14:paraId="008259C4"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3BA661C"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Monocytes</w:t>
            </w:r>
          </w:p>
        </w:tc>
        <w:tc>
          <w:tcPr>
            <w:tcW w:w="4212" w:type="dxa"/>
            <w:tcMar>
              <w:top w:w="0" w:type="dxa"/>
              <w:left w:w="108" w:type="dxa"/>
              <w:bottom w:w="0" w:type="dxa"/>
              <w:right w:w="108" w:type="dxa"/>
            </w:tcMar>
            <w:vAlign w:val="center"/>
            <w:hideMark/>
          </w:tcPr>
          <w:p w14:paraId="40EBF29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Monocytes are a type of white blood cell (leukocytes) that reside in your blood and tissues to find and destroy germs (viruses, bacteria, </w:t>
            </w:r>
            <w:proofErr w:type="gramStart"/>
            <w:r w:rsidRPr="006460E0">
              <w:rPr>
                <w:rFonts w:ascii="Calibri" w:eastAsia="Calibri" w:hAnsi="Calibri"/>
                <w:sz w:val="22"/>
                <w:szCs w:val="22"/>
              </w:rPr>
              <w:t>fungi</w:t>
            </w:r>
            <w:proofErr w:type="gramEnd"/>
            <w:r w:rsidRPr="006460E0">
              <w:rPr>
                <w:rFonts w:ascii="Calibri" w:eastAsia="Calibri" w:hAnsi="Calibri"/>
                <w:sz w:val="22"/>
                <w:szCs w:val="22"/>
              </w:rPr>
              <w:t xml:space="preserve"> and protozoa) and eliminate infected cells. Monocytes call on other white blood cells to help treat injury and prevent infection.</w:t>
            </w:r>
          </w:p>
        </w:tc>
      </w:tr>
      <w:tr w:rsidR="006460E0" w:rsidRPr="006460E0" w14:paraId="41C1D71D" w14:textId="77777777" w:rsidTr="00C35C3B">
        <w:trPr>
          <w:trHeight w:val="770"/>
        </w:trPr>
        <w:tc>
          <w:tcPr>
            <w:tcW w:w="0" w:type="auto"/>
            <w:vMerge/>
            <w:vAlign w:val="center"/>
            <w:hideMark/>
          </w:tcPr>
          <w:p w14:paraId="02B1D9D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7BFF594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Neutrophils</w:t>
            </w:r>
          </w:p>
        </w:tc>
        <w:tc>
          <w:tcPr>
            <w:tcW w:w="4212" w:type="dxa"/>
            <w:tcMar>
              <w:top w:w="0" w:type="dxa"/>
              <w:left w:w="108" w:type="dxa"/>
              <w:bottom w:w="0" w:type="dxa"/>
              <w:right w:w="108" w:type="dxa"/>
            </w:tcMar>
            <w:vAlign w:val="center"/>
            <w:hideMark/>
          </w:tcPr>
          <w:p w14:paraId="0E111E3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Neutrophils help your immune system fight infections and heal injuries. Neutrophils are the most common type of white blood cell in your body. An absolute neutrophil count identifies whether your body has enough neutrophils or if your count is above or below a healthy range.</w:t>
            </w:r>
          </w:p>
        </w:tc>
      </w:tr>
      <w:tr w:rsidR="006460E0" w:rsidRPr="006460E0" w14:paraId="5E4ABF3B" w14:textId="77777777" w:rsidTr="00C35C3B">
        <w:trPr>
          <w:trHeight w:val="770"/>
        </w:trPr>
        <w:tc>
          <w:tcPr>
            <w:tcW w:w="0" w:type="auto"/>
            <w:vMerge/>
            <w:vAlign w:val="center"/>
            <w:hideMark/>
          </w:tcPr>
          <w:p w14:paraId="44663BEA"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21156BA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Platelet count</w:t>
            </w:r>
          </w:p>
        </w:tc>
        <w:tc>
          <w:tcPr>
            <w:tcW w:w="4212" w:type="dxa"/>
            <w:tcMar>
              <w:top w:w="0" w:type="dxa"/>
              <w:left w:w="108" w:type="dxa"/>
              <w:bottom w:w="0" w:type="dxa"/>
              <w:right w:w="108" w:type="dxa"/>
            </w:tcMar>
            <w:vAlign w:val="center"/>
            <w:hideMark/>
          </w:tcPr>
          <w:p w14:paraId="4DD0CCB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A platelet count is a test that measures the number of platelets in your blood. Platelets are cells that help your blood clot. Too few platelets can be a sign of cancer, </w:t>
            </w:r>
            <w:proofErr w:type="gramStart"/>
            <w:r w:rsidRPr="006460E0">
              <w:rPr>
                <w:rFonts w:ascii="Calibri" w:eastAsia="Calibri" w:hAnsi="Calibri"/>
                <w:sz w:val="22"/>
                <w:szCs w:val="22"/>
              </w:rPr>
              <w:t>infections</w:t>
            </w:r>
            <w:proofErr w:type="gramEnd"/>
            <w:r w:rsidRPr="006460E0">
              <w:rPr>
                <w:rFonts w:ascii="Calibri" w:eastAsia="Calibri" w:hAnsi="Calibri"/>
                <w:sz w:val="22"/>
                <w:szCs w:val="22"/>
              </w:rPr>
              <w:t xml:space="preserve"> or other health problems. Too many platelets put you at risk for blood clots or stroke. There are tens of thousands of platelets in a single drop of blood.</w:t>
            </w:r>
          </w:p>
        </w:tc>
      </w:tr>
      <w:tr w:rsidR="006460E0" w:rsidRPr="006460E0" w14:paraId="46F3A311" w14:textId="77777777" w:rsidTr="00C35C3B">
        <w:trPr>
          <w:trHeight w:val="1020"/>
        </w:trPr>
        <w:tc>
          <w:tcPr>
            <w:tcW w:w="0" w:type="auto"/>
            <w:vMerge/>
            <w:vAlign w:val="center"/>
            <w:hideMark/>
          </w:tcPr>
          <w:p w14:paraId="74971518"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31131AD" w14:textId="77777777" w:rsidR="006460E0" w:rsidRPr="006460E0" w:rsidRDefault="006460E0" w:rsidP="006460E0">
            <w:pPr>
              <w:rPr>
                <w:rFonts w:ascii="Calibri" w:eastAsia="Calibri" w:hAnsi="Calibri"/>
                <w:sz w:val="22"/>
                <w:szCs w:val="22"/>
              </w:rPr>
            </w:pPr>
            <w:proofErr w:type="gramStart"/>
            <w:r w:rsidRPr="006460E0">
              <w:rPr>
                <w:rFonts w:ascii="Calibri" w:eastAsia="Calibri" w:hAnsi="Calibri"/>
                <w:sz w:val="22"/>
                <w:szCs w:val="22"/>
              </w:rPr>
              <w:t>RBC(</w:t>
            </w:r>
            <w:proofErr w:type="gramEnd"/>
            <w:r w:rsidRPr="006460E0">
              <w:rPr>
                <w:rFonts w:ascii="Calibri" w:eastAsia="Calibri" w:hAnsi="Calibri"/>
                <w:sz w:val="22"/>
                <w:szCs w:val="22"/>
              </w:rPr>
              <w:t>Red Blood Count)</w:t>
            </w:r>
          </w:p>
        </w:tc>
        <w:tc>
          <w:tcPr>
            <w:tcW w:w="4212" w:type="dxa"/>
            <w:tcMar>
              <w:top w:w="0" w:type="dxa"/>
              <w:left w:w="108" w:type="dxa"/>
              <w:bottom w:w="0" w:type="dxa"/>
              <w:right w:w="108" w:type="dxa"/>
            </w:tcMar>
            <w:vAlign w:val="center"/>
            <w:hideMark/>
          </w:tcPr>
          <w:p w14:paraId="25ABB2B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A red blood cell (RBC) count measures the number of red blood cells, also known as erythrocytes, in your blood. Red blood cells carry oxygen from your lungs to every cell in your body. Your cells need oxygen to grow, reproduce, and stay healthy. An RBC count that is higher or lower than normal is often the first sign of an illness. </w:t>
            </w:r>
            <w:proofErr w:type="gramStart"/>
            <w:r w:rsidRPr="006460E0">
              <w:rPr>
                <w:rFonts w:ascii="Calibri" w:eastAsia="Calibri" w:hAnsi="Calibri"/>
                <w:sz w:val="22"/>
                <w:szCs w:val="22"/>
              </w:rPr>
              <w:t>So</w:t>
            </w:r>
            <w:proofErr w:type="gramEnd"/>
            <w:r w:rsidRPr="006460E0">
              <w:rPr>
                <w:rFonts w:ascii="Calibri" w:eastAsia="Calibri" w:hAnsi="Calibri"/>
                <w:sz w:val="22"/>
                <w:szCs w:val="22"/>
              </w:rPr>
              <w:t xml:space="preserve"> the test may allow you to get treatment even before you have symptoms.</w:t>
            </w:r>
          </w:p>
        </w:tc>
      </w:tr>
      <w:tr w:rsidR="006460E0" w:rsidRPr="006460E0" w14:paraId="64A92248" w14:textId="77777777" w:rsidTr="00C35C3B">
        <w:trPr>
          <w:trHeight w:val="770"/>
        </w:trPr>
        <w:tc>
          <w:tcPr>
            <w:tcW w:w="0" w:type="auto"/>
            <w:vMerge/>
            <w:vAlign w:val="center"/>
            <w:hideMark/>
          </w:tcPr>
          <w:p w14:paraId="0BC3B0CD"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D6251F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RDW (Red Cell Distribution Width)</w:t>
            </w:r>
          </w:p>
        </w:tc>
        <w:tc>
          <w:tcPr>
            <w:tcW w:w="4212" w:type="dxa"/>
            <w:tcMar>
              <w:top w:w="0" w:type="dxa"/>
              <w:left w:w="108" w:type="dxa"/>
              <w:bottom w:w="0" w:type="dxa"/>
              <w:right w:w="108" w:type="dxa"/>
            </w:tcMar>
            <w:vAlign w:val="center"/>
            <w:hideMark/>
          </w:tcPr>
          <w:p w14:paraId="6FEFFC2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red cell distribution width (RDW) test measures the differences in the volume and size of your red blood cells (erythrocytes). Red blood cells carry oxygen from your lungs to every cell in your body. Your cells need oxygen to grow, make new cells, and stay healthy.</w:t>
            </w:r>
          </w:p>
        </w:tc>
      </w:tr>
      <w:tr w:rsidR="006460E0" w:rsidRPr="006460E0" w14:paraId="4687C601" w14:textId="77777777" w:rsidTr="00C35C3B">
        <w:trPr>
          <w:trHeight w:val="770"/>
        </w:trPr>
        <w:tc>
          <w:tcPr>
            <w:tcW w:w="0" w:type="auto"/>
            <w:vMerge/>
            <w:vAlign w:val="center"/>
            <w:hideMark/>
          </w:tcPr>
          <w:p w14:paraId="47951453"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D398AC5"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WBC (White Blood Count)</w:t>
            </w:r>
          </w:p>
        </w:tc>
        <w:tc>
          <w:tcPr>
            <w:tcW w:w="4212" w:type="dxa"/>
            <w:tcMar>
              <w:top w:w="0" w:type="dxa"/>
              <w:left w:w="108" w:type="dxa"/>
              <w:bottom w:w="0" w:type="dxa"/>
              <w:right w:w="108" w:type="dxa"/>
            </w:tcMar>
            <w:vAlign w:val="center"/>
            <w:hideMark/>
          </w:tcPr>
          <w:p w14:paraId="638D808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white blood count measures the number of white cells in your blood. White blood cells are part of the immune system. They help your body fight off infections and other diseases. When you get sick, your body makes more white blood cells to fight the bacteria, viruses, or other foreign substances causing your illness.</w:t>
            </w:r>
          </w:p>
        </w:tc>
      </w:tr>
      <w:tr w:rsidR="006460E0" w:rsidRPr="006460E0" w14:paraId="6A49FF68" w14:textId="77777777" w:rsidTr="00C35C3B">
        <w:trPr>
          <w:trHeight w:val="770"/>
        </w:trPr>
        <w:tc>
          <w:tcPr>
            <w:tcW w:w="0" w:type="auto"/>
            <w:vMerge/>
            <w:vAlign w:val="center"/>
            <w:hideMark/>
          </w:tcPr>
          <w:p w14:paraId="61C3F8D7"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62E4033" w14:textId="77777777" w:rsidR="006460E0" w:rsidRPr="006460E0" w:rsidRDefault="006460E0" w:rsidP="006460E0">
            <w:pPr>
              <w:rPr>
                <w:rFonts w:ascii="Calibri" w:eastAsia="Calibri" w:hAnsi="Calibri"/>
                <w:sz w:val="22"/>
                <w:szCs w:val="22"/>
              </w:rPr>
            </w:pPr>
            <w:proofErr w:type="spellStart"/>
            <w:r w:rsidRPr="006460E0">
              <w:rPr>
                <w:rFonts w:ascii="Calibri" w:eastAsia="Calibri" w:hAnsi="Calibri"/>
                <w:sz w:val="22"/>
                <w:szCs w:val="22"/>
              </w:rPr>
              <w:t>Haematocrit</w:t>
            </w:r>
            <w:proofErr w:type="spellEnd"/>
          </w:p>
        </w:tc>
        <w:tc>
          <w:tcPr>
            <w:tcW w:w="4212" w:type="dxa"/>
            <w:tcMar>
              <w:top w:w="0" w:type="dxa"/>
              <w:left w:w="108" w:type="dxa"/>
              <w:bottom w:w="0" w:type="dxa"/>
              <w:right w:w="108" w:type="dxa"/>
            </w:tcMar>
            <w:vAlign w:val="center"/>
            <w:hideMark/>
          </w:tcPr>
          <w:p w14:paraId="2761B42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measures the proportion of red blood cells in your blood. Red blood cells carry oxygen throughout your body. Having too few or too many red blood cells can be a sign of certain diseases. The hematocrit test, also known as a packed-cell volume (PCV) test, is a simple blood test.</w:t>
            </w:r>
          </w:p>
        </w:tc>
      </w:tr>
      <w:tr w:rsidR="006460E0" w:rsidRPr="006460E0" w14:paraId="6636AEC0" w14:textId="77777777" w:rsidTr="00C35C3B">
        <w:trPr>
          <w:trHeight w:val="770"/>
        </w:trPr>
        <w:tc>
          <w:tcPr>
            <w:tcW w:w="1717" w:type="dxa"/>
            <w:vMerge w:val="restart"/>
            <w:tcMar>
              <w:top w:w="0" w:type="dxa"/>
              <w:left w:w="108" w:type="dxa"/>
              <w:bottom w:w="0" w:type="dxa"/>
              <w:right w:w="108" w:type="dxa"/>
            </w:tcMar>
            <w:vAlign w:val="center"/>
            <w:hideMark/>
          </w:tcPr>
          <w:p w14:paraId="33D8298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Liver function</w:t>
            </w:r>
          </w:p>
        </w:tc>
        <w:tc>
          <w:tcPr>
            <w:tcW w:w="3077" w:type="dxa"/>
            <w:tcMar>
              <w:top w:w="0" w:type="dxa"/>
              <w:left w:w="108" w:type="dxa"/>
              <w:bottom w:w="0" w:type="dxa"/>
              <w:right w:w="108" w:type="dxa"/>
            </w:tcMar>
            <w:vAlign w:val="center"/>
            <w:hideMark/>
          </w:tcPr>
          <w:p w14:paraId="06BEC7D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Alanine aminotransferase (ALT)</w:t>
            </w:r>
          </w:p>
        </w:tc>
        <w:tc>
          <w:tcPr>
            <w:tcW w:w="4212" w:type="dxa"/>
            <w:tcMar>
              <w:top w:w="0" w:type="dxa"/>
              <w:left w:w="108" w:type="dxa"/>
              <w:bottom w:w="0" w:type="dxa"/>
              <w:right w:w="108" w:type="dxa"/>
            </w:tcMar>
            <w:vAlign w:val="center"/>
            <w:hideMark/>
          </w:tcPr>
          <w:p w14:paraId="6006214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An alanine transaminase (ALT) blood test measures the amount of ALT in your blood. ALT levels in your blood can increase when your liver is damaged, so healthcare providers often use an ALT blood test to help assess the health of your liver.</w:t>
            </w:r>
          </w:p>
        </w:tc>
      </w:tr>
      <w:tr w:rsidR="006460E0" w:rsidRPr="006460E0" w14:paraId="47A577EB" w14:textId="77777777" w:rsidTr="00C35C3B">
        <w:trPr>
          <w:trHeight w:val="520"/>
        </w:trPr>
        <w:tc>
          <w:tcPr>
            <w:tcW w:w="0" w:type="auto"/>
            <w:vMerge/>
            <w:vAlign w:val="center"/>
            <w:hideMark/>
          </w:tcPr>
          <w:p w14:paraId="5ADAEA6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B5FEF9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Aspartate aminotransferase (AST) </w:t>
            </w:r>
            <w:proofErr w:type="spellStart"/>
            <w:r w:rsidRPr="006460E0">
              <w:rPr>
                <w:rFonts w:ascii="Calibri" w:eastAsia="Calibri" w:hAnsi="Calibri"/>
                <w:sz w:val="22"/>
                <w:szCs w:val="22"/>
              </w:rPr>
              <w:t>tes</w:t>
            </w:r>
            <w:proofErr w:type="spellEnd"/>
          </w:p>
        </w:tc>
        <w:tc>
          <w:tcPr>
            <w:tcW w:w="4212" w:type="dxa"/>
            <w:tcMar>
              <w:top w:w="0" w:type="dxa"/>
              <w:left w:w="108" w:type="dxa"/>
              <w:bottom w:w="0" w:type="dxa"/>
              <w:right w:w="108" w:type="dxa"/>
            </w:tcMar>
            <w:vAlign w:val="center"/>
            <w:hideMark/>
          </w:tcPr>
          <w:p w14:paraId="4A76B90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aspartate aminotransferase (AST) test is a blood test that checks for liver damage. Your doctor might order this test to find out if you have liver disease and to monitor your treatment.</w:t>
            </w:r>
          </w:p>
        </w:tc>
      </w:tr>
      <w:tr w:rsidR="006460E0" w:rsidRPr="006460E0" w14:paraId="5353146A" w14:textId="77777777" w:rsidTr="00C35C3B">
        <w:trPr>
          <w:trHeight w:val="770"/>
        </w:trPr>
        <w:tc>
          <w:tcPr>
            <w:tcW w:w="0" w:type="auto"/>
            <w:vMerge/>
            <w:vAlign w:val="center"/>
            <w:hideMark/>
          </w:tcPr>
          <w:p w14:paraId="31F6508F"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17D3DC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Total bilirubin and conjugated bilirubin</w:t>
            </w:r>
          </w:p>
        </w:tc>
        <w:tc>
          <w:tcPr>
            <w:tcW w:w="4212" w:type="dxa"/>
            <w:tcMar>
              <w:top w:w="0" w:type="dxa"/>
              <w:left w:w="108" w:type="dxa"/>
              <w:bottom w:w="0" w:type="dxa"/>
              <w:right w:w="108" w:type="dxa"/>
            </w:tcMar>
            <w:vAlign w:val="center"/>
            <w:hideMark/>
          </w:tcPr>
          <w:p w14:paraId="4CB83EEE"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Unconjugated: This is the bilirubin once it reaches the liver and undergoes a chemical change. It moves to the intestines before being removed through your stool. Conjugated This is the bilirubin once it reaches the liver and undergoes a chemical change. It moves to the intestines before being removed through your stool.</w:t>
            </w:r>
          </w:p>
        </w:tc>
      </w:tr>
      <w:tr w:rsidR="006460E0" w:rsidRPr="006460E0" w14:paraId="37364560" w14:textId="77777777" w:rsidTr="00C35C3B">
        <w:trPr>
          <w:trHeight w:val="1020"/>
        </w:trPr>
        <w:tc>
          <w:tcPr>
            <w:tcW w:w="0" w:type="auto"/>
            <w:vMerge/>
            <w:vAlign w:val="center"/>
            <w:hideMark/>
          </w:tcPr>
          <w:p w14:paraId="35430C30"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8375391"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Gamma-glutamyl Transferase (GGT) Test</w:t>
            </w:r>
          </w:p>
        </w:tc>
        <w:tc>
          <w:tcPr>
            <w:tcW w:w="4212" w:type="dxa"/>
            <w:tcMar>
              <w:top w:w="0" w:type="dxa"/>
              <w:left w:w="108" w:type="dxa"/>
              <w:bottom w:w="0" w:type="dxa"/>
              <w:right w:w="108" w:type="dxa"/>
            </w:tcMar>
            <w:vAlign w:val="center"/>
            <w:hideMark/>
          </w:tcPr>
          <w:p w14:paraId="2D8DE27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gamma-glutamyl transferase (GGT) test measures the amount of GGT in the blood. GGT is an enzyme found throughout the body, but it is mostly found in the liver. When the liver is damaged, GGT may leak into the bloodstream. High levels of GGT in the blood may be a sign of liver disease or damage to the bile ducts. Bile ducts are tubes that carry bile in and out of the liver. Bile is a fluid made by the liver. It is important for digestion.</w:t>
            </w:r>
          </w:p>
        </w:tc>
      </w:tr>
      <w:tr w:rsidR="006460E0" w:rsidRPr="006460E0" w14:paraId="26B7658F" w14:textId="77777777" w:rsidTr="00C35C3B">
        <w:trPr>
          <w:trHeight w:val="1270"/>
        </w:trPr>
        <w:tc>
          <w:tcPr>
            <w:tcW w:w="1717" w:type="dxa"/>
            <w:vMerge w:val="restart"/>
            <w:tcMar>
              <w:top w:w="0" w:type="dxa"/>
              <w:left w:w="108" w:type="dxa"/>
              <w:bottom w:w="0" w:type="dxa"/>
              <w:right w:w="108" w:type="dxa"/>
            </w:tcMar>
            <w:vAlign w:val="center"/>
            <w:hideMark/>
          </w:tcPr>
          <w:p w14:paraId="381052A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Renal function</w:t>
            </w:r>
          </w:p>
        </w:tc>
        <w:tc>
          <w:tcPr>
            <w:tcW w:w="3077" w:type="dxa"/>
            <w:tcMar>
              <w:top w:w="0" w:type="dxa"/>
              <w:left w:w="108" w:type="dxa"/>
              <w:bottom w:w="0" w:type="dxa"/>
              <w:right w:w="108" w:type="dxa"/>
            </w:tcMar>
            <w:vAlign w:val="center"/>
            <w:hideMark/>
          </w:tcPr>
          <w:p w14:paraId="653FEE9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GFR or Creatinine clearance</w:t>
            </w:r>
          </w:p>
        </w:tc>
        <w:tc>
          <w:tcPr>
            <w:tcW w:w="4212" w:type="dxa"/>
            <w:tcMar>
              <w:top w:w="0" w:type="dxa"/>
              <w:left w:w="108" w:type="dxa"/>
              <w:bottom w:w="0" w:type="dxa"/>
              <w:right w:w="108" w:type="dxa"/>
            </w:tcMar>
            <w:vAlign w:val="center"/>
            <w:hideMark/>
          </w:tcPr>
          <w:p w14:paraId="60B1F95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A measure of the kidney function, either by estimating the glomerular filtration rate (GFR) or by measuring the creatinine clearance. GFR is a calculated value based on blood creatinine levels, age, sex, and race, while creatinine clearance is a measure of how much blood is cleared of creatinine by the kidneys </w:t>
            </w:r>
            <w:proofErr w:type="gramStart"/>
            <w:r w:rsidRPr="006460E0">
              <w:rPr>
                <w:rFonts w:ascii="Calibri" w:eastAsia="Calibri" w:hAnsi="Calibri"/>
                <w:sz w:val="22"/>
                <w:szCs w:val="22"/>
              </w:rPr>
              <w:t>in a given</w:t>
            </w:r>
            <w:proofErr w:type="gramEnd"/>
            <w:r w:rsidRPr="006460E0">
              <w:rPr>
                <w:rFonts w:ascii="Calibri" w:eastAsia="Calibri" w:hAnsi="Calibri"/>
                <w:sz w:val="22"/>
                <w:szCs w:val="22"/>
              </w:rPr>
              <w:t xml:space="preserve"> period of time. Both measures are used to assess the severity of kidney disease or to monitor the effect of treatments on kidney function.</w:t>
            </w:r>
          </w:p>
        </w:tc>
      </w:tr>
      <w:tr w:rsidR="006460E0" w:rsidRPr="006460E0" w14:paraId="7FCC9B57" w14:textId="77777777" w:rsidTr="00C35C3B">
        <w:trPr>
          <w:trHeight w:val="520"/>
        </w:trPr>
        <w:tc>
          <w:tcPr>
            <w:tcW w:w="0" w:type="auto"/>
            <w:vMerge/>
            <w:vAlign w:val="center"/>
            <w:hideMark/>
          </w:tcPr>
          <w:p w14:paraId="64BFE874"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31458B40"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Urea</w:t>
            </w:r>
          </w:p>
        </w:tc>
        <w:tc>
          <w:tcPr>
            <w:tcW w:w="4212" w:type="dxa"/>
            <w:tcMar>
              <w:top w:w="0" w:type="dxa"/>
              <w:left w:w="108" w:type="dxa"/>
              <w:bottom w:w="0" w:type="dxa"/>
              <w:right w:w="108" w:type="dxa"/>
            </w:tcMar>
            <w:vAlign w:val="center"/>
            <w:hideMark/>
          </w:tcPr>
          <w:p w14:paraId="53FBD94F"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waste product of protein metabolism that is excreted by the kidneys. Urea levels in the blood can be used to evaluate kidney function, as well as liver function or dehydration.</w:t>
            </w:r>
          </w:p>
        </w:tc>
      </w:tr>
      <w:tr w:rsidR="006460E0" w:rsidRPr="006460E0" w14:paraId="1D6314A2" w14:textId="77777777" w:rsidTr="00C35C3B">
        <w:trPr>
          <w:trHeight w:val="520"/>
        </w:trPr>
        <w:tc>
          <w:tcPr>
            <w:tcW w:w="0" w:type="auto"/>
            <w:vMerge/>
            <w:vAlign w:val="center"/>
            <w:hideMark/>
          </w:tcPr>
          <w:p w14:paraId="67704B2B"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A00A67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Creatinine</w:t>
            </w:r>
          </w:p>
        </w:tc>
        <w:tc>
          <w:tcPr>
            <w:tcW w:w="4212" w:type="dxa"/>
            <w:tcMar>
              <w:top w:w="0" w:type="dxa"/>
              <w:left w:w="108" w:type="dxa"/>
              <w:bottom w:w="0" w:type="dxa"/>
              <w:right w:w="108" w:type="dxa"/>
            </w:tcMar>
            <w:vAlign w:val="center"/>
            <w:hideMark/>
          </w:tcPr>
          <w:p w14:paraId="65FFB22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Creatinine is a chemical compound left over from energy-producing processes in your muscles. Healthy kidneys filter creatinine out of the blood. Creatinine exits your body as a waste product in urine.</w:t>
            </w:r>
          </w:p>
        </w:tc>
      </w:tr>
      <w:tr w:rsidR="006460E0" w:rsidRPr="006460E0" w14:paraId="2E020768" w14:textId="77777777" w:rsidTr="00C35C3B">
        <w:trPr>
          <w:trHeight w:val="520"/>
        </w:trPr>
        <w:tc>
          <w:tcPr>
            <w:tcW w:w="0" w:type="auto"/>
            <w:vMerge/>
            <w:vAlign w:val="center"/>
            <w:hideMark/>
          </w:tcPr>
          <w:p w14:paraId="7D1B4BBC"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1B35770A"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Urea to creatinine ratio</w:t>
            </w:r>
          </w:p>
        </w:tc>
        <w:tc>
          <w:tcPr>
            <w:tcW w:w="4212" w:type="dxa"/>
            <w:tcMar>
              <w:top w:w="0" w:type="dxa"/>
              <w:left w:w="108" w:type="dxa"/>
              <w:bottom w:w="0" w:type="dxa"/>
              <w:right w:w="108" w:type="dxa"/>
            </w:tcMar>
            <w:vAlign w:val="center"/>
            <w:hideMark/>
          </w:tcPr>
          <w:p w14:paraId="6D248B54"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 xml:space="preserve">A waste product of muscle metabolism that is excreted by the kidneys. Creatinine levels in the blood can be used to evaluate kidney </w:t>
            </w:r>
            <w:r w:rsidRPr="006460E0">
              <w:rPr>
                <w:rFonts w:ascii="Calibri" w:eastAsia="Calibri" w:hAnsi="Calibri"/>
                <w:sz w:val="22"/>
                <w:szCs w:val="22"/>
              </w:rPr>
              <w:lastRenderedPageBreak/>
              <w:t>function, as well as muscle mass or dietary protein intake.</w:t>
            </w:r>
          </w:p>
        </w:tc>
      </w:tr>
      <w:tr w:rsidR="006460E0" w:rsidRPr="006460E0" w14:paraId="67C46270" w14:textId="77777777" w:rsidTr="00C35C3B">
        <w:trPr>
          <w:trHeight w:val="770"/>
        </w:trPr>
        <w:tc>
          <w:tcPr>
            <w:tcW w:w="1717" w:type="dxa"/>
            <w:vMerge w:val="restart"/>
            <w:tcMar>
              <w:top w:w="0" w:type="dxa"/>
              <w:left w:w="108" w:type="dxa"/>
              <w:bottom w:w="0" w:type="dxa"/>
              <w:right w:w="108" w:type="dxa"/>
            </w:tcMar>
            <w:vAlign w:val="center"/>
            <w:hideMark/>
          </w:tcPr>
          <w:p w14:paraId="1EE2FE38"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lastRenderedPageBreak/>
              <w:t>Lipids</w:t>
            </w:r>
          </w:p>
        </w:tc>
        <w:tc>
          <w:tcPr>
            <w:tcW w:w="3077" w:type="dxa"/>
            <w:tcMar>
              <w:top w:w="0" w:type="dxa"/>
              <w:left w:w="108" w:type="dxa"/>
              <w:bottom w:w="0" w:type="dxa"/>
              <w:right w:w="108" w:type="dxa"/>
            </w:tcMar>
            <w:vAlign w:val="center"/>
            <w:hideMark/>
          </w:tcPr>
          <w:p w14:paraId="053F713B"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HDL (high-density lipoprotein)</w:t>
            </w:r>
          </w:p>
        </w:tc>
        <w:tc>
          <w:tcPr>
            <w:tcW w:w="4212" w:type="dxa"/>
            <w:tcMar>
              <w:top w:w="0" w:type="dxa"/>
              <w:left w:w="108" w:type="dxa"/>
              <w:bottom w:w="0" w:type="dxa"/>
              <w:right w:w="108" w:type="dxa"/>
            </w:tcMar>
            <w:vAlign w:val="center"/>
            <w:hideMark/>
          </w:tcPr>
          <w:p w14:paraId="6DE7917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type of cholesterol that is considered "good" because it helps remove excess cholesterol from the bloodstream and carry it back to the liver for processing. High levels of HDL are associated with a lower risk of heart disease, while low levels are associated with a higher risk</w:t>
            </w:r>
          </w:p>
        </w:tc>
      </w:tr>
      <w:tr w:rsidR="006460E0" w:rsidRPr="006460E0" w14:paraId="475BF993" w14:textId="77777777" w:rsidTr="00C35C3B">
        <w:trPr>
          <w:trHeight w:val="770"/>
        </w:trPr>
        <w:tc>
          <w:tcPr>
            <w:tcW w:w="0" w:type="auto"/>
            <w:vMerge/>
            <w:vAlign w:val="center"/>
            <w:hideMark/>
          </w:tcPr>
          <w:p w14:paraId="74014537"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6FC949B6"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LDL (low-density lipoprotein)</w:t>
            </w:r>
          </w:p>
        </w:tc>
        <w:tc>
          <w:tcPr>
            <w:tcW w:w="4212" w:type="dxa"/>
            <w:tcMar>
              <w:top w:w="0" w:type="dxa"/>
              <w:left w:w="108" w:type="dxa"/>
              <w:bottom w:w="0" w:type="dxa"/>
              <w:right w:w="108" w:type="dxa"/>
            </w:tcMar>
            <w:vAlign w:val="center"/>
            <w:hideMark/>
          </w:tcPr>
          <w:p w14:paraId="181DB957"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A type of cholesterol that is considered "bad" because it can build up in the walls of arteries and form plaques that narrow or block blood flow. High levels of LDL are associated with a higher risk of heart disease, while low levels are associated with a lower risk</w:t>
            </w:r>
          </w:p>
        </w:tc>
      </w:tr>
      <w:tr w:rsidR="006460E0" w:rsidRPr="006460E0" w14:paraId="3CBF85BE" w14:textId="77777777" w:rsidTr="00C35C3B">
        <w:trPr>
          <w:trHeight w:val="1020"/>
        </w:trPr>
        <w:tc>
          <w:tcPr>
            <w:tcW w:w="0" w:type="auto"/>
            <w:vMerge/>
            <w:vAlign w:val="center"/>
            <w:hideMark/>
          </w:tcPr>
          <w:p w14:paraId="2E82545F" w14:textId="77777777" w:rsidR="006460E0" w:rsidRPr="006460E0" w:rsidRDefault="006460E0" w:rsidP="006460E0">
            <w:pPr>
              <w:rPr>
                <w:rFonts w:ascii="Calibri" w:eastAsia="Calibri" w:hAnsi="Calibri"/>
                <w:sz w:val="22"/>
                <w:szCs w:val="22"/>
              </w:rPr>
            </w:pPr>
          </w:p>
        </w:tc>
        <w:tc>
          <w:tcPr>
            <w:tcW w:w="3077" w:type="dxa"/>
            <w:tcMar>
              <w:top w:w="0" w:type="dxa"/>
              <w:left w:w="108" w:type="dxa"/>
              <w:bottom w:w="0" w:type="dxa"/>
              <w:right w:w="108" w:type="dxa"/>
            </w:tcMar>
            <w:vAlign w:val="center"/>
            <w:hideMark/>
          </w:tcPr>
          <w:p w14:paraId="58EB7D6D"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Total cholesterol</w:t>
            </w:r>
          </w:p>
        </w:tc>
        <w:tc>
          <w:tcPr>
            <w:tcW w:w="4212" w:type="dxa"/>
            <w:tcMar>
              <w:top w:w="0" w:type="dxa"/>
              <w:left w:w="108" w:type="dxa"/>
              <w:bottom w:w="0" w:type="dxa"/>
              <w:right w:w="108" w:type="dxa"/>
            </w:tcMar>
            <w:vAlign w:val="center"/>
            <w:hideMark/>
          </w:tcPr>
          <w:p w14:paraId="5D37B249" w14:textId="77777777" w:rsidR="006460E0" w:rsidRPr="006460E0" w:rsidRDefault="006460E0" w:rsidP="006460E0">
            <w:pPr>
              <w:rPr>
                <w:rFonts w:ascii="Calibri" w:eastAsia="Calibri" w:hAnsi="Calibri"/>
                <w:sz w:val="22"/>
                <w:szCs w:val="22"/>
              </w:rPr>
            </w:pPr>
            <w:r w:rsidRPr="006460E0">
              <w:rPr>
                <w:rFonts w:ascii="Calibri" w:eastAsia="Calibri" w:hAnsi="Calibri"/>
                <w:sz w:val="22"/>
                <w:szCs w:val="22"/>
              </w:rPr>
              <w:t>The total amount of cholesterol in the blood, including both HDL and LDL. High levels of total cholesterol are associated with a higher risk of heart disease, while low levels are associated with a lower risk. Total cholesterol levels are often used in combination with HDL and LDL levels to evaluate cardiovascular risk and guide treatment decisions</w:t>
            </w:r>
          </w:p>
        </w:tc>
      </w:tr>
    </w:tbl>
    <w:p w14:paraId="00C2C787" w14:textId="77777777" w:rsidR="00CB336C" w:rsidRPr="009F709F" w:rsidRDefault="00CB336C" w:rsidP="00CB336C">
      <w:pPr>
        <w:rPr>
          <w:b/>
          <w:bCs/>
          <w:lang w:val="en-ZA"/>
        </w:rPr>
      </w:pPr>
    </w:p>
    <w:p w14:paraId="64927031" w14:textId="77777777" w:rsidR="009F709F" w:rsidRPr="009F709F" w:rsidRDefault="009F709F" w:rsidP="009F709F"/>
    <w:p w14:paraId="2361CCD4" w14:textId="25CBE06D" w:rsidR="0016056C" w:rsidRPr="0016056C" w:rsidRDefault="0016056C" w:rsidP="00F733EB">
      <w:pPr>
        <w:rPr>
          <w:rFonts w:asciiTheme="minorHAnsi" w:hAnsiTheme="minorHAnsi" w:cstheme="minorHAnsi"/>
          <w:bCs/>
          <w:color w:val="00B050"/>
          <w:sz w:val="22"/>
          <w:szCs w:val="22"/>
        </w:rPr>
      </w:pPr>
    </w:p>
    <w:sectPr w:rsidR="0016056C" w:rsidRPr="0016056C" w:rsidSect="006460E0">
      <w:headerReference w:type="default" r:id="rId57"/>
      <w:footerReference w:type="even" r:id="rId58"/>
      <w:footerReference w:type="default" r:id="rId59"/>
      <w:pgSz w:w="12240" w:h="15840" w:code="1"/>
      <w:pgMar w:top="1440" w:right="1440" w:bottom="1080" w:left="1440" w:header="1440" w:footer="1080" w:gutter="0"/>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raig Parker" w:date="2023-05-03T10:07:00Z" w:initials="CP">
    <w:p w14:paraId="6F05FFC5" w14:textId="77777777" w:rsidR="00EA4F77" w:rsidRDefault="00EA4F77">
      <w:pPr>
        <w:pStyle w:val="CommentText"/>
      </w:pPr>
      <w:r>
        <w:rPr>
          <w:rStyle w:val="CommentReference"/>
        </w:rPr>
        <w:annotationRef/>
      </w:r>
      <w:r>
        <w:t xml:space="preserve">Helpful text: </w:t>
      </w:r>
      <w:r>
        <w:rPr>
          <w:lang w:val="en-ZA"/>
        </w:rPr>
        <w:t xml:space="preserve">Aims and objectives </w:t>
      </w:r>
    </w:p>
    <w:p w14:paraId="54321390" w14:textId="77777777" w:rsidR="00EA4F77" w:rsidRDefault="00EA4F77">
      <w:pPr>
        <w:pStyle w:val="CommentText"/>
      </w:pPr>
      <w:r>
        <w:rPr>
          <w:lang w:val="en-ZA"/>
        </w:rPr>
        <w:t>This study aims to create effective, locally relevant urban heat health early warning systems in African cities using data science and machine learning innovations. To build more climate-resilient cities in Africa and protect vulnerable populations from heat hazards, the project addresses climate change, urbanization, and health.</w:t>
      </w:r>
    </w:p>
    <w:p w14:paraId="202563D7" w14:textId="77777777" w:rsidR="00EA4F77" w:rsidRDefault="00EA4F77">
      <w:pPr>
        <w:pStyle w:val="CommentText"/>
      </w:pPr>
      <w:r>
        <w:rPr>
          <w:lang w:val="en-ZA"/>
        </w:rPr>
        <w:t>The project has three overarching aims as part of the overall research plan from Figure 1:</w:t>
      </w:r>
    </w:p>
    <w:p w14:paraId="5573F17E" w14:textId="77777777" w:rsidR="00EA4F77" w:rsidRDefault="00EA4F77">
      <w:pPr>
        <w:pStyle w:val="CommentText"/>
        <w:numPr>
          <w:ilvl w:val="0"/>
          <w:numId w:val="28"/>
        </w:numPr>
      </w:pPr>
      <w:r>
        <w:rPr>
          <w:lang w:val="en-ZA"/>
        </w:rPr>
        <w:t>Using data science and machine learning techniques, map intra-urban heat vulnerability and exposure in large African cities, integrating health, socio-economic, geospatial climate, and satellite imagery data to understand heat-related health impacts.</w:t>
      </w:r>
    </w:p>
    <w:p w14:paraId="5C044610" w14:textId="77777777" w:rsidR="00EA4F77" w:rsidRDefault="00EA4F77">
      <w:pPr>
        <w:pStyle w:val="CommentText"/>
        <w:numPr>
          <w:ilvl w:val="0"/>
          <w:numId w:val="28"/>
        </w:numPr>
      </w:pPr>
      <w:r>
        <w:rPr>
          <w:lang w:val="en-ZA"/>
        </w:rPr>
        <w:t>Create a geographically and demographically stratified heat-health outcome forecast model using statistical, machine learning, and deep learning techniques to predict adverse health outcomes at varying temperature thresholds for various populations and neighborhoods.</w:t>
      </w:r>
    </w:p>
    <w:p w14:paraId="4BB705E4" w14:textId="77777777" w:rsidR="00EA4F77" w:rsidRDefault="00EA4F77" w:rsidP="0000549C">
      <w:pPr>
        <w:pStyle w:val="CommentText"/>
        <w:numPr>
          <w:ilvl w:val="0"/>
          <w:numId w:val="28"/>
        </w:numPr>
      </w:pPr>
      <w:r>
        <w:rPr>
          <w:lang w:val="en-ZA"/>
        </w:rPr>
        <w:t>Establish an Early Warning System based on geospatial and individualized risk patterns, utilizing an app to deliver timely alerts to city planners, public health officials, and community leaders, thereby assisting in preparation for and response to heatwaves in African cities and mitigating heat-related health risks.</w:t>
      </w:r>
    </w:p>
  </w:comment>
  <w:comment w:id="16" w:author="Craig Parker" w:date="2023-05-03T10:01:00Z" w:initials="CP">
    <w:p w14:paraId="784A0A57" w14:textId="579668DC" w:rsidR="007D7219" w:rsidRDefault="007D7219">
      <w:pPr>
        <w:pStyle w:val="CommentText"/>
      </w:pPr>
      <w:r>
        <w:rPr>
          <w:rStyle w:val="CommentReference"/>
        </w:rPr>
        <w:annotationRef/>
      </w:r>
      <w:r>
        <w:t xml:space="preserve">This text may be useful: </w:t>
      </w:r>
      <w:r>
        <w:rPr>
          <w:lang w:val="en-ZA"/>
        </w:rPr>
        <w:t>Health trials and cohort data</w:t>
      </w:r>
    </w:p>
    <w:p w14:paraId="4B7B9CBF" w14:textId="77777777" w:rsidR="007D7219" w:rsidRDefault="007D7219">
      <w:pPr>
        <w:pStyle w:val="CommentText"/>
      </w:pPr>
      <w:r>
        <w:rPr>
          <w:lang w:val="en-ZA"/>
        </w:rPr>
        <w:t>The health data for this study will be collected from clinical trials and cohort studies, such as HIV drug trials and COVID-19 vaccine trials. These studies typically involve many participants (hundreds to thousands) and are conducted over an extended period (multiple years) within a specific geographical area, providing detailed longitudinal individual health data for building statistical models relating time-varying predictors to health outcomes. Potential outcomes of interest include cardiovascular events, respiratory issues, kidney conditions, and mental health impacts, which may all be exacerbated by heat exposure in urban environments</w:t>
      </w:r>
      <w:r>
        <w:t>[32]</w:t>
      </w:r>
      <w:r>
        <w:rPr>
          <w:lang w:val="en-ZA"/>
        </w:rPr>
        <w:t>.</w:t>
      </w:r>
    </w:p>
    <w:p w14:paraId="60393004" w14:textId="77777777" w:rsidR="007D7219" w:rsidRDefault="007D7219">
      <w:pPr>
        <w:pStyle w:val="CommentText"/>
      </w:pPr>
      <w:r>
        <w:rPr>
          <w:lang w:val="en-ZA"/>
        </w:rPr>
        <w:t>More specifically, the health cohort data integrated into the study will be identified based on the availability of three classes of variables within each study:</w:t>
      </w:r>
    </w:p>
    <w:p w14:paraId="0CF3E11F" w14:textId="77777777" w:rsidR="007D7219" w:rsidRDefault="007D7219">
      <w:pPr>
        <w:pStyle w:val="CommentText"/>
        <w:numPr>
          <w:ilvl w:val="0"/>
          <w:numId w:val="27"/>
        </w:numPr>
      </w:pPr>
      <w:r>
        <w:rPr>
          <w:lang w:val="en-ZA"/>
        </w:rPr>
        <w:t>Clinical variables: These encompass vital signs (e.g., body temperature, blood pressure, heart rate), indicators of heat-related illness (e.g., headache, dizziness, fatigue, nausea), details on pre-existing medical conditions (e.g., hypertension, diabetes, cardiovascular disease) that could increase the risk of heat-related illness, and documentation of adverse events related to heat exposure.</w:t>
      </w:r>
    </w:p>
    <w:p w14:paraId="031029AC" w14:textId="77777777" w:rsidR="007D7219" w:rsidRDefault="007D7219">
      <w:pPr>
        <w:pStyle w:val="CommentText"/>
        <w:numPr>
          <w:ilvl w:val="0"/>
          <w:numId w:val="27"/>
        </w:numPr>
      </w:pPr>
      <w:r>
        <w:rPr>
          <w:lang w:val="en-ZA"/>
        </w:rPr>
        <w:t>Laboratory variables: These comprise blood tests (e.g., electrolyte levels, liver and kidney function tests), markers of inflammation and oxidative stress, as well as HIV tests, including viral load and CD4 count, and COVID-19 test results.</w:t>
      </w:r>
    </w:p>
    <w:p w14:paraId="5D61D5D7" w14:textId="77777777" w:rsidR="007D7219" w:rsidRDefault="007D7219" w:rsidP="003B2341">
      <w:pPr>
        <w:pStyle w:val="CommentText"/>
        <w:numPr>
          <w:ilvl w:val="0"/>
          <w:numId w:val="27"/>
        </w:numPr>
      </w:pPr>
      <w:r>
        <w:rPr>
          <w:lang w:val="en-ZA"/>
        </w:rPr>
        <w:t>Demographic variables: These involve basic demographic information (e.g., age, sex, race, ethnicity), socio-economic factors (e.g., education, income, occupation), and data on housing and urban infrastructure (e.g., air conditioning availability, ventilation, shading) that could influence heat exposure and vulnerability.</w:t>
      </w:r>
    </w:p>
  </w:comment>
  <w:comment w:id="17" w:author="Craig Parker" w:date="2023-05-03T09:59:00Z" w:initials="CP">
    <w:p w14:paraId="7D1582C9" w14:textId="1BAF2E31" w:rsidR="007D7219" w:rsidRDefault="007D7219" w:rsidP="0014164A">
      <w:pPr>
        <w:pStyle w:val="CommentText"/>
      </w:pPr>
      <w:r>
        <w:rPr>
          <w:rStyle w:val="CommentReference"/>
        </w:rPr>
        <w:annotationRef/>
      </w:r>
      <w:r>
        <w:t>I don't think the reviewers will be that interested in data beyond health data but I think it is fine to include</w:t>
      </w:r>
    </w:p>
  </w:comment>
  <w:comment w:id="18" w:author="Craig Parker" w:date="2023-05-03T10:02:00Z" w:initials="CP">
    <w:p w14:paraId="7D989325" w14:textId="77777777" w:rsidR="007D7219" w:rsidRDefault="007D7219" w:rsidP="000E4ECC">
      <w:pPr>
        <w:pStyle w:val="CommentText"/>
      </w:pPr>
      <w:r>
        <w:rPr>
          <w:rStyle w:val="CommentReference"/>
        </w:rPr>
        <w:annotationRef/>
      </w:r>
      <w:r>
        <w:t>I think this paragraph is RP1</w:t>
      </w:r>
    </w:p>
  </w:comment>
  <w:comment w:id="20" w:author="Craig Parker" w:date="2023-05-03T10:05:00Z" w:initials="CP">
    <w:p w14:paraId="63EBF695" w14:textId="77777777" w:rsidR="007D7219" w:rsidRDefault="007D7219">
      <w:pPr>
        <w:pStyle w:val="CommentText"/>
      </w:pPr>
      <w:r>
        <w:rPr>
          <w:rStyle w:val="CommentReference"/>
        </w:rPr>
        <w:annotationRef/>
      </w:r>
      <w:r>
        <w:t xml:space="preserve">Useful text for to tighten this section: </w:t>
      </w:r>
      <w:r>
        <w:rPr>
          <w:lang w:val="en-ZA"/>
        </w:rPr>
        <w:t>Ethical Considerations</w:t>
      </w:r>
    </w:p>
    <w:p w14:paraId="6E5F92C9" w14:textId="77777777" w:rsidR="007D7219" w:rsidRDefault="007D7219">
      <w:pPr>
        <w:pStyle w:val="CommentText"/>
      </w:pPr>
    </w:p>
    <w:p w14:paraId="638F0EFF" w14:textId="77777777" w:rsidR="007D7219" w:rsidRDefault="007D7219">
      <w:pPr>
        <w:pStyle w:val="CommentText"/>
      </w:pPr>
      <w:r>
        <w:rPr>
          <w:lang w:val="en-ZA"/>
        </w:rPr>
        <w:t>The University of Witwatersrand's Health Research Ethics Committee approved the study protocol for secondary data use (reference no. 220606). We will uphold ethical standards and follow relevant guidelines and regulations.</w:t>
      </w:r>
    </w:p>
    <w:p w14:paraId="023F2EB9" w14:textId="77777777" w:rsidR="007D7219" w:rsidRDefault="007D7219">
      <w:pPr>
        <w:pStyle w:val="CommentText"/>
      </w:pPr>
      <w:r>
        <w:rPr>
          <w:lang w:val="en-ZA"/>
        </w:rPr>
        <w:t>Key ethical considerations include ensuring informed consent from primary study participants, respecting their rights and dignity, and protecting confidentiality. We will evaluate consent types and take necessary measures throughout the research process</w:t>
      </w:r>
      <w:r>
        <w:rPr>
          <w:b/>
          <w:bCs/>
        </w:rPr>
        <w:t>[62]</w:t>
      </w:r>
      <w:r>
        <w:rPr>
          <w:lang w:val="en-ZA"/>
        </w:rPr>
        <w:t>.</w:t>
      </w:r>
    </w:p>
    <w:p w14:paraId="4CF019C4" w14:textId="77777777" w:rsidR="007D7219" w:rsidRDefault="007D7219">
      <w:pPr>
        <w:pStyle w:val="CommentText"/>
      </w:pPr>
      <w:r>
        <w:rPr>
          <w:lang w:val="en-ZA"/>
        </w:rPr>
        <w:t>Data providers must ensure informed consent and participant data-sharing permission. We will prevent privacy breaches by storing data on password-protected servers, employing minimization principles, and adhering to data protection legislation.</w:t>
      </w:r>
    </w:p>
    <w:p w14:paraId="321954A4" w14:textId="77777777" w:rsidR="007D7219" w:rsidRDefault="007D7219">
      <w:pPr>
        <w:pStyle w:val="CommentText"/>
      </w:pPr>
      <w:r>
        <w:rPr>
          <w:lang w:val="en-ZA"/>
        </w:rPr>
        <w:t>We will follow US Department of Health and Human Services guidelines to protect identifiable information, aggregating location data and using encryption. Limited individuals will have access to encryption keys, and we will use NIST FIPS 140-2 verified cryptography modules for sensitive data</w:t>
      </w:r>
      <w:r>
        <w:rPr>
          <w:b/>
          <w:bCs/>
        </w:rPr>
        <w:t>[63]</w:t>
      </w:r>
      <w:r>
        <w:rPr>
          <w:lang w:val="en-ZA"/>
        </w:rPr>
        <w:t>.</w:t>
      </w:r>
    </w:p>
    <w:p w14:paraId="10D0D94B" w14:textId="77777777" w:rsidR="007D7219" w:rsidRDefault="007D7219">
      <w:pPr>
        <w:pStyle w:val="CommentText"/>
      </w:pPr>
      <w:r>
        <w:rPr>
          <w:lang w:val="en-ZA"/>
        </w:rPr>
        <w:t>We will follow the Declaration of Helsinki and ICH Good Clinical Practice guidelines and disclose potential conflicts of interest. We aim to conduct research ethically and responsibly, protect participant privacy, and inform efforts to find innovative climate adaptation solutions for African cities.</w:t>
      </w:r>
    </w:p>
    <w:p w14:paraId="372CD130" w14:textId="77777777" w:rsidR="007D7219" w:rsidRDefault="007D7219">
      <w:pPr>
        <w:pStyle w:val="CommentText"/>
      </w:pPr>
      <w:r>
        <w:rPr>
          <w:lang w:val="en-ZA"/>
        </w:rPr>
        <w:t>Start and end of study</w:t>
      </w:r>
    </w:p>
    <w:p w14:paraId="6A4BA66A" w14:textId="77777777" w:rsidR="007D7219" w:rsidRDefault="007D7219" w:rsidP="003C5FAD">
      <w:pPr>
        <w:pStyle w:val="CommentText"/>
      </w:pPr>
      <w:r>
        <w:rPr>
          <w:lang w:val="en-ZA"/>
        </w:rPr>
        <w:t>The project is funded to run from 2022- 2026.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B705E4" w15:done="0"/>
  <w15:commentEx w15:paraId="5D61D5D7" w15:done="0"/>
  <w15:commentEx w15:paraId="7D1582C9" w15:done="0"/>
  <w15:commentEx w15:paraId="7D989325" w15:done="0"/>
  <w15:commentEx w15:paraId="6A4BA6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CB0C8" w16cex:dateUtc="2023-05-03T08:07:00Z"/>
  <w16cex:commentExtensible w16cex:durableId="27FCAF93" w16cex:dateUtc="2023-05-03T08:01:00Z"/>
  <w16cex:commentExtensible w16cex:durableId="27FCAEE4" w16cex:dateUtc="2023-05-03T07:59:00Z"/>
  <w16cex:commentExtensible w16cex:durableId="27FCAFCD" w16cex:dateUtc="2023-05-03T08:02:00Z"/>
  <w16cex:commentExtensible w16cex:durableId="27FCB053" w16cex:dateUtc="2023-05-03T0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B705E4" w16cid:durableId="27FCB0C8"/>
  <w16cid:commentId w16cid:paraId="5D61D5D7" w16cid:durableId="27FCAF93"/>
  <w16cid:commentId w16cid:paraId="7D1582C9" w16cid:durableId="27FCAEE4"/>
  <w16cid:commentId w16cid:paraId="7D989325" w16cid:durableId="27FCAFCD"/>
  <w16cid:commentId w16cid:paraId="6A4BA66A" w16cid:durableId="27FCB0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88349" w14:textId="77777777" w:rsidR="00834D6C" w:rsidRDefault="00834D6C">
      <w:r>
        <w:separator/>
      </w:r>
    </w:p>
  </w:endnote>
  <w:endnote w:type="continuationSeparator" w:id="0">
    <w:p w14:paraId="768CE482" w14:textId="77777777" w:rsidR="00834D6C" w:rsidRDefault="00834D6C">
      <w:r>
        <w:continuationSeparator/>
      </w:r>
    </w:p>
  </w:endnote>
  <w:endnote w:type="continuationNotice" w:id="1">
    <w:p w14:paraId="7919EF01" w14:textId="77777777" w:rsidR="00834D6C" w:rsidRDefault="00834D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Univers">
    <w:altName w:val="Arial"/>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unito">
    <w:charset w:val="00"/>
    <w:family w:val="auto"/>
    <w:pitch w:val="variable"/>
    <w:sig w:usb0="A00002FF" w:usb1="5000204B" w:usb2="00000000" w:usb3="00000000" w:csb0="00000197" w:csb1="00000000"/>
  </w:font>
  <w:font w:name="Arial Narrow">
    <w:panose1 w:val="020B0606020202030204"/>
    <w:charset w:val="00"/>
    <w:family w:val="swiss"/>
    <w:pitch w:val="variable"/>
    <w:sig w:usb0="00000287" w:usb1="00000800" w:usb2="00000000" w:usb3="00000000" w:csb0="0000009F" w:csb1="00000000"/>
  </w:font>
  <w:font w:name="Calibri-Bold">
    <w:altName w:val="Calibri"/>
    <w:charset w:val="00"/>
    <w:family w:val="swiss"/>
    <w:pitch w:val="default"/>
    <w:sig w:usb0="00000003" w:usb1="00000000" w:usb2="00000000" w:usb3="00000000" w:csb0="00000001" w:csb1="00000000"/>
  </w:font>
  <w:font w:name="Calibri-Italic">
    <w:altName w:val="Calibri"/>
    <w:charset w:val="00"/>
    <w:family w:val="swiss"/>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4909C" w14:textId="77777777" w:rsidR="00437AFA" w:rsidRDefault="00437AFA">
    <w:pPr>
      <w:pStyle w:val="BodyText"/>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20CE96" w14:textId="77777777" w:rsidR="003E2630" w:rsidRDefault="003E2630" w:rsidP="005A4F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A2283C" w14:textId="77777777" w:rsidR="003E2630" w:rsidRDefault="003E2630" w:rsidP="005A4F7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5739021"/>
      <w:docPartObj>
        <w:docPartGallery w:val="Page Numbers (Bottom of Page)"/>
        <w:docPartUnique/>
      </w:docPartObj>
    </w:sdtPr>
    <w:sdtEndPr>
      <w:rPr>
        <w:noProof/>
      </w:rPr>
    </w:sdtEndPr>
    <w:sdtContent>
      <w:p w14:paraId="60DC0293" w14:textId="4294B470" w:rsidR="004A571B" w:rsidRDefault="004A57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120B196" w14:textId="77777777" w:rsidR="003E2630" w:rsidRDefault="003E2630" w:rsidP="005A4F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D9C3C1" w14:textId="77777777" w:rsidR="00834D6C" w:rsidRDefault="00834D6C">
      <w:r>
        <w:separator/>
      </w:r>
    </w:p>
  </w:footnote>
  <w:footnote w:type="continuationSeparator" w:id="0">
    <w:p w14:paraId="47109A53" w14:textId="77777777" w:rsidR="00834D6C" w:rsidRDefault="00834D6C">
      <w:r>
        <w:continuationSeparator/>
      </w:r>
    </w:p>
  </w:footnote>
  <w:footnote w:type="continuationNotice" w:id="1">
    <w:p w14:paraId="26D3DDE1" w14:textId="77777777" w:rsidR="00834D6C" w:rsidRDefault="00834D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1108A" w14:textId="13360946" w:rsidR="00CB2C43" w:rsidRDefault="00CB2C43" w:rsidP="00CB2C43">
    <w:pPr>
      <w:pStyle w:val="Header"/>
      <w:jc w:val="right"/>
    </w:pPr>
  </w:p>
  <w:p w14:paraId="725340FF" w14:textId="78EF6657" w:rsidR="00CB2C43" w:rsidRDefault="00CB2C43" w:rsidP="00CB2C43">
    <w:pPr>
      <w:pStyle w:val="Header"/>
      <w:jc w:val="right"/>
    </w:pPr>
  </w:p>
  <w:p w14:paraId="466CB775" w14:textId="77777777" w:rsidR="00CB2C43" w:rsidRDefault="00CB2C43" w:rsidP="00CB2C43">
    <w:pPr>
      <w:pStyle w:val="Header"/>
      <w:jc w:val="right"/>
    </w:pPr>
  </w:p>
  <w:p w14:paraId="119BCE52" w14:textId="77777777" w:rsidR="00CB2C43" w:rsidRDefault="00CB2C43" w:rsidP="00CB2C43">
    <w:pPr>
      <w:pStyle w:val="Header"/>
      <w:jc w:val="right"/>
    </w:pPr>
  </w:p>
  <w:p w14:paraId="3D6E38D9" w14:textId="77777777" w:rsidR="00CB2C43" w:rsidRPr="00680556" w:rsidRDefault="00CB2C43" w:rsidP="00CB2C43">
    <w:pPr>
      <w:tabs>
        <w:tab w:val="center" w:pos="4320"/>
        <w:tab w:val="right" w:pos="8640"/>
      </w:tabs>
      <w:jc w:val="right"/>
      <w:rPr>
        <w:rFonts w:ascii="Arial Narrow" w:hAnsi="Arial Narrow" w:cs="Arial"/>
        <w:color w:val="000000"/>
      </w:rPr>
    </w:pPr>
    <w:r w:rsidRPr="00680556">
      <w:rPr>
        <w:rFonts w:ascii="Arial Narrow" w:hAnsi="Arial Narrow" w:cs="Arial"/>
        <w:color w:val="000000"/>
      </w:rPr>
      <w:t>Da</w:t>
    </w:r>
    <w:r>
      <w:rPr>
        <w:rFonts w:ascii="Arial Narrow" w:hAnsi="Arial Narrow" w:cs="Arial"/>
        <w:color w:val="000000"/>
      </w:rPr>
      <w:t>ta Request Number</w:t>
    </w:r>
    <w:r w:rsidRPr="00680556">
      <w:rPr>
        <w:rFonts w:ascii="Arial Narrow" w:hAnsi="Arial Narrow" w:cs="Arial"/>
        <w:color w:val="000000"/>
      </w:rPr>
      <w:t>: (assigned by IMPAACT Operations Center)</w:t>
    </w:r>
  </w:p>
  <w:p w14:paraId="4887A54A" w14:textId="77777777" w:rsidR="00CB2C43" w:rsidRPr="00680556" w:rsidRDefault="00CB2C43" w:rsidP="00CB2C43">
    <w:pPr>
      <w:tabs>
        <w:tab w:val="center" w:pos="4320"/>
        <w:tab w:val="right" w:pos="8640"/>
      </w:tabs>
      <w:jc w:val="right"/>
      <w:rPr>
        <w:rFonts w:ascii="Arial Narrow" w:hAnsi="Arial Narrow" w:cs="Arial"/>
        <w:color w:val="000000"/>
      </w:rPr>
    </w:pPr>
    <w:r w:rsidRPr="00680556">
      <w:rPr>
        <w:rFonts w:ascii="Arial Narrow" w:hAnsi="Arial Narrow" w:cs="Arial"/>
        <w:color w:val="000000"/>
      </w:rPr>
      <w:t>Version Date:</w:t>
    </w:r>
    <w:r>
      <w:rPr>
        <w:rFonts w:ascii="Arial Narrow" w:hAnsi="Arial Narrow" w:cs="Arial"/>
        <w:color w:val="000000"/>
      </w:rPr>
      <w:t xml:space="preserve"> XX/XX/XX</w:t>
    </w:r>
    <w:r w:rsidRPr="00680556">
      <w:rPr>
        <w:rFonts w:ascii="Arial Narrow" w:hAnsi="Arial Narrow" w:cs="Arial"/>
        <w:color w:val="000000"/>
      </w:rPr>
      <w:t xml:space="preserve"> </w:t>
    </w:r>
  </w:p>
  <w:p w14:paraId="16DCD42A" w14:textId="77777777" w:rsidR="00CB2C43" w:rsidRPr="00680556" w:rsidRDefault="00CB2C43" w:rsidP="00CB2C43">
    <w:pPr>
      <w:tabs>
        <w:tab w:val="center" w:pos="4320"/>
        <w:tab w:val="right" w:pos="8640"/>
      </w:tabs>
      <w:jc w:val="right"/>
      <w:rPr>
        <w:rFonts w:ascii="Arial Narrow" w:hAnsi="Arial Narrow" w:cs="Arial"/>
        <w:color w:val="000000"/>
      </w:rPr>
    </w:pPr>
    <w:r>
      <w:rPr>
        <w:rFonts w:ascii="Arial Narrow" w:hAnsi="Arial Narrow" w:cs="Arial"/>
        <w:color w:val="000000"/>
      </w:rPr>
      <w:t>Primary Review Committee: (assigned by IMPAACT Operations Center)</w:t>
    </w:r>
  </w:p>
  <w:p w14:paraId="30C3FF4A" w14:textId="77777777" w:rsidR="00CB2C43" w:rsidRPr="00680556" w:rsidRDefault="00CB2C43" w:rsidP="00CB2C43">
    <w:pPr>
      <w:tabs>
        <w:tab w:val="center" w:pos="4320"/>
        <w:tab w:val="right" w:pos="8640"/>
      </w:tabs>
      <w:jc w:val="right"/>
      <w:rPr>
        <w:rFonts w:ascii="Arial Narrow" w:hAnsi="Arial Narrow"/>
        <w:color w:val="000000"/>
      </w:rPr>
    </w:pPr>
    <w:r w:rsidRPr="00680556">
      <w:rPr>
        <w:rFonts w:ascii="Arial Narrow" w:hAnsi="Arial Narrow"/>
        <w:color w:val="000000"/>
      </w:rPr>
      <w:t xml:space="preserve">Page </w:t>
    </w:r>
    <w:r w:rsidRPr="00680556">
      <w:rPr>
        <w:rFonts w:ascii="Arial Narrow" w:hAnsi="Arial Narrow"/>
        <w:color w:val="000000"/>
      </w:rPr>
      <w:fldChar w:fldCharType="begin"/>
    </w:r>
    <w:r w:rsidRPr="00680556">
      <w:rPr>
        <w:rFonts w:ascii="Arial Narrow" w:hAnsi="Arial Narrow"/>
        <w:color w:val="000000"/>
      </w:rPr>
      <w:instrText xml:space="preserve"> PAGE </w:instrText>
    </w:r>
    <w:r w:rsidRPr="00680556">
      <w:rPr>
        <w:rFonts w:ascii="Arial Narrow" w:hAnsi="Arial Narrow"/>
        <w:color w:val="000000"/>
      </w:rPr>
      <w:fldChar w:fldCharType="separate"/>
    </w:r>
    <w:r>
      <w:rPr>
        <w:rFonts w:ascii="Arial Narrow" w:hAnsi="Arial Narrow"/>
        <w:color w:val="000000"/>
      </w:rPr>
      <w:t>1</w:t>
    </w:r>
    <w:r w:rsidRPr="00680556">
      <w:rPr>
        <w:rFonts w:ascii="Arial Narrow" w:hAnsi="Arial Narrow"/>
        <w:color w:val="000000"/>
      </w:rPr>
      <w:fldChar w:fldCharType="end"/>
    </w:r>
    <w:r w:rsidRPr="00680556">
      <w:rPr>
        <w:rFonts w:ascii="Arial Narrow" w:hAnsi="Arial Narrow"/>
        <w:color w:val="000000"/>
      </w:rPr>
      <w:t xml:space="preserve"> of </w:t>
    </w:r>
    <w:r w:rsidRPr="00680556">
      <w:rPr>
        <w:rFonts w:ascii="Arial Narrow" w:hAnsi="Arial Narrow"/>
        <w:color w:val="000000"/>
      </w:rPr>
      <w:fldChar w:fldCharType="begin"/>
    </w:r>
    <w:r w:rsidRPr="00680556">
      <w:rPr>
        <w:rFonts w:ascii="Arial Narrow" w:hAnsi="Arial Narrow"/>
        <w:color w:val="000000"/>
      </w:rPr>
      <w:instrText xml:space="preserve"> NUMPAGES </w:instrText>
    </w:r>
    <w:r w:rsidRPr="00680556">
      <w:rPr>
        <w:rFonts w:ascii="Arial Narrow" w:hAnsi="Arial Narrow"/>
        <w:color w:val="000000"/>
      </w:rPr>
      <w:fldChar w:fldCharType="separate"/>
    </w:r>
    <w:r>
      <w:rPr>
        <w:rFonts w:ascii="Arial Narrow" w:hAnsi="Arial Narrow"/>
        <w:color w:val="000000"/>
      </w:rPr>
      <w:t>1</w:t>
    </w:r>
    <w:r w:rsidRPr="00680556">
      <w:rPr>
        <w:rFonts w:ascii="Arial Narrow" w:hAnsi="Arial Narrow"/>
        <w:color w:val="000000"/>
      </w:rPr>
      <w:fldChar w:fldCharType="end"/>
    </w:r>
  </w:p>
  <w:p w14:paraId="6A257DEA" w14:textId="77777777" w:rsidR="00CB2C43" w:rsidRPr="00680556" w:rsidRDefault="00CB2C43" w:rsidP="00CB2C43">
    <w:pPr>
      <w:pStyle w:val="Header"/>
    </w:pPr>
  </w:p>
  <w:p w14:paraId="737494C2" w14:textId="77777777" w:rsidR="00CB2C43" w:rsidRDefault="00CB2C43" w:rsidP="00CB2C43">
    <w:pPr>
      <w:pStyle w:val="Header"/>
      <w:jc w:val="right"/>
    </w:pPr>
  </w:p>
  <w:p w14:paraId="416325E6" w14:textId="77777777" w:rsidR="00CB2C43" w:rsidRDefault="00CB2C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FB300" w14:textId="77777777" w:rsidR="00680556" w:rsidRPr="00680556" w:rsidRDefault="00680556" w:rsidP="006805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54AE7"/>
    <w:multiLevelType w:val="multilevel"/>
    <w:tmpl w:val="A4BA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E2320"/>
    <w:multiLevelType w:val="hybridMultilevel"/>
    <w:tmpl w:val="D21AB196"/>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2" w15:restartNumberingAfterBreak="0">
    <w:nsid w:val="118B3D04"/>
    <w:multiLevelType w:val="hybridMultilevel"/>
    <w:tmpl w:val="E728B1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13A55129"/>
    <w:multiLevelType w:val="hybridMultilevel"/>
    <w:tmpl w:val="8542B822"/>
    <w:lvl w:ilvl="0" w:tplc="F07C71A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153B257B"/>
    <w:multiLevelType w:val="hybridMultilevel"/>
    <w:tmpl w:val="7D2C632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20ED6316"/>
    <w:multiLevelType w:val="hybridMultilevel"/>
    <w:tmpl w:val="A9B4FAAC"/>
    <w:lvl w:ilvl="0" w:tplc="54EAEB94">
      <w:start w:val="1"/>
      <w:numFmt w:val="decimal"/>
      <w:lvlText w:val="%1."/>
      <w:lvlJc w:val="left"/>
      <w:pPr>
        <w:tabs>
          <w:tab w:val="num" w:pos="720"/>
        </w:tabs>
        <w:ind w:left="720" w:hanging="360"/>
      </w:pPr>
      <w:rPr>
        <w:rFonts w:hint="default"/>
        <w:sz w:val="24"/>
        <w:szCs w:val="24"/>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238F632E"/>
    <w:multiLevelType w:val="hybridMultilevel"/>
    <w:tmpl w:val="5EC639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93D41E5"/>
    <w:multiLevelType w:val="multilevel"/>
    <w:tmpl w:val="CC72E2BC"/>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EDE41F9"/>
    <w:multiLevelType w:val="hybridMultilevel"/>
    <w:tmpl w:val="718A1868"/>
    <w:lvl w:ilvl="0" w:tplc="9208DEB6">
      <w:start w:val="1"/>
      <w:numFmt w:val="decimal"/>
      <w:lvlText w:val="%1."/>
      <w:lvlJc w:val="left"/>
      <w:pPr>
        <w:ind w:left="1440" w:hanging="360"/>
      </w:pPr>
    </w:lvl>
    <w:lvl w:ilvl="1" w:tplc="84FC2C86">
      <w:start w:val="1"/>
      <w:numFmt w:val="decimal"/>
      <w:lvlText w:val="%2."/>
      <w:lvlJc w:val="left"/>
      <w:pPr>
        <w:ind w:left="1440" w:hanging="360"/>
      </w:pPr>
    </w:lvl>
    <w:lvl w:ilvl="2" w:tplc="837A5D50">
      <w:start w:val="1"/>
      <w:numFmt w:val="decimal"/>
      <w:lvlText w:val="%3."/>
      <w:lvlJc w:val="left"/>
      <w:pPr>
        <w:ind w:left="1440" w:hanging="360"/>
      </w:pPr>
    </w:lvl>
    <w:lvl w:ilvl="3" w:tplc="3E5E0CEA">
      <w:start w:val="1"/>
      <w:numFmt w:val="decimal"/>
      <w:lvlText w:val="%4."/>
      <w:lvlJc w:val="left"/>
      <w:pPr>
        <w:ind w:left="1440" w:hanging="360"/>
      </w:pPr>
    </w:lvl>
    <w:lvl w:ilvl="4" w:tplc="A98A9398">
      <w:start w:val="1"/>
      <w:numFmt w:val="decimal"/>
      <w:lvlText w:val="%5."/>
      <w:lvlJc w:val="left"/>
      <w:pPr>
        <w:ind w:left="1440" w:hanging="360"/>
      </w:pPr>
    </w:lvl>
    <w:lvl w:ilvl="5" w:tplc="B678C21A">
      <w:start w:val="1"/>
      <w:numFmt w:val="decimal"/>
      <w:lvlText w:val="%6."/>
      <w:lvlJc w:val="left"/>
      <w:pPr>
        <w:ind w:left="1440" w:hanging="360"/>
      </w:pPr>
    </w:lvl>
    <w:lvl w:ilvl="6" w:tplc="0E402A18">
      <w:start w:val="1"/>
      <w:numFmt w:val="decimal"/>
      <w:lvlText w:val="%7."/>
      <w:lvlJc w:val="left"/>
      <w:pPr>
        <w:ind w:left="1440" w:hanging="360"/>
      </w:pPr>
    </w:lvl>
    <w:lvl w:ilvl="7" w:tplc="389E8E58">
      <w:start w:val="1"/>
      <w:numFmt w:val="decimal"/>
      <w:lvlText w:val="%8."/>
      <w:lvlJc w:val="left"/>
      <w:pPr>
        <w:ind w:left="1440" w:hanging="360"/>
      </w:pPr>
    </w:lvl>
    <w:lvl w:ilvl="8" w:tplc="67C8D22C">
      <w:start w:val="1"/>
      <w:numFmt w:val="decimal"/>
      <w:lvlText w:val="%9."/>
      <w:lvlJc w:val="left"/>
      <w:pPr>
        <w:ind w:left="1440" w:hanging="360"/>
      </w:pPr>
    </w:lvl>
  </w:abstractNum>
  <w:abstractNum w:abstractNumId="9" w15:restartNumberingAfterBreak="0">
    <w:nsid w:val="30E4592C"/>
    <w:multiLevelType w:val="hybridMultilevel"/>
    <w:tmpl w:val="FA78591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C2518B5"/>
    <w:multiLevelType w:val="hybridMultilevel"/>
    <w:tmpl w:val="B4B0579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EE059CD"/>
    <w:multiLevelType w:val="hybridMultilevel"/>
    <w:tmpl w:val="B5226232"/>
    <w:lvl w:ilvl="0" w:tplc="6CFCA176">
      <w:start w:val="1"/>
      <w:numFmt w:val="bullet"/>
      <w:lvlText w:val=""/>
      <w:lvlJc w:val="left"/>
      <w:pPr>
        <w:ind w:left="1440" w:hanging="360"/>
      </w:pPr>
      <w:rPr>
        <w:rFonts w:ascii="Symbol" w:hAnsi="Symbol"/>
      </w:rPr>
    </w:lvl>
    <w:lvl w:ilvl="1" w:tplc="9796D244">
      <w:start w:val="1"/>
      <w:numFmt w:val="bullet"/>
      <w:lvlText w:val=""/>
      <w:lvlJc w:val="left"/>
      <w:pPr>
        <w:ind w:left="1440" w:hanging="360"/>
      </w:pPr>
      <w:rPr>
        <w:rFonts w:ascii="Symbol" w:hAnsi="Symbol"/>
      </w:rPr>
    </w:lvl>
    <w:lvl w:ilvl="2" w:tplc="1B9A5AC6">
      <w:start w:val="1"/>
      <w:numFmt w:val="bullet"/>
      <w:lvlText w:val=""/>
      <w:lvlJc w:val="left"/>
      <w:pPr>
        <w:ind w:left="1440" w:hanging="360"/>
      </w:pPr>
      <w:rPr>
        <w:rFonts w:ascii="Symbol" w:hAnsi="Symbol"/>
      </w:rPr>
    </w:lvl>
    <w:lvl w:ilvl="3" w:tplc="B2F84CCE">
      <w:start w:val="1"/>
      <w:numFmt w:val="bullet"/>
      <w:lvlText w:val=""/>
      <w:lvlJc w:val="left"/>
      <w:pPr>
        <w:ind w:left="1440" w:hanging="360"/>
      </w:pPr>
      <w:rPr>
        <w:rFonts w:ascii="Symbol" w:hAnsi="Symbol"/>
      </w:rPr>
    </w:lvl>
    <w:lvl w:ilvl="4" w:tplc="DAF8F850">
      <w:start w:val="1"/>
      <w:numFmt w:val="bullet"/>
      <w:lvlText w:val=""/>
      <w:lvlJc w:val="left"/>
      <w:pPr>
        <w:ind w:left="1440" w:hanging="360"/>
      </w:pPr>
      <w:rPr>
        <w:rFonts w:ascii="Symbol" w:hAnsi="Symbol"/>
      </w:rPr>
    </w:lvl>
    <w:lvl w:ilvl="5" w:tplc="C4D0139C">
      <w:start w:val="1"/>
      <w:numFmt w:val="bullet"/>
      <w:lvlText w:val=""/>
      <w:lvlJc w:val="left"/>
      <w:pPr>
        <w:ind w:left="1440" w:hanging="360"/>
      </w:pPr>
      <w:rPr>
        <w:rFonts w:ascii="Symbol" w:hAnsi="Symbol"/>
      </w:rPr>
    </w:lvl>
    <w:lvl w:ilvl="6" w:tplc="CED8CBE2">
      <w:start w:val="1"/>
      <w:numFmt w:val="bullet"/>
      <w:lvlText w:val=""/>
      <w:lvlJc w:val="left"/>
      <w:pPr>
        <w:ind w:left="1440" w:hanging="360"/>
      </w:pPr>
      <w:rPr>
        <w:rFonts w:ascii="Symbol" w:hAnsi="Symbol"/>
      </w:rPr>
    </w:lvl>
    <w:lvl w:ilvl="7" w:tplc="516C0DDA">
      <w:start w:val="1"/>
      <w:numFmt w:val="bullet"/>
      <w:lvlText w:val=""/>
      <w:lvlJc w:val="left"/>
      <w:pPr>
        <w:ind w:left="1440" w:hanging="360"/>
      </w:pPr>
      <w:rPr>
        <w:rFonts w:ascii="Symbol" w:hAnsi="Symbol"/>
      </w:rPr>
    </w:lvl>
    <w:lvl w:ilvl="8" w:tplc="D16CC4AC">
      <w:start w:val="1"/>
      <w:numFmt w:val="bullet"/>
      <w:lvlText w:val=""/>
      <w:lvlJc w:val="left"/>
      <w:pPr>
        <w:ind w:left="1440" w:hanging="360"/>
      </w:pPr>
      <w:rPr>
        <w:rFonts w:ascii="Symbol" w:hAnsi="Symbol"/>
      </w:rPr>
    </w:lvl>
  </w:abstractNum>
  <w:abstractNum w:abstractNumId="12" w15:restartNumberingAfterBreak="0">
    <w:nsid w:val="48907771"/>
    <w:multiLevelType w:val="hybridMultilevel"/>
    <w:tmpl w:val="0EEE438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3" w15:restartNumberingAfterBreak="0">
    <w:nsid w:val="4B955F39"/>
    <w:multiLevelType w:val="hybridMultilevel"/>
    <w:tmpl w:val="951600C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4D2D029E"/>
    <w:multiLevelType w:val="multilevel"/>
    <w:tmpl w:val="CC72E2BC"/>
    <w:lvl w:ilvl="0">
      <w:start w:val="1"/>
      <w:numFmt w:val="decimal"/>
      <w:lvlText w:val="%1."/>
      <w:lvlJc w:val="left"/>
      <w:pPr>
        <w:tabs>
          <w:tab w:val="num" w:pos="720"/>
        </w:tabs>
        <w:ind w:left="720" w:hanging="360"/>
      </w:pPr>
      <w:rPr>
        <w:b w:val="0"/>
        <w:bCs/>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57C32B96"/>
    <w:multiLevelType w:val="hybridMultilevel"/>
    <w:tmpl w:val="73FE4ADE"/>
    <w:lvl w:ilvl="0" w:tplc="1C090001">
      <w:start w:val="1"/>
      <w:numFmt w:val="bullet"/>
      <w:lvlText w:val=""/>
      <w:lvlJc w:val="left"/>
      <w:pPr>
        <w:ind w:left="720" w:hanging="360"/>
      </w:pPr>
      <w:rPr>
        <w:rFonts w:ascii="Symbol" w:hAnsi="Symbol" w:hint="default"/>
      </w:rPr>
    </w:lvl>
    <w:lvl w:ilvl="1" w:tplc="99A26C38">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59530E93"/>
    <w:multiLevelType w:val="hybridMultilevel"/>
    <w:tmpl w:val="94F6383C"/>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7" w15:restartNumberingAfterBreak="0">
    <w:nsid w:val="637E2348"/>
    <w:multiLevelType w:val="hybridMultilevel"/>
    <w:tmpl w:val="5EA8A6B2"/>
    <w:lvl w:ilvl="0" w:tplc="04090001">
      <w:start w:val="1"/>
      <w:numFmt w:val="bullet"/>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18" w15:restartNumberingAfterBreak="0">
    <w:nsid w:val="63C42E3D"/>
    <w:multiLevelType w:val="hybridMultilevel"/>
    <w:tmpl w:val="B9D8105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66312AA8"/>
    <w:multiLevelType w:val="hybridMultilevel"/>
    <w:tmpl w:val="E7927A96"/>
    <w:lvl w:ilvl="0" w:tplc="FFFFFFF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0" w15:restartNumberingAfterBreak="0">
    <w:nsid w:val="6FFA2609"/>
    <w:multiLevelType w:val="multilevel"/>
    <w:tmpl w:val="E0187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4554D3"/>
    <w:multiLevelType w:val="hybridMultilevel"/>
    <w:tmpl w:val="D73A805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2" w15:restartNumberingAfterBreak="0">
    <w:nsid w:val="76671DA6"/>
    <w:multiLevelType w:val="hybridMultilevel"/>
    <w:tmpl w:val="50C87B7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772A4969"/>
    <w:multiLevelType w:val="hybridMultilevel"/>
    <w:tmpl w:val="11DC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C84E55"/>
    <w:multiLevelType w:val="hybridMultilevel"/>
    <w:tmpl w:val="A846121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7F442E66"/>
    <w:multiLevelType w:val="hybridMultilevel"/>
    <w:tmpl w:val="98A6BBF2"/>
    <w:lvl w:ilvl="0" w:tplc="1C090001">
      <w:start w:val="1"/>
      <w:numFmt w:val="bullet"/>
      <w:lvlText w:val=""/>
      <w:lvlJc w:val="left"/>
      <w:pPr>
        <w:ind w:left="720" w:hanging="360"/>
      </w:pPr>
      <w:rPr>
        <w:rFonts w:ascii="Symbol" w:hAnsi="Symbol" w:hint="default"/>
      </w:rPr>
    </w:lvl>
    <w:lvl w:ilvl="1" w:tplc="99A26C38">
      <w:numFmt w:val="bullet"/>
      <w:lvlText w:val="-"/>
      <w:lvlJc w:val="left"/>
      <w:pPr>
        <w:ind w:left="1440" w:hanging="360"/>
      </w:pPr>
      <w:rPr>
        <w:rFonts w:ascii="Calibri" w:eastAsiaTheme="minorHAnsi" w:hAnsi="Calibri" w:cs="Calibr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036270408">
    <w:abstractNumId w:val="10"/>
  </w:num>
  <w:num w:numId="2" w16cid:durableId="1598558151">
    <w:abstractNumId w:val="3"/>
  </w:num>
  <w:num w:numId="3" w16cid:durableId="711542121">
    <w:abstractNumId w:val="5"/>
  </w:num>
  <w:num w:numId="4" w16cid:durableId="320696235">
    <w:abstractNumId w:val="12"/>
  </w:num>
  <w:num w:numId="5" w16cid:durableId="1000235646">
    <w:abstractNumId w:val="17"/>
  </w:num>
  <w:num w:numId="6" w16cid:durableId="1085154226">
    <w:abstractNumId w:val="1"/>
  </w:num>
  <w:num w:numId="7" w16cid:durableId="555775425">
    <w:abstractNumId w:val="16"/>
  </w:num>
  <w:num w:numId="8" w16cid:durableId="1138111365">
    <w:abstractNumId w:val="23"/>
  </w:num>
  <w:num w:numId="9" w16cid:durableId="74052144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35846392">
    <w:abstractNumId w:val="19"/>
  </w:num>
  <w:num w:numId="11" w16cid:durableId="2137723417">
    <w:abstractNumId w:val="7"/>
  </w:num>
  <w:num w:numId="12" w16cid:durableId="2005668055">
    <w:abstractNumId w:val="15"/>
  </w:num>
  <w:num w:numId="13" w16cid:durableId="1441872060">
    <w:abstractNumId w:val="25"/>
  </w:num>
  <w:num w:numId="14" w16cid:durableId="1278757743">
    <w:abstractNumId w:val="22"/>
  </w:num>
  <w:num w:numId="15" w16cid:durableId="1964386880">
    <w:abstractNumId w:val="24"/>
  </w:num>
  <w:num w:numId="16" w16cid:durableId="1383599257">
    <w:abstractNumId w:val="6"/>
  </w:num>
  <w:num w:numId="17" w16cid:durableId="2035107277">
    <w:abstractNumId w:val="4"/>
  </w:num>
  <w:num w:numId="18" w16cid:durableId="1575120240">
    <w:abstractNumId w:val="2"/>
  </w:num>
  <w:num w:numId="19" w16cid:durableId="2010329069">
    <w:abstractNumId w:val="22"/>
  </w:num>
  <w:num w:numId="20" w16cid:durableId="184711759">
    <w:abstractNumId w:val="15"/>
  </w:num>
  <w:num w:numId="21" w16cid:durableId="338779368">
    <w:abstractNumId w:val="0"/>
  </w:num>
  <w:num w:numId="22" w16cid:durableId="1863977035">
    <w:abstractNumId w:val="18"/>
  </w:num>
  <w:num w:numId="23" w16cid:durableId="170919362">
    <w:abstractNumId w:val="20"/>
  </w:num>
  <w:num w:numId="24" w16cid:durableId="894198332">
    <w:abstractNumId w:val="21"/>
  </w:num>
  <w:num w:numId="25" w16cid:durableId="510029205">
    <w:abstractNumId w:val="9"/>
  </w:num>
  <w:num w:numId="26" w16cid:durableId="1567835522">
    <w:abstractNumId w:val="13"/>
  </w:num>
  <w:num w:numId="27" w16cid:durableId="917786943">
    <w:abstractNumId w:val="11"/>
  </w:num>
  <w:num w:numId="28" w16cid:durableId="127756333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zY1NjU1sTA1NrBQ0lEKTi0uzszPAykwrAUAUJR3jSwAAAA="/>
  </w:docVars>
  <w:rsids>
    <w:rsidRoot w:val="009F7D1A"/>
    <w:rsid w:val="000118C2"/>
    <w:rsid w:val="00014BC7"/>
    <w:rsid w:val="000217FE"/>
    <w:rsid w:val="000227AA"/>
    <w:rsid w:val="00025EBA"/>
    <w:rsid w:val="00034346"/>
    <w:rsid w:val="00036A4C"/>
    <w:rsid w:val="000437E8"/>
    <w:rsid w:val="00065BDD"/>
    <w:rsid w:val="00081A43"/>
    <w:rsid w:val="000857C3"/>
    <w:rsid w:val="00086827"/>
    <w:rsid w:val="000C45D8"/>
    <w:rsid w:val="000D3E93"/>
    <w:rsid w:val="000D5ACC"/>
    <w:rsid w:val="000D640C"/>
    <w:rsid w:val="000D6B17"/>
    <w:rsid w:val="000E2E52"/>
    <w:rsid w:val="000F2DC5"/>
    <w:rsid w:val="000F4343"/>
    <w:rsid w:val="00113B89"/>
    <w:rsid w:val="00123050"/>
    <w:rsid w:val="00133FCF"/>
    <w:rsid w:val="001368C0"/>
    <w:rsid w:val="001521E0"/>
    <w:rsid w:val="0016056C"/>
    <w:rsid w:val="0017006F"/>
    <w:rsid w:val="00181BAA"/>
    <w:rsid w:val="0018300D"/>
    <w:rsid w:val="00192CDE"/>
    <w:rsid w:val="00193290"/>
    <w:rsid w:val="001A2929"/>
    <w:rsid w:val="001B3F58"/>
    <w:rsid w:val="001B5ABD"/>
    <w:rsid w:val="001B7C4E"/>
    <w:rsid w:val="001C0175"/>
    <w:rsid w:val="001C5A89"/>
    <w:rsid w:val="001E0373"/>
    <w:rsid w:val="001F6C50"/>
    <w:rsid w:val="00203612"/>
    <w:rsid w:val="00204849"/>
    <w:rsid w:val="00204903"/>
    <w:rsid w:val="00221521"/>
    <w:rsid w:val="00241DD7"/>
    <w:rsid w:val="0027063C"/>
    <w:rsid w:val="00270F28"/>
    <w:rsid w:val="002710AC"/>
    <w:rsid w:val="0029537E"/>
    <w:rsid w:val="002A4CA9"/>
    <w:rsid w:val="002A4F74"/>
    <w:rsid w:val="002B4236"/>
    <w:rsid w:val="002D0D84"/>
    <w:rsid w:val="002D1054"/>
    <w:rsid w:val="002E4C6F"/>
    <w:rsid w:val="002E5559"/>
    <w:rsid w:val="00300198"/>
    <w:rsid w:val="00301A49"/>
    <w:rsid w:val="0031434A"/>
    <w:rsid w:val="003221B6"/>
    <w:rsid w:val="00334FEC"/>
    <w:rsid w:val="00340591"/>
    <w:rsid w:val="00340FE0"/>
    <w:rsid w:val="00347DAB"/>
    <w:rsid w:val="00352AA8"/>
    <w:rsid w:val="00354156"/>
    <w:rsid w:val="00367B22"/>
    <w:rsid w:val="0037018E"/>
    <w:rsid w:val="00381DA1"/>
    <w:rsid w:val="00382E1A"/>
    <w:rsid w:val="003933F7"/>
    <w:rsid w:val="00393725"/>
    <w:rsid w:val="00397A16"/>
    <w:rsid w:val="003B7CFB"/>
    <w:rsid w:val="003E003F"/>
    <w:rsid w:val="003E0618"/>
    <w:rsid w:val="003E2630"/>
    <w:rsid w:val="003E5BA6"/>
    <w:rsid w:val="004000DB"/>
    <w:rsid w:val="004025CA"/>
    <w:rsid w:val="00402ED7"/>
    <w:rsid w:val="00404CAC"/>
    <w:rsid w:val="00437AFA"/>
    <w:rsid w:val="0045442E"/>
    <w:rsid w:val="00462248"/>
    <w:rsid w:val="00473D38"/>
    <w:rsid w:val="004A3959"/>
    <w:rsid w:val="004A571B"/>
    <w:rsid w:val="004B529A"/>
    <w:rsid w:val="004B5F97"/>
    <w:rsid w:val="004C6E5F"/>
    <w:rsid w:val="004D1FCC"/>
    <w:rsid w:val="005304B8"/>
    <w:rsid w:val="00532B37"/>
    <w:rsid w:val="00541DFA"/>
    <w:rsid w:val="00543BB3"/>
    <w:rsid w:val="00556A31"/>
    <w:rsid w:val="00561149"/>
    <w:rsid w:val="00567F47"/>
    <w:rsid w:val="005842E5"/>
    <w:rsid w:val="00587A78"/>
    <w:rsid w:val="005A0199"/>
    <w:rsid w:val="005A2549"/>
    <w:rsid w:val="005A4F7B"/>
    <w:rsid w:val="005A6343"/>
    <w:rsid w:val="005B2DB0"/>
    <w:rsid w:val="005B31A4"/>
    <w:rsid w:val="005C15C6"/>
    <w:rsid w:val="005C26EF"/>
    <w:rsid w:val="005E4C0B"/>
    <w:rsid w:val="006460E0"/>
    <w:rsid w:val="0065580C"/>
    <w:rsid w:val="0066030D"/>
    <w:rsid w:val="00662164"/>
    <w:rsid w:val="00680556"/>
    <w:rsid w:val="006A2550"/>
    <w:rsid w:val="006D531A"/>
    <w:rsid w:val="006F21B6"/>
    <w:rsid w:val="006F2CE5"/>
    <w:rsid w:val="00702614"/>
    <w:rsid w:val="00707B8D"/>
    <w:rsid w:val="00720871"/>
    <w:rsid w:val="00732B53"/>
    <w:rsid w:val="00741ABA"/>
    <w:rsid w:val="0074524B"/>
    <w:rsid w:val="00773797"/>
    <w:rsid w:val="00792650"/>
    <w:rsid w:val="007A2300"/>
    <w:rsid w:val="007B1136"/>
    <w:rsid w:val="007C5F16"/>
    <w:rsid w:val="007D701C"/>
    <w:rsid w:val="007D7219"/>
    <w:rsid w:val="007E5282"/>
    <w:rsid w:val="007F364C"/>
    <w:rsid w:val="00804D42"/>
    <w:rsid w:val="00805223"/>
    <w:rsid w:val="00826824"/>
    <w:rsid w:val="00834D6C"/>
    <w:rsid w:val="0083785A"/>
    <w:rsid w:val="00837BE0"/>
    <w:rsid w:val="00863CAC"/>
    <w:rsid w:val="0086590F"/>
    <w:rsid w:val="008753B6"/>
    <w:rsid w:val="00881EF0"/>
    <w:rsid w:val="008A3DB3"/>
    <w:rsid w:val="008C22F2"/>
    <w:rsid w:val="008C7695"/>
    <w:rsid w:val="008F734A"/>
    <w:rsid w:val="009000FC"/>
    <w:rsid w:val="0090240F"/>
    <w:rsid w:val="00906389"/>
    <w:rsid w:val="00924BE7"/>
    <w:rsid w:val="00931B02"/>
    <w:rsid w:val="0096389A"/>
    <w:rsid w:val="009821F1"/>
    <w:rsid w:val="009B2B7E"/>
    <w:rsid w:val="009F4D09"/>
    <w:rsid w:val="009F709F"/>
    <w:rsid w:val="009F7D1A"/>
    <w:rsid w:val="00A021B1"/>
    <w:rsid w:val="00A4390A"/>
    <w:rsid w:val="00A46635"/>
    <w:rsid w:val="00A518B5"/>
    <w:rsid w:val="00A614A0"/>
    <w:rsid w:val="00A670A1"/>
    <w:rsid w:val="00A74131"/>
    <w:rsid w:val="00A9466F"/>
    <w:rsid w:val="00A978E3"/>
    <w:rsid w:val="00AA346D"/>
    <w:rsid w:val="00AC6540"/>
    <w:rsid w:val="00AD6736"/>
    <w:rsid w:val="00AF7852"/>
    <w:rsid w:val="00B13B50"/>
    <w:rsid w:val="00B13F21"/>
    <w:rsid w:val="00B27E55"/>
    <w:rsid w:val="00B3032D"/>
    <w:rsid w:val="00B31671"/>
    <w:rsid w:val="00B44CC0"/>
    <w:rsid w:val="00B46D59"/>
    <w:rsid w:val="00B8348B"/>
    <w:rsid w:val="00BA3B15"/>
    <w:rsid w:val="00BB3929"/>
    <w:rsid w:val="00BC7751"/>
    <w:rsid w:val="00BC7D24"/>
    <w:rsid w:val="00BD6475"/>
    <w:rsid w:val="00BE0C99"/>
    <w:rsid w:val="00BE2581"/>
    <w:rsid w:val="00BE55EA"/>
    <w:rsid w:val="00C26774"/>
    <w:rsid w:val="00C411EE"/>
    <w:rsid w:val="00C51007"/>
    <w:rsid w:val="00C51420"/>
    <w:rsid w:val="00C51B9C"/>
    <w:rsid w:val="00C615CB"/>
    <w:rsid w:val="00C70F2B"/>
    <w:rsid w:val="00C74121"/>
    <w:rsid w:val="00C7436D"/>
    <w:rsid w:val="00C75BD3"/>
    <w:rsid w:val="00C84818"/>
    <w:rsid w:val="00CA2F42"/>
    <w:rsid w:val="00CB2C43"/>
    <w:rsid w:val="00CB336C"/>
    <w:rsid w:val="00CC7F38"/>
    <w:rsid w:val="00CE775E"/>
    <w:rsid w:val="00CF5725"/>
    <w:rsid w:val="00D06BDD"/>
    <w:rsid w:val="00D41E18"/>
    <w:rsid w:val="00D71E8D"/>
    <w:rsid w:val="00D84042"/>
    <w:rsid w:val="00D954F4"/>
    <w:rsid w:val="00DB1CA2"/>
    <w:rsid w:val="00DD7066"/>
    <w:rsid w:val="00DF006E"/>
    <w:rsid w:val="00DF3E91"/>
    <w:rsid w:val="00DF7FBE"/>
    <w:rsid w:val="00E47760"/>
    <w:rsid w:val="00E53B24"/>
    <w:rsid w:val="00E5499B"/>
    <w:rsid w:val="00E5555E"/>
    <w:rsid w:val="00E80442"/>
    <w:rsid w:val="00E914FF"/>
    <w:rsid w:val="00E9485B"/>
    <w:rsid w:val="00EA4F77"/>
    <w:rsid w:val="00EB2DC7"/>
    <w:rsid w:val="00EB4D40"/>
    <w:rsid w:val="00EC22EC"/>
    <w:rsid w:val="00EE38AD"/>
    <w:rsid w:val="00EF29EF"/>
    <w:rsid w:val="00EF5266"/>
    <w:rsid w:val="00F03752"/>
    <w:rsid w:val="00F1136B"/>
    <w:rsid w:val="00F32A8C"/>
    <w:rsid w:val="00F3348B"/>
    <w:rsid w:val="00F41A4B"/>
    <w:rsid w:val="00F50C04"/>
    <w:rsid w:val="00F71102"/>
    <w:rsid w:val="00F733EB"/>
    <w:rsid w:val="00F846ED"/>
    <w:rsid w:val="00FA25A5"/>
    <w:rsid w:val="00FA5DBB"/>
    <w:rsid w:val="00FB0523"/>
    <w:rsid w:val="00FB7C6A"/>
    <w:rsid w:val="00FD3F9A"/>
    <w:rsid w:val="00FD7FAC"/>
    <w:rsid w:val="00FF55D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1CB747"/>
  <w15:docId w15:val="{35C0CED8-18CD-4946-B4A8-B01A49CFA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F017A8"/>
    <w:pPr>
      <w:keepNext/>
      <w:outlineLvl w:val="0"/>
    </w:pPr>
    <w:rPr>
      <w:rFonts w:ascii="Univers" w:hAnsi="Univers"/>
      <w:b/>
      <w:sz w:val="24"/>
    </w:rPr>
  </w:style>
  <w:style w:type="paragraph" w:styleId="Heading2">
    <w:name w:val="heading 2"/>
    <w:basedOn w:val="Normal"/>
    <w:next w:val="Normal"/>
    <w:qFormat/>
    <w:rsid w:val="00F017A8"/>
    <w:pPr>
      <w:keepNext/>
      <w:jc w:val="center"/>
      <w:outlineLvl w:val="1"/>
    </w:pPr>
    <w:rPr>
      <w:rFonts w:ascii="Univers" w:hAnsi="Univers"/>
      <w:b/>
    </w:rPr>
  </w:style>
  <w:style w:type="paragraph" w:styleId="Heading3">
    <w:name w:val="heading 3"/>
    <w:basedOn w:val="Normal"/>
    <w:next w:val="Normal"/>
    <w:qFormat/>
    <w:rsid w:val="00580478"/>
    <w:pPr>
      <w:keepNext/>
      <w:spacing w:before="240" w:after="60"/>
      <w:outlineLvl w:val="2"/>
    </w:pPr>
    <w:rPr>
      <w:rFonts w:ascii="Arial" w:hAnsi="Arial"/>
      <w:b/>
      <w:sz w:val="26"/>
      <w:szCs w:val="26"/>
    </w:rPr>
  </w:style>
  <w:style w:type="paragraph" w:styleId="Heading4">
    <w:name w:val="heading 4"/>
    <w:basedOn w:val="Normal"/>
    <w:next w:val="Normal"/>
    <w:qFormat/>
    <w:rsid w:val="00F017A8"/>
    <w:pPr>
      <w:keepNext/>
      <w:spacing w:before="120"/>
      <w:outlineLvl w:val="3"/>
    </w:pPr>
    <w:rPr>
      <w:rFonts w:ascii="Univers" w:hAnsi="Univers"/>
      <w:b/>
    </w:rPr>
  </w:style>
  <w:style w:type="paragraph" w:styleId="Heading6">
    <w:name w:val="heading 6"/>
    <w:basedOn w:val="Normal"/>
    <w:next w:val="Normal"/>
    <w:link w:val="Heading6Char"/>
    <w:semiHidden/>
    <w:unhideWhenUsed/>
    <w:qFormat/>
    <w:rsid w:val="00340591"/>
    <w:pPr>
      <w:keepNext/>
      <w:keepLines/>
      <w:spacing w:before="40"/>
      <w:outlineLvl w:val="5"/>
    </w:pPr>
    <w:rPr>
      <w:rFonts w:asciiTheme="majorHAnsi" w:eastAsiaTheme="majorEastAsia" w:hAnsiTheme="majorHAnsi" w:cstheme="majorBidi"/>
      <w:color w:val="1F4D78" w:themeColor="accent1" w:themeShade="7F"/>
    </w:rPr>
  </w:style>
  <w:style w:type="paragraph" w:styleId="Heading8">
    <w:name w:val="heading 8"/>
    <w:basedOn w:val="Normal"/>
    <w:next w:val="Normal"/>
    <w:link w:val="Heading8Char"/>
    <w:semiHidden/>
    <w:unhideWhenUsed/>
    <w:qFormat/>
    <w:rsid w:val="00A021B1"/>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F7D1A"/>
    <w:pPr>
      <w:spacing w:before="100" w:beforeAutospacing="1" w:after="100" w:afterAutospacing="1"/>
    </w:pPr>
    <w:rPr>
      <w:sz w:val="24"/>
      <w:szCs w:val="24"/>
    </w:rPr>
  </w:style>
  <w:style w:type="character" w:styleId="Strong">
    <w:name w:val="Strong"/>
    <w:basedOn w:val="DefaultParagraphFont"/>
    <w:qFormat/>
    <w:rsid w:val="009F7D1A"/>
    <w:rPr>
      <w:b/>
      <w:bCs/>
    </w:rPr>
  </w:style>
  <w:style w:type="paragraph" w:styleId="BalloonText">
    <w:name w:val="Balloon Text"/>
    <w:basedOn w:val="Normal"/>
    <w:semiHidden/>
    <w:rsid w:val="0084563F"/>
    <w:rPr>
      <w:rFonts w:ascii="Tahoma" w:hAnsi="Tahoma" w:cs="Tahoma"/>
      <w:sz w:val="16"/>
      <w:szCs w:val="16"/>
    </w:rPr>
  </w:style>
  <w:style w:type="character" w:styleId="Hyperlink">
    <w:name w:val="Hyperlink"/>
    <w:basedOn w:val="DefaultParagraphFont"/>
    <w:uiPriority w:val="99"/>
    <w:rsid w:val="00561378"/>
    <w:rPr>
      <w:color w:val="0000FF"/>
      <w:u w:val="single"/>
    </w:rPr>
  </w:style>
  <w:style w:type="paragraph" w:styleId="Header">
    <w:name w:val="header"/>
    <w:basedOn w:val="Normal"/>
    <w:link w:val="HeaderChar"/>
    <w:uiPriority w:val="99"/>
    <w:rsid w:val="00F017A8"/>
    <w:pPr>
      <w:tabs>
        <w:tab w:val="center" w:pos="4320"/>
        <w:tab w:val="right" w:pos="8640"/>
      </w:tabs>
    </w:pPr>
    <w:rPr>
      <w:sz w:val="24"/>
      <w:szCs w:val="24"/>
    </w:rPr>
  </w:style>
  <w:style w:type="character" w:customStyle="1" w:styleId="ti">
    <w:name w:val="ti"/>
    <w:basedOn w:val="DefaultParagraphFont"/>
    <w:rsid w:val="004236D2"/>
  </w:style>
  <w:style w:type="character" w:styleId="CommentReference">
    <w:name w:val="annotation reference"/>
    <w:basedOn w:val="DefaultParagraphFont"/>
    <w:semiHidden/>
    <w:rsid w:val="00493940"/>
    <w:rPr>
      <w:sz w:val="16"/>
      <w:szCs w:val="16"/>
    </w:rPr>
  </w:style>
  <w:style w:type="paragraph" w:styleId="CommentText">
    <w:name w:val="annotation text"/>
    <w:basedOn w:val="Normal"/>
    <w:semiHidden/>
    <w:rsid w:val="00493940"/>
  </w:style>
  <w:style w:type="paragraph" w:styleId="CommentSubject">
    <w:name w:val="annotation subject"/>
    <w:basedOn w:val="CommentText"/>
    <w:next w:val="CommentText"/>
    <w:semiHidden/>
    <w:rsid w:val="00493940"/>
    <w:rPr>
      <w:b/>
      <w:bCs/>
    </w:rPr>
  </w:style>
  <w:style w:type="paragraph" w:styleId="Footer">
    <w:name w:val="footer"/>
    <w:basedOn w:val="Normal"/>
    <w:link w:val="FooterChar"/>
    <w:uiPriority w:val="99"/>
    <w:rsid w:val="00291DAA"/>
    <w:pPr>
      <w:tabs>
        <w:tab w:val="center" w:pos="4320"/>
        <w:tab w:val="right" w:pos="8640"/>
      </w:tabs>
    </w:pPr>
  </w:style>
  <w:style w:type="character" w:styleId="PageNumber">
    <w:name w:val="page number"/>
    <w:basedOn w:val="DefaultParagraphFont"/>
    <w:uiPriority w:val="99"/>
    <w:rsid w:val="00291DAA"/>
  </w:style>
  <w:style w:type="paragraph" w:styleId="BodyTextIndent">
    <w:name w:val="Body Text Indent"/>
    <w:basedOn w:val="Normal"/>
    <w:rsid w:val="00580478"/>
    <w:pPr>
      <w:ind w:left="720" w:hanging="720"/>
    </w:pPr>
    <w:rPr>
      <w:b/>
      <w:bCs/>
    </w:rPr>
  </w:style>
  <w:style w:type="table" w:styleId="TableGrid">
    <w:name w:val="Table Grid"/>
    <w:basedOn w:val="TableNormal"/>
    <w:rsid w:val="00702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3F21"/>
    <w:pPr>
      <w:ind w:left="720"/>
      <w:contextualSpacing/>
    </w:pPr>
  </w:style>
  <w:style w:type="paragraph" w:styleId="PlainText">
    <w:name w:val="Plain Text"/>
    <w:basedOn w:val="Normal"/>
    <w:link w:val="PlainTextChar"/>
    <w:uiPriority w:val="99"/>
    <w:unhideWhenUsed/>
    <w:rsid w:val="00B13F21"/>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B13F21"/>
    <w:rPr>
      <w:rFonts w:ascii="Calibri" w:eastAsiaTheme="minorHAnsi" w:hAnsi="Calibri" w:cstheme="minorBidi"/>
      <w:sz w:val="22"/>
      <w:szCs w:val="21"/>
    </w:rPr>
  </w:style>
  <w:style w:type="paragraph" w:styleId="Revision">
    <w:name w:val="Revision"/>
    <w:hidden/>
    <w:uiPriority w:val="99"/>
    <w:semiHidden/>
    <w:rsid w:val="00556A31"/>
  </w:style>
  <w:style w:type="character" w:customStyle="1" w:styleId="FooterChar">
    <w:name w:val="Footer Char"/>
    <w:basedOn w:val="DefaultParagraphFont"/>
    <w:link w:val="Footer"/>
    <w:uiPriority w:val="99"/>
    <w:rsid w:val="00BD6475"/>
  </w:style>
  <w:style w:type="paragraph" w:styleId="NoSpacing">
    <w:name w:val="No Spacing"/>
    <w:uiPriority w:val="1"/>
    <w:qFormat/>
    <w:rsid w:val="00BD6475"/>
    <w:rPr>
      <w:rFonts w:asciiTheme="minorHAnsi" w:eastAsiaTheme="minorHAnsi" w:hAnsiTheme="minorHAnsi" w:cstheme="minorBidi"/>
      <w:sz w:val="22"/>
      <w:szCs w:val="22"/>
      <w:lang w:val="en-ZA"/>
    </w:rPr>
  </w:style>
  <w:style w:type="table" w:customStyle="1" w:styleId="PlainTable11">
    <w:name w:val="Plain Table 11"/>
    <w:basedOn w:val="TableNormal"/>
    <w:uiPriority w:val="99"/>
    <w:rsid w:val="00BD6475"/>
    <w:rPr>
      <w:rFonts w:asciiTheme="minorHAnsi" w:eastAsiaTheme="minorHAnsi" w:hAnsiTheme="minorHAnsi" w:cstheme="minorBidi"/>
      <w:sz w:val="22"/>
      <w:szCs w:val="22"/>
      <w:lang w:val="en-Z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BD6475"/>
    <w:rPr>
      <w:color w:val="605E5C"/>
      <w:shd w:val="clear" w:color="auto" w:fill="E1DFDD"/>
    </w:rPr>
  </w:style>
  <w:style w:type="character" w:customStyle="1" w:styleId="contentpasted2">
    <w:name w:val="contentpasted2"/>
    <w:basedOn w:val="DefaultParagraphFont"/>
    <w:rsid w:val="00BD6475"/>
  </w:style>
  <w:style w:type="character" w:customStyle="1" w:styleId="contentpasted0">
    <w:name w:val="contentpasted0"/>
    <w:basedOn w:val="DefaultParagraphFont"/>
    <w:rsid w:val="00BD6475"/>
  </w:style>
  <w:style w:type="character" w:customStyle="1" w:styleId="contentpasted1">
    <w:name w:val="contentpasted1"/>
    <w:basedOn w:val="DefaultParagraphFont"/>
    <w:rsid w:val="00BD6475"/>
  </w:style>
  <w:style w:type="paragraph" w:customStyle="1" w:styleId="Default">
    <w:name w:val="Default"/>
    <w:rsid w:val="00FF55D0"/>
    <w:pPr>
      <w:autoSpaceDE w:val="0"/>
      <w:autoSpaceDN w:val="0"/>
      <w:adjustRightInd w:val="0"/>
    </w:pPr>
    <w:rPr>
      <w:rFonts w:ascii="Nunito" w:hAnsi="Nunito" w:cs="Nunito"/>
      <w:color w:val="000000"/>
      <w:sz w:val="24"/>
      <w:szCs w:val="24"/>
      <w:lang w:val="en-ZA"/>
    </w:rPr>
  </w:style>
  <w:style w:type="character" w:styleId="UnresolvedMention">
    <w:name w:val="Unresolved Mention"/>
    <w:basedOn w:val="DefaultParagraphFont"/>
    <w:uiPriority w:val="99"/>
    <w:semiHidden/>
    <w:unhideWhenUsed/>
    <w:rsid w:val="005B31A4"/>
    <w:rPr>
      <w:color w:val="605E5C"/>
      <w:shd w:val="clear" w:color="auto" w:fill="E1DFDD"/>
    </w:rPr>
  </w:style>
  <w:style w:type="character" w:styleId="FollowedHyperlink">
    <w:name w:val="FollowedHyperlink"/>
    <w:basedOn w:val="DefaultParagraphFont"/>
    <w:semiHidden/>
    <w:unhideWhenUsed/>
    <w:rsid w:val="00732B53"/>
    <w:rPr>
      <w:color w:val="954F72" w:themeColor="followedHyperlink"/>
      <w:u w:val="single"/>
    </w:rPr>
  </w:style>
  <w:style w:type="paragraph" w:styleId="Caption">
    <w:name w:val="caption"/>
    <w:basedOn w:val="Normal"/>
    <w:next w:val="Normal"/>
    <w:uiPriority w:val="35"/>
    <w:unhideWhenUsed/>
    <w:qFormat/>
    <w:rsid w:val="005304B8"/>
    <w:pPr>
      <w:spacing w:before="120" w:after="200"/>
    </w:pPr>
    <w:rPr>
      <w:rFonts w:asciiTheme="minorHAnsi" w:eastAsiaTheme="minorHAnsi" w:hAnsiTheme="minorHAnsi" w:cstheme="minorBidi"/>
      <w:i/>
      <w:iCs/>
      <w:color w:val="44546A" w:themeColor="text2"/>
      <w:sz w:val="18"/>
      <w:szCs w:val="18"/>
      <w:lang w:val="en-ZA"/>
    </w:rPr>
  </w:style>
  <w:style w:type="character" w:customStyle="1" w:styleId="identifier">
    <w:name w:val="identifier"/>
    <w:basedOn w:val="DefaultParagraphFont"/>
    <w:rsid w:val="007E5282"/>
  </w:style>
  <w:style w:type="character" w:customStyle="1" w:styleId="id-label">
    <w:name w:val="id-label"/>
    <w:basedOn w:val="DefaultParagraphFont"/>
    <w:rsid w:val="007E5282"/>
  </w:style>
  <w:style w:type="character" w:customStyle="1" w:styleId="Heading6Char">
    <w:name w:val="Heading 6 Char"/>
    <w:basedOn w:val="DefaultParagraphFont"/>
    <w:link w:val="Heading6"/>
    <w:semiHidden/>
    <w:rsid w:val="00340591"/>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semiHidden/>
    <w:rsid w:val="00A021B1"/>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semiHidden/>
    <w:unhideWhenUsed/>
    <w:rsid w:val="00A021B1"/>
    <w:pPr>
      <w:spacing w:after="120"/>
    </w:pPr>
  </w:style>
  <w:style w:type="character" w:customStyle="1" w:styleId="BodyTextChar">
    <w:name w:val="Body Text Char"/>
    <w:basedOn w:val="DefaultParagraphFont"/>
    <w:link w:val="BodyText"/>
    <w:semiHidden/>
    <w:rsid w:val="00A021B1"/>
  </w:style>
  <w:style w:type="character" w:customStyle="1" w:styleId="HeaderChar">
    <w:name w:val="Header Char"/>
    <w:basedOn w:val="DefaultParagraphFont"/>
    <w:link w:val="Header"/>
    <w:uiPriority w:val="99"/>
    <w:rsid w:val="00CB2C4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748704">
      <w:bodyDiv w:val="1"/>
      <w:marLeft w:val="0"/>
      <w:marRight w:val="0"/>
      <w:marTop w:val="0"/>
      <w:marBottom w:val="0"/>
      <w:divBdr>
        <w:top w:val="none" w:sz="0" w:space="0" w:color="auto"/>
        <w:left w:val="none" w:sz="0" w:space="0" w:color="auto"/>
        <w:bottom w:val="none" w:sz="0" w:space="0" w:color="auto"/>
        <w:right w:val="none" w:sz="0" w:space="0" w:color="auto"/>
      </w:divBdr>
    </w:div>
    <w:div w:id="453404543">
      <w:bodyDiv w:val="1"/>
      <w:marLeft w:val="0"/>
      <w:marRight w:val="0"/>
      <w:marTop w:val="0"/>
      <w:marBottom w:val="0"/>
      <w:divBdr>
        <w:top w:val="none" w:sz="0" w:space="0" w:color="auto"/>
        <w:left w:val="none" w:sz="0" w:space="0" w:color="auto"/>
        <w:bottom w:val="none" w:sz="0" w:space="0" w:color="auto"/>
        <w:right w:val="none" w:sz="0" w:space="0" w:color="auto"/>
      </w:divBdr>
    </w:div>
    <w:div w:id="536938228">
      <w:bodyDiv w:val="1"/>
      <w:marLeft w:val="0"/>
      <w:marRight w:val="0"/>
      <w:marTop w:val="0"/>
      <w:marBottom w:val="0"/>
      <w:divBdr>
        <w:top w:val="none" w:sz="0" w:space="0" w:color="auto"/>
        <w:left w:val="none" w:sz="0" w:space="0" w:color="auto"/>
        <w:bottom w:val="none" w:sz="0" w:space="0" w:color="auto"/>
        <w:right w:val="none" w:sz="0" w:space="0" w:color="auto"/>
      </w:divBdr>
    </w:div>
    <w:div w:id="1111122317">
      <w:bodyDiv w:val="1"/>
      <w:marLeft w:val="0"/>
      <w:marRight w:val="0"/>
      <w:marTop w:val="0"/>
      <w:marBottom w:val="0"/>
      <w:divBdr>
        <w:top w:val="none" w:sz="0" w:space="0" w:color="auto"/>
        <w:left w:val="none" w:sz="0" w:space="0" w:color="auto"/>
        <w:bottom w:val="none" w:sz="0" w:space="0" w:color="auto"/>
        <w:right w:val="none" w:sz="0" w:space="0" w:color="auto"/>
      </w:divBdr>
    </w:div>
    <w:div w:id="1419446006">
      <w:bodyDiv w:val="1"/>
      <w:marLeft w:val="0"/>
      <w:marRight w:val="0"/>
      <w:marTop w:val="0"/>
      <w:marBottom w:val="0"/>
      <w:divBdr>
        <w:top w:val="none" w:sz="0" w:space="0" w:color="auto"/>
        <w:left w:val="none" w:sz="0" w:space="0" w:color="auto"/>
        <w:bottom w:val="none" w:sz="0" w:space="0" w:color="auto"/>
        <w:right w:val="none" w:sz="0" w:space="0" w:color="auto"/>
      </w:divBdr>
    </w:div>
    <w:div w:id="1770202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mchersich@wrhi.ac.za" TargetMode="External"/><Relationship Id="rId18" Type="http://schemas.openxmlformats.org/officeDocument/2006/relationships/hyperlink" Target="mailto:gmaimela@wrhi.ac.za" TargetMode="External"/><Relationship Id="rId26" Type="http://schemas.openxmlformats.org/officeDocument/2006/relationships/hyperlink" Target="mailto:toby.kurien@za.ibm.com" TargetMode="External"/><Relationship Id="rId39" Type="http://schemas.openxmlformats.org/officeDocument/2006/relationships/hyperlink" Target="mailto:zmavindidze@wrhi.ac.za" TargetMode="External"/><Relationship Id="rId21" Type="http://schemas.openxmlformats.org/officeDocument/2006/relationships/hyperlink" Target="mailto:bonnie.joubert@nih.gov" TargetMode="External"/><Relationship Id="rId34" Type="http://schemas.openxmlformats.org/officeDocument/2006/relationships/hyperlink" Target="mailto:rmotana@wrhi.ac.za" TargetMode="External"/><Relationship Id="rId42" Type="http://schemas.microsoft.com/office/2016/09/relationships/commentsIds" Target="commentsIds.xml"/><Relationship Id="rId47" Type="http://schemas.openxmlformats.org/officeDocument/2006/relationships/hyperlink" Target="mailto:cparker@wrhi.ac.za" TargetMode="External"/><Relationship Id="rId50" Type="http://schemas.openxmlformats.org/officeDocument/2006/relationships/hyperlink" Target="mailto:wolski@csag.uct.ac.za" TargetMode="External"/><Relationship Id="rId55" Type="http://schemas.openxmlformats.org/officeDocument/2006/relationships/header" Target="header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mailto:cjack@csag.uct.ac.za" TargetMode="External"/><Relationship Id="rId29" Type="http://schemas.openxmlformats.org/officeDocument/2006/relationships/hyperlink" Target="mailto:krisebi@uw.edu" TargetMode="External"/><Relationship Id="rId11" Type="http://schemas.openxmlformats.org/officeDocument/2006/relationships/hyperlink" Target="mailto:mchersich@wrhi.ac.za" TargetMode="External"/><Relationship Id="rId24" Type="http://schemas.openxmlformats.org/officeDocument/2006/relationships/hyperlink" Target="mailto:Etienne.Vos@ibm.com" TargetMode="External"/><Relationship Id="rId32" Type="http://schemas.openxmlformats.org/officeDocument/2006/relationships/hyperlink" Target="mailto:maliha.ilias@nih.gov" TargetMode="External"/><Relationship Id="rId37" Type="http://schemas.openxmlformats.org/officeDocument/2006/relationships/hyperlink" Target="mailto:james.mashiyane1@ibm.com" TargetMode="External"/><Relationship Id="rId40" Type="http://schemas.openxmlformats.org/officeDocument/2006/relationships/comments" Target="comments.xml"/><Relationship Id="rId45" Type="http://schemas.openxmlformats.org/officeDocument/2006/relationships/hyperlink" Target="mailto:sibusisiwe.makhanya@ibm.com" TargetMode="External"/><Relationship Id="rId53" Type="http://schemas.openxmlformats.org/officeDocument/2006/relationships/hyperlink" Target="mailto:rodger@csag.uct.ac.za" TargetMode="External"/><Relationship Id="rId58" Type="http://schemas.openxmlformats.org/officeDocument/2006/relationships/footer" Target="footer2.xml"/><Relationship Id="rId5" Type="http://schemas.openxmlformats.org/officeDocument/2006/relationships/styles" Target="styles.xml"/><Relationship Id="rId61" Type="http://schemas.microsoft.com/office/2011/relationships/people" Target="people.xml"/><Relationship Id="rId19" Type="http://schemas.openxmlformats.org/officeDocument/2006/relationships/hyperlink" Target="mailto:cparker@wrhi.ac.za" TargetMode="External"/><Relationship Id="rId14" Type="http://schemas.openxmlformats.org/officeDocument/2006/relationships/hyperlink" Target="mailto:cjack@csag.uct.ac.za" TargetMode="External"/><Relationship Id="rId22" Type="http://schemas.openxmlformats.org/officeDocument/2006/relationships/hyperlink" Target="mailto:bramakone@gmail.com" TargetMode="External"/><Relationship Id="rId27" Type="http://schemas.openxmlformats.org/officeDocument/2006/relationships/hyperlink" Target="mailto:mcallis2@niehs.nih.gov" TargetMode="External"/><Relationship Id="rId30" Type="http://schemas.openxmlformats.org/officeDocument/2006/relationships/hyperlink" Target="mailto:lisa@csag.uct.ac.za" TargetMode="External"/><Relationship Id="rId35" Type="http://schemas.openxmlformats.org/officeDocument/2006/relationships/hyperlink" Target="mailto:stanley.luchters@cesshar.co.zw" TargetMode="External"/><Relationship Id="rId43" Type="http://schemas.microsoft.com/office/2018/08/relationships/commentsExtensible" Target="commentsExtensible.xml"/><Relationship Id="rId48" Type="http://schemas.openxmlformats.org/officeDocument/2006/relationships/hyperlink" Target="mailto:lisa@csag.uct.ac.za" TargetMode="External"/><Relationship Id="rId56" Type="http://schemas.openxmlformats.org/officeDocument/2006/relationships/footer" Target="footer1.xml"/><Relationship Id="rId8" Type="http://schemas.openxmlformats.org/officeDocument/2006/relationships/footnotes" Target="footnotes.xml"/><Relationship Id="rId51" Type="http://schemas.openxmlformats.org/officeDocument/2006/relationships/hyperlink" Target="mailto:nelson.bore@ibm.com" TargetMode="External"/><Relationship Id="rId3" Type="http://schemas.openxmlformats.org/officeDocument/2006/relationships/customXml" Target="../customXml/item3.xml"/><Relationship Id="rId12" Type="http://schemas.openxmlformats.org/officeDocument/2006/relationships/hyperlink" Target="mailto:gueladio.cisse@swisstph.ch" TargetMode="External"/><Relationship Id="rId17" Type="http://schemas.openxmlformats.org/officeDocument/2006/relationships/hyperlink" Target="mailto:Sibusisiwe.makhanya@ibm.com" TargetMode="External"/><Relationship Id="rId25" Type="http://schemas.openxmlformats.org/officeDocument/2006/relationships/hyperlink" Target="mailto:ibadely12@gmail.com" TargetMode="External"/><Relationship Id="rId33" Type="http://schemas.openxmlformats.org/officeDocument/2006/relationships/hyperlink" Target="mailto:wolski@csag.uct.ac.za" TargetMode="External"/><Relationship Id="rId38" Type="http://schemas.openxmlformats.org/officeDocument/2006/relationships/hyperlink" Target="mailto:webster@ceshhar.co.zw" TargetMode="External"/><Relationship Id="rId46" Type="http://schemas.openxmlformats.org/officeDocument/2006/relationships/hyperlink" Target="mailto:MChersich@wrhi.ac.za" TargetMode="External"/><Relationship Id="rId59" Type="http://schemas.openxmlformats.org/officeDocument/2006/relationships/footer" Target="footer3.xml"/><Relationship Id="rId20" Type="http://schemas.openxmlformats.org/officeDocument/2006/relationships/hyperlink" Target="mailto:af_vanga@yahoo.fr" TargetMode="External"/><Relationship Id="rId41" Type="http://schemas.microsoft.com/office/2011/relationships/commentsExtended" Target="commentsExtended.xml"/><Relationship Id="rId54" Type="http://schemas.openxmlformats.org/officeDocument/2006/relationships/hyperlink" Target="mailto:toby.kurien@ibm.com"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mailto:cjack@csag.uct.ac.za" TargetMode="External"/><Relationship Id="rId23" Type="http://schemas.openxmlformats.org/officeDocument/2006/relationships/hyperlink" Target="mailto:cboyer10@uw.edu" TargetMode="External"/><Relationship Id="rId28" Type="http://schemas.openxmlformats.org/officeDocument/2006/relationships/hyperlink" Target="mailto:kyaoetienne@yahoo.fr" TargetMode="External"/><Relationship Id="rId36" Type="http://schemas.openxmlformats.org/officeDocument/2006/relationships/hyperlink" Target="mailto:stanley.luchters@lstmed.ac.uk" TargetMode="External"/><Relationship Id="rId49" Type="http://schemas.openxmlformats.org/officeDocument/2006/relationships/hyperlink" Target="mailto:pierre@csag.uct.ac.za" TargetMode="External"/><Relationship Id="rId57" Type="http://schemas.openxmlformats.org/officeDocument/2006/relationships/header" Target="header2.xml"/><Relationship Id="rId10" Type="http://schemas.openxmlformats.org/officeDocument/2006/relationships/hyperlink" Target="mailto:impaact.capsubmissions@fstrf.org" TargetMode="External"/><Relationship Id="rId31" Type="http://schemas.openxmlformats.org/officeDocument/2006/relationships/hyperlink" Target="mailto:madinadoub@gmail.com" TargetMode="External"/><Relationship Id="rId44" Type="http://schemas.openxmlformats.org/officeDocument/2006/relationships/hyperlink" Target="mailto:cjack@csag.uct.ac.za" TargetMode="External"/><Relationship Id="rId52" Type="http://schemas.openxmlformats.org/officeDocument/2006/relationships/hyperlink" Target="mailto:toby.kurien@za.ibm.com" TargetMode="External"/><Relationship Id="rId6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3B03602C58E7C4BA144C18E132C506F" ma:contentTypeVersion="4" ma:contentTypeDescription="Create a new document." ma:contentTypeScope="" ma:versionID="0e756376d11b919fc073c792dd484de8">
  <xsd:schema xmlns:xsd="http://www.w3.org/2001/XMLSchema" xmlns:xs="http://www.w3.org/2001/XMLSchema" xmlns:p="http://schemas.microsoft.com/office/2006/metadata/properties" xmlns:ns2="ecffe22f-c3ba-49cd-9018-7c29107f0f88" targetNamespace="http://schemas.microsoft.com/office/2006/metadata/properties" ma:root="true" ma:fieldsID="fa86c240bbbacd7e8a285dec15885a63" ns2:_="">
    <xsd:import namespace="ecffe22f-c3ba-49cd-9018-7c29107f0f8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ffe22f-c3ba-49cd-9018-7c29107f0f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3B1EEBD-35DF-48E6-9185-518AD9FC13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170402-FF7A-4980-A220-F158C0708C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ffe22f-c3ba-49cd-9018-7c29107f0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C583EA7-0FF0-402B-A515-2E0FAD2C46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4408</Words>
  <Characters>28317</Characters>
  <Application>Microsoft Office Word</Application>
  <DocSecurity>4</DocSecurity>
  <Lines>235</Lines>
  <Paragraphs>65</Paragraphs>
  <ScaleCrop>false</ScaleCrop>
  <HeadingPairs>
    <vt:vector size="2" baseType="variant">
      <vt:variant>
        <vt:lpstr>Title</vt:lpstr>
      </vt:variant>
      <vt:variant>
        <vt:i4>1</vt:i4>
      </vt:variant>
    </vt:vector>
  </HeadingPairs>
  <TitlesOfParts>
    <vt:vector size="1" baseType="lpstr">
      <vt:lpstr>NEW WORKS CONCEPT SHEETS</vt:lpstr>
    </vt:vector>
  </TitlesOfParts>
  <Company>SSS, Inc.</Company>
  <LinksUpToDate>false</LinksUpToDate>
  <CharactersWithSpaces>32660</CharactersWithSpaces>
  <SharedDoc>false</SharedDoc>
  <HLinks>
    <vt:vector size="18" baseType="variant">
      <vt:variant>
        <vt:i4>3211304</vt:i4>
      </vt:variant>
      <vt:variant>
        <vt:i4>6</vt:i4>
      </vt:variant>
      <vt:variant>
        <vt:i4>0</vt:i4>
      </vt:variant>
      <vt:variant>
        <vt:i4>5</vt:i4>
      </vt:variant>
      <vt:variant>
        <vt:lpwstr>http://www.capetown.gov.za/en/CityHealth/CommunityHealth/Pages/TB.aspx</vt:lpwstr>
      </vt:variant>
      <vt:variant>
        <vt:lpwstr/>
      </vt:variant>
      <vt:variant>
        <vt:i4>6094886</vt:i4>
      </vt:variant>
      <vt:variant>
        <vt:i4>3</vt:i4>
      </vt:variant>
      <vt:variant>
        <vt:i4>0</vt:i4>
      </vt:variant>
      <vt:variant>
        <vt:i4>5</vt:i4>
      </vt:variant>
      <vt:variant>
        <vt:lpwstr>mailto:annekeh@sun.ac.za</vt:lpwstr>
      </vt:variant>
      <vt:variant>
        <vt:lpwstr/>
      </vt:variant>
      <vt:variant>
        <vt:i4>721002</vt:i4>
      </vt:variant>
      <vt:variant>
        <vt:i4>0</vt:i4>
      </vt:variant>
      <vt:variant>
        <vt:i4>0</vt:i4>
      </vt:variant>
      <vt:variant>
        <vt:i4>5</vt:i4>
      </vt:variant>
      <vt:variant>
        <vt:lpwstr>mailto:maritz@sun.ac.za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WORKS CONCEPT SHEETS</dc:title>
  <dc:subject/>
  <dc:creator>IMPAACT Operations Center</dc:creator>
  <cp:keywords/>
  <dc:description/>
  <cp:lastModifiedBy>Craig Parker</cp:lastModifiedBy>
  <cp:revision>2</cp:revision>
  <cp:lastPrinted>2014-06-04T18:45:00Z</cp:lastPrinted>
  <dcterms:created xsi:type="dcterms:W3CDTF">2023-05-03T08:08:00Z</dcterms:created>
  <dcterms:modified xsi:type="dcterms:W3CDTF">2023-05-03T08:08:00Z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0x01010033B03602C58E7C4BA144C18E132C506F</vt:lpwstr>
  </property>
  <property fmtid="{D5CDD505-2E9C-101B-9397-08002B2CF9AE}" pid="3" name="GrammarlyDocumentId">
    <vt:lpwstr>b44a3f747e6455e28bc93e8b04ed2e84b4e20be4131f043c47875e79d45764fb</vt:lpwstr>
  </property>
</Properties>
</file>