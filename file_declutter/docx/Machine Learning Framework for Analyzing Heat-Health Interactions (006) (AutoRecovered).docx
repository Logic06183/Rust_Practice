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70F63" w:rsidRDefault="00070F63"/>
    <w:p w14:paraId="00000002" w14:textId="5C864DC1" w:rsidR="00070F63" w:rsidRDefault="00241A6D">
      <w:r>
        <w:t xml:space="preserve">Title: </w:t>
      </w:r>
      <w:commentRangeStart w:id="0"/>
      <w:r>
        <w:t>Integrated</w:t>
      </w:r>
      <w:commentRangeEnd w:id="0"/>
      <w:r>
        <w:rPr>
          <w:rStyle w:val="CommentReference"/>
        </w:rPr>
        <w:commentReference w:id="0"/>
      </w:r>
      <w:r>
        <w:t xml:space="preserve"> </w:t>
      </w:r>
      <w:commentRangeStart w:id="1"/>
      <w:r>
        <w:t>Temporal</w:t>
      </w:r>
      <w:commentRangeEnd w:id="1"/>
      <w:r>
        <w:rPr>
          <w:rStyle w:val="CommentReference"/>
        </w:rPr>
        <w:commentReference w:id="1"/>
      </w:r>
      <w:r>
        <w:t>-Spatial Analysis</w:t>
      </w:r>
      <w:r w:rsidR="008B4515">
        <w:t xml:space="preserve"> Approach</w:t>
      </w:r>
      <w:r>
        <w:t xml:space="preserve"> </w:t>
      </w:r>
      <w:r w:rsidR="008B4515">
        <w:t xml:space="preserve">to </w:t>
      </w:r>
      <w:r>
        <w:t>Heat-Health Dynamics in Johannesburg, South Africa and Abidjan, Cote d’Ivoire</w:t>
      </w:r>
    </w:p>
    <w:p w14:paraId="00000003" w14:textId="77777777" w:rsidR="00070F63" w:rsidRDefault="00070F63"/>
    <w:p w14:paraId="00000004" w14:textId="113B26AC" w:rsidR="00070F63" w:rsidDel="00DD4DF2" w:rsidRDefault="00241A6D">
      <w:pPr>
        <w:rPr>
          <w:del w:id="2" w:author="Craig Parker" w:date="2023-10-06T13:40:00Z"/>
        </w:rPr>
      </w:pPr>
      <w:r>
        <w:rPr>
          <w:b/>
        </w:rPr>
        <w:t>Authors:</w:t>
      </w:r>
      <w:r>
        <w:t xml:space="preserve"> Craig Parker</w:t>
      </w:r>
      <w:r>
        <w:rPr>
          <w:vertAlign w:val="superscript"/>
        </w:rPr>
        <w:t>1</w:t>
      </w:r>
      <w:r>
        <w:t>, Guéladio Cissé</w:t>
      </w:r>
      <w:r>
        <w:rPr>
          <w:vertAlign w:val="superscript"/>
        </w:rPr>
        <w:t>2</w:t>
      </w:r>
      <w:r>
        <w:t>, Matthew Chersich</w:t>
      </w:r>
      <w:r>
        <w:rPr>
          <w:vertAlign w:val="superscript"/>
        </w:rPr>
        <w:t>1</w:t>
      </w:r>
      <w:r>
        <w:t>, Nicholas Brink</w:t>
      </w:r>
      <w:r>
        <w:rPr>
          <w:vertAlign w:val="superscript"/>
        </w:rPr>
        <w:t>1</w:t>
      </w:r>
      <w:r>
        <w:t>, Christopher Jack</w:t>
      </w:r>
      <w:r>
        <w:rPr>
          <w:vertAlign w:val="superscript"/>
        </w:rPr>
        <w:t>3</w:t>
      </w:r>
      <w:r>
        <w:t>, Sibusisiwe Makhanya</w:t>
      </w:r>
      <w:r>
        <w:rPr>
          <w:vertAlign w:val="superscript"/>
        </w:rPr>
        <w:t>4</w:t>
      </w:r>
      <w:r>
        <w:t>, Gloria Maimela</w:t>
      </w:r>
      <w:r>
        <w:rPr>
          <w:vertAlign w:val="superscript"/>
        </w:rPr>
        <w:t>1</w:t>
      </w:r>
      <w:r>
        <w:t>, Etienne Vos</w:t>
      </w:r>
      <w:r>
        <w:rPr>
          <w:vertAlign w:val="superscript"/>
        </w:rPr>
        <w:t>4</w:t>
      </w:r>
      <w:r>
        <w:t>, Kouakou Etienne</w:t>
      </w:r>
      <w:r>
        <w:rPr>
          <w:vertAlign w:val="superscript"/>
        </w:rPr>
        <w:t>2</w:t>
      </w:r>
      <w:r>
        <w:t xml:space="preserve">, Cherlynn </w:t>
      </w:r>
      <w:ins w:id="3" w:author="Craig Parker" w:date="2023-10-06T13:39:00Z">
        <w:r w:rsidR="00DD4DF2">
          <w:t xml:space="preserve">  </w:t>
        </w:r>
      </w:ins>
      <w:ins w:id="4" w:author="Craig Parker" w:date="2023-10-06T13:40:00Z">
        <w:r w:rsidR="00DD4DF2">
          <w:t xml:space="preserve"> </w:t>
        </w:r>
      </w:ins>
      <w:commentRangeStart w:id="5"/>
      <w:r>
        <w:t>Dumbura</w:t>
      </w:r>
      <w:r>
        <w:rPr>
          <w:vertAlign w:val="superscript"/>
        </w:rPr>
        <w:t>5</w:t>
      </w:r>
      <w:commentRangeEnd w:id="5"/>
      <w:r>
        <w:rPr>
          <w:rStyle w:val="CommentReference"/>
        </w:rPr>
        <w:commentReference w:id="5"/>
      </w:r>
    </w:p>
    <w:p w14:paraId="00000005" w14:textId="2AD2B586" w:rsidR="00070F63" w:rsidRDefault="00DD4DF2">
      <w:ins w:id="6" w:author="Craig Parker" w:date="2023-10-06T13:40:00Z">
        <w:r>
          <w:t>, Christopher Jack</w:t>
        </w:r>
        <w:r>
          <w:rPr>
            <w:vertAlign w:val="superscript"/>
          </w:rPr>
          <w:t>3</w:t>
        </w:r>
      </w:ins>
    </w:p>
    <w:p w14:paraId="4C89F452" w14:textId="77777777" w:rsidR="00DD4DF2" w:rsidRDefault="00DD4DF2">
      <w:pPr>
        <w:rPr>
          <w:ins w:id="7" w:author="Craig Parker" w:date="2023-10-06T13:41:00Z"/>
        </w:rPr>
      </w:pPr>
    </w:p>
    <w:p w14:paraId="00000006" w14:textId="240E1D62" w:rsidR="00070F63" w:rsidRDefault="00241A6D">
      <w:r>
        <w:t xml:space="preserve">1. Wits </w:t>
      </w:r>
      <w:commentRangeStart w:id="8"/>
      <w:r>
        <w:t>Reproductive</w:t>
      </w:r>
      <w:commentRangeEnd w:id="8"/>
      <w:r>
        <w:rPr>
          <w:rStyle w:val="CommentReference"/>
        </w:rPr>
        <w:commentReference w:id="8"/>
      </w:r>
      <w:r>
        <w:t xml:space="preserve"> Health and HIV Institute</w:t>
      </w:r>
    </w:p>
    <w:p w14:paraId="00000007" w14:textId="77777777" w:rsidR="00070F63" w:rsidRDefault="00241A6D">
      <w:r>
        <w:t>2. University Peleforo Gon Coulibaly</w:t>
      </w:r>
    </w:p>
    <w:p w14:paraId="00000008" w14:textId="01F056BE" w:rsidR="00070F63" w:rsidDel="00DD4DF2" w:rsidRDefault="00241A6D">
      <w:pPr>
        <w:rPr>
          <w:moveFrom w:id="9" w:author="Craig Parker" w:date="2023-10-06T13:41:00Z"/>
        </w:rPr>
      </w:pPr>
      <w:moveFromRangeStart w:id="10" w:author="Craig Parker" w:date="2023-10-06T13:41:00Z" w:name="move147492089"/>
      <w:moveFrom w:id="11" w:author="Craig Parker" w:date="2023-10-06T13:41:00Z">
        <w:r w:rsidDel="00DD4DF2">
          <w:t>3. University of Cape Town</w:t>
        </w:r>
      </w:moveFrom>
    </w:p>
    <w:moveFromRangeEnd w:id="10"/>
    <w:p w14:paraId="00000009" w14:textId="144A8D32" w:rsidR="00070F63" w:rsidRDefault="00DD4DF2">
      <w:ins w:id="12" w:author="Craig Parker" w:date="2023-10-06T13:41:00Z">
        <w:r>
          <w:t>3</w:t>
        </w:r>
      </w:ins>
      <w:del w:id="13" w:author="Craig Parker" w:date="2023-10-06T13:41:00Z">
        <w:r w:rsidR="00241A6D" w:rsidDel="00DD4DF2">
          <w:delText>4</w:delText>
        </w:r>
      </w:del>
      <w:r w:rsidR="00241A6D">
        <w:t>. IBM Research Africa</w:t>
      </w:r>
    </w:p>
    <w:p w14:paraId="0000000A" w14:textId="287A2EA4" w:rsidR="00070F63" w:rsidRDefault="00DD4DF2">
      <w:pPr>
        <w:rPr>
          <w:ins w:id="14" w:author="Craig Parker" w:date="2023-10-06T13:41:00Z"/>
        </w:rPr>
      </w:pPr>
      <w:ins w:id="15" w:author="Craig Parker" w:date="2023-10-06T13:41:00Z">
        <w:r>
          <w:t>4</w:t>
        </w:r>
      </w:ins>
      <w:del w:id="16" w:author="Craig Parker" w:date="2023-10-06T13:41:00Z">
        <w:r w:rsidR="00241A6D" w:rsidDel="00DD4DF2">
          <w:delText>5</w:delText>
        </w:r>
      </w:del>
      <w:r w:rsidR="00241A6D">
        <w:t>. Centre for Sexual Health and HIV &amp; AIDS Research</w:t>
      </w:r>
    </w:p>
    <w:p w14:paraId="72406C34" w14:textId="77777777" w:rsidR="00DD4DF2" w:rsidRDefault="00DD4DF2" w:rsidP="00DD4DF2">
      <w:pPr>
        <w:rPr>
          <w:moveTo w:id="17" w:author="Craig Parker" w:date="2023-10-06T13:41:00Z"/>
        </w:rPr>
      </w:pPr>
      <w:moveToRangeStart w:id="18" w:author="Craig Parker" w:date="2023-10-06T13:41:00Z" w:name="move147492089"/>
      <w:moveTo w:id="19" w:author="Craig Parker" w:date="2023-10-06T13:41:00Z">
        <w:r>
          <w:t>3. University of Cape Town</w:t>
        </w:r>
      </w:moveTo>
    </w:p>
    <w:moveToRangeEnd w:id="18"/>
    <w:p w14:paraId="001C69CD" w14:textId="77777777" w:rsidR="00DD4DF2" w:rsidRDefault="00DD4DF2"/>
    <w:p w14:paraId="0000000B" w14:textId="77777777" w:rsidR="00070F63" w:rsidRDefault="00070F63"/>
    <w:p w14:paraId="0000000C" w14:textId="77777777" w:rsidR="00070F63" w:rsidRDefault="00241A6D">
      <w:r>
        <w:rPr>
          <w:b/>
        </w:rPr>
        <w:t>Introduction</w:t>
      </w:r>
      <w:r>
        <w:t>:</w:t>
      </w:r>
    </w:p>
    <w:p w14:paraId="0000000D" w14:textId="541D74B8" w:rsidR="00070F63" w:rsidRDefault="00241A6D">
      <w:r>
        <w:t>The HE</w:t>
      </w:r>
      <w:r>
        <w:rPr>
          <w:vertAlign w:val="superscript"/>
        </w:rPr>
        <w:t>2</w:t>
      </w:r>
      <w:r>
        <w:t>AT Center Research Project 2 undertakes innovative analyses of urban environments of Johannesburg and Abidjan. Intersecting health, climate, and socioeconomic data, this study aims to harmoniously blend varied data types to navigate the intricacies of these two distinct cities.</w:t>
      </w:r>
    </w:p>
    <w:p w14:paraId="0000000E" w14:textId="77777777" w:rsidR="00070F63" w:rsidRDefault="00070F63"/>
    <w:p w14:paraId="0000000F" w14:textId="77777777" w:rsidR="00070F63" w:rsidRDefault="00241A6D">
      <w:pPr>
        <w:rPr>
          <w:b/>
        </w:rPr>
      </w:pPr>
      <w:r>
        <w:rPr>
          <w:b/>
        </w:rPr>
        <w:t>Methods:</w:t>
      </w:r>
    </w:p>
    <w:p w14:paraId="00000010" w14:textId="4E41128E" w:rsidR="00070F63" w:rsidRDefault="00241A6D">
      <w:r>
        <w:t xml:space="preserve">Our </w:t>
      </w:r>
      <w:commentRangeStart w:id="20"/>
      <w:r>
        <w:t>refined</w:t>
      </w:r>
      <w:commentRangeEnd w:id="20"/>
      <w:r>
        <w:rPr>
          <w:rStyle w:val="CommentReference"/>
        </w:rPr>
        <w:commentReference w:id="20"/>
      </w:r>
      <w:r>
        <w:t xml:space="preserve"> approach consists of the following steps:</w:t>
      </w:r>
    </w:p>
    <w:p w14:paraId="00000011" w14:textId="77777777" w:rsidR="00070F63" w:rsidRDefault="00070F63"/>
    <w:p w14:paraId="00000012" w14:textId="77777777" w:rsidR="00070F63" w:rsidRDefault="00241A6D">
      <w:pPr>
        <w:rPr>
          <w:b/>
        </w:rPr>
      </w:pPr>
      <w:r>
        <w:rPr>
          <w:b/>
        </w:rPr>
        <w:t xml:space="preserve">1. Data </w:t>
      </w:r>
      <w:commentRangeStart w:id="21"/>
      <w:r>
        <w:rPr>
          <w:b/>
        </w:rPr>
        <w:t>Integration</w:t>
      </w:r>
      <w:commentRangeEnd w:id="21"/>
      <w:r>
        <w:rPr>
          <w:rStyle w:val="CommentReference"/>
        </w:rPr>
        <w:commentReference w:id="21"/>
      </w:r>
      <w:r>
        <w:rPr>
          <w:b/>
        </w:rPr>
        <w:t>:</w:t>
      </w:r>
    </w:p>
    <w:p w14:paraId="00000013" w14:textId="77777777" w:rsidR="00070F63" w:rsidRDefault="00241A6D">
      <w:r>
        <w:t xml:space="preserve">   </w:t>
      </w:r>
      <w:r>
        <w:rPr>
          <w:b/>
        </w:rPr>
        <w:t>- Harmonization</w:t>
      </w:r>
      <w:r>
        <w:t>: Consolidating data from health, climate, and socioeconomic sources to craft a multi-dimensional dataset.</w:t>
      </w:r>
    </w:p>
    <w:p w14:paraId="00000014" w14:textId="77777777" w:rsidR="00070F63" w:rsidRDefault="00241A6D">
      <w:r>
        <w:t xml:space="preserve">   </w:t>
      </w:r>
      <w:r>
        <w:rPr>
          <w:b/>
        </w:rPr>
        <w:t>- Temporal-Spatial Dynamics</w:t>
      </w:r>
      <w:r>
        <w:t>: Emphasizing the intertwining of temporal patterns with spatial factors, especially accounting for location-dependent variables like housing type.</w:t>
      </w:r>
    </w:p>
    <w:p w14:paraId="00000015" w14:textId="77777777" w:rsidR="00070F63" w:rsidRDefault="00070F63"/>
    <w:p w14:paraId="00000016" w14:textId="77777777" w:rsidR="00070F63" w:rsidRDefault="00241A6D">
      <w:pPr>
        <w:rPr>
          <w:b/>
        </w:rPr>
      </w:pPr>
      <w:r>
        <w:rPr>
          <w:b/>
        </w:rPr>
        <w:t>2. Modeling Techniques:</w:t>
      </w:r>
    </w:p>
    <w:p w14:paraId="00000017" w14:textId="77777777" w:rsidR="00070F63" w:rsidRDefault="00241A6D">
      <w:r>
        <w:t xml:space="preserve">   - </w:t>
      </w:r>
      <w:r>
        <w:rPr>
          <w:b/>
        </w:rPr>
        <w:t>Tree-based &amp; Neural Methods</w:t>
      </w:r>
      <w:r>
        <w:t>: Employing decision trees, random forests, Extreme Gradient Boosting, Recurrent Neural Networks, and Long Short-Term Memory Networks.</w:t>
      </w:r>
    </w:p>
    <w:p w14:paraId="00000018" w14:textId="77777777" w:rsidR="00070F63" w:rsidRDefault="00241A6D">
      <w:r>
        <w:t xml:space="preserve">   </w:t>
      </w:r>
      <w:r>
        <w:rPr>
          <w:b/>
        </w:rPr>
        <w:t>- Statistical Models</w:t>
      </w:r>
      <w:r>
        <w:t>: Engaging Generalized Additive Models and Distributed Lag Nonlinear Models.</w:t>
      </w:r>
    </w:p>
    <w:p w14:paraId="00000019" w14:textId="77777777" w:rsidR="00070F63" w:rsidRDefault="00070F63"/>
    <w:p w14:paraId="0000001A" w14:textId="77777777" w:rsidR="00070F63" w:rsidRDefault="00241A6D">
      <w:r>
        <w:rPr>
          <w:b/>
        </w:rPr>
        <w:t>3. Evaluation &amp; Validation</w:t>
      </w:r>
      <w:r>
        <w:t>:</w:t>
      </w:r>
    </w:p>
    <w:p w14:paraId="0000001B" w14:textId="77777777" w:rsidR="00070F63" w:rsidRDefault="00241A6D">
      <w:r>
        <w:t xml:space="preserve">  </w:t>
      </w:r>
      <w:r>
        <w:rPr>
          <w:b/>
        </w:rPr>
        <w:t xml:space="preserve"> - Advanced Validation:</w:t>
      </w:r>
      <w:r>
        <w:t xml:space="preserve"> Implementing k-fold cross-validation, supplemented by traditional metrics like R-squared and RMSE. </w:t>
      </w:r>
    </w:p>
    <w:p w14:paraId="0000001C" w14:textId="77777777" w:rsidR="00070F63" w:rsidRDefault="00241A6D">
      <w:r>
        <w:t xml:space="preserve">  </w:t>
      </w:r>
      <w:r>
        <w:rPr>
          <w:b/>
        </w:rPr>
        <w:t xml:space="preserve"> - Heatwave Case Studies:</w:t>
      </w:r>
      <w:r>
        <w:t xml:space="preserve"> Harnessing historical heatwave occurrences in both cities as specific validation benchmarks.</w:t>
      </w:r>
    </w:p>
    <w:p w14:paraId="0000001D" w14:textId="77777777" w:rsidR="00070F63" w:rsidRDefault="00070F63"/>
    <w:p w14:paraId="0000001E" w14:textId="77777777" w:rsidR="00070F63" w:rsidRDefault="00241A6D">
      <w:pPr>
        <w:rPr>
          <w:b/>
        </w:rPr>
      </w:pPr>
      <w:r>
        <w:rPr>
          <w:b/>
        </w:rPr>
        <w:lastRenderedPageBreak/>
        <w:t>Limitations:</w:t>
      </w:r>
    </w:p>
    <w:p w14:paraId="0000001F" w14:textId="51271F5E" w:rsidR="00070F63" w:rsidRDefault="00241A6D">
      <w:r>
        <w:t>While the project analyzes include 25-40 longitudinal study datasets, the relatively small sample size may remain challenging for some algorithms. Techniques like data augmentation and transfer learning may address this limitation, at least in part.</w:t>
      </w:r>
    </w:p>
    <w:p w14:paraId="00000020" w14:textId="77777777" w:rsidR="00070F63" w:rsidRDefault="00070F63"/>
    <w:p w14:paraId="00000021" w14:textId="77777777" w:rsidR="00070F63" w:rsidRDefault="00241A6D">
      <w:pPr>
        <w:rPr>
          <w:b/>
        </w:rPr>
      </w:pPr>
      <w:r>
        <w:rPr>
          <w:b/>
        </w:rPr>
        <w:t>Discussion:</w:t>
      </w:r>
    </w:p>
    <w:p w14:paraId="00000022" w14:textId="1BB1A1CF" w:rsidR="00070F63" w:rsidRDefault="00241A6D">
      <w:r>
        <w:t xml:space="preserve">With its integrated approach, the project offers comprehensive insights into heat exposure and health outcomes in Johannesburg and Abidjan, emphasizing the </w:t>
      </w:r>
      <w:commentRangeStart w:id="22"/>
      <w:r>
        <w:t>delicate</w:t>
      </w:r>
      <w:commentRangeEnd w:id="22"/>
      <w:r>
        <w:rPr>
          <w:rStyle w:val="CommentReference"/>
        </w:rPr>
        <w:commentReference w:id="22"/>
      </w:r>
      <w:r>
        <w:t xml:space="preserve"> interplay of time and space.</w:t>
      </w:r>
    </w:p>
    <w:p w14:paraId="00000023" w14:textId="77777777" w:rsidR="00070F63" w:rsidRDefault="00070F63">
      <w:pPr>
        <w:rPr>
          <w:b/>
        </w:rPr>
      </w:pPr>
    </w:p>
    <w:p w14:paraId="00000024" w14:textId="77777777" w:rsidR="00070F63" w:rsidRDefault="00241A6D">
      <w:pPr>
        <w:rPr>
          <w:b/>
        </w:rPr>
      </w:pPr>
      <w:r>
        <w:rPr>
          <w:b/>
        </w:rPr>
        <w:t>Conclusion:</w:t>
      </w:r>
    </w:p>
    <w:p w14:paraId="00000025" w14:textId="1A1AE39F" w:rsidR="00070F63" w:rsidRDefault="00241A6D">
      <w:r>
        <w:t>HE</w:t>
      </w:r>
      <w:r>
        <w:rPr>
          <w:vertAlign w:val="superscript"/>
        </w:rPr>
        <w:t>2</w:t>
      </w:r>
      <w:r>
        <w:t xml:space="preserve">AT Project 2 showcases methodological innovations, pioneering interdisciplinary research in African urban contexts. By </w:t>
      </w:r>
      <w:commentRangeStart w:id="23"/>
      <w:r>
        <w:t>synergizing</w:t>
      </w:r>
      <w:commentRangeEnd w:id="23"/>
      <w:r>
        <w:rPr>
          <w:rStyle w:val="CommentReference"/>
        </w:rPr>
        <w:commentReference w:id="23"/>
      </w:r>
      <w:r>
        <w:t xml:space="preserve"> diverse datasets with innovative/novel analytics, the study aims to drive knowledge advances in the field and craft transformative public health solutions.</w:t>
      </w:r>
    </w:p>
    <w:p w14:paraId="00000026" w14:textId="77777777" w:rsidR="00070F63" w:rsidRDefault="00070F63">
      <w:pPr>
        <w:rPr>
          <w:ins w:id="24" w:author="Craig Parker" w:date="2023-10-06T21:23:00Z"/>
        </w:rPr>
      </w:pPr>
    </w:p>
    <w:p w14:paraId="104554DB" w14:textId="77777777" w:rsidR="00544519" w:rsidRDefault="00544519">
      <w:pPr>
        <w:rPr>
          <w:ins w:id="25" w:author="Craig Parker" w:date="2023-10-06T21:23:00Z"/>
        </w:rPr>
      </w:pPr>
    </w:p>
    <w:p w14:paraId="0F1A4856" w14:textId="77777777" w:rsidR="00544519" w:rsidRDefault="00544519">
      <w:pPr>
        <w:rPr>
          <w:ins w:id="26" w:author="Craig Parker" w:date="2023-10-06T21:23:00Z"/>
        </w:rPr>
      </w:pPr>
    </w:p>
    <w:p w14:paraId="1420656B" w14:textId="77777777" w:rsidR="00544519" w:rsidRDefault="00544519">
      <w:pPr>
        <w:rPr>
          <w:ins w:id="27" w:author="Craig Parker" w:date="2023-10-06T21:23:00Z"/>
        </w:rPr>
      </w:pPr>
    </w:p>
    <w:p w14:paraId="4C29773F" w14:textId="77777777" w:rsidR="00544519" w:rsidRDefault="00544519">
      <w:pPr>
        <w:rPr>
          <w:ins w:id="28" w:author="Craig Parker" w:date="2023-10-06T21:23:00Z"/>
        </w:rPr>
      </w:pPr>
    </w:p>
    <w:p w14:paraId="352CE139" w14:textId="77777777" w:rsidR="007D0AD5" w:rsidRPr="007D0AD5" w:rsidRDefault="007D0AD5" w:rsidP="007D0AD5">
      <w:pPr>
        <w:rPr>
          <w:ins w:id="29" w:author="Craig Parker" w:date="2023-10-06T21:40:00Z"/>
          <w:lang w:val="en-ZA"/>
        </w:rPr>
      </w:pPr>
      <w:ins w:id="30" w:author="Craig Parker" w:date="2023-10-06T21:40:00Z">
        <w:r w:rsidRPr="007D0AD5">
          <w:rPr>
            <w:b/>
            <w:bCs/>
            <w:lang w:val="en-ZA"/>
          </w:rPr>
          <w:t>Title:</w:t>
        </w:r>
        <w:r w:rsidRPr="007D0AD5">
          <w:rPr>
            <w:lang w:val="en-ZA"/>
          </w:rPr>
          <w:t xml:space="preserve"> Proposed Methodological Framework for Temporo-Spatial Prediction of Vulnerability to Heat-Health Dynamics in Johannesburg, South Africa, and Abidjan, Côte d'Ivoire</w:t>
        </w:r>
      </w:ins>
    </w:p>
    <w:p w14:paraId="15C928BE" w14:textId="77777777" w:rsidR="007D0AD5" w:rsidRPr="007D0AD5" w:rsidRDefault="007D0AD5" w:rsidP="007D0AD5">
      <w:pPr>
        <w:rPr>
          <w:ins w:id="31" w:author="Craig Parker" w:date="2023-10-06T21:40:00Z"/>
          <w:lang w:val="en-ZA"/>
        </w:rPr>
      </w:pPr>
      <w:ins w:id="32" w:author="Craig Parker" w:date="2023-10-06T21:40:00Z">
        <w:r w:rsidRPr="007D0AD5">
          <w:rPr>
            <w:b/>
            <w:bCs/>
            <w:lang w:val="en-ZA"/>
          </w:rPr>
          <w:t>Authors:</w:t>
        </w:r>
        <w:r w:rsidRPr="007D0AD5">
          <w:rPr>
            <w:lang w:val="en-ZA"/>
          </w:rPr>
          <w:t xml:space="preserve"> Craig Parker1, Guéladio Cissé2, Matthew Chersich1, Nicholas Brink1, Christopher Jack3, Sibusisiwe Makhanya4, Gloria Maimela1, Etienne Vos4, Kouakou Etienne2, Cherlynn Dumbura5, Christopher Jack3</w:t>
        </w:r>
      </w:ins>
    </w:p>
    <w:p w14:paraId="612CBD1D" w14:textId="77777777" w:rsidR="007D0AD5" w:rsidRPr="007D0AD5" w:rsidRDefault="007D0AD5" w:rsidP="007D0AD5">
      <w:pPr>
        <w:numPr>
          <w:ilvl w:val="0"/>
          <w:numId w:val="1"/>
        </w:numPr>
        <w:rPr>
          <w:ins w:id="33" w:author="Craig Parker" w:date="2023-10-06T21:40:00Z"/>
          <w:lang w:val="en-ZA"/>
        </w:rPr>
      </w:pPr>
      <w:ins w:id="34" w:author="Craig Parker" w:date="2023-10-06T21:40:00Z">
        <w:r w:rsidRPr="007D0AD5">
          <w:rPr>
            <w:lang w:val="en-ZA"/>
          </w:rPr>
          <w:t>Wits RHI, South Africa</w:t>
        </w:r>
      </w:ins>
    </w:p>
    <w:p w14:paraId="0C5FF54E" w14:textId="77777777" w:rsidR="007D0AD5" w:rsidRPr="007D0AD5" w:rsidRDefault="007D0AD5" w:rsidP="007D0AD5">
      <w:pPr>
        <w:numPr>
          <w:ilvl w:val="0"/>
          <w:numId w:val="1"/>
        </w:numPr>
        <w:rPr>
          <w:ins w:id="35" w:author="Craig Parker" w:date="2023-10-06T21:40:00Z"/>
          <w:lang w:val="en-ZA"/>
        </w:rPr>
      </w:pPr>
      <w:ins w:id="36" w:author="Craig Parker" w:date="2023-10-06T21:40:00Z">
        <w:r w:rsidRPr="007D0AD5">
          <w:rPr>
            <w:lang w:val="en-ZA"/>
          </w:rPr>
          <w:t>University of Cape Town, South Africa</w:t>
        </w:r>
      </w:ins>
    </w:p>
    <w:p w14:paraId="585256CD" w14:textId="77777777" w:rsidR="007D0AD5" w:rsidRPr="007D0AD5" w:rsidRDefault="007D0AD5" w:rsidP="007D0AD5">
      <w:pPr>
        <w:numPr>
          <w:ilvl w:val="0"/>
          <w:numId w:val="1"/>
        </w:numPr>
        <w:rPr>
          <w:ins w:id="37" w:author="Craig Parker" w:date="2023-10-06T21:40:00Z"/>
          <w:lang w:val="en-ZA"/>
        </w:rPr>
      </w:pPr>
      <w:ins w:id="38" w:author="Craig Parker" w:date="2023-10-06T21:40:00Z">
        <w:r w:rsidRPr="007D0AD5">
          <w:rPr>
            <w:lang w:val="en-ZA"/>
          </w:rPr>
          <w:t>IBM Research Africa, South Africa</w:t>
        </w:r>
      </w:ins>
    </w:p>
    <w:p w14:paraId="69D8C96B" w14:textId="77777777" w:rsidR="007D0AD5" w:rsidRPr="007D0AD5" w:rsidRDefault="007D0AD5" w:rsidP="007D0AD5">
      <w:pPr>
        <w:numPr>
          <w:ilvl w:val="0"/>
          <w:numId w:val="1"/>
        </w:numPr>
        <w:rPr>
          <w:ins w:id="39" w:author="Craig Parker" w:date="2023-10-06T21:40:00Z"/>
          <w:lang w:val="en-ZA"/>
        </w:rPr>
      </w:pPr>
      <w:ins w:id="40" w:author="Craig Parker" w:date="2023-10-06T21:40:00Z">
        <w:r w:rsidRPr="007D0AD5">
          <w:rPr>
            <w:lang w:val="en-ZA"/>
          </w:rPr>
          <w:t>Centre for Sexual Health and HIV &amp; AIDS Research, Zimbabwe</w:t>
        </w:r>
      </w:ins>
    </w:p>
    <w:p w14:paraId="3CB3EAA2" w14:textId="77777777" w:rsidR="007D0AD5" w:rsidRPr="007D0AD5" w:rsidRDefault="007D0AD5" w:rsidP="007D0AD5">
      <w:pPr>
        <w:numPr>
          <w:ilvl w:val="0"/>
          <w:numId w:val="1"/>
        </w:numPr>
        <w:rPr>
          <w:ins w:id="41" w:author="Craig Parker" w:date="2023-10-06T21:40:00Z"/>
          <w:lang w:val="en-ZA"/>
        </w:rPr>
      </w:pPr>
      <w:ins w:id="42" w:author="Craig Parker" w:date="2023-10-06T21:40:00Z">
        <w:r w:rsidRPr="007D0AD5">
          <w:rPr>
            <w:lang w:val="en-ZA"/>
          </w:rPr>
          <w:t>University of Cape Town, South Africa</w:t>
        </w:r>
      </w:ins>
    </w:p>
    <w:p w14:paraId="5D3D1DBE" w14:textId="77777777" w:rsidR="007D0AD5" w:rsidRPr="007D0AD5" w:rsidRDefault="007D0AD5" w:rsidP="007D0AD5">
      <w:pPr>
        <w:rPr>
          <w:ins w:id="43" w:author="Craig Parker" w:date="2023-10-06T21:40:00Z"/>
          <w:lang w:val="en-ZA"/>
        </w:rPr>
      </w:pPr>
      <w:ins w:id="44" w:author="Craig Parker" w:date="2023-10-06T21:40:00Z">
        <w:r w:rsidRPr="007D0AD5">
          <w:rPr>
            <w:b/>
            <w:bCs/>
            <w:lang w:val="en-ZA"/>
          </w:rPr>
          <w:t>Introduction:</w:t>
        </w:r>
        <w:r w:rsidRPr="007D0AD5">
          <w:rPr>
            <w:lang w:val="en-ZA"/>
          </w:rPr>
          <w:t xml:space="preserve"> The HEAT Center Research Project 2 outlines a methodological framework tailored for the urban landscapes of Johannesburg and Abidjan. This multidimensional approach synthesizes temporal and spatial elements of health, climate, and socioeconomic data, aiming to pinpoint areas and populations at heightened risk of heat exposures.</w:t>
        </w:r>
      </w:ins>
    </w:p>
    <w:p w14:paraId="0CAAFA83" w14:textId="77777777" w:rsidR="007D0AD5" w:rsidRPr="007D0AD5" w:rsidRDefault="007D0AD5" w:rsidP="007D0AD5">
      <w:pPr>
        <w:rPr>
          <w:ins w:id="45" w:author="Craig Parker" w:date="2023-10-06T21:40:00Z"/>
          <w:lang w:val="en-ZA"/>
        </w:rPr>
      </w:pPr>
      <w:ins w:id="46" w:author="Craig Parker" w:date="2023-10-06T21:40:00Z">
        <w:r w:rsidRPr="007D0AD5">
          <w:rPr>
            <w:b/>
            <w:bCs/>
            <w:lang w:val="en-ZA"/>
          </w:rPr>
          <w:t>Methods:</w:t>
        </w:r>
        <w:r w:rsidRPr="007D0AD5">
          <w:rPr>
            <w:lang w:val="en-ZA"/>
          </w:rPr>
          <w:t xml:space="preserve"> Merging health, climate, and socioeconomic data, our framework sets the stage for predictive modeling that melds temporal intricacies with spatial nuances. Convolutional Neural Networks (CNNs) serve as complementary tools for segmentation prediction, refining the spatial granularity of identified vulnerable zones.</w:t>
        </w:r>
      </w:ins>
    </w:p>
    <w:p w14:paraId="16592A11" w14:textId="77777777" w:rsidR="007D0AD5" w:rsidRPr="007D0AD5" w:rsidRDefault="007D0AD5" w:rsidP="007D0AD5">
      <w:pPr>
        <w:rPr>
          <w:ins w:id="47" w:author="Craig Parker" w:date="2023-10-06T21:40:00Z"/>
          <w:lang w:val="en-ZA"/>
        </w:rPr>
      </w:pPr>
      <w:ins w:id="48" w:author="Craig Parker" w:date="2023-10-06T21:40:00Z">
        <w:r w:rsidRPr="007D0AD5">
          <w:rPr>
            <w:lang w:val="en-ZA"/>
          </w:rPr>
          <w:t>The temporal dimension is reinforced through Gradient Boosting, Recurrent Neural Networks, and Long Short-Term Memory Networks, capturing the ebb and flow of time-dependent patterns. Generalized Additive Models and Distributed Lag Nonlinear Models add depth to the temporal analyses.</w:t>
        </w:r>
      </w:ins>
    </w:p>
    <w:p w14:paraId="75AF83AC" w14:textId="77777777" w:rsidR="007D0AD5" w:rsidRPr="007D0AD5" w:rsidRDefault="007D0AD5" w:rsidP="007D0AD5">
      <w:pPr>
        <w:rPr>
          <w:ins w:id="49" w:author="Craig Parker" w:date="2023-10-06T21:40:00Z"/>
          <w:lang w:val="en-ZA"/>
        </w:rPr>
      </w:pPr>
      <w:ins w:id="50" w:author="Craig Parker" w:date="2023-10-06T21:40:00Z">
        <w:r w:rsidRPr="007D0AD5">
          <w:rPr>
            <w:lang w:val="en-ZA"/>
          </w:rPr>
          <w:t xml:space="preserve">For evaluation, the framework embraces k-fold cross-validation and metrics like R-squared, RMSE, and notably, AUC ROC, ensuring that the model's ability to discern vulnerabilities is both </w:t>
        </w:r>
        <w:r w:rsidRPr="007D0AD5">
          <w:rPr>
            <w:lang w:val="en-ZA"/>
          </w:rPr>
          <w:lastRenderedPageBreak/>
          <w:t>robust and sensitive. To contextualize the framework's potential, it's insightful to juxtapose the predictions against historical heatwave events in the two cities.</w:t>
        </w:r>
      </w:ins>
    </w:p>
    <w:p w14:paraId="695B51D9" w14:textId="77777777" w:rsidR="007D0AD5" w:rsidRPr="007D0AD5" w:rsidRDefault="007D0AD5" w:rsidP="007D0AD5">
      <w:pPr>
        <w:rPr>
          <w:ins w:id="51" w:author="Craig Parker" w:date="2023-10-06T21:40:00Z"/>
          <w:lang w:val="en-ZA"/>
        </w:rPr>
      </w:pPr>
      <w:ins w:id="52" w:author="Craig Parker" w:date="2023-10-06T21:40:00Z">
        <w:r w:rsidRPr="007D0AD5">
          <w:rPr>
            <w:b/>
            <w:bCs/>
            <w:lang w:val="en-ZA"/>
          </w:rPr>
          <w:t>Limitations:</w:t>
        </w:r>
        <w:r w:rsidRPr="007D0AD5">
          <w:rPr>
            <w:lang w:val="en-ZA"/>
          </w:rPr>
          <w:t xml:space="preserve"> While the framework spans a rich array of data, algorithm-specific challenges related to sample size can emerge. Data augmentation and transfer learning serve as remedies, aiming to optimize the predictive spectrum.</w:t>
        </w:r>
      </w:ins>
    </w:p>
    <w:p w14:paraId="6F5FCF1D" w14:textId="77777777" w:rsidR="007D0AD5" w:rsidRPr="007D0AD5" w:rsidRDefault="007D0AD5" w:rsidP="007D0AD5">
      <w:pPr>
        <w:rPr>
          <w:ins w:id="53" w:author="Craig Parker" w:date="2023-10-06T21:40:00Z"/>
          <w:lang w:val="en-ZA"/>
        </w:rPr>
      </w:pPr>
      <w:ins w:id="54" w:author="Craig Parker" w:date="2023-10-06T21:40:00Z">
        <w:r w:rsidRPr="007D0AD5">
          <w:rPr>
            <w:b/>
            <w:bCs/>
            <w:lang w:val="en-ZA"/>
          </w:rPr>
          <w:t>Discussion:</w:t>
        </w:r>
        <w:r w:rsidRPr="007D0AD5">
          <w:rPr>
            <w:lang w:val="en-ZA"/>
          </w:rPr>
          <w:t xml:space="preserve"> Integrating spatial granularity with a temporal backbone, the framework aims to provide comprehensive insights into heat exposure vulnerabilities. The integration of AUC ROC ensures that predictions are balanced in terms of sensitivity and specificity, a pivotal aspect for actionable health insights.</w:t>
        </w:r>
      </w:ins>
    </w:p>
    <w:p w14:paraId="49999135" w14:textId="77777777" w:rsidR="007D0AD5" w:rsidRPr="007D0AD5" w:rsidRDefault="007D0AD5" w:rsidP="007D0AD5">
      <w:pPr>
        <w:rPr>
          <w:ins w:id="55" w:author="Craig Parker" w:date="2023-10-06T21:40:00Z"/>
          <w:lang w:val="en-ZA"/>
        </w:rPr>
      </w:pPr>
      <w:ins w:id="56" w:author="Craig Parker" w:date="2023-10-06T21:40:00Z">
        <w:r w:rsidRPr="007D0AD5">
          <w:rPr>
            <w:b/>
            <w:bCs/>
            <w:lang w:val="en-ZA"/>
          </w:rPr>
          <w:t>Conclusion:</w:t>
        </w:r>
        <w:r w:rsidRPr="007D0AD5">
          <w:rPr>
            <w:lang w:val="en-ZA"/>
          </w:rPr>
          <w:t xml:space="preserve"> HEAT Project 2 epitomizes interdisciplinary synergy, fusing Public Health, Climate Science, AI, and detailed temporo-spatial methodologies. With a focus on prediction, the objective is to proactively navigate the complexities of heat-related vulnerabilities in urban African settings</w:t>
        </w:r>
      </w:ins>
    </w:p>
    <w:p w14:paraId="091F0158" w14:textId="77777777" w:rsidR="00544519" w:rsidRPr="007D0AD5" w:rsidRDefault="00544519">
      <w:pPr>
        <w:rPr>
          <w:lang w:val="en-ZA"/>
          <w:rPrChange w:id="57" w:author="Craig Parker" w:date="2023-10-06T21:40:00Z">
            <w:rPr/>
          </w:rPrChange>
        </w:rPr>
      </w:pPr>
    </w:p>
    <w:sectPr w:rsidR="00544519" w:rsidRPr="007D0AD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Chersich" w:date="2023-09-21T12:14:00Z" w:initials="MC">
    <w:p w14:paraId="47E62DD7" w14:textId="77777777" w:rsidR="00241A6D" w:rsidRDefault="00241A6D" w:rsidP="00066CFE">
      <w:pPr>
        <w:pStyle w:val="CommentText"/>
      </w:pPr>
      <w:r>
        <w:rPr>
          <w:rStyle w:val="CommentReference"/>
        </w:rPr>
        <w:annotationRef/>
      </w:r>
      <w:r>
        <w:rPr>
          <w:lang w:val="en-ZA"/>
        </w:rPr>
        <w:t>Only capitalise the 1st word of the title</w:t>
      </w:r>
    </w:p>
  </w:comment>
  <w:comment w:id="1" w:author="Matthew Chersich" w:date="2023-09-21T12:22:00Z" w:initials="MC">
    <w:p w14:paraId="0D8568BC" w14:textId="77777777" w:rsidR="00241A6D" w:rsidRDefault="00241A6D" w:rsidP="00066CFE">
      <w:pPr>
        <w:pStyle w:val="CommentText"/>
      </w:pPr>
      <w:r>
        <w:rPr>
          <w:rStyle w:val="CommentReference"/>
        </w:rPr>
        <w:annotationRef/>
      </w:r>
      <w:r>
        <w:rPr>
          <w:lang w:val="en-ZA"/>
        </w:rPr>
        <w:t>This is begging for a figure/flow chart</w:t>
      </w:r>
    </w:p>
  </w:comment>
  <w:comment w:id="5" w:author="Matthew Chersich" w:date="2023-09-21T12:15:00Z" w:initials="MC">
    <w:p w14:paraId="095DB560" w14:textId="1B2BF6F4" w:rsidR="00241A6D" w:rsidRDefault="00241A6D" w:rsidP="00066CFE">
      <w:pPr>
        <w:pStyle w:val="CommentText"/>
      </w:pPr>
      <w:r>
        <w:rPr>
          <w:rStyle w:val="CommentReference"/>
        </w:rPr>
        <w:annotationRef/>
      </w:r>
      <w:r>
        <w:rPr>
          <w:lang w:val="en-ZA"/>
        </w:rPr>
        <w:t>Is Cherlyn the senior author here? I think CJ or Sibu</w:t>
      </w:r>
    </w:p>
  </w:comment>
  <w:comment w:id="8" w:author="Matthew Chersich" w:date="2023-09-21T12:16:00Z" w:initials="MC">
    <w:p w14:paraId="362C8368" w14:textId="77777777" w:rsidR="00241A6D" w:rsidRDefault="00241A6D" w:rsidP="00066CFE">
      <w:pPr>
        <w:pStyle w:val="CommentText"/>
      </w:pPr>
      <w:r>
        <w:rPr>
          <w:rStyle w:val="CommentReference"/>
        </w:rPr>
        <w:annotationRef/>
      </w:r>
      <w:r>
        <w:rPr>
          <w:lang w:val="en-ZA"/>
        </w:rPr>
        <w:t>Wits RHI, not as done here, also add country etc</w:t>
      </w:r>
    </w:p>
  </w:comment>
  <w:comment w:id="20" w:author="Matthew Chersich" w:date="2023-09-21T12:22:00Z" w:initials="MC">
    <w:p w14:paraId="0D45BBC7" w14:textId="77777777" w:rsidR="00241A6D" w:rsidRDefault="00241A6D" w:rsidP="00066CFE">
      <w:pPr>
        <w:pStyle w:val="CommentText"/>
      </w:pPr>
      <w:r>
        <w:rPr>
          <w:rStyle w:val="CommentReference"/>
        </w:rPr>
        <w:annotationRef/>
      </w:r>
      <w:r>
        <w:rPr>
          <w:lang w:val="en-ZA"/>
        </w:rPr>
        <w:t>How you mean refined? This implies that there was a previous approach that you have now changed?</w:t>
      </w:r>
    </w:p>
  </w:comment>
  <w:comment w:id="21" w:author="Matthew Chersich" w:date="2023-09-21T12:23:00Z" w:initials="MC">
    <w:p w14:paraId="4B262B1C" w14:textId="77777777" w:rsidR="00241A6D" w:rsidRDefault="00241A6D" w:rsidP="00066CFE">
      <w:pPr>
        <w:pStyle w:val="CommentText"/>
      </w:pPr>
      <w:r>
        <w:rPr>
          <w:rStyle w:val="CommentReference"/>
        </w:rPr>
        <w:annotationRef/>
      </w:r>
      <w:r>
        <w:rPr>
          <w:lang w:val="en-ZA"/>
        </w:rPr>
        <w:t>I know data scientisits struggle to put code into full sentences, but I think it is needed here.. Unless you make a figure in which case you can just give some detail..</w:t>
      </w:r>
    </w:p>
  </w:comment>
  <w:comment w:id="22" w:author="Matthew Chersich" w:date="2023-09-21T12:20:00Z" w:initials="MC">
    <w:p w14:paraId="089950CD" w14:textId="6F89E84C" w:rsidR="00241A6D" w:rsidRDefault="00241A6D" w:rsidP="00066CFE">
      <w:pPr>
        <w:pStyle w:val="CommentText"/>
      </w:pPr>
      <w:r>
        <w:rPr>
          <w:rStyle w:val="CommentReference"/>
        </w:rPr>
        <w:annotationRef/>
      </w:r>
      <w:r>
        <w:rPr>
          <w:lang w:val="en-ZA"/>
        </w:rPr>
        <w:t>How do I say this delicately? Jokes, you can keep this word, but you may have considered complex or intimate/nuanced</w:t>
      </w:r>
    </w:p>
  </w:comment>
  <w:comment w:id="23" w:author="Matthew Chersich" w:date="2023-09-21T12:18:00Z" w:initials="MC">
    <w:p w14:paraId="6BD595BB" w14:textId="212B769B" w:rsidR="00241A6D" w:rsidRDefault="00241A6D" w:rsidP="00066CFE">
      <w:pPr>
        <w:pStyle w:val="CommentText"/>
      </w:pPr>
      <w:r>
        <w:rPr>
          <w:rStyle w:val="CommentReference"/>
        </w:rPr>
        <w:annotationRef/>
      </w:r>
      <w:r>
        <w:rPr>
          <w:lang w:val="en-ZA"/>
        </w:rPr>
        <w:t>Is this different to harmonization?</w:t>
      </w:r>
      <w:r>
        <w:rPr>
          <w:lang w:val="en-ZA"/>
        </w:rPr>
        <w:b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E62DD7" w15:done="0"/>
  <w15:commentEx w15:paraId="0D8568BC" w15:done="0"/>
  <w15:commentEx w15:paraId="095DB560" w15:done="0"/>
  <w15:commentEx w15:paraId="362C8368" w15:done="0"/>
  <w15:commentEx w15:paraId="0D45BBC7" w15:done="0"/>
  <w15:commentEx w15:paraId="4B262B1C" w15:done="0"/>
  <w15:commentEx w15:paraId="089950CD" w15:done="0"/>
  <w15:commentEx w15:paraId="6BD595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D5327B5" w16cex:dateUtc="2023-09-21T11:14:00Z"/>
  <w16cex:commentExtensible w16cex:durableId="7420FA11" w16cex:dateUtc="2023-09-21T11:22:00Z"/>
  <w16cex:commentExtensible w16cex:durableId="71314470" w16cex:dateUtc="2023-09-21T11:15:00Z"/>
  <w16cex:commentExtensible w16cex:durableId="4FEECAF3" w16cex:dateUtc="2023-09-21T11:16:00Z"/>
  <w16cex:commentExtensible w16cex:durableId="1C942AE6" w16cex:dateUtc="2023-09-21T11:22:00Z"/>
  <w16cex:commentExtensible w16cex:durableId="53E264B5" w16cex:dateUtc="2023-09-21T11:23:00Z"/>
  <w16cex:commentExtensible w16cex:durableId="1C82E9F2" w16cex:dateUtc="2023-09-21T11:20:00Z"/>
  <w16cex:commentExtensible w16cex:durableId="0EADB015" w16cex:dateUtc="2023-09-21T11: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E62DD7" w16cid:durableId="4D5327B5"/>
  <w16cid:commentId w16cid:paraId="0D8568BC" w16cid:durableId="7420FA11"/>
  <w16cid:commentId w16cid:paraId="095DB560" w16cid:durableId="71314470"/>
  <w16cid:commentId w16cid:paraId="362C8368" w16cid:durableId="4FEECAF3"/>
  <w16cid:commentId w16cid:paraId="0D45BBC7" w16cid:durableId="1C942AE6"/>
  <w16cid:commentId w16cid:paraId="4B262B1C" w16cid:durableId="53E264B5"/>
  <w16cid:commentId w16cid:paraId="089950CD" w16cid:durableId="1C82E9F2"/>
  <w16cid:commentId w16cid:paraId="6BD595BB" w16cid:durableId="0EADB0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ED6130"/>
    <w:multiLevelType w:val="multilevel"/>
    <w:tmpl w:val="63D43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53470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Chersich">
    <w15:presenceInfo w15:providerId="AD" w15:userId="S::mchersich@wrhi.ac.za::716258a3-40f5-4fc5-b458-ff77062d02ab"/>
  </w15:person>
  <w15:person w15:author="Craig Parker">
    <w15:presenceInfo w15:providerId="AD" w15:userId="S::cparker@wrhi.ac.za::19165e5f-e0a1-47d4-a6ad-d22b768482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trackRevisions/>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tjQzMjE3NTS1MDAxtLBU0lEKTi0uzszPAykwqgUA6AKVPywAAAA="/>
  </w:docVars>
  <w:rsids>
    <w:rsidRoot w:val="00070F63"/>
    <w:rsid w:val="00066CFE"/>
    <w:rsid w:val="00070F63"/>
    <w:rsid w:val="00241A6D"/>
    <w:rsid w:val="00544519"/>
    <w:rsid w:val="007D0AD5"/>
    <w:rsid w:val="008B4515"/>
    <w:rsid w:val="008C061B"/>
    <w:rsid w:val="00BA2AD1"/>
    <w:rsid w:val="00DD4DF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8CC733"/>
  <w15:docId w15:val="{423E2634-32C6-4371-92F5-F66D375F3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241A6D"/>
    <w:pPr>
      <w:spacing w:line="240" w:lineRule="auto"/>
    </w:pPr>
  </w:style>
  <w:style w:type="character" w:styleId="CommentReference">
    <w:name w:val="annotation reference"/>
    <w:basedOn w:val="DefaultParagraphFont"/>
    <w:uiPriority w:val="99"/>
    <w:semiHidden/>
    <w:unhideWhenUsed/>
    <w:rsid w:val="00241A6D"/>
    <w:rPr>
      <w:sz w:val="16"/>
      <w:szCs w:val="16"/>
    </w:rPr>
  </w:style>
  <w:style w:type="paragraph" w:styleId="CommentText">
    <w:name w:val="annotation text"/>
    <w:basedOn w:val="Normal"/>
    <w:link w:val="CommentTextChar"/>
    <w:uiPriority w:val="99"/>
    <w:unhideWhenUsed/>
    <w:rsid w:val="00241A6D"/>
    <w:pPr>
      <w:spacing w:line="240" w:lineRule="auto"/>
    </w:pPr>
    <w:rPr>
      <w:sz w:val="20"/>
      <w:szCs w:val="20"/>
    </w:rPr>
  </w:style>
  <w:style w:type="character" w:customStyle="1" w:styleId="CommentTextChar">
    <w:name w:val="Comment Text Char"/>
    <w:basedOn w:val="DefaultParagraphFont"/>
    <w:link w:val="CommentText"/>
    <w:uiPriority w:val="99"/>
    <w:rsid w:val="00241A6D"/>
    <w:rPr>
      <w:sz w:val="20"/>
      <w:szCs w:val="20"/>
    </w:rPr>
  </w:style>
  <w:style w:type="paragraph" w:styleId="CommentSubject">
    <w:name w:val="annotation subject"/>
    <w:basedOn w:val="CommentText"/>
    <w:next w:val="CommentText"/>
    <w:link w:val="CommentSubjectChar"/>
    <w:uiPriority w:val="99"/>
    <w:semiHidden/>
    <w:unhideWhenUsed/>
    <w:rsid w:val="00241A6D"/>
    <w:rPr>
      <w:b/>
      <w:bCs/>
    </w:rPr>
  </w:style>
  <w:style w:type="character" w:customStyle="1" w:styleId="CommentSubjectChar">
    <w:name w:val="Comment Subject Char"/>
    <w:basedOn w:val="CommentTextChar"/>
    <w:link w:val="CommentSubject"/>
    <w:uiPriority w:val="99"/>
    <w:semiHidden/>
    <w:rsid w:val="00241A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675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3</Pages>
  <Words>699</Words>
  <Characters>4619</Characters>
  <Application>Microsoft Office Word</Application>
  <DocSecurity>0</DocSecurity>
  <Lines>100</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Chersich</dc:creator>
  <cp:keywords/>
  <dc:description/>
  <cp:lastModifiedBy>Craig Parker</cp:lastModifiedBy>
  <cp:revision>3</cp:revision>
  <dcterms:created xsi:type="dcterms:W3CDTF">2023-09-21T11:24:00Z</dcterms:created>
  <dcterms:modified xsi:type="dcterms:W3CDTF">2023-10-06T19:40:00Z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f8ffdf25c3e58677b08d91ea8cd2c1e3751c3ab9eed4b387f83e31a6ddd39c6b</vt:lpwstr>
  </property>
</Properties>
</file>