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5CD70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w:t>
      </w:r>
      <w:ins w:id="1" w:author="Craig Parker" w:date="2024-03-18T21:34:00Z">
        <w:r w:rsidR="00AC5B63">
          <w:t xml:space="preserve"> </w:t>
        </w:r>
      </w:ins>
      <w:ins w:id="2" w:author="Craig Parker" w:date="2024-03-18T21:35:00Z">
        <w:r w:rsidR="00ED38CA" w:rsidRPr="00ED38CA">
          <w:t>Darshnika Lakhoo</w:t>
        </w:r>
        <w:r w:rsidR="00ED38CA">
          <w:t>,</w:t>
        </w:r>
      </w:ins>
      <w:r>
        <w:t xml:space="preserve">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proofErr w:type="gramStart"/>
      <w:r w:rsidR="00E77832">
        <w:t>3927</w:t>
      </w:r>
      <w:r>
        <w:t xml:space="preserve"> )</w:t>
      </w:r>
      <w:proofErr w:type="gramEnd"/>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31B7EDD0"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ins w:id="3" w:author="Craig Parker" w:date="2024-03-11T12:19:00Z">
        <w:r w:rsidR="00A42806">
          <w:t>-</w:t>
        </w:r>
      </w:ins>
      <w:del w:id="4" w:author="Craig Parker" w:date="2024-03-11T12:07:00Z">
        <w:r w:rsidRPr="00AA1976" w:rsidDel="003F68BA">
          <w:delText>-</w:delText>
        </w:r>
      </w:del>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782B14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ins w:id="5" w:author="Craig Parker" w:date="2024-03-11T12:19:00Z">
        <w:r w:rsidR="00A42806">
          <w:t>-</w:t>
        </w:r>
      </w:ins>
      <w:del w:id="6" w:author="Craig Parker" w:date="2024-03-11T12:07:00Z">
        <w:r w:rsidR="0076423D" w:rsidRPr="0076423D" w:rsidDel="003F68BA">
          <w:delText>-</w:delText>
        </w:r>
      </w:del>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14A9795D"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w:t>
      </w:r>
      <w:commentRangeStart w:id="7"/>
      <w:r w:rsidRPr="00461C3E">
        <w:t xml:space="preserve">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commentRangeEnd w:id="7"/>
      <w:r w:rsidR="0037798C">
        <w:rPr>
          <w:rStyle w:val="CommentReference"/>
        </w:rPr>
        <w:commentReference w:id="7"/>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6D554A1C" w14:textId="77777777" w:rsidR="00B04775" w:rsidRDefault="00B04775" w:rsidP="00B04775">
      <w:pPr>
        <w:numPr>
          <w:ilvl w:val="0"/>
          <w:numId w:val="22"/>
        </w:numPr>
        <w:rPr>
          <w:ins w:id="8" w:author="Craig Parker" w:date="2024-03-18T09:53:00Z"/>
        </w:rPr>
      </w:pPr>
      <w:ins w:id="9" w:author="Craig Parker" w:date="2024-03-18T09:53:00Z">
        <w:r>
          <w:t>Employs comprehensive data collection from clinical, socio-economic, and remote sensing sources, ensuring a multidimensional analysis of urban heat exposure.</w:t>
        </w:r>
      </w:ins>
    </w:p>
    <w:p w14:paraId="7C091352" w14:textId="77777777" w:rsidR="00B04775" w:rsidRDefault="00B04775" w:rsidP="00B04775">
      <w:pPr>
        <w:numPr>
          <w:ilvl w:val="0"/>
          <w:numId w:val="22"/>
        </w:numPr>
        <w:rPr>
          <w:ins w:id="10" w:author="Craig Parker" w:date="2024-03-18T09:53:00Z"/>
        </w:rPr>
      </w:pPr>
      <w:ins w:id="11" w:author="Craig Parker" w:date="2024-03-18T09:53:00Z">
        <w:r>
          <w:t>Leverages state-of-the-art machine learning techniques for predictive modelling of heat-health outcomes, advancing the field of environmental health research.</w:t>
        </w:r>
      </w:ins>
    </w:p>
    <w:p w14:paraId="03373A70" w14:textId="77777777" w:rsidR="00B04775" w:rsidRDefault="00B04775" w:rsidP="00B04775">
      <w:pPr>
        <w:numPr>
          <w:ilvl w:val="0"/>
          <w:numId w:val="22"/>
        </w:numPr>
        <w:rPr>
          <w:ins w:id="12" w:author="Craig Parker" w:date="2024-03-18T09:53:00Z"/>
        </w:rPr>
      </w:pPr>
      <w:ins w:id="13" w:author="Craig Parker" w:date="2024-03-18T09:53:00Z">
        <w:r>
          <w:t>A cross-disciplinary approach enriches the interpretation of data, linking climate science with public health implications.</w:t>
        </w:r>
      </w:ins>
    </w:p>
    <w:p w14:paraId="78C981B9" w14:textId="77777777" w:rsidR="00B04775" w:rsidRDefault="00B04775" w:rsidP="00B04775">
      <w:pPr>
        <w:numPr>
          <w:ilvl w:val="0"/>
          <w:numId w:val="22"/>
        </w:numPr>
        <w:rPr>
          <w:ins w:id="14" w:author="Craig Parker" w:date="2024-03-18T09:53:00Z"/>
        </w:rPr>
      </w:pPr>
      <w:ins w:id="15" w:author="Craig Parker" w:date="2024-03-18T09:53:00Z">
        <w:r>
          <w:t>Risk of sampling bias due to secondary data utilisation, which may influence the representativeness of findings.</w:t>
        </w:r>
      </w:ins>
    </w:p>
    <w:p w14:paraId="5A14C928" w14:textId="77777777" w:rsidR="00AC24BA" w:rsidRDefault="00AC24BA" w:rsidP="00677978">
      <w:pPr>
        <w:numPr>
          <w:ilvl w:val="0"/>
          <w:numId w:val="22"/>
        </w:numPr>
        <w:rPr>
          <w:ins w:id="16" w:author="Craig Parker" w:date="2024-03-18T10:14:00Z"/>
        </w:rPr>
      </w:pPr>
      <w:ins w:id="17" w:author="Craig Parker" w:date="2024-03-18T10:14:00Z">
        <w:r w:rsidRPr="00AC24BA">
          <w:t>The spatial resolution of datasets, particularly those capturing microclimatic urban variations, may limit the granularity of exposure assessments, affecting the precision in capturing heat stress metrics.</w:t>
        </w:r>
      </w:ins>
    </w:p>
    <w:p w14:paraId="46E48E5E" w14:textId="5CE1B620" w:rsidR="00AB263C" w:rsidRPr="00677978" w:rsidDel="009B74FF" w:rsidRDefault="003F1552" w:rsidP="00677978">
      <w:pPr>
        <w:numPr>
          <w:ilvl w:val="0"/>
          <w:numId w:val="22"/>
        </w:numPr>
        <w:rPr>
          <w:del w:id="18" w:author="Craig Parker" w:date="2024-02-23T15:46:00Z"/>
        </w:rPr>
      </w:pPr>
      <w:del w:id="19"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20" w:author="Craig Parker" w:date="2024-02-23T15:46:00Z"/>
        </w:rPr>
      </w:pPr>
      <w:del w:id="21"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22" w:author="Craig Parker" w:date="2024-02-23T15:46:00Z"/>
        </w:rPr>
      </w:pPr>
      <w:del w:id="23"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24" w:author="Craig Parker" w:date="2024-02-23T15:46:00Z"/>
        </w:rPr>
      </w:pPr>
      <w:del w:id="25"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26" w:author="Craig Parker" w:date="2024-02-23T15:46:00Z"/>
        </w:rPr>
      </w:pPr>
      <w:del w:id="27"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28" w:author="Craig Parker" w:date="2024-02-23T15:46:00Z"/>
        </w:rPr>
      </w:pPr>
      <w:del w:id="29"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rPr>
          <w:ins w:id="30" w:author="Craig Parker" w:date="2024-03-04T16:26:00Z"/>
        </w:rPr>
      </w:pPr>
      <w:r w:rsidRPr="009C43EC">
        <w:lastRenderedPageBreak/>
        <w:t>Introduction</w:t>
      </w:r>
    </w:p>
    <w:p w14:paraId="747D3959" w14:textId="77777777" w:rsidR="00807AE9" w:rsidRDefault="00807AE9" w:rsidP="00807AE9">
      <w:pPr>
        <w:rPr>
          <w:ins w:id="31" w:author="Craig Parker" w:date="2024-03-04T16:26:00Z"/>
        </w:rPr>
      </w:pPr>
    </w:p>
    <w:p w14:paraId="42DC770D" w14:textId="2CCEFD66" w:rsidR="00DF64CC" w:rsidRPr="00DF64CC" w:rsidRDefault="00DF64CC" w:rsidP="00DF64CC">
      <w:pPr>
        <w:rPr>
          <w:ins w:id="32" w:author="Craig Parker" w:date="2024-03-06T21:19:00Z"/>
        </w:rPr>
      </w:pPr>
      <w:ins w:id="33" w:author="Craig Parker" w:date="2024-03-06T21:19:00Z">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ins>
      <w:ins w:id="34" w:author="Craig Parker" w:date="2024-03-11T12:08:00Z">
        <w:r w:rsidR="00E178EB">
          <w:t>'</w:t>
        </w:r>
      </w:ins>
      <w:ins w:id="35" w:author="Craig Parker" w:date="2024-03-06T21:19:00Z">
        <w:r w:rsidRPr="00DF64CC">
          <w:t xml:space="preserve">Ivoire, Zimbabwe, and the United States, embodies global collaboration. Funded through the United States NIH </w:t>
        </w:r>
      </w:ins>
      <w:ins w:id="36" w:author="Craig Parker" w:date="2024-03-11T12:08:00Z">
        <w:r w:rsidR="00E178EB">
          <w:t>"</w:t>
        </w:r>
      </w:ins>
      <w:ins w:id="37" w:author="Craig Parker" w:date="2024-03-06T21:19:00Z">
        <w:r w:rsidRPr="00DF64CC">
          <w:t>Harnessing Data Science for Health Discovery and Innovation in Africa</w:t>
        </w:r>
      </w:ins>
      <w:ins w:id="38" w:author="Craig Parker" w:date="2024-03-11T12:08:00Z">
        <w:r w:rsidR="00E178EB">
          <w:t>"</w:t>
        </w:r>
      </w:ins>
      <w:ins w:id="39" w:author="Craig Parker" w:date="2024-03-06T21:19:00Z">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40" w:author="Craig Parker" w:date="2024-03-06T21:19:00Z">
        <w:r w:rsidRPr="00DF64CC">
          <w:t>.</w:t>
        </w:r>
      </w:ins>
    </w:p>
    <w:p w14:paraId="1ED01008" w14:textId="3EF1A65D" w:rsidR="00DF64CC" w:rsidRPr="00DF64CC" w:rsidRDefault="0037798C" w:rsidP="00DF64CC">
      <w:pPr>
        <w:rPr>
          <w:ins w:id="41" w:author="Craig Parker" w:date="2024-03-06T21:19:00Z"/>
        </w:rPr>
      </w:pPr>
      <w:r>
        <w:t>T</w:t>
      </w:r>
      <w:ins w:id="42" w:author="Craig Parker" w:date="2024-03-06T21:19:00Z">
        <w:r w:rsidR="00DF64CC" w:rsidRPr="00DF64CC">
          <w:t>his study emerges</w:t>
        </w:r>
      </w:ins>
      <w:r>
        <w:t xml:space="preserve"> from </w:t>
      </w:r>
      <w:r w:rsidRPr="00DF64CC">
        <w:t xml:space="preserve">the HE²AT </w:t>
      </w:r>
      <w:proofErr w:type="spellStart"/>
      <w:proofErr w:type="gramStart"/>
      <w:r w:rsidRPr="00DF64CC">
        <w:t>Center</w:t>
      </w:r>
      <w:proofErr w:type="spellEnd"/>
      <w:r w:rsidRPr="00DF64CC">
        <w:t xml:space="preserve">, </w:t>
      </w:r>
      <w:ins w:id="43" w:author="Craig Parker" w:date="2024-03-06T21:19:00Z">
        <w:r w:rsidR="00DF64CC" w:rsidRPr="00DF64CC">
          <w:t xml:space="preserve"> as</w:t>
        </w:r>
        <w:proofErr w:type="gramEnd"/>
        <w:r w:rsidR="00DF64CC" w:rsidRPr="00DF64CC">
          <w:t xml:space="preserve"> a Research Project (RP) </w:t>
        </w:r>
      </w:ins>
      <w:r>
        <w:t xml:space="preserve">aiming to interrogate </w:t>
      </w:r>
      <w:ins w:id="44" w:author="Craig Parker" w:date="2024-03-06T21:19:00Z">
        <w:r w:rsidR="00DF64CC" w:rsidRPr="00DF64CC">
          <w:t xml:space="preserve">the intricate </w:t>
        </w:r>
      </w:ins>
      <w:ins w:id="45" w:author="Craig Parker" w:date="2024-03-09T10:40:00Z">
        <w:r w:rsidR="006D6FE5">
          <w:t>relationships</w:t>
        </w:r>
      </w:ins>
      <w:ins w:id="46" w:author="Craig Parker" w:date="2024-03-06T21:19:00Z">
        <w:r w:rsidR="00DF64CC" w:rsidRPr="00DF64CC">
          <w:t xml:space="preserve"> of urban spaces </w:t>
        </w:r>
      </w:ins>
      <w:ins w:id="47" w:author="Craig Parker" w:date="2024-03-09T10:40:00Z">
        <w:r w:rsidR="006D6FE5">
          <w:t>to</w:t>
        </w:r>
      </w:ins>
      <w:ins w:id="48" w:author="Craig Parker" w:date="2024-03-06T21:19:00Z">
        <w:r w:rsidR="00DF64CC" w:rsidRPr="00DF64CC">
          <w:t xml:space="preserve"> heat-health impacts, </w:t>
        </w:r>
      </w:ins>
      <w:ins w:id="49" w:author="Craig Parker" w:date="2024-03-09T10:41:00Z">
        <w:r w:rsidR="006D6FE5">
          <w:t>emphasising</w:t>
        </w:r>
      </w:ins>
      <w:ins w:id="50" w:author="Craig Parker" w:date="2024-03-06T21:19:00Z">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51" w:author="Craig Parker" w:date="2024-03-06T21:19:00Z">
        <w:r w:rsidR="00DF64CC" w:rsidRPr="00DF64CC">
          <w:t>.</w:t>
        </w:r>
      </w:ins>
    </w:p>
    <w:p w14:paraId="2F03CDD6" w14:textId="054DE2C3" w:rsidR="00DF64CC" w:rsidRDefault="00DF64CC" w:rsidP="00DF64CC">
      <w:pPr>
        <w:rPr>
          <w:ins w:id="52" w:author="Craig Parker" w:date="2024-03-06T21:21:00Z"/>
        </w:rPr>
      </w:pPr>
      <w:ins w:id="53" w:author="Craig Parker" w:date="2024-03-06T21:19:00Z">
        <w:r w:rsidRPr="00DF64CC">
          <w:t xml:space="preserve">Research on heat-related health risks in Africa, including seminal works in Abidjan and Johannesburg, reveals a critical need for </w:t>
        </w:r>
      </w:ins>
      <w:ins w:id="54" w:author="Craig Parker" w:date="2024-03-10T21:24:00Z">
        <w:r w:rsidR="00B65128">
          <w:t>localised</w:t>
        </w:r>
      </w:ins>
      <w:ins w:id="55" w:author="Craig Parker" w:date="2024-03-06T21:19:00Z">
        <w:r w:rsidRPr="00DF64CC">
          <w:t xml:space="preserve"> interventions. Ncongwane et al. (2021), Pasquini et al. (2020), and Wright et al. (2019) </w:t>
        </w:r>
      </w:ins>
      <w:r w:rsidR="0037798C">
        <w:t xml:space="preserve">lay </w:t>
      </w:r>
      <w:ins w:id="56" w:author="Craig Parker" w:date="2024-03-06T21:19:00Z">
        <w:r w:rsidRPr="00DF64CC">
          <w:t>the groundwork, e</w:t>
        </w:r>
      </w:ins>
      <w:ins w:id="57" w:author="Craig Parker" w:date="2024-03-11T11:49:00Z">
        <w:r w:rsidR="00DA6768">
          <w:t>xplaining</w:t>
        </w:r>
      </w:ins>
      <w:ins w:id="58" w:author="Craig Parker" w:date="2024-03-06T21:19:00Z">
        <w:r w:rsidRPr="00DF64CC">
          <w:t xml:space="preserve"> the socio</w:t>
        </w:r>
      </w:ins>
      <w:ins w:id="59" w:author="Craig Parker" w:date="2024-03-11T12:19:00Z">
        <w:r w:rsidR="00A42806">
          <w:t>-</w:t>
        </w:r>
      </w:ins>
      <w:ins w:id="60" w:author="Craig Parker" w:date="2024-03-06T21:19:00Z">
        <w:r w:rsidRPr="00DF64CC">
          <w:t>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61" w:author="Craig Parker" w:date="2024-03-06T21:19:00Z">
        <w:r w:rsidRPr="00DF64CC">
          <w:t xml:space="preserve">. </w:t>
        </w:r>
      </w:ins>
    </w:p>
    <w:p w14:paraId="6A7E7695" w14:textId="33296BDD" w:rsidR="00DF64CC" w:rsidRPr="00DF64CC" w:rsidRDefault="00DF64CC" w:rsidP="00DF64CC">
      <w:pPr>
        <w:rPr>
          <w:ins w:id="62" w:author="Craig Parker" w:date="2024-03-06T21:21:00Z"/>
        </w:rPr>
      </w:pPr>
      <w:ins w:id="63" w:author="Craig Parker" w:date="2024-03-06T21:21:00Z">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64" w:author="Craig Parker" w:date="2024-03-06T21:21:00Z">
        <w:r w:rsidRPr="00DF64CC">
          <w:t xml:space="preserve">. Furthermore, </w:t>
        </w:r>
      </w:ins>
      <w:r w:rsidR="0037798C">
        <w:t xml:space="preserve">an </w:t>
      </w:r>
      <w:ins w:id="65" w:author="Craig Parker" w:date="2024-03-06T21:21:00Z">
        <w:r w:rsidRPr="00DF64CC">
          <w:t>assess</w:t>
        </w:r>
      </w:ins>
      <w:r w:rsidR="0037798C">
        <w:t>ment of</w:t>
      </w:r>
      <w:ins w:id="66" w:author="Craig Parker" w:date="2024-03-06T21:21:00Z">
        <w:r w:rsidRPr="00DF64CC">
          <w:t xml:space="preserve"> </w:t>
        </w:r>
      </w:ins>
      <w:ins w:id="67" w:author="Craig Parker" w:date="2024-03-11T12:18:00Z">
        <w:r w:rsidR="00D61527">
          <w:t>the health-related impacts of urban heat Islands</w:t>
        </w:r>
      </w:ins>
      <w:ins w:id="68" w:author="Craig Parker" w:date="2024-03-06T21:21:00Z">
        <w:r w:rsidRPr="00DF64CC">
          <w:t xml:space="preserve"> (UHI) in Douala Metropolis, Cameroon</w:t>
        </w:r>
      </w:ins>
      <w:r w:rsidR="0037798C">
        <w:t xml:space="preserve"> by </w:t>
      </w:r>
      <w:proofErr w:type="spellStart"/>
      <w:r w:rsidR="0037798C" w:rsidRPr="00DF64CC">
        <w:t>Enete</w:t>
      </w:r>
      <w:proofErr w:type="spellEnd"/>
      <w:r w:rsidR="0037798C">
        <w:t xml:space="preserve"> et al.</w:t>
      </w:r>
      <w:r w:rsidR="0037798C" w:rsidRPr="00DF64CC">
        <w:t xml:space="preserve"> (2017),</w:t>
      </w:r>
      <w:ins w:id="69" w:author="Craig Parker" w:date="2024-03-06T21:21:00Z">
        <w:r w:rsidRPr="00DF64CC">
          <w:t xml:space="preserve"> provides insight into the </w:t>
        </w:r>
      </w:ins>
      <w:ins w:id="70" w:author="Craig Parker" w:date="2024-03-09T10:41:00Z">
        <w:r w:rsidR="006D6FE5">
          <w:t>localised</w:t>
        </w:r>
      </w:ins>
      <w:ins w:id="71"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72" w:author="Craig Parker" w:date="2024-03-06T21:21:00Z">
        <w:r w:rsidRPr="00DF64CC">
          <w:t>.</w:t>
        </w:r>
      </w:ins>
    </w:p>
    <w:p w14:paraId="6F5E7F2E" w14:textId="1A95DAFA" w:rsidR="00DF64CC" w:rsidRPr="00DF64CC" w:rsidRDefault="00DF64CC" w:rsidP="00DF64CC">
      <w:pPr>
        <w:rPr>
          <w:ins w:id="73" w:author="Craig Parker" w:date="2024-03-06T21:19:00Z"/>
        </w:rPr>
      </w:pPr>
      <w:ins w:id="74"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75" w:author="Craig Parker" w:date="2024-03-09T13:38:00Z">
        <w:r w:rsidR="00C718C5">
          <w:t>make-up</w:t>
        </w:r>
      </w:ins>
      <w:ins w:id="76" w:author="Craig Parker" w:date="2024-03-06T21:21:00Z">
        <w:r w:rsidRPr="00DF64CC">
          <w:t xml:space="preserve"> of African metropolises. </w:t>
        </w:r>
      </w:ins>
      <w:r w:rsidR="0037798C">
        <w:t>I</w:t>
      </w:r>
      <w:ins w:id="77" w:author="Craig Parker" w:date="2024-03-06T21:21:00Z">
        <w:r w:rsidRPr="00DF64CC">
          <w:t xml:space="preserve">ntegrating insights from recent studies, including </w:t>
        </w:r>
      </w:ins>
      <w:ins w:id="78" w:author="Craig Parker" w:date="2024-03-11T12:08:00Z">
        <w:r w:rsidR="00E178EB">
          <w:t>"</w:t>
        </w:r>
      </w:ins>
      <w:ins w:id="79" w:author="Craig Parker" w:date="2024-03-06T21:21:00Z">
        <w:r w:rsidRPr="00DF64CC">
          <w:t>Human Exposure to Dangerous Heat in African Cities</w:t>
        </w:r>
      </w:ins>
      <w:ins w:id="80" w:author="Craig Parker" w:date="2024-03-11T12:08:00Z">
        <w:r w:rsidR="00E178EB">
          <w:t>"</w:t>
        </w:r>
      </w:ins>
      <w:ins w:id="81" w:author="Craig Parker" w:date="2024-03-06T21:21:00Z">
        <w:r w:rsidRPr="00DF64CC">
          <w:t xml:space="preserve">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82" w:author="Craig Parker" w:date="2024-03-06T21:21:00Z">
        <w:r w:rsidRPr="00DF64CC">
          <w:t>, our research aims to offer a holistic understanding and innovative solutions to mitigate these escalating health risks.</w:t>
        </w:r>
      </w:ins>
    </w:p>
    <w:p w14:paraId="3FFC56CB" w14:textId="34083034" w:rsidR="00DF64CC" w:rsidRPr="00DF64CC" w:rsidRDefault="00DF64CC" w:rsidP="00DF64CC">
      <w:pPr>
        <w:rPr>
          <w:ins w:id="83" w:author="Craig Parker" w:date="2024-03-06T21:19:00Z"/>
        </w:rPr>
      </w:pPr>
      <w:ins w:id="84" w:author="Craig Parker" w:date="2024-03-06T21:19:00Z">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w:t>
        </w:r>
      </w:ins>
      <w:ins w:id="85" w:author="Craig Parker" w:date="2024-03-11T21:48:00Z">
        <w:r w:rsidR="00E77832">
          <w:t xml:space="preserve"> </w:t>
        </w:r>
      </w:ins>
      <w:r w:rsidR="0037798C">
        <w:t>These are</w:t>
      </w:r>
      <w:ins w:id="86" w:author="Craig Parker" w:date="2024-03-06T21:19:00Z">
        <w:r w:rsidRPr="00DF64CC">
          <w:t xml:space="preserve"> </w:t>
        </w:r>
      </w:ins>
      <w:r w:rsidR="0037798C">
        <w:t>i</w:t>
      </w:r>
      <w:ins w:id="87" w:author="Craig Parker" w:date="2024-03-06T21:19:00Z">
        <w:r w:rsidRPr="00DF64CC">
          <w:t>nspir</w:t>
        </w:r>
      </w:ins>
      <w:r w:rsidR="0037798C">
        <w:t>ed</w:t>
      </w:r>
      <w:ins w:id="88" w:author="Craig Parker" w:date="2024-03-06T21:19:00Z">
        <w:r w:rsidRPr="00DF64CC">
          <w:t xml:space="preserve">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89" w:author="Craig Parker" w:date="2024-03-06T21:19:00Z">
        <w:r w:rsidRPr="00DF64CC">
          <w:t>.</w:t>
        </w:r>
      </w:ins>
    </w:p>
    <w:p w14:paraId="4E9A9199" w14:textId="4EEDCEA8" w:rsidR="00DF64CC" w:rsidRPr="00DF64CC" w:rsidRDefault="00DF64CC" w:rsidP="00DF64CC">
      <w:pPr>
        <w:rPr>
          <w:ins w:id="90" w:author="Craig Parker" w:date="2024-03-06T21:19:00Z"/>
        </w:rPr>
      </w:pPr>
      <w:ins w:id="91" w:author="Craig Parker" w:date="2024-03-06T21:19:00Z">
        <w:r w:rsidRPr="00DF64CC">
          <w:t>Our approach is grounded in the IPCC</w:t>
        </w:r>
      </w:ins>
      <w:ins w:id="92" w:author="Craig Parker" w:date="2024-03-11T12:08:00Z">
        <w:r w:rsidR="00E178EB">
          <w:t>'</w:t>
        </w:r>
      </w:ins>
      <w:ins w:id="93" w:author="Craig Parker" w:date="2024-03-06T21:19:00Z">
        <w:r w:rsidRPr="00DF64CC">
          <w:t xml:space="preserve">s hazard-vulnerability-exposure paradigm, as evidenced by the Key Concepts and Definitions in Heat Exposure Studies (Table 1). This alignment </w:t>
        </w:r>
      </w:ins>
      <w:ins w:id="94" w:author="Craig Parker" w:date="2024-03-10T21:25:00Z">
        <w:r w:rsidR="00B65128">
          <w:t>ensures consistency with the globally recognised framework and reinforces our research</w:t>
        </w:r>
      </w:ins>
      <w:ins w:id="95" w:author="Craig Parker" w:date="2024-03-11T12:08:00Z">
        <w:r w:rsidR="00E178EB">
          <w:t>'</w:t>
        </w:r>
      </w:ins>
      <w:ins w:id="96" w:author="Craig Parker" w:date="2024-03-10T21:25:00Z">
        <w:r w:rsidR="00B65128">
          <w:t>s applicability</w:t>
        </w:r>
      </w:ins>
      <w:ins w:id="97" w:author="Craig Parker" w:date="2024-03-06T21:19:00Z">
        <w:r w:rsidRPr="00DF64CC">
          <w:t xml:space="preserve"> to the broader discourse on climate change and public health. The terms </w:t>
        </w:r>
      </w:ins>
      <w:ins w:id="98" w:author="Craig Parker" w:date="2024-03-11T12:08:00Z">
        <w:r w:rsidR="00E178EB">
          <w:t>"</w:t>
        </w:r>
      </w:ins>
      <w:ins w:id="99" w:author="Craig Parker" w:date="2024-03-06T21:19:00Z">
        <w:r w:rsidRPr="00DF64CC">
          <w:t>exposure,</w:t>
        </w:r>
      </w:ins>
      <w:ins w:id="100" w:author="Craig Parker" w:date="2024-03-11T12:08:00Z">
        <w:r w:rsidR="00905781">
          <w:t xml:space="preserve">" </w:t>
        </w:r>
        <w:r w:rsidR="00E178EB">
          <w:t>"</w:t>
        </w:r>
      </w:ins>
      <w:ins w:id="101" w:author="Craig Parker" w:date="2024-03-06T21:19:00Z">
        <w:r w:rsidRPr="00DF64CC">
          <w:t>vulnerability,</w:t>
        </w:r>
      </w:ins>
      <w:ins w:id="102" w:author="Craig Parker" w:date="2024-03-11T12:08:00Z">
        <w:r w:rsidR="00905781">
          <w:t xml:space="preserve">" </w:t>
        </w:r>
        <w:r w:rsidR="00E178EB">
          <w:t>"</w:t>
        </w:r>
      </w:ins>
      <w:ins w:id="103" w:author="Craig Parker" w:date="2024-03-06T21:19:00Z">
        <w:r w:rsidRPr="00DF64CC">
          <w:t>hazard,</w:t>
        </w:r>
      </w:ins>
      <w:ins w:id="104" w:author="Craig Parker" w:date="2024-03-11T12:08:00Z">
        <w:r w:rsidR="00E178EB">
          <w:t>"</w:t>
        </w:r>
      </w:ins>
      <w:ins w:id="105" w:author="Craig Parker" w:date="2024-03-06T21:19:00Z">
        <w:r w:rsidRPr="00DF64CC">
          <w:t xml:space="preserve"> and </w:t>
        </w:r>
      </w:ins>
      <w:ins w:id="106" w:author="Craig Parker" w:date="2024-03-11T12:08:00Z">
        <w:r w:rsidR="00E178EB">
          <w:t>"</w:t>
        </w:r>
      </w:ins>
      <w:ins w:id="107" w:author="Craig Parker" w:date="2024-03-06T21:19:00Z">
        <w:r w:rsidRPr="00DF64CC">
          <w:t>adaptive capacity</w:t>
        </w:r>
      </w:ins>
      <w:ins w:id="108" w:author="Craig Parker" w:date="2024-03-11T12:08:00Z">
        <w:r w:rsidR="00E178EB">
          <w:t>"</w:t>
        </w:r>
      </w:ins>
      <w:ins w:id="109" w:author="Craig Parker" w:date="2024-03-06T21:19:00Z">
        <w:r w:rsidRPr="00DF64CC">
          <w:t xml:space="preserve"> are defined in Table 1, providing a clear conceptual framework for our study.</w:t>
        </w:r>
      </w:ins>
    </w:p>
    <w:p w14:paraId="1AD06AFC" w14:textId="2BD4391B" w:rsidR="00DF64CC" w:rsidRPr="00DF64CC" w:rsidRDefault="00DF64CC" w:rsidP="00DF64CC">
      <w:pPr>
        <w:rPr>
          <w:ins w:id="110" w:author="Craig Parker" w:date="2024-03-06T21:19:00Z"/>
        </w:rPr>
      </w:pPr>
      <w:ins w:id="111" w:author="Craig Parker" w:date="2024-03-06T21:19:00Z">
        <w:r w:rsidRPr="00DF64CC">
          <w:t>By integrating state-of-the-art machine learning techniques with comprehensive socio</w:t>
        </w:r>
      </w:ins>
      <w:ins w:id="112" w:author="Craig Parker" w:date="2024-03-11T12:18:00Z">
        <w:r w:rsidR="008A48ED">
          <w:t>-</w:t>
        </w:r>
      </w:ins>
      <w:ins w:id="113" w:author="Craig Parker" w:date="2024-03-06T21:19:00Z">
        <w:r w:rsidRPr="00DF64CC">
          <w:t>economic and geospatial data</w:t>
        </w:r>
      </w:ins>
      <w:ins w:id="114" w:author="Craig Parker" w:date="2024-03-09T14:25:00Z">
        <w:r w:rsidR="00CB0460">
          <w:t xml:space="preserve"> as well as clinical trial</w:t>
        </w:r>
      </w:ins>
      <w:ins w:id="115" w:author="Craig Parker" w:date="2024-03-09T14:26:00Z">
        <w:r w:rsidR="00CB0460">
          <w:t>/</w:t>
        </w:r>
      </w:ins>
      <w:ins w:id="116" w:author="Craig Parker" w:date="2024-03-09T14:25:00Z">
        <w:r w:rsidR="00CB0460">
          <w:t>cohort health datasets</w:t>
        </w:r>
      </w:ins>
      <w:ins w:id="117" w:author="Craig Parker" w:date="2024-03-10T21:25:00Z">
        <w:r w:rsidR="00B65128">
          <w:t>, this study endeavours</w:t>
        </w:r>
      </w:ins>
      <w:ins w:id="118" w:author="Craig Parker" w:date="2024-03-06T21:19:00Z">
        <w:r w:rsidRPr="00DF64CC">
          <w:t xml:space="preserve"> to </w:t>
        </w:r>
      </w:ins>
      <w:ins w:id="119" w:author="Craig Parker" w:date="2024-03-10T21:26:00Z">
        <w:r w:rsidR="00B65128">
          <w:t xml:space="preserve">provide </w:t>
        </w:r>
      </w:ins>
      <w:ins w:id="120" w:author="Craig Parker" w:date="2024-03-06T21:19:00Z">
        <w:r w:rsidRPr="00DF64CC">
          <w:t>stakeholders with a granular understanding of heat-health dynamics, ultimately aiding in the formulation of targeted interventions that can bolster the resilience of urban populations amidst the escalating challenges posed by global warming.</w:t>
        </w:r>
      </w:ins>
    </w:p>
    <w:p w14:paraId="520E5810" w14:textId="7A87E7DC" w:rsidR="00807AE9" w:rsidRPr="00A67725" w:rsidRDefault="308647C2" w:rsidP="00807AE9">
      <w:pPr>
        <w:rPr>
          <w:ins w:id="121" w:author="Craig Parker" w:date="2024-03-04T16:28:00Z"/>
        </w:rPr>
      </w:pPr>
      <w:ins w:id="122" w:author="Craig Parker" w:date="2024-03-04T16:28:00Z">
        <w:r>
          <w:lastRenderedPageBreak/>
          <w:t>Table 1: Key Concepts and Definitions in H</w:t>
        </w:r>
        <w:commentRangeStart w:id="123"/>
        <w:r>
          <w:t>eat Exposure</w:t>
        </w:r>
      </w:ins>
      <w:commentRangeEnd w:id="123"/>
      <w:r w:rsidR="00807AE9">
        <w:rPr>
          <w:rStyle w:val="CommentReference"/>
        </w:rPr>
        <w:commentReference w:id="123"/>
      </w:r>
      <w:ins w:id="124" w:author="Craig Parker" w:date="2024-03-04T16:28:00Z">
        <w:r>
          <w:t xml:space="preserve"> Studies (Aligned with IPCC Framework)</w:t>
        </w:r>
      </w:ins>
    </w:p>
    <w:tbl>
      <w:tblPr>
        <w:tblStyle w:val="Bordered-Accent1"/>
        <w:tblW w:w="10201" w:type="dxa"/>
        <w:tblLook w:val="04A0" w:firstRow="1" w:lastRow="0" w:firstColumn="1" w:lastColumn="0" w:noHBand="0" w:noVBand="1"/>
        <w:tblPrChange w:id="125" w:author="Craig Parker" w:date="2024-03-18T20:55:00Z">
          <w:tblPr>
            <w:tblStyle w:val="Bordered-Accent1"/>
            <w:tblW w:w="10201" w:type="dxa"/>
            <w:tblLook w:val="04A0" w:firstRow="1" w:lastRow="0" w:firstColumn="1" w:lastColumn="0" w:noHBand="0" w:noVBand="1"/>
          </w:tblPr>
        </w:tblPrChange>
      </w:tblPr>
      <w:tblGrid>
        <w:gridCol w:w="1415"/>
        <w:gridCol w:w="8786"/>
        <w:tblGridChange w:id="126">
          <w:tblGrid>
            <w:gridCol w:w="1415"/>
            <w:gridCol w:w="8786"/>
          </w:tblGrid>
        </w:tblGridChange>
      </w:tblGrid>
      <w:tr w:rsidR="0037798C" w:rsidRPr="00A67725" w14:paraId="6057487B" w14:textId="77777777" w:rsidTr="00AC30D8">
        <w:trPr>
          <w:cnfStyle w:val="100000000000" w:firstRow="1" w:lastRow="0" w:firstColumn="0" w:lastColumn="0" w:oddVBand="0" w:evenVBand="0" w:oddHBand="0" w:evenHBand="0" w:firstRowFirstColumn="0" w:firstRowLastColumn="0" w:lastRowFirstColumn="0" w:lastRowLastColumn="0"/>
          <w:ins w:id="127"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28" w:author="Craig Parker" w:date="2024-03-18T20:55:00Z">
              <w:tcPr>
                <w:tcW w:w="0" w:type="auto"/>
                <w:hideMark/>
              </w:tcPr>
            </w:tcPrChange>
          </w:tcPr>
          <w:p w14:paraId="0B552DD7" w14:textId="77777777" w:rsidR="00807AE9" w:rsidRPr="00A67725" w:rsidRDefault="00807AE9" w:rsidP="00D435D4">
            <w:pPr>
              <w:spacing w:after="160" w:line="259" w:lineRule="auto"/>
              <w:cnfStyle w:val="101000000000" w:firstRow="1" w:lastRow="0" w:firstColumn="1" w:lastColumn="0" w:oddVBand="0" w:evenVBand="0" w:oddHBand="0" w:evenHBand="0" w:firstRowFirstColumn="0" w:firstRowLastColumn="0" w:lastRowFirstColumn="0" w:lastRowLastColumn="0"/>
              <w:rPr>
                <w:ins w:id="129" w:author="Craig Parker" w:date="2024-03-04T16:28:00Z"/>
                <w:b/>
                <w:bCs/>
              </w:rPr>
            </w:pPr>
            <w:ins w:id="130" w:author="Craig Parker" w:date="2024-03-04T16:28:00Z">
              <w:r w:rsidRPr="00A67725">
                <w:rPr>
                  <w:b/>
                  <w:bCs/>
                </w:rPr>
                <w:t>Concept</w:t>
              </w:r>
            </w:ins>
          </w:p>
        </w:tc>
        <w:tc>
          <w:tcPr>
            <w:tcW w:w="0" w:type="dxa"/>
            <w:hideMark/>
            <w:tcPrChange w:id="131" w:author="Craig Parker" w:date="2024-03-18T20:55:00Z">
              <w:tcPr>
                <w:tcW w:w="8786" w:type="dxa"/>
                <w:hideMark/>
              </w:tcPr>
            </w:tcPrChange>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ins w:id="132" w:author="Craig Parker" w:date="2024-03-04T16:28:00Z"/>
                <w:b/>
                <w:bCs/>
              </w:rPr>
            </w:pPr>
            <w:ins w:id="133" w:author="Craig Parker" w:date="2024-03-04T16:28:00Z">
              <w:r w:rsidRPr="00A67725">
                <w:rPr>
                  <w:b/>
                  <w:bCs/>
                </w:rPr>
                <w:t>Description</w:t>
              </w:r>
            </w:ins>
          </w:p>
        </w:tc>
      </w:tr>
      <w:tr w:rsidR="0037798C" w:rsidRPr="00A67725" w14:paraId="612F27C9" w14:textId="77777777" w:rsidTr="00AC30D8">
        <w:trPr>
          <w:cnfStyle w:val="000000100000" w:firstRow="0" w:lastRow="0" w:firstColumn="0" w:lastColumn="0" w:oddVBand="0" w:evenVBand="0" w:oddHBand="1" w:evenHBand="0" w:firstRowFirstColumn="0" w:firstRowLastColumn="0" w:lastRowFirstColumn="0" w:lastRowLastColumn="0"/>
          <w:ins w:id="134"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35" w:author="Craig Parker" w:date="2024-03-18T20:55:00Z">
              <w:tcPr>
                <w:tcW w:w="0" w:type="auto"/>
                <w:hideMark/>
              </w:tcPr>
            </w:tcPrChange>
          </w:tcPr>
          <w:p w14:paraId="24E9BF4D" w14:textId="77777777" w:rsidR="00807AE9" w:rsidRPr="00A67725" w:rsidRDefault="00807AE9" w:rsidP="0037798C">
            <w:pPr>
              <w:cnfStyle w:val="001000100000" w:firstRow="0" w:lastRow="0" w:firstColumn="1" w:lastColumn="0" w:oddVBand="0" w:evenVBand="0" w:oddHBand="1" w:evenHBand="0" w:firstRowFirstColumn="0" w:firstRowLastColumn="0" w:lastRowFirstColumn="0" w:lastRowLastColumn="0"/>
              <w:rPr>
                <w:ins w:id="136" w:author="Craig Parker" w:date="2024-03-04T16:28:00Z"/>
              </w:rPr>
            </w:pPr>
            <w:ins w:id="137" w:author="Craig Parker" w:date="2024-03-04T16:28:00Z">
              <w:r w:rsidRPr="00A67725">
                <w:t>Exposure</w:t>
              </w:r>
            </w:ins>
          </w:p>
        </w:tc>
        <w:tc>
          <w:tcPr>
            <w:tcW w:w="0" w:type="dxa"/>
            <w:hideMark/>
            <w:tcPrChange w:id="138" w:author="Craig Parker" w:date="2024-03-18T20:55:00Z">
              <w:tcPr>
                <w:tcW w:w="8786" w:type="dxa"/>
                <w:hideMark/>
              </w:tcPr>
            </w:tcPrChange>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rPr>
                <w:ins w:id="139" w:author="Craig Parker" w:date="2024-03-04T16:28:00Z"/>
              </w:rPr>
            </w:pPr>
            <w:ins w:id="140" w:author="Craig Parker" w:date="2024-03-04T16:28:00Z">
              <w:r w:rsidRPr="00A67725">
                <w:t>The presence of people, livelihoods, species or ecosystems, environmental functions, services, and resources, infrastructure, or economic, social, or cultural assets in places that could be adversely affected</w:t>
              </w:r>
            </w:ins>
            <w:ins w:id="141" w:author="Craig Parker" w:date="2024-03-11T11:51:00Z">
              <w:r w:rsidR="00D6631F">
                <w:t xml:space="preserve"> by heat</w:t>
              </w:r>
            </w:ins>
            <w:ins w:id="142" w:author="Craig Parker" w:date="2024-03-04T16:28:00Z">
              <w:r w:rsidRPr="00A67725">
                <w:t>.</w:t>
              </w:r>
            </w:ins>
          </w:p>
        </w:tc>
      </w:tr>
      <w:tr w:rsidR="0037798C" w:rsidRPr="00A67725" w14:paraId="634D4DFF" w14:textId="77777777" w:rsidTr="00AC30D8">
        <w:trPr>
          <w:ins w:id="143"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44" w:author="Craig Parker" w:date="2024-03-18T20:55:00Z">
              <w:tcPr>
                <w:tcW w:w="0" w:type="auto"/>
                <w:hideMark/>
              </w:tcPr>
            </w:tcPrChange>
          </w:tcPr>
          <w:p w14:paraId="08A9BA7E" w14:textId="77777777" w:rsidR="00807AE9" w:rsidRPr="00A67725" w:rsidRDefault="00807AE9" w:rsidP="00D435D4">
            <w:pPr>
              <w:rPr>
                <w:ins w:id="145" w:author="Craig Parker" w:date="2024-03-04T16:28:00Z"/>
              </w:rPr>
            </w:pPr>
            <w:ins w:id="146" w:author="Craig Parker" w:date="2024-03-04T16:28:00Z">
              <w:r w:rsidRPr="00A67725">
                <w:t>Vulnerability</w:t>
              </w:r>
            </w:ins>
          </w:p>
        </w:tc>
        <w:tc>
          <w:tcPr>
            <w:tcW w:w="0" w:type="dxa"/>
            <w:hideMark/>
            <w:tcPrChange w:id="147" w:author="Craig Parker" w:date="2024-03-18T20:55:00Z">
              <w:tcPr>
                <w:tcW w:w="8786" w:type="dxa"/>
                <w:hideMark/>
              </w:tcPr>
            </w:tcPrChange>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ins w:id="148" w:author="Craig Parker" w:date="2024-03-04T16:28:00Z"/>
                <w:rFonts w:ascii="Arial" w:hAnsi="Arial"/>
                <w:color w:val="404040"/>
              </w:rPr>
            </w:pPr>
            <w:ins w:id="149" w:author="Craig Parker" w:date="2024-03-04T16:28:00Z">
              <w:r w:rsidRPr="0037798C">
                <w:rPr>
                  <w:rFonts w:ascii="Arial" w:hAnsi="Arial"/>
                  <w:color w:val="404040"/>
                </w:rPr>
                <w:t>The propensity or predisposition to be adversely affected</w:t>
              </w:r>
            </w:ins>
            <w:ins w:id="150" w:author="Craig Parker" w:date="2024-03-11T12:18:00Z">
              <w:r w:rsidR="00A42806">
                <w:rPr>
                  <w:rFonts w:ascii="Arial" w:hAnsi="Arial"/>
                  <w:color w:val="404040"/>
                </w:rPr>
                <w:t xml:space="preserve"> encompasses various</w:t>
              </w:r>
            </w:ins>
            <w:ins w:id="151" w:author="Craig Parker" w:date="2024-03-04T16:28:00Z">
              <w:r w:rsidRPr="0037798C">
                <w:rPr>
                  <w:rFonts w:ascii="Arial" w:hAnsi="Arial"/>
                  <w:color w:val="404040"/>
                </w:rPr>
                <w:t xml:space="preserve"> concepts and elements</w:t>
              </w:r>
            </w:ins>
            <w:ins w:id="152" w:author="Craig Parker" w:date="2024-03-11T12:19:00Z">
              <w:r w:rsidR="00A42806">
                <w:rPr>
                  <w:rFonts w:ascii="Arial" w:hAnsi="Arial"/>
                  <w:color w:val="404040"/>
                </w:rPr>
                <w:t>,</w:t>
              </w:r>
            </w:ins>
            <w:ins w:id="153" w:author="Craig Parker" w:date="2024-03-04T16:28:00Z">
              <w:r w:rsidRPr="0037798C">
                <w:rPr>
                  <w:rFonts w:ascii="Arial" w:hAnsi="Arial"/>
                  <w:color w:val="404040"/>
                </w:rPr>
                <w:t xml:space="preserve"> including sensitivity or susceptibility to harm and lack of capacity to cope and adapt</w:t>
              </w:r>
            </w:ins>
            <w:ins w:id="154" w:author="Craig Parker" w:date="2024-03-11T11:51:00Z">
              <w:r w:rsidR="001236C7" w:rsidRPr="0037798C">
                <w:rPr>
                  <w:rFonts w:ascii="Arial" w:hAnsi="Arial"/>
                  <w:color w:val="404040"/>
                </w:rPr>
                <w:t xml:space="preserve"> to heat</w:t>
              </w:r>
            </w:ins>
            <w:ins w:id="155" w:author="Craig Parker" w:date="2024-03-04T16:28:00Z">
              <w:r w:rsidRPr="0037798C">
                <w:rPr>
                  <w:rFonts w:ascii="Arial" w:hAnsi="Arial"/>
                  <w:color w:val="404040"/>
                </w:rPr>
                <w:t>.</w:t>
              </w:r>
            </w:ins>
          </w:p>
        </w:tc>
      </w:tr>
      <w:tr w:rsidR="0037798C" w:rsidRPr="00A67725" w14:paraId="60569D93" w14:textId="77777777" w:rsidTr="00AC30D8">
        <w:trPr>
          <w:cnfStyle w:val="000000100000" w:firstRow="0" w:lastRow="0" w:firstColumn="0" w:lastColumn="0" w:oddVBand="0" w:evenVBand="0" w:oddHBand="1" w:evenHBand="0" w:firstRowFirstColumn="0" w:firstRowLastColumn="0" w:lastRowFirstColumn="0" w:lastRowLastColumn="0"/>
          <w:ins w:id="156"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57" w:author="Craig Parker" w:date="2024-03-18T20:55:00Z">
              <w:tcPr>
                <w:tcW w:w="0" w:type="auto"/>
                <w:hideMark/>
              </w:tcPr>
            </w:tcPrChange>
          </w:tcPr>
          <w:p w14:paraId="3F5A8DCA" w14:textId="77777777" w:rsidR="00807AE9" w:rsidRPr="00A67725" w:rsidRDefault="00807AE9" w:rsidP="00D435D4">
            <w:pPr>
              <w:cnfStyle w:val="001000100000" w:firstRow="0" w:lastRow="0" w:firstColumn="1" w:lastColumn="0" w:oddVBand="0" w:evenVBand="0" w:oddHBand="1" w:evenHBand="0" w:firstRowFirstColumn="0" w:firstRowLastColumn="0" w:lastRowFirstColumn="0" w:lastRowLastColumn="0"/>
              <w:rPr>
                <w:ins w:id="158" w:author="Craig Parker" w:date="2024-03-04T16:28:00Z"/>
              </w:rPr>
            </w:pPr>
            <w:ins w:id="159" w:author="Craig Parker" w:date="2024-03-04T16:28:00Z">
              <w:r w:rsidRPr="00A67725">
                <w:t>Hazard</w:t>
              </w:r>
            </w:ins>
          </w:p>
        </w:tc>
        <w:tc>
          <w:tcPr>
            <w:tcW w:w="0" w:type="dxa"/>
            <w:hideMark/>
            <w:tcPrChange w:id="160" w:author="Craig Parker" w:date="2024-03-18T20:55:00Z">
              <w:tcPr>
                <w:tcW w:w="8786" w:type="dxa"/>
                <w:hideMark/>
              </w:tcPr>
            </w:tcPrChange>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rPr>
                <w:ins w:id="161" w:author="Craig Parker" w:date="2024-03-04T16:28:00Z"/>
              </w:rPr>
            </w:pPr>
            <w:ins w:id="162" w:author="Craig Parker" w:date="2024-03-04T16:28:00Z">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ins>
          </w:p>
        </w:tc>
      </w:tr>
      <w:tr w:rsidR="0037798C" w:rsidRPr="00A67725" w14:paraId="5B751E20" w14:textId="77777777" w:rsidTr="00AC30D8">
        <w:trPr>
          <w:ins w:id="163"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64" w:author="Craig Parker" w:date="2024-03-18T20:55:00Z">
              <w:tcPr>
                <w:tcW w:w="0" w:type="auto"/>
                <w:hideMark/>
              </w:tcPr>
            </w:tcPrChange>
          </w:tcPr>
          <w:p w14:paraId="58B3E7DA" w14:textId="77777777" w:rsidR="00807AE9" w:rsidRPr="00A67725" w:rsidRDefault="00807AE9" w:rsidP="00D435D4">
            <w:pPr>
              <w:rPr>
                <w:ins w:id="165" w:author="Craig Parker" w:date="2024-03-04T16:28:00Z"/>
              </w:rPr>
            </w:pPr>
            <w:ins w:id="166" w:author="Craig Parker" w:date="2024-03-04T16:28:00Z">
              <w:r w:rsidRPr="00A67725">
                <w:t>Adaptive Capacity</w:t>
              </w:r>
            </w:ins>
          </w:p>
        </w:tc>
        <w:tc>
          <w:tcPr>
            <w:tcW w:w="0" w:type="dxa"/>
            <w:hideMark/>
            <w:tcPrChange w:id="167" w:author="Craig Parker" w:date="2024-03-18T20:55:00Z">
              <w:tcPr>
                <w:tcW w:w="8786" w:type="dxa"/>
                <w:hideMark/>
              </w:tcPr>
            </w:tcPrChange>
          </w:tcPr>
          <w:p w14:paraId="08D27A3A" w14:textId="7F4E7990" w:rsidR="00807AE9" w:rsidRPr="0037798C" w:rsidRDefault="00807AE9" w:rsidP="00D435D4">
            <w:pPr>
              <w:cnfStyle w:val="000000000000" w:firstRow="0" w:lastRow="0" w:firstColumn="0" w:lastColumn="0" w:oddVBand="0" w:evenVBand="0" w:oddHBand="0" w:evenHBand="0" w:firstRowFirstColumn="0" w:firstRowLastColumn="0" w:lastRowFirstColumn="0" w:lastRowLastColumn="0"/>
              <w:rPr>
                <w:ins w:id="168" w:author="Craig Parker" w:date="2024-03-04T16:28:00Z"/>
                <w:rFonts w:ascii="Arial" w:hAnsi="Arial"/>
                <w:color w:val="404040"/>
              </w:rPr>
            </w:pPr>
            <w:ins w:id="169" w:author="Craig Parker" w:date="2024-03-04T16:28:00Z">
              <w:r w:rsidRPr="0037798C">
                <w:rPr>
                  <w:rFonts w:ascii="Arial" w:hAnsi="Arial"/>
                  <w:color w:val="404040"/>
                </w:rPr>
                <w:t>Population</w:t>
              </w:r>
            </w:ins>
            <w:ins w:id="170" w:author="Craig Parker" w:date="2024-03-11T12:08:00Z">
              <w:r w:rsidR="00E178EB">
                <w:rPr>
                  <w:rFonts w:ascii="Arial" w:hAnsi="Arial"/>
                  <w:color w:val="404040"/>
                </w:rPr>
                <w:t>'</w:t>
              </w:r>
            </w:ins>
            <w:ins w:id="171" w:author="Craig Parker" w:date="2024-03-04T16:28:00Z">
              <w:r w:rsidRPr="0037798C">
                <w:rPr>
                  <w:rFonts w:ascii="Arial" w:hAnsi="Arial"/>
                  <w:color w:val="404040"/>
                </w:rPr>
                <w:t>s ability to adjust to heat linked with socio</w:t>
              </w:r>
            </w:ins>
            <w:ins w:id="172" w:author="Craig Parker" w:date="2024-03-11T12:19:00Z">
              <w:r w:rsidR="00A42806">
                <w:rPr>
                  <w:rFonts w:ascii="Arial" w:hAnsi="Arial"/>
                  <w:color w:val="404040"/>
                </w:rPr>
                <w:t>-</w:t>
              </w:r>
            </w:ins>
            <w:ins w:id="173" w:author="Craig Parker" w:date="2024-03-04T16:28:00Z">
              <w:r w:rsidRPr="0037798C">
                <w:rPr>
                  <w:rFonts w:ascii="Arial" w:hAnsi="Arial"/>
                  <w:color w:val="404040"/>
                </w:rPr>
                <w:t xml:space="preserve">economic factors, resource access, institutional support, and </w:t>
              </w:r>
            </w:ins>
            <w:ins w:id="174" w:author="Craig Parker" w:date="2024-03-18T20:45:00Z">
              <w:r w:rsidR="00FB758F">
                <w:rPr>
                  <w:rFonts w:ascii="Arial" w:hAnsi="Arial"/>
                  <w:color w:val="404040"/>
                </w:rPr>
                <w:t>social determinants of health (</w:t>
              </w:r>
            </w:ins>
            <w:ins w:id="175" w:author="Craig Parker" w:date="2024-03-04T16:28:00Z">
              <w:r w:rsidRPr="0037798C">
                <w:rPr>
                  <w:rFonts w:ascii="Arial" w:hAnsi="Arial"/>
                  <w:color w:val="404040"/>
                </w:rPr>
                <w:t>SDOH</w:t>
              </w:r>
            </w:ins>
            <w:ins w:id="176" w:author="Craig Parker" w:date="2024-03-18T20:46:00Z">
              <w:r w:rsidR="00FB758F">
                <w:rPr>
                  <w:rFonts w:ascii="Arial" w:hAnsi="Arial"/>
                  <w:color w:val="404040"/>
                </w:rPr>
                <w:t>)</w:t>
              </w:r>
            </w:ins>
            <w:ins w:id="177" w:author="Craig Parker" w:date="2024-03-04T16:28:00Z">
              <w:r w:rsidRPr="0037798C">
                <w:rPr>
                  <w:rFonts w:ascii="Arial" w:hAnsi="Arial"/>
                  <w:color w:val="404040"/>
                </w:rPr>
                <w:t>. Often diminished in urban poor due to limited access to cooling resources and health services.</w:t>
              </w:r>
            </w:ins>
          </w:p>
        </w:tc>
      </w:tr>
      <w:tr w:rsidR="00AC30D8" w:rsidRPr="00AC30D8" w14:paraId="67367FD3" w14:textId="77777777" w:rsidTr="00AC30D8">
        <w:trPr>
          <w:cnfStyle w:val="000000100000" w:firstRow="0" w:lastRow="0" w:firstColumn="0" w:lastColumn="0" w:oddVBand="0" w:evenVBand="0" w:oddHBand="1" w:evenHBand="0" w:firstRowFirstColumn="0" w:firstRowLastColumn="0" w:lastRowFirstColumn="0" w:lastRowLastColumn="0"/>
          <w:ins w:id="178" w:author="Craig Parker" w:date="2024-03-18T20:55:00Z"/>
        </w:trPr>
        <w:tc>
          <w:tcPr>
            <w:cnfStyle w:val="001000000000" w:firstRow="0" w:lastRow="0" w:firstColumn="1" w:lastColumn="0" w:oddVBand="0" w:evenVBand="0" w:oddHBand="0" w:evenHBand="0" w:firstRowFirstColumn="0" w:firstRowLastColumn="0" w:lastRowFirstColumn="0" w:lastRowLastColumn="0"/>
            <w:tcW w:w="0" w:type="auto"/>
            <w:hideMark/>
            <w:tcPrChange w:id="179" w:author="Craig Parker" w:date="2024-03-18T20:55:00Z">
              <w:tcPr>
                <w:tcW w:w="0" w:type="auto"/>
                <w:hideMark/>
              </w:tcPr>
            </w:tcPrChange>
          </w:tcPr>
          <w:p w14:paraId="779C4EB4" w14:textId="77777777" w:rsidR="00AC30D8" w:rsidRPr="00AC30D8" w:rsidRDefault="00AC30D8" w:rsidP="00AC30D8">
            <w:pPr>
              <w:cnfStyle w:val="001000100000" w:firstRow="0" w:lastRow="0" w:firstColumn="1" w:lastColumn="0" w:oddVBand="0" w:evenVBand="0" w:oddHBand="1" w:evenHBand="0" w:firstRowFirstColumn="0" w:firstRowLastColumn="0" w:lastRowFirstColumn="0" w:lastRowLastColumn="0"/>
              <w:rPr>
                <w:ins w:id="180" w:author="Craig Parker" w:date="2024-03-18T20:55:00Z"/>
                <w:rPrChange w:id="181" w:author="Craig Parker" w:date="2024-03-18T20:55:00Z">
                  <w:rPr>
                    <w:ins w:id="182" w:author="Craig Parker" w:date="2024-03-18T20:55:00Z"/>
                    <w:rFonts w:ascii="system-ui" w:eastAsia="Times New Roman" w:hAnsi="system-ui" w:cs="Times New Roman"/>
                    <w:color w:val="0D0D0D"/>
                    <w:sz w:val="21"/>
                    <w:szCs w:val="21"/>
                  </w:rPr>
                </w:rPrChange>
              </w:rPr>
            </w:pPr>
            <w:ins w:id="183" w:author="Craig Parker" w:date="2024-03-18T20:55:00Z">
              <w:r w:rsidRPr="00AC30D8">
                <w:rPr>
                  <w:rFonts w:asciiTheme="minorHAnsi" w:hAnsiTheme="minorHAnsi"/>
                  <w:color w:val="auto"/>
                  <w:rPrChange w:id="184" w:author="Craig Parker" w:date="2024-03-18T20:55:00Z">
                    <w:rPr>
                      <w:rFonts w:ascii="system-ui" w:eastAsia="Times New Roman" w:hAnsi="system-ui" w:cs="Times New Roman"/>
                      <w:color w:val="0D0D0D"/>
                      <w:sz w:val="21"/>
                      <w:szCs w:val="21"/>
                    </w:rPr>
                  </w:rPrChange>
                </w:rPr>
                <w:t>Risk</w:t>
              </w:r>
            </w:ins>
          </w:p>
        </w:tc>
        <w:tc>
          <w:tcPr>
            <w:tcW w:w="0" w:type="auto"/>
            <w:hideMark/>
            <w:tcPrChange w:id="185" w:author="Craig Parker" w:date="2024-03-18T20:55:00Z">
              <w:tcPr>
                <w:tcW w:w="0" w:type="auto"/>
                <w:hideMark/>
              </w:tcPr>
            </w:tcPrChange>
          </w:tcPr>
          <w:p w14:paraId="42844421" w14:textId="77777777" w:rsidR="00AC30D8" w:rsidRPr="00AC30D8" w:rsidRDefault="00AC30D8" w:rsidP="00AC30D8">
            <w:pPr>
              <w:cnfStyle w:val="000000100000" w:firstRow="0" w:lastRow="0" w:firstColumn="0" w:lastColumn="0" w:oddVBand="0" w:evenVBand="0" w:oddHBand="1" w:evenHBand="0" w:firstRowFirstColumn="0" w:firstRowLastColumn="0" w:lastRowFirstColumn="0" w:lastRowLastColumn="0"/>
              <w:rPr>
                <w:ins w:id="186" w:author="Craig Parker" w:date="2024-03-18T20:55:00Z"/>
                <w:rPrChange w:id="187" w:author="Craig Parker" w:date="2024-03-18T20:55:00Z">
                  <w:rPr>
                    <w:ins w:id="188" w:author="Craig Parker" w:date="2024-03-18T20:55:00Z"/>
                    <w:rFonts w:ascii="system-ui" w:eastAsia="Times New Roman" w:hAnsi="system-ui" w:cs="Times New Roman"/>
                    <w:color w:val="0D0D0D"/>
                    <w:sz w:val="21"/>
                    <w:szCs w:val="21"/>
                  </w:rPr>
                </w:rPrChange>
              </w:rPr>
            </w:pPr>
            <w:ins w:id="189" w:author="Craig Parker" w:date="2024-03-18T20:55:00Z">
              <w:r w:rsidRPr="00AC30D8">
                <w:rPr>
                  <w:rFonts w:asciiTheme="minorHAnsi" w:hAnsiTheme="minorHAnsi"/>
                  <w:color w:val="auto"/>
                  <w:rPrChange w:id="190" w:author="Craig Parker" w:date="2024-03-18T20:55:00Z">
                    <w:rPr>
                      <w:rFonts w:ascii="system-ui" w:eastAsia="Times New Roman" w:hAnsi="system-ui" w:cs="Times New Roman"/>
                      <w:color w:val="0D0D0D"/>
                      <w:sz w:val="21"/>
                      <w:szCs w:val="21"/>
                    </w:rPr>
                  </w:rPrChange>
                </w:rPr>
                <w:t>The 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ins>
          </w:p>
        </w:tc>
      </w:tr>
    </w:tbl>
    <w:p w14:paraId="73F42E9D" w14:textId="77777777" w:rsidR="00807AE9" w:rsidRDefault="00807AE9" w:rsidP="00807AE9">
      <w:pPr>
        <w:rPr>
          <w:ins w:id="191" w:author="Craig Parker" w:date="2024-03-04T16:26:00Z"/>
        </w:rPr>
      </w:pPr>
    </w:p>
    <w:p w14:paraId="4BEA3868" w14:textId="77777777" w:rsidR="00807AE9" w:rsidRDefault="00807AE9" w:rsidP="00807AE9">
      <w:pPr>
        <w:rPr>
          <w:ins w:id="192" w:author="Craig Parker" w:date="2024-03-04T16:26:00Z"/>
        </w:rPr>
      </w:pPr>
    </w:p>
    <w:p w14:paraId="79090943" w14:textId="77777777" w:rsidR="00807AE9" w:rsidRDefault="00807AE9" w:rsidP="00807AE9">
      <w:pPr>
        <w:rPr>
          <w:ins w:id="193" w:author="Craig Parker" w:date="2024-03-04T16:26:00Z"/>
        </w:rPr>
      </w:pPr>
    </w:p>
    <w:p w14:paraId="050EA2D6" w14:textId="6199FFC6" w:rsidR="00A058B3" w:rsidRDefault="00A058B3">
      <w:pPr>
        <w:pStyle w:val="Caption"/>
        <w:keepNext/>
        <w:rPr>
          <w:ins w:id="194" w:author="Craig Parker" w:date="2024-03-11T12:41:00Z"/>
        </w:rPr>
        <w:pPrChange w:id="195" w:author="Craig Parker" w:date="2024-03-11T12:41:00Z">
          <w:pPr>
            <w:pStyle w:val="Caption"/>
          </w:pPr>
        </w:pPrChange>
      </w:pPr>
      <w:ins w:id="196" w:author="Craig Parker" w:date="2024-03-11T12:41:00Z">
        <w:r>
          <w:t xml:space="preserve">Figure </w:t>
        </w:r>
        <w:r w:rsidR="00E47D6F">
          <w:t>1</w:t>
        </w:r>
        <w:r>
          <w:t xml:space="preserve">: </w:t>
        </w:r>
        <w:r w:rsidRPr="00C13126">
          <w:t>Schematic of the Early Warning System Development. This figure outlines a four-step approach to create an Early Warning System (EWS) for heat-related health risks, integrating data analysis, stakeholder engagement, and application design</w:t>
        </w:r>
      </w:ins>
    </w:p>
    <w:p w14:paraId="34FB632D" w14:textId="4D652F21" w:rsidR="40B171D2" w:rsidRDefault="00E51D20" w:rsidP="40B171D2">
      <w:pPr>
        <w:rPr>
          <w:ins w:id="197" w:author="Craig Parker" w:date="2024-02-28T13:01:00Z"/>
        </w:rPr>
      </w:pPr>
      <w:ins w:id="198" w:author="Craig Parker" w:date="2024-03-11T11:56:00Z">
        <w:r w:rsidRPr="00E51D20">
          <w:rPr>
            <w:noProof/>
          </w:rPr>
          <w:drawing>
            <wp:inline distT="0" distB="0" distL="0" distR="0" wp14:anchorId="15AED977" wp14:editId="5994C6A7">
              <wp:extent cx="5731510" cy="3229610"/>
              <wp:effectExtent l="0" t="0" r="2540" b="8890"/>
              <wp:docPr id="5590976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7673" name="Picture 1" descr="A diagram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ins>
    </w:p>
    <w:p w14:paraId="7636CEAE" w14:textId="2EC645B2" w:rsidR="00F17BF7" w:rsidRPr="00F17BF7" w:rsidRDefault="40B171D2">
      <w:pPr>
        <w:pStyle w:val="Heading1"/>
        <w:pPrChange w:id="199" w:author="Craig Parker" w:date="2024-03-04T12:31:00Z">
          <w:pPr>
            <w:pStyle w:val="Heading2"/>
          </w:pPr>
        </w:pPrChange>
      </w:pPr>
      <w:r>
        <w:lastRenderedPageBreak/>
        <w:t>Study setting</w:t>
      </w:r>
    </w:p>
    <w:p w14:paraId="2CB0C418" w14:textId="424ABE2D" w:rsidR="002A260D" w:rsidRDefault="000D7BBE" w:rsidP="000D7BBE">
      <w:r>
        <w:t xml:space="preserve">Abidjan, located in Côte </w:t>
      </w:r>
      <w:del w:id="200" w:author="Craig Parker" w:date="2024-03-11T12:08:00Z">
        <w:r w:rsidDel="00905781">
          <w:delText>d'Ivoire</w:delText>
        </w:r>
      </w:del>
      <w:ins w:id="201" w:author="Craig Parker" w:date="2024-03-11T12:08:00Z">
        <w:r w:rsidR="00905781">
          <w:t>d</w:t>
        </w:r>
        <w:r w:rsidR="00E178EB">
          <w:t>'</w:t>
        </w:r>
        <w:r w:rsidR="00905781">
          <w:t>Ivoire</w:t>
        </w:r>
      </w:ins>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ins w:id="202" w:author="Rebecca walker" w:date="2024-03-11T13:15:00Z">
        <w:r w:rsidR="0037798C">
          <w:t xml:space="preserve"> </w:t>
        </w:r>
      </w:ins>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w:t>
      </w:r>
      <w:ins w:id="203" w:author="Rebecca walker" w:date="2024-03-11T13:18:00Z">
        <w:r w:rsidR="0037798C">
          <w:t>i</w:t>
        </w:r>
      </w:ins>
      <w:del w:id="204" w:author="Rebecca walker" w:date="2024-03-11T13:17:00Z">
        <w:r w:rsidDel="0037798C">
          <w:delText>i</w:delText>
        </w:r>
      </w:del>
      <w:r>
        <w:t xml:space="preserve">ntensified by </w:t>
      </w:r>
      <w:r w:rsidR="001509CD">
        <w:t>urbanisation</w:t>
      </w:r>
      <w:r w:rsidR="00462A2C">
        <w:t>, socio</w:t>
      </w:r>
      <w:ins w:id="205" w:author="Craig Parker" w:date="2024-03-11T12:19:00Z">
        <w:r w:rsidR="00A42806">
          <w:t>-</w:t>
        </w:r>
      </w:ins>
      <w:r w:rsidR="00462A2C">
        <w:t>economic disparities, and</w:t>
      </w:r>
      <w:r>
        <w:t xml:space="preserve"> broader social determinants of health (SDOH) like education and employment</w:t>
      </w:r>
      <w:ins w:id="206" w:author="Rebecca walker" w:date="2024-03-11T13:17:00Z">
        <w:r w:rsidR="0037798C">
          <w:t xml:space="preserve"> </w:t>
        </w:r>
      </w:ins>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ins w:id="207" w:author="Craig Parker" w:date="2024-02-27T13:50:00Z">
        <w:r w:rsidR="002A260D" w:rsidRPr="002A260D">
          <w:t xml:space="preserve"> Areas with less vegetation and higher levels of poverty face greater heat impacts, a reflection of the </w:t>
        </w:r>
      </w:ins>
      <w:ins w:id="208" w:author="Craig Parker" w:date="2024-03-11T12:08:00Z">
        <w:r w:rsidR="00E178EB">
          <w:t>'</w:t>
        </w:r>
      </w:ins>
      <w:ins w:id="209" w:author="Craig Parker" w:date="2024-02-27T13:50:00Z">
        <w:r w:rsidR="002A260D" w:rsidRPr="002A260D">
          <w:t>Green Apartheid</w:t>
        </w:r>
      </w:ins>
      <w:ins w:id="210" w:author="Craig Parker" w:date="2024-03-11T12:08:00Z">
        <w:r w:rsidR="00E178EB">
          <w:t>'</w:t>
        </w:r>
      </w:ins>
      <w:ins w:id="211" w:author="Craig Parker" w:date="2024-02-27T13:50:00Z">
        <w:r w:rsidR="002A260D" w:rsidRPr="002A260D">
          <w:t xml:space="preserve"> that characteri</w:t>
        </w:r>
      </w:ins>
      <w:ins w:id="212" w:author="Craig Parker" w:date="2024-03-11T12:08:00Z">
        <w:r w:rsidR="00905781">
          <w:t>s</w:t>
        </w:r>
      </w:ins>
      <w:ins w:id="213" w:author="Craig Parker" w:date="2024-02-27T13:50:00Z">
        <w:r w:rsidR="002A260D" w:rsidRPr="002A260D">
          <w:t>es the city</w:t>
        </w:r>
      </w:ins>
      <w:ins w:id="214" w:author="Craig Parker" w:date="2024-03-11T12:08:00Z">
        <w:r w:rsidR="00E178EB">
          <w:t>'</w:t>
        </w:r>
      </w:ins>
      <w:ins w:id="215" w:author="Craig Parker" w:date="2024-02-27T13:50:00Z">
        <w:r w:rsidR="002A260D" w:rsidRPr="002A260D">
          <w:t>s urban forest and its accessibility</w:t>
        </w:r>
      </w:ins>
      <w:ins w:id="216" w:author="Rebecca walker" w:date="2024-03-11T13:18:00Z">
        <w:r w:rsidR="0037798C">
          <w:t xml:space="preserve">. </w:t>
        </w:r>
      </w:ins>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commentRangeStart w:id="217"/>
      <w:ins w:id="218" w:author="Craig Parker" w:date="2024-02-27T13:50:00Z">
        <w:r w:rsidR="002A260D" w:rsidRPr="002A260D">
          <w:t>​​</w:t>
        </w:r>
      </w:ins>
      <w:commentRangeEnd w:id="217"/>
      <w:ins w:id="219" w:author="Craig Parker" w:date="2024-02-27T13:52:00Z">
        <w:r w:rsidR="002A260D">
          <w:rPr>
            <w:rStyle w:val="CommentReference"/>
          </w:rPr>
          <w:commentReference w:id="217"/>
        </w:r>
      </w:ins>
      <w:ins w:id="220" w:author="Craig Parker" w:date="2024-02-27T13:50:00Z">
        <w:r w:rsidR="002A260D" w:rsidRPr="002A260D">
          <w:t>.</w:t>
        </w:r>
      </w:ins>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del w:id="221" w:author="Craig Parker" w:date="2024-03-11T12:19:00Z">
        <w:r w:rsidDel="000D483B">
          <w:delText>, socio</w:delText>
        </w:r>
      </w:del>
      <w:del w:id="222" w:author="Craig Parker" w:date="2024-03-11T12:07:00Z">
        <w:r w:rsidDel="003F68BA">
          <w:delText>-</w:delText>
        </w:r>
      </w:del>
      <w:del w:id="223" w:author="Craig Parker" w:date="2024-03-11T12:19:00Z">
        <w:r w:rsidDel="000D483B">
          <w:delText>economic factors,</w:delText>
        </w:r>
      </w:del>
      <w:r>
        <w:t xml:space="preserve"> and wider SDOH</w:t>
      </w:r>
      <w:ins w:id="224" w:author="Rebecca walker" w:date="2024-03-11T13:18:00Z">
        <w:r w:rsidR="0037798C">
          <w:t xml:space="preserve"> </w:t>
        </w:r>
      </w:ins>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34EAD31A" w:rsidR="000D7BBE" w:rsidRDefault="000D7BBE" w:rsidP="000D7BBE">
      <w:r>
        <w:t xml:space="preserve">Both cities represent Urban Heat Islands (UHI), a phenomenon where urban areas exhibit higher temperatures than their rural surroundings due to human </w:t>
      </w:r>
      <w:commentRangeStart w:id="225"/>
      <w:r>
        <w:t>activities</w:t>
      </w:r>
      <w:commentRangeEnd w:id="225"/>
      <w:r w:rsidR="002A260D">
        <w:rPr>
          <w:rStyle w:val="CommentReference"/>
        </w:rPr>
        <w:commentReference w:id="225"/>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ins w:id="226" w:author="Craig Parker" w:date="2024-03-11T12:08:00Z">
        <w:r w:rsidR="00E178EB">
          <w:t xml:space="preserve"> </w:t>
        </w:r>
      </w:ins>
      <w:del w:id="227" w:author="Craig Parker" w:date="2024-03-11T12:08:00Z">
        <w:r w:rsidDel="00E178EB">
          <w:delText xml:space="preserve"> </w:delText>
        </w:r>
        <w:r w:rsidDel="00905781">
          <w:delText xml:space="preserve">Johannesburg's </w:delText>
        </w:r>
      </w:del>
      <w:ins w:id="228" w:author="Craig Parker" w:date="2024-03-11T12:08:00Z">
        <w:r w:rsidR="00E178EB">
          <w:t>Johannesburg'</w:t>
        </w:r>
        <w:r w:rsidR="00905781">
          <w:t xml:space="preserve">s </w:t>
        </w:r>
      </w:ins>
      <w:r>
        <w:t xml:space="preserve">extensive urban forest offers some respite, </w:t>
      </w:r>
      <w:del w:id="229" w:author="Craig Parker" w:date="2024-03-11T12:08:00Z">
        <w:r w:rsidDel="00905781">
          <w:delText xml:space="preserve">Abidjan's </w:delText>
        </w:r>
      </w:del>
      <w:ins w:id="230" w:author="Craig Parker" w:date="2024-03-11T12:08:00Z">
        <w:r w:rsidR="00905781">
          <w:t>Abidjan</w:t>
        </w:r>
        <w:r w:rsidR="00E178EB">
          <w:t>'</w:t>
        </w:r>
        <w:r w:rsidR="00905781">
          <w:t xml:space="preserve">s </w:t>
        </w:r>
      </w:ins>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611CC83B" w:rsidR="40B171D2" w:rsidRDefault="40B171D2">
      <w:pPr>
        <w:rPr>
          <w:ins w:id="231" w:author="Craig Parker" w:date="2024-03-05T09:18:00Z"/>
        </w:rPr>
      </w:pPr>
      <w:del w:id="232" w:author="Craig Parker" w:date="2024-02-28T12:43:00Z">
        <w:r w:rsidDel="40B171D2">
          <w:delText>Abidjan and Johannesburg were selected due to their unique geographical locations, symbolising West and Southern Africa, respectively, and their varying socio-economic, environmental conditions, and SDOH. This facilitates a comparative analysis offering insights into the diverse health impacts of heat across various African contexts.</w:delText>
        </w:r>
      </w:del>
      <w:ins w:id="233" w:author="Craig Parker" w:date="2024-02-28T12:43:00Z">
        <w:r>
          <w:t xml:space="preserve">Abidjan and Johannesburg were selected for this study due to their unique characteristics and </w:t>
        </w:r>
      </w:ins>
      <w:ins w:id="234" w:author="Craig Parker" w:date="2024-03-11T12:20:00Z">
        <w:r w:rsidR="000D483B">
          <w:t>data availability</w:t>
        </w:r>
      </w:ins>
      <w:ins w:id="235" w:author="Craig Parker" w:date="2024-02-28T12:43:00Z">
        <w:r>
          <w:t xml:space="preserve">. </w:t>
        </w:r>
      </w:ins>
      <w:r w:rsidR="0037798C">
        <w:t xml:space="preserve">As </w:t>
      </w:r>
      <w:ins w:id="236" w:author="Craig Parker" w:date="2024-02-28T12:43:00Z">
        <w:r>
          <w:t xml:space="preserve">cities </w:t>
        </w:r>
      </w:ins>
      <w:r w:rsidR="0037798C">
        <w:t xml:space="preserve">with </w:t>
      </w:r>
      <w:ins w:id="237" w:author="Craig Parker" w:date="2024-02-28T12:43:00Z">
        <w:r>
          <w:t>high population density and experienc</w:t>
        </w:r>
      </w:ins>
      <w:r w:rsidR="0037798C">
        <w:t>e</w:t>
      </w:r>
      <w:ins w:id="238" w:author="Craig Parker" w:date="2024-02-28T12:43:00Z">
        <w:r>
          <w:t xml:space="preserve"> rapid urbani</w:t>
        </w:r>
      </w:ins>
      <w:ins w:id="239" w:author="Craig Parker" w:date="2024-03-11T12:08:00Z">
        <w:r w:rsidR="00905781">
          <w:t>s</w:t>
        </w:r>
      </w:ins>
      <w:ins w:id="240" w:author="Craig Parker" w:date="2024-02-28T12:43:00Z">
        <w:r>
          <w:t xml:space="preserve">ation, </w:t>
        </w:r>
      </w:ins>
      <w:proofErr w:type="gramStart"/>
      <w:r w:rsidR="0037798C">
        <w:t>Abidjan</w:t>
      </w:r>
      <w:proofErr w:type="gramEnd"/>
      <w:r w:rsidR="0037798C">
        <w:t xml:space="preserve"> and Johannesburg </w:t>
      </w:r>
      <w:proofErr w:type="spellStart"/>
      <w:ins w:id="241" w:author="Craig Parker" w:date="2024-02-28T12:43:00Z">
        <w:r>
          <w:t>representat</w:t>
        </w:r>
        <w:proofErr w:type="spellEnd"/>
        <w:r>
          <w:t xml:space="preserve"> the challenges fac</w:t>
        </w:r>
      </w:ins>
      <w:r w:rsidR="0037798C">
        <w:t>ing</w:t>
      </w:r>
      <w:ins w:id="242" w:author="Craig Parker" w:date="2024-02-28T12:43:00Z">
        <w:r>
          <w:t xml:space="preserve"> many African cities in the context of climate change and heat-related health impacts. Additionally, these cities have access to </w:t>
        </w:r>
      </w:ins>
      <w:r w:rsidR="0037798C">
        <w:t xml:space="preserve">critical </w:t>
      </w:r>
      <w:ins w:id="243" w:author="Craig Parker" w:date="2024-02-28T12:43:00Z">
        <w:r>
          <w:t>detailed health data from clinical trials and cohort studies</w:t>
        </w:r>
      </w:ins>
      <w:r w:rsidR="0037798C">
        <w:t xml:space="preserve">. Both cities </w:t>
      </w:r>
      <w:proofErr w:type="gramStart"/>
      <w:r w:rsidR="0037798C">
        <w:t>therefore  enable</w:t>
      </w:r>
      <w:proofErr w:type="gramEnd"/>
      <w:del w:id="244" w:author="Craig Parker" w:date="2024-03-18T20:46:00Z">
        <w:r w:rsidR="0037798C" w:rsidDel="00FB758F">
          <w:delText xml:space="preserve"> a</w:delText>
        </w:r>
      </w:del>
      <w:r w:rsidR="0037798C">
        <w:t xml:space="preserve"> </w:t>
      </w:r>
      <w:ins w:id="245" w:author="Craig Parker" w:date="2024-02-28T12:43:00Z">
        <w:r>
          <w:t xml:space="preserve">a focused examination of heat-related health risks in urban African settings, </w:t>
        </w:r>
      </w:ins>
      <w:ins w:id="246" w:author="Craig Parker" w:date="2024-03-11T12:20:00Z">
        <w:r w:rsidR="000D483B">
          <w:t>potentially informing</w:t>
        </w:r>
      </w:ins>
      <w:ins w:id="247" w:author="Craig Parker" w:date="2024-02-28T12:43:00Z">
        <w:r>
          <w:t xml:space="preserve"> broader regional strategies for climate adaptation and public health.</w:t>
        </w:r>
      </w:ins>
    </w:p>
    <w:p w14:paraId="4C8E8F5C" w14:textId="77777777" w:rsidR="0053249D" w:rsidRDefault="0053249D">
      <w:pPr>
        <w:rPr>
          <w:ins w:id="248" w:author="Craig Parker" w:date="2024-03-05T09:18:00Z"/>
        </w:rPr>
      </w:pPr>
    </w:p>
    <w:p w14:paraId="11322F61" w14:textId="7F5911CC" w:rsidR="0053249D" w:rsidRDefault="0053249D">
      <w:pPr>
        <w:pStyle w:val="Heading1"/>
        <w:pPrChange w:id="249" w:author="Craig Parker" w:date="2024-03-05T09:39:00Z">
          <w:pPr/>
        </w:pPrChange>
      </w:pPr>
      <w:ins w:id="250" w:author="Craig Parker" w:date="2024-03-05T09:18:00Z">
        <w:r>
          <w:t>Methods</w:t>
        </w:r>
      </w:ins>
    </w:p>
    <w:p w14:paraId="4CD750AE" w14:textId="77777777" w:rsidR="002205B1" w:rsidRDefault="002205B1"/>
    <w:p w14:paraId="4BD1FA74" w14:textId="0F675F63"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del w:id="251" w:author="Craig Parker" w:date="2024-03-11T12:49:00Z">
        <w:r w:rsidRPr="00BF0886" w:rsidDel="00D40ED4">
          <w:delText xml:space="preserve">the unique </w:delText>
        </w:r>
        <w:r w:rsidR="00314180" w:rsidDel="00D40ED4">
          <w:delText>daily conditions, challenges, and opportunities individuals encounter</w:delText>
        </w:r>
      </w:del>
      <w:ins w:id="252" w:author="Craig Parker" w:date="2024-03-11T12:49:00Z">
        <w:r w:rsidR="00D40ED4">
          <w:t>individuals' unique daily conditions, challenges, and opportunities</w:t>
        </w:r>
      </w:ins>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ins w:id="253" w:author="Rebecca walker" w:date="2024-03-11T13:26:00Z">
        <w:r w:rsidR="0037798C">
          <w:t xml:space="preserve"> </w:t>
        </w:r>
      </w:ins>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7A7B5589"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ins w:id="254" w:author="Craig Parker" w:date="2024-03-11T12:19:00Z">
        <w:r w:rsidR="00A42806">
          <w:rPr>
            <w:rFonts w:asciiTheme="majorHAnsi" w:eastAsiaTheme="majorEastAsia" w:hAnsiTheme="majorHAnsi" w:cstheme="majorBidi"/>
            <w:color w:val="2F5496" w:themeColor="accent1" w:themeShade="BF"/>
            <w:sz w:val="28"/>
            <w:szCs w:val="28"/>
            <w:shd w:val="clear" w:color="auto" w:fill="FFFFFF"/>
          </w:rPr>
          <w:t>-</w:t>
        </w:r>
      </w:ins>
      <w:del w:id="255" w:author="Craig Parker" w:date="2024-03-11T12:07:00Z">
        <w:r w:rsidDel="003F68BA">
          <w:rPr>
            <w:rFonts w:asciiTheme="majorHAnsi" w:eastAsiaTheme="majorEastAsia" w:hAnsiTheme="majorHAnsi" w:cstheme="majorBidi"/>
            <w:color w:val="2F5496" w:themeColor="accent1" w:themeShade="BF"/>
            <w:sz w:val="28"/>
            <w:szCs w:val="28"/>
            <w:shd w:val="clear" w:color="auto" w:fill="FFFFFF"/>
          </w:rPr>
          <w:delText>-</w:delText>
        </w:r>
      </w:del>
      <w:r>
        <w:rPr>
          <w:rFonts w:asciiTheme="majorHAnsi" w:eastAsiaTheme="majorEastAsia" w:hAnsiTheme="majorHAnsi" w:cstheme="majorBidi"/>
          <w:color w:val="2F5496" w:themeColor="accent1" w:themeShade="BF"/>
          <w:sz w:val="28"/>
          <w:szCs w:val="28"/>
          <w:shd w:val="clear" w:color="auto" w:fill="FFFFFF"/>
        </w:rPr>
        <w:t>economic and environmental data</w:t>
      </w:r>
    </w:p>
    <w:p w14:paraId="54929456" w14:textId="161EDA6C" w:rsidR="008D132A" w:rsidRPr="00775219" w:rsidDel="008D132A" w:rsidRDefault="00B834AD">
      <w:pPr>
        <w:pStyle w:val="Heading2"/>
        <w:numPr>
          <w:ilvl w:val="1"/>
          <w:numId w:val="62"/>
        </w:numPr>
        <w:rPr>
          <w:del w:id="256" w:author="Craig Parker" w:date="2024-03-04T17:26:00Z"/>
        </w:rPr>
        <w:pPrChange w:id="257" w:author="Craig Parker" w:date="2024-03-11T21:40:00Z">
          <w:pPr>
            <w:pStyle w:val="Heading3"/>
          </w:pPr>
        </w:pPrChange>
      </w:pPr>
      <w:del w:id="258" w:author="Craig Parker" w:date="2024-03-04T17:26:00Z">
        <w:r w:rsidRPr="00775219" w:rsidDel="00775219">
          <w:delText>Socio-economic and environmental data</w:delText>
        </w:r>
      </w:del>
    </w:p>
    <w:p w14:paraId="6E36BB09" w14:textId="38AE27BE" w:rsidR="00B834AD" w:rsidDel="00E85340" w:rsidRDefault="00B834AD">
      <w:pPr>
        <w:pStyle w:val="Heading2"/>
        <w:rPr>
          <w:del w:id="259" w:author="Craig Parker" w:date="2024-03-05T09:42:00Z"/>
        </w:rPr>
        <w:pPrChange w:id="260" w:author="Craig Parker" w:date="2024-03-11T21:40:00Z">
          <w:pPr/>
        </w:pPrChange>
      </w:pPr>
    </w:p>
    <w:p w14:paraId="7DB06C6A" w14:textId="0F95DEF3"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ins w:id="261" w:author="Rebecca walker" w:date="2024-03-11T13:26:00Z">
        <w:r w:rsidR="0037798C">
          <w:t xml:space="preserve"> </w:t>
        </w:r>
      </w:ins>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w:t>
      </w:r>
      <w:r>
        <w:lastRenderedPageBreak/>
        <w:t xml:space="preserve">circumstances, and accessibility to healthcare, education, and transportation services. </w:t>
      </w:r>
      <w:del w:id="262" w:author="Craig Parker" w:date="2024-02-28T13:45:00Z">
        <w:r w:rsidDel="40B171D2">
          <w:delText>For the Johannesburg-specific segment, many key variables will be provided by the Gauteng City-Region Observatory (GCRO) datasets</w:delText>
        </w:r>
      </w:del>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ins w:id="263" w:author="Rebecca walker" w:date="2024-03-11T13:26:00Z">
        <w:r w:rsidR="0037798C">
          <w:t xml:space="preserve">  </w:t>
        </w:r>
      </w:ins>
      <w:ins w:id="264" w:author="Craig Parker" w:date="2024-02-28T13:44:00Z">
        <w:r>
          <w:t>For Johannesburg, key variables for the study will be provided by the Gauteng City-Region Observatory (GCRO) datasets. In the case of Abidjan, equivalent data will be sourced from the National Institute of Statistics (INS) of Côte d</w:t>
        </w:r>
      </w:ins>
      <w:ins w:id="265" w:author="Craig Parker" w:date="2024-03-11T12:08:00Z">
        <w:r w:rsidR="00E178EB">
          <w:t>'</w:t>
        </w:r>
      </w:ins>
      <w:ins w:id="266" w:author="Craig Parker" w:date="2024-02-28T13:44:00Z">
        <w:r>
          <w:t>Ivoire, which provides comprehensive socio</w:t>
        </w:r>
      </w:ins>
      <w:ins w:id="267" w:author="Craig Parker" w:date="2024-03-11T12:19:00Z">
        <w:r w:rsidR="00A42806">
          <w:t>-</w:t>
        </w:r>
      </w:ins>
      <w:ins w:id="268" w:author="Craig Parker" w:date="2024-02-28T13:44:00Z">
        <w:r>
          <w:t>economic and demographic data</w:t>
        </w:r>
      </w:ins>
      <w:ins w:id="269" w:author="Rebecca walker" w:date="2024-03-11T13:26:00Z">
        <w:r w:rsidR="0037798C">
          <w:t xml:space="preserve"> </w:t>
        </w:r>
      </w:ins>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ins w:id="270" w:author="Craig Parker" w:date="2024-02-28T13:44:00Z">
        <w:r>
          <w:t xml:space="preserve">. </w:t>
        </w:r>
      </w:ins>
    </w:p>
    <w:p w14:paraId="071A35B4" w14:textId="4281F495"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ins w:id="271" w:author="Rebecca walker" w:date="2024-03-11T13:27:00Z">
        <w:r w:rsidR="0037798C">
          <w:t xml:space="preserve"> </w:t>
        </w:r>
      </w:ins>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w:t>
      </w:r>
      <w:ins w:id="272" w:author="Craig Parker" w:date="2024-02-28T11:00:00Z">
        <w:r>
          <w:t xml:space="preserve"> </w:t>
        </w:r>
      </w:ins>
      <w:ins w:id="273" w:author="Craig Parker" w:date="2024-03-18T10:10:00Z">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ins>
      <w:commentRangeStart w:id="274"/>
      <w:ins w:id="275" w:author="Rebecca walker" w:date="2024-03-11T13:27:00Z">
        <w:del w:id="276" w:author="Craig Parker" w:date="2024-03-18T10:10:00Z">
          <w:r w:rsidR="0037798C" w:rsidDel="00BA4063">
            <w:delText xml:space="preserve"> </w:delText>
          </w:r>
        </w:del>
      </w:ins>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ins w:id="277" w:author="Craig Parker" w:date="2024-02-28T11:00:00Z">
        <w:r>
          <w:t>.</w:t>
        </w:r>
      </w:ins>
      <w:commentRangeEnd w:id="274"/>
      <w:r w:rsidR="00B834AD">
        <w:rPr>
          <w:rStyle w:val="CommentReference"/>
        </w:rPr>
        <w:commentReference w:id="274"/>
      </w:r>
      <w:r>
        <w:t xml:space="preserve"> </w:t>
      </w:r>
      <w:del w:id="278" w:author="Craig Parker" w:date="2024-03-18T20:46:00Z">
        <w:r w:rsidDel="00FB758F">
          <w:delText>The objective of amalgamating climatic and socioeconomic data is to generate maps of cities that will illustrate regions where individuals and households are most at risk for health impacts from heat</w:delText>
        </w:r>
      </w:del>
      <w:ins w:id="279" w:author="Rebecca walker" w:date="2024-03-11T13:27:00Z">
        <w:del w:id="280" w:author="Craig Parker" w:date="2024-03-18T20:46:00Z">
          <w:r w:rsidR="0037798C" w:rsidDel="00FB758F">
            <w:delText xml:space="preserve"> </w:delText>
          </w:r>
        </w:del>
      </w:ins>
      <w:del w:id="281" w:author="Craig Parker" w:date="2024-03-18T20:46:00Z">
        <w:r w:rsidDel="00FB758F">
          <w:delText>[25]. These maps will be valuable for public health officials and policymakers to identify areas of need and to formulate focused interventions and policies to mitigate these risks</w:delText>
        </w:r>
      </w:del>
      <w:ins w:id="282" w:author="Rebecca walker" w:date="2024-03-11T13:28:00Z">
        <w:del w:id="283" w:author="Craig Parker" w:date="2024-03-18T20:46:00Z">
          <w:r w:rsidR="0037798C" w:rsidDel="00FB758F">
            <w:delText xml:space="preserve"> </w:delText>
          </w:r>
        </w:del>
      </w:ins>
      <w:del w:id="284" w:author="Craig Parker" w:date="2024-03-18T20:46:00Z">
        <w:r w:rsidR="00B834AD" w:rsidDel="00FB758F">
          <w:fldChar w:fldCharType="begin"/>
        </w:r>
        <w:r w:rsidR="002D0733" w:rsidDel="00FB758F">
          <w:del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delInstrText>
        </w:r>
        <w:r w:rsidR="00B834AD" w:rsidDel="00FB758F">
          <w:fldChar w:fldCharType="separate"/>
        </w:r>
        <w:r w:rsidR="002D0733" w:rsidDel="00FB758F">
          <w:rPr>
            <w:noProof/>
          </w:rPr>
          <w:delText>[49]</w:delText>
        </w:r>
        <w:r w:rsidR="00B834AD" w:rsidDel="00FB758F">
          <w:fldChar w:fldCharType="end"/>
        </w:r>
        <w:r w:rsidDel="00FB758F">
          <w:delText>.</w:delText>
        </w:r>
      </w:del>
    </w:p>
    <w:p w14:paraId="400EA0AA" w14:textId="2FEF08DE"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ins w:id="285" w:author="Craig Parker" w:date="2024-03-11T12:21:00Z"/>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ins w:id="286" w:author="Rebecca walker" w:date="2024-03-11T13:28:00Z">
        <w:r w:rsidR="0037798C">
          <w:t xml:space="preserve"> </w:t>
        </w:r>
      </w:ins>
      <w:del w:id="287" w:author="Craig Parker" w:date="2024-03-18T20:47:00Z">
        <w:r w:rsidR="00B834AD" w:rsidDel="00FB758F">
          <w:fldChar w:fldCharType="begin"/>
        </w:r>
        <w:r w:rsidR="002D0733" w:rsidDel="00FB758F">
          <w:del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delInstrText>
        </w:r>
        <w:r w:rsidR="00B834AD" w:rsidDel="00FB758F">
          <w:fldChar w:fldCharType="separate"/>
        </w:r>
        <w:r w:rsidR="002D0733" w:rsidDel="00FB758F">
          <w:rPr>
            <w:noProof/>
          </w:rPr>
          <w:delText>[50]</w:delText>
        </w:r>
        <w:r w:rsidR="00B834AD" w:rsidDel="00FB758F">
          <w:fldChar w:fldCharType="end"/>
        </w:r>
      </w:del>
      <w:commentRangeStart w:id="288"/>
      <w:ins w:id="289" w:author="Craig Parker" w:date="2024-02-28T11:58:00Z">
        <w:r w:rsidRPr="40B171D2">
          <w:rPr>
            <w:noProof/>
          </w:rPr>
          <w:t>While the Copernicus Climate Data Store (CDS) and Earth System Grid Federation (ESGF) provide valuable climate data, their spatial resolution may not be sufficient to distinguish different parts within the city</w:t>
        </w:r>
      </w:ins>
      <w:r w:rsidR="00FB758F">
        <w:rPr>
          <w:noProof/>
        </w:rPr>
        <w:fldChar w:fldCharType="begin"/>
      </w:r>
      <w:r w:rsidR="00FB758F">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FB758F">
        <w:rPr>
          <w:noProof/>
        </w:rPr>
        <w:t>[33]</w:t>
      </w:r>
      <w:r w:rsidR="00FB758F">
        <w:rPr>
          <w:noProof/>
        </w:rPr>
        <w:fldChar w:fldCharType="end"/>
      </w:r>
      <w:ins w:id="290" w:author="Craig Parker" w:date="2024-02-28T11:58:00Z">
        <w:r w:rsidRPr="40B171D2">
          <w:rPr>
            <w:noProof/>
          </w:rPr>
          <w:t>.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w:t>
        </w:r>
      </w:ins>
      <w:r w:rsidR="0037798C">
        <w:rPr>
          <w:noProof/>
        </w:rPr>
        <w:t xml:space="preserve"> and can </w:t>
      </w:r>
      <w:ins w:id="291" w:author="Craig Parker" w:date="2024-02-28T11:58:00Z">
        <w:r w:rsidRPr="40B171D2">
          <w:rPr>
            <w:noProof/>
          </w:rPr>
          <w:t>improve the accuracy of our heat risk assessments for Johannesburg and Abidjan</w:t>
        </w:r>
      </w:ins>
      <w:ins w:id="292" w:author="Rebecca walker" w:date="2024-03-11T13:29:00Z">
        <w:r w:rsidR="0037798C">
          <w:rPr>
            <w:noProof/>
          </w:rPr>
          <w:t xml:space="preserve"> </w:t>
        </w:r>
      </w:ins>
      <w:r w:rsidR="00BF519C">
        <w:rPr>
          <w:noProof/>
        </w:rPr>
        <w:fldChar w:fldCharType="begin"/>
      </w:r>
      <w:r w:rsidR="00FB758F">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FB758F">
        <w:rPr>
          <w:noProof/>
        </w:rPr>
        <w:t>[34, 35]</w:t>
      </w:r>
      <w:r w:rsidR="00BF519C">
        <w:rPr>
          <w:noProof/>
        </w:rPr>
        <w:fldChar w:fldCharType="end"/>
      </w:r>
      <w:r>
        <w:t>.</w:t>
      </w:r>
      <w:commentRangeEnd w:id="288"/>
      <w:r w:rsidR="00B834AD">
        <w:rPr>
          <w:rStyle w:val="CommentReference"/>
        </w:rPr>
        <w:commentReference w:id="288"/>
      </w:r>
    </w:p>
    <w:p w14:paraId="138AF97C" w14:textId="6FE334DE"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FB758F">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FB758F">
        <w:rPr>
          <w:noProof/>
        </w:rPr>
        <w:t>[36]</w:t>
      </w:r>
      <w:r w:rsidR="00B834AD">
        <w:fldChar w:fldCharType="end"/>
      </w:r>
      <w:r>
        <w:t>.</w:t>
      </w:r>
      <w:ins w:id="293" w:author="Craig Parker" w:date="2024-02-28T10:34:00Z">
        <w:r>
          <w:t xml:space="preserve"> </w:t>
        </w:r>
        <w:commentRangeStart w:id="294"/>
        <w:r>
          <w:t>To further enhance our analysis, we will integrate datasets from the European Space Agency</w:t>
        </w:r>
      </w:ins>
      <w:ins w:id="295" w:author="Craig Parker" w:date="2024-03-11T12:08:00Z">
        <w:r w:rsidR="00E178EB">
          <w:t>'</w:t>
        </w:r>
      </w:ins>
      <w:ins w:id="296" w:author="Craig Parker" w:date="2024-02-28T10:34:00Z">
        <w:r>
          <w:t xml:space="preserve">s </w:t>
        </w:r>
        <w:proofErr w:type="spellStart"/>
        <w:r>
          <w:t>WorldCover</w:t>
        </w:r>
        <w:proofErr w:type="spellEnd"/>
        <w:r>
          <w:t xml:space="preserve"> portal and the Global Human Settlement Layer (GHSL), which provide detailed land cover and human settlement data, respectively</w:t>
        </w:r>
      </w:ins>
      <w:commentRangeEnd w:id="294"/>
      <w:r w:rsidR="00B834AD">
        <w:rPr>
          <w:rStyle w:val="CommentReference"/>
        </w:rPr>
        <w:commentReference w:id="294"/>
      </w:r>
      <w:r w:rsidR="00671A84">
        <w:fldChar w:fldCharType="begin"/>
      </w:r>
      <w:r w:rsidR="00FB758F">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FB758F">
        <w:rPr>
          <w:noProof/>
        </w:rPr>
        <w:t>[37, 38]</w:t>
      </w:r>
      <w:r w:rsidR="00671A84">
        <w:fldChar w:fldCharType="end"/>
      </w:r>
      <w:ins w:id="297" w:author="Craig Parker" w:date="2024-02-28T10:34:00Z">
        <w:r>
          <w:t>.</w:t>
        </w:r>
      </w:ins>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C51A3E">
      <w:pPr>
        <w:pStyle w:val="Style1"/>
      </w:pPr>
      <w:r w:rsidRPr="003C096B">
        <w:t>Health trials and cohort data</w:t>
      </w:r>
    </w:p>
    <w:p w14:paraId="0E44931E" w14:textId="4FADED05"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37798C">
        <w:t xml:space="preserve">,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FB758F">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FB758F">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w:t>
      </w:r>
      <w:r>
        <w:lastRenderedPageBreak/>
        <w:t xml:space="preserve">disease) that could increase the risk of heat-related illness, and documentation of adverse events </w:t>
      </w:r>
      <w:r w:rsidR="00A81FA5">
        <w:t xml:space="preserve">potentially </w:t>
      </w:r>
      <w:r>
        <w:t>related to heat exposure.</w:t>
      </w:r>
    </w:p>
    <w:p w14:paraId="5A9AD42B" w14:textId="26796B77"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170646E2" w:rsidR="002205B1" w:rsidRDefault="40B171D2" w:rsidP="00F17BF7">
      <w:pPr>
        <w:pStyle w:val="ListParagraph"/>
        <w:numPr>
          <w:ilvl w:val="0"/>
          <w:numId w:val="20"/>
        </w:numPr>
        <w:rPr>
          <w:ins w:id="298" w:author="Craig Parker" w:date="2024-03-11T09:44:00Z"/>
        </w:r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pPr>
        <w:rPr>
          <w:ins w:id="299" w:author="Craig Parker" w:date="2024-02-28T13:35:00Z"/>
        </w:rPr>
      </w:pPr>
      <w:ins w:id="300" w:author="Craig Parker" w:date="2024-03-11T09:44:00Z">
        <w:r w:rsidRPr="007C7B8F">
          <w:t>In response to the shifts in mortality and morbidity during the 2020-2022 COVID-19 pandemic, we will analy</w:t>
        </w:r>
      </w:ins>
      <w:ins w:id="301" w:author="Craig Parker" w:date="2024-03-11T12:08:00Z">
        <w:r w:rsidR="00905781">
          <w:t>s</w:t>
        </w:r>
      </w:ins>
      <w:ins w:id="302" w:author="Craig Parker" w:date="2024-03-11T09:44:00Z">
        <w:r w:rsidRPr="007C7B8F">
          <w:t>e data separately for pre-pandemic, pandemic, and post-pandemic periods. Additionally, we will include COVID-19</w:t>
        </w:r>
      </w:ins>
      <w:ins w:id="303" w:author="Craig Parker" w:date="2024-03-11T12:21:00Z">
        <w:r w:rsidR="00314180">
          <w:t>-</w:t>
        </w:r>
      </w:ins>
      <w:ins w:id="304" w:author="Craig Parker" w:date="2024-03-11T09:44:00Z">
        <w:r w:rsidRPr="007C7B8F">
          <w:t>related variables as covariates in our models to control for the pandemic</w:t>
        </w:r>
      </w:ins>
      <w:ins w:id="305" w:author="Craig Parker" w:date="2024-03-11T12:08:00Z">
        <w:r w:rsidR="00E178EB">
          <w:t>'</w:t>
        </w:r>
      </w:ins>
      <w:ins w:id="306" w:author="Craig Parker" w:date="2024-03-11T09:44:00Z">
        <w:r w:rsidRPr="007C7B8F">
          <w:t xml:space="preserve">s </w:t>
        </w:r>
      </w:ins>
      <w:ins w:id="307" w:author="Craig Parker" w:date="2024-03-11T12:23:00Z">
        <w:r w:rsidR="00314180">
          <w:t>i</w:t>
        </w:r>
      </w:ins>
      <w:ins w:id="308" w:author="Craig Parker" w:date="2024-03-11T09:44:00Z">
        <w:r w:rsidRPr="007C7B8F">
          <w:t>mpact on health outcomes.</w:t>
        </w:r>
      </w:ins>
    </w:p>
    <w:p w14:paraId="61B8E2DE" w14:textId="18BE1727" w:rsidR="40B171D2" w:rsidRPr="00E06A3E" w:rsidRDefault="40B171D2" w:rsidP="0037798C">
      <w:pPr>
        <w:ind w:left="360"/>
        <w:rPr>
          <w:ins w:id="309" w:author="Craig Parker" w:date="2024-02-28T13:33:00Z"/>
          <w:rFonts w:cstheme="minorHAnsi"/>
        </w:rPr>
      </w:pPr>
      <w:ins w:id="310" w:author="Craig Parker" w:date="2024-02-28T13:35:00Z">
        <w:r w:rsidRPr="0037798C">
          <w:rPr>
            <w:rFonts w:eastAsia="system-ui" w:cstheme="minorHAnsi"/>
            <w:color w:val="0D0D0D" w:themeColor="text1" w:themeTint="F2"/>
            <w:sz w:val="24"/>
            <w:szCs w:val="24"/>
          </w:rPr>
          <w:t xml:space="preserve">Table </w:t>
        </w:r>
      </w:ins>
      <w:ins w:id="311" w:author="Craig Parker" w:date="2024-03-06T21:35:00Z">
        <w:r w:rsidR="00641B8A">
          <w:rPr>
            <w:rFonts w:eastAsia="system-ui" w:cstheme="minorHAnsi"/>
            <w:color w:val="0D0D0D" w:themeColor="text1" w:themeTint="F2"/>
            <w:sz w:val="24"/>
            <w:szCs w:val="24"/>
          </w:rPr>
          <w:t>2</w:t>
        </w:r>
      </w:ins>
      <w:ins w:id="312" w:author="Craig Parker" w:date="2024-02-28T13:35:00Z">
        <w:r w:rsidRPr="0037798C">
          <w:rPr>
            <w:rFonts w:eastAsia="system-ui" w:cstheme="minorHAnsi"/>
            <w:color w:val="0D0D0D" w:themeColor="text1" w:themeTint="F2"/>
            <w:sz w:val="24"/>
            <w:szCs w:val="24"/>
          </w:rPr>
          <w:t xml:space="preserve">: Summary of Data Sources for </w:t>
        </w:r>
      </w:ins>
      <w:r w:rsidR="0037798C">
        <w:rPr>
          <w:rFonts w:eastAsia="system-ui" w:cstheme="minorHAnsi"/>
          <w:color w:val="0D0D0D" w:themeColor="text1" w:themeTint="F2"/>
          <w:sz w:val="24"/>
          <w:szCs w:val="24"/>
        </w:rPr>
        <w:t>e</w:t>
      </w:r>
      <w:ins w:id="313" w:author="Craig Parker" w:date="2024-02-28T13:35:00Z">
        <w:r w:rsidRPr="0037798C">
          <w:rPr>
            <w:rFonts w:eastAsia="system-ui" w:cstheme="minorHAnsi"/>
            <w:color w:val="0D0D0D" w:themeColor="text1" w:themeTint="F2"/>
            <w:sz w:val="24"/>
            <w:szCs w:val="24"/>
          </w:rPr>
          <w:t>ach Objective</w:t>
        </w:r>
      </w:ins>
    </w:p>
    <w:tbl>
      <w:tblPr>
        <w:tblStyle w:val="Bordered-Accent1"/>
        <w:tblW w:w="9351" w:type="dxa"/>
        <w:tblLayout w:type="fixed"/>
        <w:tblLook w:val="06A0" w:firstRow="1" w:lastRow="0" w:firstColumn="1" w:lastColumn="0" w:noHBand="1" w:noVBand="1"/>
        <w:tblPrChange w:id="314" w:author="Craig Parker" w:date="2024-03-11T12:50: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315">
          <w:tblGrid>
            <w:gridCol w:w="4508"/>
            <w:gridCol w:w="4508"/>
          </w:tblGrid>
        </w:tblGridChange>
      </w:tblGrid>
      <w:tr w:rsidR="40B171D2" w:rsidRPr="00E06A3E" w14:paraId="082546C7" w14:textId="77777777" w:rsidTr="00585918">
        <w:trPr>
          <w:cnfStyle w:val="100000000000" w:firstRow="1" w:lastRow="0" w:firstColumn="0" w:lastColumn="0" w:oddVBand="0" w:evenVBand="0" w:oddHBand="0" w:evenHBand="0" w:firstRowFirstColumn="0" w:firstRowLastColumn="0" w:lastRowFirstColumn="0" w:lastRowLastColumn="0"/>
          <w:trHeight w:val="300"/>
          <w:ins w:id="316" w:author="Craig Parker" w:date="2024-02-28T13:33:00Z"/>
          <w:trPrChange w:id="317"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18" w:author="Craig Parker" w:date="2024-03-11T12:50: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189A7A13" w:rsidR="40B171D2" w:rsidRPr="0037798C" w:rsidRDefault="40B171D2">
            <w:pPr>
              <w:jc w:val="center"/>
              <w:cnfStyle w:val="101000000000" w:firstRow="1" w:lastRow="0" w:firstColumn="1"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Change w:id="319" w:author="Craig Parker" w:date="2024-03-04T12:36:00Z">
                <w:pPr>
                  <w:cnfStyle w:val="101000000000" w:firstRow="1" w:lastRow="0" w:firstColumn="1" w:lastColumn="0" w:oddVBand="0" w:evenVBand="0" w:oddHBand="0" w:evenHBand="0" w:firstRowFirstColumn="0" w:firstRowLastColumn="0" w:lastRowFirstColumn="0" w:lastRowLastColumn="0"/>
                </w:pPr>
              </w:pPrChange>
            </w:pPr>
            <w:ins w:id="320" w:author="Craig Parker" w:date="2024-02-28T13:33:00Z">
              <w:r w:rsidRPr="0037798C">
                <w:rPr>
                  <w:rFonts w:asciiTheme="minorHAnsi" w:eastAsia="system-ui" w:hAnsiTheme="minorHAnsi" w:cstheme="minorHAnsi"/>
                  <w:b/>
                  <w:bCs/>
                  <w:color w:val="0D0D0D" w:themeColor="text1" w:themeTint="F2"/>
                </w:rPr>
                <w:t>Objective</w:t>
              </w:r>
            </w:ins>
          </w:p>
        </w:tc>
        <w:tc>
          <w:tcPr>
            <w:tcW w:w="6379" w:type="dxa"/>
            <w:tcPrChange w:id="321" w:author="Craig Parker" w:date="2024-03-11T12:50: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0B8AB9ED" w:rsidR="40B171D2" w:rsidRPr="0037798C" w:rsidRDefault="40B171D2">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Change w:id="322" w:author="Craig Parker" w:date="2024-03-04T12:36:00Z">
                <w:pPr>
                  <w:cnfStyle w:val="100000000000" w:firstRow="1" w:lastRow="0" w:firstColumn="0" w:lastColumn="0" w:oddVBand="0" w:evenVBand="0" w:oddHBand="0" w:evenHBand="0" w:firstRowFirstColumn="0" w:firstRowLastColumn="0" w:lastRowFirstColumn="0" w:lastRowLastColumn="0"/>
                </w:pPr>
              </w:pPrChange>
            </w:pPr>
            <w:ins w:id="323" w:author="Craig Parker" w:date="2024-02-28T13:33:00Z">
              <w:r w:rsidRPr="0037798C">
                <w:rPr>
                  <w:rFonts w:asciiTheme="minorHAnsi" w:eastAsia="system-ui" w:hAnsiTheme="minorHAnsi" w:cstheme="minorHAnsi"/>
                  <w:b/>
                  <w:bCs/>
                  <w:color w:val="0D0D0D" w:themeColor="text1" w:themeTint="F2"/>
                </w:rPr>
                <w:t>Data Sources</w:t>
              </w:r>
            </w:ins>
          </w:p>
        </w:tc>
      </w:tr>
      <w:tr w:rsidR="40B171D2" w:rsidRPr="00E06A3E" w14:paraId="1369247A" w14:textId="77777777" w:rsidTr="00585918">
        <w:trPr>
          <w:trHeight w:val="300"/>
          <w:ins w:id="324" w:author="Craig Parker" w:date="2024-02-28T13:33:00Z"/>
          <w:trPrChange w:id="325"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26"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2CDE753C" w:rsidR="40B171D2" w:rsidRPr="0037798C" w:rsidRDefault="40B171D2" w:rsidP="00E06A3E">
            <w:pPr>
              <w:rPr>
                <w:rFonts w:asciiTheme="minorHAnsi" w:eastAsia="system-ui" w:hAnsiTheme="minorHAnsi" w:cstheme="minorHAnsi"/>
                <w:color w:val="0D0D0D" w:themeColor="text1" w:themeTint="F2"/>
              </w:rPr>
            </w:pPr>
            <w:ins w:id="327" w:author="Craig Parker" w:date="2024-02-28T13:33:00Z">
              <w:r w:rsidRPr="0037798C">
                <w:rPr>
                  <w:rFonts w:asciiTheme="minorHAnsi" w:eastAsia="system-ui" w:hAnsiTheme="minorHAnsi" w:cstheme="minorHAnsi"/>
                  <w:color w:val="0D0D0D" w:themeColor="text1" w:themeTint="F2"/>
                </w:rPr>
                <w:t>1. Mapping intra-urban heat risk and exposure</w:t>
              </w:r>
            </w:ins>
          </w:p>
        </w:tc>
        <w:tc>
          <w:tcPr>
            <w:tcW w:w="6379" w:type="dxa"/>
            <w:tcPrChange w:id="328"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29" w:author="Craig Parker" w:date="2024-02-28T13:33:00Z"/>
                <w:rFonts w:eastAsia="system-ui" w:cstheme="minorHAnsi"/>
                <w:color w:val="0D0D0D" w:themeColor="text1" w:themeTint="F2"/>
              </w:rPr>
            </w:pPr>
            <w:ins w:id="330" w:author="Craig Parker" w:date="2024-02-28T13:33:00Z">
              <w:r w:rsidRPr="0037798C">
                <w:rPr>
                  <w:rFonts w:eastAsia="system-ui" w:cstheme="minorHAnsi"/>
                  <w:color w:val="0D0D0D" w:themeColor="text1" w:themeTint="F2"/>
                </w:rPr>
                <w:t>- Socio</w:t>
              </w:r>
            </w:ins>
            <w:ins w:id="331" w:author="Craig Parker" w:date="2024-03-11T12:19:00Z">
              <w:r w:rsidR="00A42806">
                <w:rPr>
                  <w:rFonts w:eastAsia="system-ui" w:cstheme="minorHAnsi"/>
                  <w:color w:val="0D0D0D" w:themeColor="text1" w:themeTint="F2"/>
                </w:rPr>
                <w:t>-</w:t>
              </w:r>
            </w:ins>
            <w:ins w:id="332" w:author="Craig Parker" w:date="2024-02-28T13:33:00Z">
              <w:r w:rsidRPr="0037798C">
                <w:rPr>
                  <w:rFonts w:eastAsia="system-ui" w:cstheme="minorHAnsi"/>
                  <w:color w:val="0D0D0D" w:themeColor="text1" w:themeTint="F2"/>
                </w:rPr>
                <w:t>economic data (census, surveys, GCRO datasets)</w:t>
              </w:r>
            </w:ins>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33" w:author="Craig Parker" w:date="2024-02-28T13:34:00Z"/>
                <w:rFonts w:eastAsia="system-ui" w:cstheme="minorHAnsi"/>
                <w:color w:val="0D0D0D" w:themeColor="text1" w:themeTint="F2"/>
              </w:rPr>
            </w:pPr>
            <w:ins w:id="334" w:author="Craig Parker" w:date="2024-02-28T13:33:00Z">
              <w:r w:rsidRPr="0037798C">
                <w:rPr>
                  <w:rFonts w:eastAsia="system-ui" w:cstheme="minorHAnsi"/>
                  <w:color w:val="0D0D0D" w:themeColor="text1" w:themeTint="F2"/>
                </w:rPr>
                <w:t xml:space="preserve">- Geospatial data (land use, building density, </w:t>
              </w:r>
              <w:proofErr w:type="spellStart"/>
              <w:r w:rsidRPr="0037798C">
                <w:rPr>
                  <w:rFonts w:eastAsia="system-ui" w:cstheme="minorHAnsi"/>
                  <w:color w:val="0D0D0D" w:themeColor="text1" w:themeTint="F2"/>
                </w:rPr>
                <w:t>OpenStreetMaps</w:t>
              </w:r>
              <w:proofErr w:type="spellEnd"/>
              <w:r w:rsidRPr="0037798C">
                <w:rPr>
                  <w:rFonts w:eastAsia="system-ui" w:cstheme="minorHAnsi"/>
                  <w:color w:val="0D0D0D" w:themeColor="text1" w:themeTint="F2"/>
                </w:rPr>
                <w:t>)</w:t>
              </w:r>
            </w:ins>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35" w:author="Craig Parker" w:date="2024-02-28T13:33:00Z">
              <w:r w:rsidRPr="0037798C">
                <w:rPr>
                  <w:rFonts w:eastAsia="system-ui" w:cstheme="minorHAnsi"/>
                  <w:color w:val="0D0D0D" w:themeColor="text1" w:themeTint="F2"/>
                </w:rPr>
                <w:t xml:space="preserve">- Climate data (WRF, </w:t>
              </w:r>
              <w:proofErr w:type="spellStart"/>
              <w:r w:rsidRPr="0037798C">
                <w:rPr>
                  <w:rFonts w:eastAsia="system-ui" w:cstheme="minorHAnsi"/>
                  <w:color w:val="0D0D0D" w:themeColor="text1" w:themeTint="F2"/>
                </w:rPr>
                <w:t>UrbClim</w:t>
              </w:r>
              <w:proofErr w:type="spellEnd"/>
              <w:r w:rsidRPr="0037798C">
                <w:rPr>
                  <w:rFonts w:eastAsia="system-ui" w:cstheme="minorHAnsi"/>
                  <w:color w:val="0D0D0D" w:themeColor="text1" w:themeTint="F2"/>
                </w:rPr>
                <w:t xml:space="preserve"> models, downscaled CDS &amp; ESGF data, IBM-PAIRS platform)</w:t>
              </w:r>
            </w:ins>
          </w:p>
        </w:tc>
      </w:tr>
      <w:tr w:rsidR="40B171D2" w:rsidRPr="00E06A3E" w14:paraId="481EE2A7" w14:textId="77777777" w:rsidTr="00585918">
        <w:trPr>
          <w:trHeight w:val="300"/>
          <w:ins w:id="336" w:author="Craig Parker" w:date="2024-02-28T13:33:00Z"/>
          <w:trPrChange w:id="337"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38"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6D445590" w:rsidR="40B171D2" w:rsidRPr="0037798C" w:rsidRDefault="40B171D2" w:rsidP="00E06A3E">
            <w:pPr>
              <w:rPr>
                <w:rFonts w:asciiTheme="minorHAnsi" w:eastAsia="system-ui" w:hAnsiTheme="minorHAnsi" w:cstheme="minorHAnsi"/>
                <w:color w:val="0D0D0D" w:themeColor="text1" w:themeTint="F2"/>
              </w:rPr>
            </w:pPr>
            <w:ins w:id="339" w:author="Craig Parker" w:date="2024-02-28T13:33:00Z">
              <w:r w:rsidRPr="0037798C">
                <w:rPr>
                  <w:rFonts w:asciiTheme="minorHAnsi" w:eastAsia="system-ui" w:hAnsiTheme="minorHAnsi" w:cstheme="minorHAnsi"/>
                  <w:color w:val="0D0D0D" w:themeColor="text1" w:themeTint="F2"/>
                </w:rPr>
                <w:t>2. Creating a stratified heat-health outcome forecast model</w:t>
              </w:r>
            </w:ins>
          </w:p>
        </w:tc>
        <w:tc>
          <w:tcPr>
            <w:tcW w:w="6379" w:type="dxa"/>
            <w:tcPrChange w:id="340"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ins w:id="341" w:author="Craig Parker" w:date="2024-02-28T13:34:00Z"/>
                <w:rFonts w:eastAsia="system-ui" w:cstheme="minorHAnsi"/>
                <w:color w:val="0D0D0D" w:themeColor="text1" w:themeTint="F2"/>
              </w:rPr>
            </w:pPr>
            <w:ins w:id="342" w:author="Craig Parker" w:date="2024-02-28T13:33:00Z">
              <w:r w:rsidRPr="0037798C">
                <w:rPr>
                  <w:rFonts w:eastAsia="system-ui" w:cstheme="minorHAnsi"/>
                  <w:color w:val="0D0D0D" w:themeColor="text1" w:themeTint="F2"/>
                </w:rPr>
                <w:t>- Health data with clinical variables (e.g., vital signs, heat-related illness indicators)</w:t>
              </w:r>
            </w:ins>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43" w:author="Craig Parker" w:date="2024-02-28T13:34:00Z"/>
                <w:rFonts w:eastAsia="system-ui" w:cstheme="minorHAnsi"/>
                <w:color w:val="0D0D0D" w:themeColor="text1" w:themeTint="F2"/>
              </w:rPr>
            </w:pPr>
            <w:ins w:id="344" w:author="Craig Parker" w:date="2024-02-28T13:33:00Z">
              <w:r w:rsidRPr="0037798C">
                <w:rPr>
                  <w:rFonts w:eastAsia="system-ui" w:cstheme="minorHAnsi"/>
                  <w:color w:val="0D0D0D" w:themeColor="text1" w:themeTint="F2"/>
                </w:rPr>
                <w:t>- High-resolution urban temperature hazard maps (Landsat, MODIS data with statistical models for air temperature estimation)</w:t>
              </w:r>
            </w:ins>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45" w:author="Craig Parker" w:date="2024-02-28T13:34:00Z"/>
                <w:rFonts w:eastAsia="system-ui" w:cstheme="minorHAnsi"/>
                <w:color w:val="0D0D0D" w:themeColor="text1" w:themeTint="F2"/>
              </w:rPr>
            </w:pPr>
            <w:ins w:id="346" w:author="Craig Parker" w:date="2024-02-28T13:33:00Z">
              <w:r w:rsidRPr="0037798C">
                <w:rPr>
                  <w:rFonts w:eastAsia="system-ui" w:cstheme="minorHAnsi"/>
                  <w:color w:val="0D0D0D" w:themeColor="text1" w:themeTint="F2"/>
                </w:rPr>
                <w:t>- Remote sensing data (satellite imagery, land surface temperature, soil moisture, vegetation condition)</w:t>
              </w:r>
            </w:ins>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47" w:author="Craig Parker" w:date="2024-02-28T13:33:00Z">
              <w:r w:rsidRPr="0037798C">
                <w:rPr>
                  <w:rFonts w:eastAsia="system-ui" w:cstheme="minorHAnsi"/>
                  <w:color w:val="0D0D0D" w:themeColor="text1" w:themeTint="F2"/>
                </w:rPr>
                <w:t>- Socio</w:t>
              </w:r>
            </w:ins>
            <w:ins w:id="348" w:author="Craig Parker" w:date="2024-03-11T12:19:00Z">
              <w:r w:rsidR="00A42806">
                <w:rPr>
                  <w:rFonts w:eastAsia="system-ui" w:cstheme="minorHAnsi"/>
                  <w:color w:val="0D0D0D" w:themeColor="text1" w:themeTint="F2"/>
                </w:rPr>
                <w:t>-</w:t>
              </w:r>
            </w:ins>
            <w:ins w:id="349" w:author="Craig Parker" w:date="2024-02-28T13:33:00Z">
              <w:r w:rsidRPr="0037798C">
                <w:rPr>
                  <w:rFonts w:eastAsia="system-ui" w:cstheme="minorHAnsi"/>
                  <w:color w:val="0D0D0D" w:themeColor="text1" w:themeTint="F2"/>
                </w:rPr>
                <w:t>economic and environmental data (household economic conditions, service availability, residential characteristics)</w:t>
              </w:r>
            </w:ins>
          </w:p>
        </w:tc>
      </w:tr>
      <w:tr w:rsidR="40B171D2" w:rsidRPr="00E06A3E" w14:paraId="7FC21A49" w14:textId="77777777" w:rsidTr="00585918">
        <w:trPr>
          <w:trHeight w:val="300"/>
          <w:ins w:id="350" w:author="Craig Parker" w:date="2024-02-28T13:33:00Z"/>
          <w:trPrChange w:id="351" w:author="Craig Parker" w:date="2024-03-11T12:50: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52" w:author="Craig Parker" w:date="2024-03-11T12:50: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71935C30" w:rsidR="40B171D2" w:rsidRPr="0037798C" w:rsidRDefault="40B171D2" w:rsidP="00E06A3E">
            <w:pPr>
              <w:rPr>
                <w:rFonts w:asciiTheme="minorHAnsi" w:eastAsia="system-ui" w:hAnsiTheme="minorHAnsi" w:cstheme="minorHAnsi"/>
                <w:color w:val="0D0D0D" w:themeColor="text1" w:themeTint="F2"/>
              </w:rPr>
            </w:pPr>
            <w:ins w:id="353" w:author="Craig Parker" w:date="2024-02-28T13:33:00Z">
              <w:r w:rsidRPr="0037798C">
                <w:rPr>
                  <w:rFonts w:asciiTheme="minorHAnsi" w:eastAsia="system-ui" w:hAnsiTheme="minorHAnsi" w:cstheme="minorHAnsi"/>
                  <w:color w:val="0D0D0D" w:themeColor="text1" w:themeTint="F2"/>
                </w:rPr>
                <w:t>3. Establishing an Early Warning System</w:t>
              </w:r>
            </w:ins>
          </w:p>
        </w:tc>
        <w:tc>
          <w:tcPr>
            <w:tcW w:w="6379" w:type="dxa"/>
            <w:tcPrChange w:id="354" w:author="Craig Parker" w:date="2024-03-11T12:50: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ins w:id="355" w:author="Craig Parker" w:date="2024-02-28T13:34:00Z"/>
                <w:rFonts w:eastAsia="system-ui" w:cstheme="minorHAnsi"/>
                <w:color w:val="0D0D0D" w:themeColor="text1" w:themeTint="F2"/>
              </w:rPr>
            </w:pPr>
            <w:ins w:id="356" w:author="Craig Parker" w:date="2024-02-28T13:33:00Z">
              <w:r w:rsidRPr="0037798C">
                <w:rPr>
                  <w:rFonts w:eastAsia="system-ui" w:cstheme="minorHAnsi"/>
                  <w:color w:val="0D0D0D" w:themeColor="text1" w:themeTint="F2"/>
                </w:rPr>
                <w:t>- Integrated health and socio</w:t>
              </w:r>
            </w:ins>
            <w:ins w:id="357" w:author="Craig Parker" w:date="2024-03-11T12:19:00Z">
              <w:r w:rsidR="00A42806">
                <w:rPr>
                  <w:rFonts w:eastAsia="system-ui" w:cstheme="minorHAnsi"/>
                  <w:color w:val="0D0D0D" w:themeColor="text1" w:themeTint="F2"/>
                </w:rPr>
                <w:t>-</w:t>
              </w:r>
            </w:ins>
            <w:ins w:id="358" w:author="Craig Parker" w:date="2024-02-28T13:33:00Z">
              <w:r w:rsidRPr="0037798C">
                <w:rPr>
                  <w:rFonts w:eastAsia="system-ui" w:cstheme="minorHAnsi"/>
                  <w:color w:val="0D0D0D" w:themeColor="text1" w:themeTint="F2"/>
                </w:rPr>
                <w:t>economic data</w:t>
              </w:r>
            </w:ins>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59" w:author="Craig Parker" w:date="2024-02-28T13:34:00Z"/>
                <w:rFonts w:eastAsia="system-ui" w:cstheme="minorHAnsi"/>
                <w:color w:val="0D0D0D" w:themeColor="text1" w:themeTint="F2"/>
              </w:rPr>
            </w:pPr>
            <w:ins w:id="360" w:author="Craig Parker" w:date="2024-02-28T13:33:00Z">
              <w:r w:rsidRPr="0037798C">
                <w:rPr>
                  <w:rFonts w:eastAsia="system-ui" w:cstheme="minorHAnsi"/>
                  <w:color w:val="0D0D0D" w:themeColor="text1" w:themeTint="F2"/>
                </w:rPr>
                <w:t>- Geospatial heat hazard maps</w:t>
              </w:r>
            </w:ins>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61" w:author="Craig Parker" w:date="2024-02-28T13:34:00Z"/>
                <w:rFonts w:eastAsia="system-ui" w:cstheme="minorHAnsi"/>
                <w:color w:val="0D0D0D" w:themeColor="text1" w:themeTint="F2"/>
              </w:rPr>
            </w:pPr>
            <w:ins w:id="362" w:author="Craig Parker" w:date="2024-02-28T13:33:00Z">
              <w:r w:rsidRPr="0037798C">
                <w:rPr>
                  <w:rFonts w:eastAsia="system-ui" w:cstheme="minorHAnsi"/>
                  <w:color w:val="0D0D0D" w:themeColor="text1" w:themeTint="F2"/>
                </w:rPr>
                <w:t>- Health outcome forecast model outputs</w:t>
              </w:r>
            </w:ins>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ins w:id="363" w:author="Craig Parker" w:date="2024-02-28T13:34:00Z"/>
                <w:rFonts w:eastAsia="system-ui" w:cstheme="minorHAnsi"/>
                <w:color w:val="0D0D0D" w:themeColor="text1" w:themeTint="F2"/>
              </w:rPr>
            </w:pPr>
            <w:ins w:id="364" w:author="Craig Parker" w:date="2024-02-28T13:33:00Z">
              <w:r w:rsidRPr="0037798C">
                <w:rPr>
                  <w:rFonts w:eastAsia="system-ui" w:cstheme="minorHAnsi"/>
                  <w:color w:val="0D0D0D" w:themeColor="text1" w:themeTint="F2"/>
                </w:rPr>
                <w:t>- COVID-19 incidence and mortality rates (for pandemic period adjustment)</w:t>
              </w:r>
            </w:ins>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ins w:id="365" w:author="Craig Parker" w:date="2024-02-28T13:33:00Z">
              <w:r w:rsidRPr="0037798C">
                <w:rPr>
                  <w:rFonts w:eastAsia="system-ui" w:cstheme="minorHAnsi"/>
                  <w:color w:val="0D0D0D" w:themeColor="text1" w:themeTint="F2"/>
                </w:rPr>
                <w:t>- Risk profile data (demographic groups, health conditions, locations, socio</w:t>
              </w:r>
            </w:ins>
            <w:ins w:id="366" w:author="Craig Parker" w:date="2024-03-11T12:19:00Z">
              <w:r w:rsidR="00A42806">
                <w:rPr>
                  <w:rFonts w:eastAsia="system-ui" w:cstheme="minorHAnsi"/>
                  <w:color w:val="0D0D0D" w:themeColor="text1" w:themeTint="F2"/>
                </w:rPr>
                <w:t>-</w:t>
              </w:r>
            </w:ins>
            <w:ins w:id="367" w:author="Craig Parker" w:date="2024-02-28T13:33:00Z">
              <w:r w:rsidRPr="0037798C">
                <w:rPr>
                  <w:rFonts w:eastAsia="system-ui" w:cstheme="minorHAnsi"/>
                  <w:color w:val="0D0D0D" w:themeColor="text1" w:themeTint="F2"/>
                </w:rPr>
                <w:t>economic statuses)</w:t>
              </w:r>
            </w:ins>
          </w:p>
        </w:tc>
      </w:tr>
    </w:tbl>
    <w:p w14:paraId="11C9ADCE" w14:textId="6D68512C" w:rsidR="40B171D2" w:rsidRDefault="40B171D2" w:rsidP="00F17BF7"/>
    <w:p w14:paraId="7B0D1A23" w14:textId="38C9E1EB" w:rsidR="00FE026D" w:rsidRDefault="00FE026D" w:rsidP="00C51A3E">
      <w:pPr>
        <w:pStyle w:val="Style1"/>
      </w:pPr>
      <w:r w:rsidRPr="003C096B">
        <w:t>Integration</w:t>
      </w:r>
      <w:r>
        <w:t xml:space="preserve"> of 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41D74872" w:rsidR="00C97C06" w:rsidRDefault="00314180" w:rsidP="00314180">
      <w:bookmarkStart w:id="368" w:name="undefined"/>
      <w:bookmarkEnd w:id="368"/>
      <w:r>
        <w:t>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w:t>
      </w:r>
      <w:r w:rsidR="00C97C06">
        <w:lastRenderedPageBreak/>
        <w:t xml:space="preserve">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784B4E93" w:rsidR="00C97C06" w:rsidRDefault="0037798C" w:rsidP="00F17BF7">
      <w:r>
        <w:t>A</w:t>
      </w:r>
      <w:r w:rsidR="00C97C06">
        <w:t xml:space="preserve"> two-step process of dual independent review will be employed</w:t>
      </w:r>
      <w:r>
        <w:t xml:space="preserve"> for post identification of potentially relevant studies</w:t>
      </w:r>
      <w:r w:rsidR="00C97C06">
        <w:t xml:space="preserve">.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54EEF6F6" w:rsidR="00C97C06" w:rsidRDefault="00C97C06" w:rsidP="00F17BF7">
      <w:r>
        <w:t>The quality of the selected studies will be evaluated</w:t>
      </w:r>
      <w:r w:rsidR="00042418">
        <w:t xml:space="preserve"> by </w:t>
      </w:r>
      <w:r w:rsidR="00407EDA">
        <w:t>health researchers</w:t>
      </w:r>
      <w:r>
        <w:t xml:space="preserve"> through a </w:t>
      </w:r>
      <w:del w:id="369" w:author="Rebecca walker" w:date="2024-03-11T13:35:00Z">
        <w:r w:rsidDel="0037798C">
          <w:delText xml:space="preserve"> </w:delText>
        </w:r>
      </w:del>
      <w:r>
        <w:t xml:space="preserve">peer-reviewed </w:t>
      </w:r>
      <w:r w:rsidR="004164DC">
        <w:t>tracking</w:t>
      </w:r>
      <w:r>
        <w:t xml:space="preserve"> tool to ensure their scientific soundness and reliability. The data will be collated, </w:t>
      </w:r>
      <w:r w:rsidR="00905781">
        <w:t>synthesised</w:t>
      </w:r>
      <w:r>
        <w:t xml:space="preserve">, and </w:t>
      </w:r>
      <w:r w:rsidR="0037798C">
        <w:t xml:space="preserve">any </w:t>
      </w:r>
      <w:proofErr w:type="gramStart"/>
      <w:r>
        <w:t>discrepancies,  will</w:t>
      </w:r>
      <w:proofErr w:type="gramEnd"/>
      <w:r>
        <w:t xml:space="preserve"> be addressed and resolved through consensus discussions among team members. </w:t>
      </w:r>
    </w:p>
    <w:p w14:paraId="792BE037" w14:textId="6BF0AC9C" w:rsidR="00C97C06" w:rsidRPr="00D437B7" w:rsidRDefault="0037798C" w:rsidP="00F17BF7">
      <w:r>
        <w:t>T</w:t>
      </w:r>
      <w:r w:rsidR="00C97C06">
        <w:t xml:space="preserve">he </w:t>
      </w:r>
      <w:r>
        <w:t xml:space="preserve">following </w:t>
      </w:r>
      <w:r w:rsidR="00C97C06">
        <w:t xml:space="preserve">criteria outlined in Table 1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ins w:id="370" w:author="Craig Parker" w:date="2024-03-11T21:49:00Z"/>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  two</w:t>
            </w:r>
            <w:proofErr w:type="gramEnd"/>
            <w:r w:rsidRPr="00B55020">
              <w:rPr>
                <w:rFonts w:ascii="Segoe UI" w:eastAsia="Times New Roman" w:hAnsi="Segoe UI" w:cs="Segoe UI"/>
                <w:color w:val="000000" w:themeColor="text1"/>
                <w:sz w:val="20"/>
                <w:szCs w:val="20"/>
              </w:rPr>
              <w:t xml:space="preserve">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ins w:id="371" w:author="Craig Parker" w:date="2024-02-29T16:35:00Z"/>
          <w:b/>
        </w:rPr>
      </w:pPr>
    </w:p>
    <w:p w14:paraId="5C5A8623" w14:textId="5759CE4A" w:rsidR="00E32C6E" w:rsidDel="00DE179A" w:rsidRDefault="00DE179A">
      <w:pPr>
        <w:rPr>
          <w:del w:id="372" w:author="Craig Parker" w:date="2024-03-10T21:09:00Z"/>
        </w:rPr>
        <w:pPrChange w:id="373" w:author="Craig Parker" w:date="2024-03-10T21:09:00Z">
          <w:pPr>
            <w:pStyle w:val="Style1"/>
          </w:pPr>
        </w:pPrChange>
      </w:pPr>
      <w:ins w:id="374" w:author="Craig Parker" w:date="2024-03-10T21:09:00Z">
        <w:r w:rsidRPr="00DE179A">
          <w:t>For the success of this project, access to relevant trials and cohort data is crucial. In the event of data unavailability or sharing restrictions, we have contingency plans to ensure the project</w:t>
        </w:r>
      </w:ins>
      <w:ins w:id="375" w:author="Craig Parker" w:date="2024-03-11T12:08:00Z">
        <w:r w:rsidR="00E178EB">
          <w:t>'</w:t>
        </w:r>
      </w:ins>
      <w:ins w:id="376" w:author="Craig Parker" w:date="2024-03-10T21:09:00Z">
        <w:r w:rsidRPr="00DE179A">
          <w:t>s progression. These include exploring alternative data sources</w:t>
        </w:r>
      </w:ins>
      <w:ins w:id="377" w:author="Craig Parker" w:date="2024-03-11T09:47:00Z">
        <w:r w:rsidR="00605D3A">
          <w:t xml:space="preserve"> such as the National Health Laboratory</w:t>
        </w:r>
        <w:r w:rsidR="00425E88">
          <w:t xml:space="preserve"> Service</w:t>
        </w:r>
      </w:ins>
      <w:ins w:id="378" w:author="Rebecca walker" w:date="2024-03-11T13:36:00Z">
        <w:r w:rsidR="0037798C">
          <w:t xml:space="preserve"> </w:t>
        </w:r>
      </w:ins>
      <w:ins w:id="379" w:author="Craig Parker" w:date="2024-03-11T09:47:00Z">
        <w:r w:rsidR="00425E88">
          <w:t>(</w:t>
        </w:r>
      </w:ins>
      <w:ins w:id="380" w:author="Craig Parker" w:date="2024-03-11T09:48:00Z">
        <w:r w:rsidR="00425E88">
          <w:t>NHLS)</w:t>
        </w:r>
      </w:ins>
      <w:ins w:id="381" w:author="Craig Parker" w:date="2024-03-10T21:09:00Z">
        <w:r w:rsidRPr="00DE179A">
          <w:t>, adjusting the study</w:t>
        </w:r>
      </w:ins>
      <w:ins w:id="382" w:author="Craig Parker" w:date="2024-03-11T12:08:00Z">
        <w:r w:rsidR="00E178EB">
          <w:t>'</w:t>
        </w:r>
      </w:ins>
      <w:ins w:id="383" w:author="Craig Parker" w:date="2024-03-10T21:09:00Z">
        <w:r w:rsidRPr="00DE179A">
          <w:t>s scope, and utili</w:t>
        </w:r>
      </w:ins>
      <w:ins w:id="384" w:author="Craig Parker" w:date="2024-03-11T12:08:00Z">
        <w:r w:rsidR="00905781">
          <w:t>s</w:t>
        </w:r>
      </w:ins>
      <w:ins w:id="385" w:author="Craig Parker" w:date="2024-03-10T21:09:00Z">
        <w:r w:rsidRPr="00DE179A">
          <w:t xml:space="preserve">ing synthetic data if necessary. </w:t>
        </w:r>
      </w:ins>
    </w:p>
    <w:p w14:paraId="5A487185" w14:textId="77777777" w:rsidR="00DE179A" w:rsidRPr="00DE179A" w:rsidRDefault="00DE179A" w:rsidP="0037798C">
      <w:pPr>
        <w:rPr>
          <w:ins w:id="386" w:author="Craig Parker" w:date="2024-03-10T21:09:00Z"/>
        </w:rPr>
      </w:pPr>
    </w:p>
    <w:p w14:paraId="0BC1DEC2" w14:textId="6EC5EE78" w:rsidR="00914FC8" w:rsidRPr="00914FC8" w:rsidRDefault="40B171D2">
      <w:pPr>
        <w:pStyle w:val="Style1"/>
        <w:pPrChange w:id="387" w:author="Craig Parker" w:date="2024-03-11T21:50:00Z">
          <w:pPr>
            <w:pStyle w:val="Heading3"/>
          </w:pPr>
        </w:pPrChange>
      </w:pPr>
      <w:r>
        <w:t>Managing bias</w:t>
      </w:r>
    </w:p>
    <w:p w14:paraId="4C7F8D26" w14:textId="6B0544BA" w:rsidR="00682298" w:rsidRDefault="00682298" w:rsidP="00F17BF7">
      <w:r>
        <w:t xml:space="preserve">Managing potential biases is </w:t>
      </w:r>
      <w:r w:rsidR="004942CF">
        <w:t>critical to ensuring our study's integrity and robustness</w:t>
      </w:r>
      <w:r w:rsidR="0037798C">
        <w:t xml:space="preserve"> as outlined by the following </w:t>
      </w:r>
      <w:proofErr w:type="gramStart"/>
      <w:r>
        <w:t xml:space="preserve">strategy </w:t>
      </w:r>
      <w:r w:rsidR="004942CF">
        <w:t xml:space="preserve"> </w:t>
      </w:r>
      <w:r w:rsidR="0037798C">
        <w:t>.</w:t>
      </w:r>
      <w:proofErr w:type="gramEnd"/>
    </w:p>
    <w:p w14:paraId="221B8496" w14:textId="1EE9CBB2"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ins w:id="388" w:author="Rebecca walker" w:date="2024-03-11T13:38:00Z">
        <w:r w:rsidR="0037798C">
          <w:t xml:space="preserve"> </w:t>
        </w:r>
      </w:ins>
      <w:r w:rsidR="00AC6FDF">
        <w:fldChar w:fldCharType="begin"/>
      </w:r>
      <w:r w:rsidR="00FB758F">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FB758F">
        <w:rPr>
          <w:noProof/>
        </w:rPr>
        <w:t>[40]</w:t>
      </w:r>
      <w:r w:rsidR="00AC6FDF">
        <w:fldChar w:fldCharType="end"/>
      </w:r>
      <w:r>
        <w:t xml:space="preserve">. </w:t>
      </w:r>
    </w:p>
    <w:p w14:paraId="46CC7533" w14:textId="0FA0783A" w:rsidR="00682298" w:rsidRDefault="00E5453C" w:rsidP="00F17BF7">
      <w:r>
        <w:t>We will adjust the analysis phase when potential biases are identified</w:t>
      </w:r>
      <w:r w:rsidR="00682298">
        <w:t xml:space="preserve">. Specific statistical methods like propensity score matching, inverse probability weighting, and stratification will be applied. </w:t>
      </w:r>
      <w:r w:rsidR="00682298">
        <w:lastRenderedPageBreak/>
        <w:t>These methods help to control for confounding variables and reduce bias in observational studies, increasing the validity of our outcomes</w:t>
      </w:r>
      <w:ins w:id="389" w:author="Rebecca walker" w:date="2024-03-11T13:38:00Z">
        <w:r w:rsidR="0037798C">
          <w:t xml:space="preserve"> </w:t>
        </w:r>
      </w:ins>
      <w:r w:rsidR="00FB571F">
        <w:fldChar w:fldCharType="begin"/>
      </w:r>
      <w:r w:rsidR="00FB758F">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FB758F">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pPr>
        <w:pStyle w:val="Style1"/>
        <w:pPrChange w:id="390" w:author="Craig Parker" w:date="2024-03-11T21:50:00Z">
          <w:pPr>
            <w:pStyle w:val="Heading3"/>
          </w:pPr>
        </w:pPrChange>
      </w:pPr>
      <w:r>
        <w:t xml:space="preserve">Objective One: </w:t>
      </w:r>
      <w:r w:rsidR="40B171D2">
        <w:t xml:space="preserve">Assessing the degree of increased risk within </w:t>
      </w:r>
      <w:proofErr w:type="gramStart"/>
      <w:r w:rsidR="40B171D2">
        <w:t>cities</w:t>
      </w:r>
      <w:proofErr w:type="gramEnd"/>
    </w:p>
    <w:p w14:paraId="7C6B8001" w14:textId="07007D59"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ins w:id="391" w:author="Craig Parker" w:date="2024-03-18T20:50:00Z">
        <w:r w:rsidR="00FB758F">
          <w:t xml:space="preserve"> as defined in</w:t>
        </w:r>
      </w:ins>
      <w:ins w:id="392" w:author="Craig Parker" w:date="2024-03-18T20:51:00Z">
        <w:r w:rsidR="00FB758F">
          <w:t xml:space="preserve"> table 1 </w:t>
        </w:r>
      </w:ins>
      <w:r w:rsidRPr="00A05FB2">
        <w:t>, in two African cities</w:t>
      </w:r>
      <w:del w:id="393" w:author="Craig Parker" w:date="2024-03-18T20:49:00Z">
        <w:r w:rsidR="0039114E" w:rsidDel="00FB758F">
          <w:delText>.</w:delText>
        </w:r>
        <w:r w:rsidR="00204499" w:rsidRPr="00204499" w:rsidDel="00FB758F">
          <w:rPr>
            <w:rFonts w:ascii="Segoe UI" w:hAnsi="Segoe UI" w:cs="Segoe UI"/>
            <w:color w:val="374151"/>
            <w:shd w:val="clear" w:color="auto" w:fill="F7F7F8"/>
          </w:rPr>
          <w:delText xml:space="preserve"> </w:delText>
        </w:r>
        <w:r w:rsidR="00204499" w:rsidRPr="00204499" w:rsidDel="00FB758F">
          <w:delText xml:space="preserve">Here, </w:delText>
        </w:r>
        <w:r w:rsidR="00E178EB" w:rsidDel="00FB758F">
          <w:delText>'</w:delText>
        </w:r>
        <w:r w:rsidR="00905781" w:rsidRPr="00204499" w:rsidDel="00FB758F">
          <w:delText xml:space="preserve">risk' </w:delText>
        </w:r>
        <w:r w:rsidR="00204499" w:rsidRPr="00204499" w:rsidDel="00FB758F">
          <w:delText xml:space="preserve">is defined as the probability of adverse health outcomes arising from the interplay of these </w:delText>
        </w:r>
        <w:r w:rsidR="00647B86" w:rsidDel="00FB758F">
          <w:delText>SDOH</w:delText>
        </w:r>
        <w:r w:rsidR="00204499" w:rsidRPr="00204499" w:rsidDel="00FB758F">
          <w:delText xml:space="preserve"> and environmental determinants and exposure to elevated </w:delText>
        </w:r>
        <w:r w:rsidR="40B171D2" w:rsidDel="00FB758F">
          <w:delText>heat stress</w:delText>
        </w:r>
        <w:r w:rsidR="00C826D0" w:rsidDel="00FB758F">
          <w:fldChar w:fldCharType="begin"/>
        </w:r>
        <w:r w:rsidR="00FB758F" w:rsidDel="00FB758F">
          <w:delInstrText xml:space="preserve"> ADDIN EN.CITE &lt;EndNote&gt;&lt;Cite&gt;&lt;Author&gt;Ebi&lt;/Author&gt;&lt;Year&gt;2020&lt;/Year&gt;&lt;RecNum&gt;587&lt;/RecNum&gt;&lt;DisplayText&gt;[42]&lt;/DisplayText&gt;&lt;record&gt;&lt;rec-number&gt;587&lt;/rec-number&gt;&lt;foreign-keys&gt;&lt;key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delInstrText>
        </w:r>
        <w:r w:rsidR="00C826D0" w:rsidDel="00FB758F">
          <w:fldChar w:fldCharType="separate"/>
        </w:r>
        <w:r w:rsidR="00FB758F" w:rsidDel="00FB758F">
          <w:rPr>
            <w:noProof/>
          </w:rPr>
          <w:delText>[42]</w:delText>
        </w:r>
        <w:r w:rsidR="00C826D0" w:rsidDel="00FB758F">
          <w:fldChar w:fldCharType="end"/>
        </w:r>
      </w:del>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FB758F">
        <w:instrText xml:space="preserve"> ADDIN EN.CITE </w:instrText>
      </w:r>
      <w:r w:rsidR="00FB758F">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FB758F">
        <w:instrText xml:space="preserve"> ADDIN EN.CITE.DATA </w:instrText>
      </w:r>
      <w:r w:rsidR="00FB758F">
        <w:fldChar w:fldCharType="end"/>
      </w:r>
      <w:r w:rsidR="00CF3ADE">
        <w:fldChar w:fldCharType="separate"/>
      </w:r>
      <w:r w:rsidR="00FB758F">
        <w:rPr>
          <w:noProof/>
        </w:rPr>
        <w:t>[42-44]</w:t>
      </w:r>
      <w:r w:rsidR="00CF3ADE">
        <w:fldChar w:fldCharType="end"/>
      </w:r>
    </w:p>
    <w:p w14:paraId="316C88B2" w14:textId="5D668C64" w:rsidR="00200B35" w:rsidDel="00775219" w:rsidRDefault="00F149AC">
      <w:pPr>
        <w:rPr>
          <w:del w:id="394" w:author="Craig Parker" w:date="2024-02-29T15:13:00Z"/>
        </w:rPr>
      </w:pPr>
      <w:ins w:id="395" w:author="Craig Parker" w:date="2024-03-10T21:44:00Z">
        <w:r w:rsidRPr="00F149AC">
          <w:t xml:space="preserve">In our study, we have opted for Principal Component Analysis (PCA) for dimensionality reduction due to its interpretability and computational efficiency, essential for our large datasets. PCA ranks new uncorrelated components by </w:t>
        </w:r>
      </w:ins>
      <w:ins w:id="396" w:author="Craig Parker" w:date="2024-03-11T12:10:00Z">
        <w:r w:rsidR="007372E6">
          <w:t>explaining variance</w:t>
        </w:r>
      </w:ins>
      <w:ins w:id="397" w:author="Craig Parker" w:date="2024-03-10T21:44:00Z">
        <w:r w:rsidRPr="00F149AC">
          <w:t xml:space="preserve">, aiding in identifying key factors. </w:t>
        </w:r>
      </w:ins>
      <w:r w:rsidR="0037798C">
        <w:t xml:space="preserve">Although </w:t>
      </w:r>
      <w:ins w:id="398" w:author="Craig Parker" w:date="2024-03-10T21:44:00Z">
        <w:r w:rsidRPr="00F149AC">
          <w:t>PCA's linearity may miss nonlinear patterns, and its variance-based importance assumption may not align with the context of heat-related health risks</w:t>
        </w:r>
      </w:ins>
      <w:r w:rsidR="0037798C">
        <w:t xml:space="preserve">, </w:t>
      </w:r>
      <w:ins w:id="399" w:author="Craig Parker" w:date="2024-03-10T21:44:00Z">
        <w:r w:rsidRPr="00F149AC">
          <w:t>PCA's robustness makes it suitable for initial high-dimensional data exploration.</w:t>
        </w:r>
      </w:ins>
      <w:del w:id="400"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FB758F">
        <w:instrText xml:space="preserve"> ADDIN EN.CITE &lt;EndNote&gt;&lt;Cite&gt;&lt;Author&gt;Huang&lt;/Author&gt;&lt;Year&gt;2022&lt;/Year&gt;&lt;RecNum&gt;815&lt;/RecNum&gt;&lt;DisplayText&gt;[45]&lt;/DisplayText&gt;&lt;record&gt;&lt;rec-number&gt;815&lt;/rec-number&gt;&lt;foreign-keys&gt;&lt;key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FB758F">
        <w:rPr>
          <w:noProof/>
        </w:rPr>
        <w:t>[45]</w:t>
      </w:r>
      <w:r w:rsidR="003D3838">
        <w:fldChar w:fldCharType="end"/>
      </w:r>
      <w:ins w:id="401" w:author="Craig Parker" w:date="2024-02-28T13:57:00Z">
        <w:r w:rsidR="40B171D2">
          <w:t>.</w:t>
        </w:r>
      </w:ins>
    </w:p>
    <w:p w14:paraId="22A14005" w14:textId="6A0156F5" w:rsidR="00DB562A" w:rsidDel="00E85381" w:rsidRDefault="0037798C">
      <w:pPr>
        <w:rPr>
          <w:del w:id="402" w:author="Craig Parker" w:date="2024-03-11T21:40:00Z"/>
        </w:rPr>
        <w:pPrChange w:id="403" w:author="Craig Parker" w:date="2024-03-11T21:50:00Z">
          <w:pPr>
            <w:pStyle w:val="Style1"/>
          </w:pPr>
        </w:pPrChange>
      </w:pPr>
      <w:ins w:id="404" w:author="Rebecca walker" w:date="2024-03-11T13:40:00Z">
        <w:del w:id="405" w:author="Craig Parker" w:date="2024-03-11T21:41:00Z">
          <w:r w:rsidDel="00E85381">
            <w:delText xml:space="preserve">Objective Two: </w:delText>
          </w:r>
        </w:del>
      </w:ins>
      <w:del w:id="406" w:author="Craig Parker" w:date="2024-03-11T21:41:00Z">
        <w:r w:rsidR="40B171D2" w:rsidDel="00E85381">
          <w:delText xml:space="preserve">Creating a geographically and demographically stratified heat-health outcome forecast model </w:delText>
        </w:r>
      </w:del>
    </w:p>
    <w:p w14:paraId="7E734BB9" w14:textId="77777777" w:rsidR="00E85381" w:rsidRPr="00E85381" w:rsidRDefault="00E85381">
      <w:pPr>
        <w:rPr>
          <w:ins w:id="407" w:author="Craig Parker" w:date="2024-03-11T21:41:00Z"/>
        </w:rPr>
        <w:pPrChange w:id="408" w:author="Craig Parker" w:date="2024-03-11T21:50:00Z">
          <w:pPr>
            <w:pStyle w:val="Style1"/>
          </w:pPr>
        </w:pPrChange>
      </w:pPr>
    </w:p>
    <w:p w14:paraId="02570121" w14:textId="3B86C194" w:rsidR="0037798C" w:rsidRPr="0037798C" w:rsidRDefault="00E85381">
      <w:pPr>
        <w:pStyle w:val="Style1"/>
        <w:pPrChange w:id="409" w:author="Craig Parker" w:date="2024-03-11T21:50:00Z">
          <w:pPr>
            <w:pStyle w:val="Heading3"/>
          </w:pPr>
        </w:pPrChange>
      </w:pPr>
      <w:ins w:id="410" w:author="Craig Parker" w:date="2024-03-11T21:41:00Z">
        <w:r>
          <w:t xml:space="preserve">Objective Two: Creating a geographically and demographically stratified heat-health outcome forecast </w:t>
        </w:r>
        <w:proofErr w:type="gramStart"/>
        <w:r>
          <w:t>model</w:t>
        </w:r>
      </w:ins>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ins w:id="411" w:author="Craig Parker" w:date="2024-03-11T12:10:00Z">
        <w:r w:rsidR="007372E6">
          <w:t>u</w:t>
        </w:r>
      </w:ins>
      <w:r>
        <w:t>rhoods.</w:t>
      </w:r>
    </w:p>
    <w:p w14:paraId="5D2C4253" w14:textId="7A9863A1" w:rsidR="0052316D" w:rsidRDefault="007372E6" w:rsidP="00F17BF7">
      <w:r>
        <w:t xml:space="preserve">This </w:t>
      </w:r>
      <w:r w:rsidR="0340B303">
        <w:t xml:space="preserve">involves the creation of high-resolution urban temperature hazard </w:t>
      </w:r>
      <w:proofErr w:type="gramStart"/>
      <w:r w:rsidR="0340B303">
        <w:t>maps .</w:t>
      </w:r>
      <w:proofErr w:type="gramEnd"/>
      <w:r>
        <w:t xml:space="preserve"> </w:t>
      </w:r>
      <w:r w:rsidR="0340B303">
        <w:t xml:space="preserve">We will </w:t>
      </w:r>
      <w:r w:rsidR="00905781">
        <w:t xml:space="preserve">utilise </w:t>
      </w:r>
      <w:r w:rsidR="0340B303">
        <w:t>remote sensing, statistical downscaling, and combined mode</w:t>
      </w:r>
      <w:r>
        <w:t>l</w:t>
      </w:r>
      <w:r w:rsidR="0340B303">
        <w:t>ling to derive near-surface air temperatures from Landsat and MODIS data</w:t>
      </w:r>
      <w:ins w:id="412" w:author="Rebecca walker" w:date="2024-03-11T13:42:00Z">
        <w:r w:rsidR="0037798C">
          <w:t xml:space="preserve"> </w:t>
        </w:r>
      </w:ins>
      <w:r w:rsidR="00DB562A">
        <w:fldChar w:fldCharType="begin"/>
      </w:r>
      <w:r w:rsidR="00FB758F">
        <w:instrText xml:space="preserve"> ADDIN EN.CITE &lt;EndNote&gt;&lt;Cite&gt;&lt;Author&gt;Janatian&lt;/Author&gt;&lt;Year&gt;2017&lt;/Year&gt;&lt;RecNum&gt;508&lt;/RecNum&gt;&lt;DisplayText&gt;[46]&lt;/DisplayText&gt;&lt;record&gt;&lt;rec-number&gt;508&lt;/rec-number&gt;&lt;foreign-keys&gt;&lt;key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FB758F">
        <w:rPr>
          <w:noProof/>
        </w:rPr>
        <w:t>[46]</w:t>
      </w:r>
      <w:r w:rsidR="00DB562A">
        <w:fldChar w:fldCharType="end"/>
      </w:r>
      <w:r w:rsidR="0340B303">
        <w:t xml:space="preserve">. </w:t>
      </w:r>
      <w:commentRangeStart w:id="413"/>
      <w:ins w:id="414" w:author="Craig Parker" w:date="2024-02-28T10:53:00Z">
        <w:r w:rsidR="0340B303">
          <w:t xml:space="preserve">For instance, Gudmundsson and Seneviratne (2021) demonstrated </w:t>
        </w:r>
      </w:ins>
      <w:ins w:id="415" w:author="Craig Parker" w:date="2024-03-11T12:11:00Z">
        <w:r>
          <w:t>using</w:t>
        </w:r>
      </w:ins>
      <w:ins w:id="416" w:author="Craig Parker" w:date="2024-02-28T10:53:00Z">
        <w:r w:rsidR="0340B303">
          <w:t xml:space="preserve"> such models to predict air temperature from LST data. Therefore, while Landsat and MODIS data are not direct measures of air temperature, they can be indirectly used for air temperature retrieval </w:t>
        </w:r>
      </w:ins>
      <w:ins w:id="417" w:author="Craig Parker" w:date="2024-03-11T12:11:00Z">
        <w:r>
          <w:t>by applying</w:t>
        </w:r>
      </w:ins>
      <w:ins w:id="418" w:author="Craig Parker" w:date="2024-02-28T10:53:00Z">
        <w:r w:rsidR="0340B303">
          <w:t xml:space="preserve"> </w:t>
        </w:r>
      </w:ins>
      <w:ins w:id="419" w:author="Craig Parker" w:date="2024-03-11T12:11:00Z">
        <w:r>
          <w:t xml:space="preserve">an </w:t>
        </w:r>
      </w:ins>
      <w:ins w:id="420" w:author="Craig Parker" w:date="2024-02-28T10:53:00Z">
        <w:r w:rsidR="0340B303">
          <w:t>appropriate statistical model</w:t>
        </w:r>
      </w:ins>
      <w:ins w:id="421" w:author="Rebecca walker" w:date="2024-03-11T13:42:00Z">
        <w:r w:rsidR="0037798C">
          <w:t xml:space="preserve"> </w:t>
        </w:r>
      </w:ins>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ins w:id="422" w:author="Craig Parker" w:date="2024-02-28T10:53:00Z">
        <w:r w:rsidR="0340B303">
          <w:t>.</w:t>
        </w:r>
      </w:ins>
      <w:commentRangeEnd w:id="413"/>
      <w:r w:rsidR="00DB562A">
        <w:rPr>
          <w:rStyle w:val="CommentReference"/>
        </w:rPr>
        <w:commentReference w:id="413"/>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423" w:author="Craig Parker" w:date="2024-03-09T13:53:00Z"/>
        </w:rPr>
      </w:pPr>
      <w:del w:id="424"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17D12BBB"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ins w:id="425" w:author="Rebecca walker" w:date="2024-03-11T13:42:00Z">
        <w:r w:rsidR="0037798C">
          <w:t xml:space="preserve"> </w:t>
        </w:r>
      </w:ins>
      <w:r w:rsidR="00C3165D">
        <w:fldChar w:fldCharType="begin"/>
      </w:r>
      <w:r w:rsidR="00FB758F">
        <w:instrText xml:space="preserve"> ADDIN EN.CITE &lt;EndNote&gt;&lt;Cite&gt;&lt;Author&gt;Kelleher&lt;/Author&gt;&lt;Year&gt;2018&lt;/Year&gt;&lt;RecNum&gt;575&lt;/RecNum&gt;&lt;DisplayText&gt;[47]&lt;/DisplayText&gt;&lt;record&gt;&lt;rec-number&gt;575&lt;/rec-number&gt;&lt;foreign-keys&gt;&lt;key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FB758F">
        <w:rPr>
          <w:noProof/>
        </w:rPr>
        <w:t>[47]</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6EFD5270" w:rsidR="00DB562A" w:rsidRDefault="00DB562A" w:rsidP="00F17BF7">
      <w:r>
        <w:t>With the features engineered, we will apply various standard machine learning models, such as decision trees, linear and quantile regression trees, support vector machines, and logistic regression</w:t>
      </w:r>
      <w:ins w:id="426" w:author="Rebecca walker" w:date="2024-03-11T13:42:00Z">
        <w:r w:rsidR="0037798C">
          <w:t xml:space="preserve"> </w:t>
        </w:r>
      </w:ins>
      <w:r w:rsidR="00EB502A">
        <w:fldChar w:fldCharType="begin"/>
      </w:r>
      <w:r w:rsidR="00FB758F">
        <w:instrText xml:space="preserve"> ADDIN EN.CITE &lt;EndNote&gt;&lt;Cite&gt;&lt;Author&gt;Xu&lt;/Author&gt;&lt;Year&gt;2020&lt;/Year&gt;&lt;RecNum&gt;515&lt;/RecNum&gt;&lt;DisplayText&gt;[48]&lt;/DisplayText&gt;&lt;record&gt;&lt;rec-number&gt;515&lt;/rec-number&gt;&lt;foreign-keys&gt;&lt;key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FB758F">
        <w:rPr>
          <w:noProof/>
        </w:rPr>
        <w:t>[48]</w:t>
      </w:r>
      <w:r w:rsidR="00EB502A">
        <w:fldChar w:fldCharType="end"/>
      </w:r>
      <w:r>
        <w:t xml:space="preserve">. These models are chosen for their proven effectiveness in capturing relationships in complex datasets. </w:t>
      </w:r>
    </w:p>
    <w:p w14:paraId="1EDA41A1" w14:textId="30BF4022" w:rsidR="008B6EDD" w:rsidRDefault="0037798C" w:rsidP="00F17BF7">
      <w:pPr>
        <w:rPr>
          <w:ins w:id="427" w:author="Craig Parker" w:date="2024-02-29T16:10:00Z"/>
        </w:rPr>
      </w:pPr>
      <w:r>
        <w:t>Additionally</w:t>
      </w:r>
      <w:ins w:id="428" w:author="Craig Parker" w:date="2024-03-11T12:12:00Z">
        <w:r w:rsidR="008711E3">
          <w:t>,</w:t>
        </w:r>
      </w:ins>
      <w:ins w:id="429" w:author="Craig Parker" w:date="2024-03-10T21:51:00Z">
        <w:r w:rsidR="00F149AC">
          <w:t xml:space="preserve"> we will explore</w:t>
        </w:r>
      </w:ins>
      <w:ins w:id="430"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w:t>
        </w:r>
      </w:ins>
      <w:ins w:id="431" w:author="Craig Parker" w:date="2024-03-18T20:57:00Z">
        <w:r w:rsidR="00AC30D8">
          <w:t>predicting</w:t>
        </w:r>
      </w:ins>
      <w:ins w:id="432" w:author="Craig Parker" w:date="2024-02-29T16:10:00Z">
        <w:r w:rsidR="008B6EDD" w:rsidRPr="00200B35">
          <w:t xml:space="preserve"> heat-related health outcomes. While these models are state-of-the-art in computer science, their application in heat-health studies is still emerging</w:t>
        </w:r>
      </w:ins>
      <w:r w:rsidR="00124960">
        <w:t xml:space="preserve"> as demonstrated in a review of </w:t>
      </w:r>
      <w:ins w:id="433" w:author="Craig Parker" w:date="2024-02-29T16:10:00Z">
        <w:r w:rsidR="008B6EDD" w:rsidRPr="00200B35">
          <w:t xml:space="preserve">recent literature, including studies by Boudreault et </w:t>
        </w:r>
        <w:r w:rsidR="008B6EDD" w:rsidRPr="00200B35">
          <w:lastRenderedPageBreak/>
          <w:t>al. (2023, 2024), Wang et al. (2023, 2021, 2020), Lee et al. (2022), and Nishimura et al. (2021)</w:t>
        </w:r>
      </w:ins>
      <w:ins w:id="434" w:author="Rebecca walker" w:date="2024-03-11T13:57:00Z">
        <w:r w:rsidR="00124960">
          <w:t xml:space="preserve"> </w:t>
        </w:r>
      </w:ins>
      <w:r w:rsidR="00AE4190">
        <w:fldChar w:fldCharType="begin">
          <w:fldData xml:space="preserve">PEVuZE5vdGU+PENpdGU+PEF1dGhvcj5Vc21hbmk8L0F1dGhvcj48WWVhcj4yMDIxPC9ZZWFyPjxS
ZWNOdW0+ODA1PC9SZWNOdW0+PERpc3BsYXlUZXh0Pls0OS01NV08L0Rpc3BsYXlUZXh0PjxyZWNv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FB758F">
        <w:instrText xml:space="preserve"> ADDIN EN.CITE </w:instrText>
      </w:r>
      <w:r w:rsidR="00FB758F">
        <w:fldChar w:fldCharType="begin">
          <w:fldData xml:space="preserve">PEVuZE5vdGU+PENpdGU+PEF1dGhvcj5Vc21hbmk8L0F1dGhvcj48WWVhcj4yMDIxPC9ZZWFyPjxS
ZWNOdW0+ODA1PC9SZWNOdW0+PERpc3BsYXlUZXh0Pls0OS01NV08L0Rpc3BsYXlUZXh0PjxyZWNv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FB758F">
        <w:instrText xml:space="preserve"> ADDIN EN.CITE.DATA </w:instrText>
      </w:r>
      <w:r w:rsidR="00FB758F">
        <w:fldChar w:fldCharType="end"/>
      </w:r>
      <w:r w:rsidR="00AE4190">
        <w:fldChar w:fldCharType="separate"/>
      </w:r>
      <w:r w:rsidR="00FB758F">
        <w:rPr>
          <w:noProof/>
        </w:rPr>
        <w:t>[49-55]</w:t>
      </w:r>
      <w:r w:rsidR="00AE4190">
        <w:fldChar w:fldCharType="end"/>
      </w:r>
      <w:ins w:id="435" w:author="Craig Parker" w:date="2024-02-29T16:10:00Z">
        <w:r w:rsidR="008B6EDD" w:rsidRPr="00200B35">
          <w:t>. However, recogni</w:t>
        </w:r>
      </w:ins>
      <w:ins w:id="436" w:author="Craig Parker" w:date="2024-03-11T12:08:00Z">
        <w:r w:rsidR="00905781">
          <w:t>s</w:t>
        </w:r>
      </w:ins>
      <w:r>
        <w:t>ing</w:t>
      </w:r>
      <w:ins w:id="437" w:author="Craig Parker" w:date="2024-02-29T16:10:00Z">
        <w:r w:rsidR="008B6EDD" w:rsidRPr="00200B35">
          <w:t xml:space="preserve"> that simpler statistical models may be effective</w:t>
        </w:r>
      </w:ins>
      <w:ins w:id="438" w:author="Craig Parker" w:date="2024-03-11T12:12:00Z">
        <w:r w:rsidR="008711E3">
          <w:t>,  we</w:t>
        </w:r>
      </w:ins>
      <w:ins w:id="439" w:author="Craig Parker" w:date="2024-02-29T16:10:00Z">
        <w:r w:rsidR="008B6EDD" w:rsidRPr="00200B35">
          <w:t xml:space="preserve"> plan</w:t>
        </w:r>
      </w:ins>
      <w:ins w:id="440" w:author="Craig Parker" w:date="2024-03-18T20:58:00Z">
        <w:r w:rsidR="00AC30D8">
          <w:t xml:space="preserve"> build on work by</w:t>
        </w:r>
      </w:ins>
      <w:ins w:id="441" w:author="Craig Parker" w:date="2024-02-29T16:10:00Z">
        <w:r w:rsidR="008B6EDD" w:rsidRPr="00200B35">
          <w:t xml:space="preserve"> </w:t>
        </w:r>
      </w:ins>
      <w:ins w:id="442" w:author="Craig Parker" w:date="2024-03-18T20:59:00Z">
        <w:r w:rsidR="00AC30D8" w:rsidRPr="00FB758F">
          <w:rPr>
            <w:noProof/>
          </w:rPr>
          <w:t>Boudreault</w:t>
        </w:r>
        <w:r w:rsidR="00AC30D8" w:rsidRPr="00200B35">
          <w:t xml:space="preserve"> </w:t>
        </w:r>
        <w:r w:rsidR="00AC30D8">
          <w:t>et al.(</w:t>
        </w:r>
      </w:ins>
      <w:ins w:id="443" w:author="Craig Parker" w:date="2024-03-18T21:00:00Z">
        <w:r w:rsidR="00AC30D8">
          <w:t xml:space="preserve">2024), </w:t>
        </w:r>
      </w:ins>
      <w:ins w:id="444" w:author="Craig Parker" w:date="2024-02-29T16:10:00Z">
        <w:r w:rsidR="008B6EDD" w:rsidRPr="00200B35">
          <w:t>to compare the performance of deep learning models with tree-based approaches and nonlinear statistical models in our analysis</w:t>
        </w:r>
      </w:ins>
      <w:ins w:id="445" w:author="Rebecca walker" w:date="2024-03-11T13:44:00Z">
        <w:r>
          <w:t xml:space="preserve"> </w:t>
        </w:r>
      </w:ins>
      <w:r w:rsidR="00D674AC">
        <w:fldChar w:fldCharType="begin">
          <w:fldData xml:space="preserve">PEVuZE5vdGU+PENpdGU+PEF1dGhvcj5Cb3VkcmVhdWx0PC9BdXRob3I+PFllYXI+MjAyNDwvWWVh
cj48UmVjTnVtPjc5ODwvUmVjTnVtPjxEaXNwbGF5VGV4dD5bNTFdPC9EaXNwbGF5VGV4dD48cmVj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FB758F">
        <w:instrText xml:space="preserve"> ADDIN EN.CITE </w:instrText>
      </w:r>
      <w:r w:rsidR="00FB758F">
        <w:fldChar w:fldCharType="begin">
          <w:fldData xml:space="preserve">PEVuZE5vdGU+PENpdGU+PEF1dGhvcj5Cb3VkcmVhdWx0PC9BdXRob3I+PFllYXI+MjAyNDwvWWVh
cj48UmVjTnVtPjc5ODwvUmVjTnVtPjxEaXNwbGF5VGV4dD5bNTFdPC9EaXNwbGF5VGV4dD48cmVj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FB758F">
        <w:instrText xml:space="preserve"> ADDIN EN.CITE.DATA </w:instrText>
      </w:r>
      <w:r w:rsidR="00FB758F">
        <w:fldChar w:fldCharType="end"/>
      </w:r>
      <w:r w:rsidR="00D674AC">
        <w:fldChar w:fldCharType="separate"/>
      </w:r>
      <w:r w:rsidR="00FB758F">
        <w:rPr>
          <w:noProof/>
        </w:rPr>
        <w:t>[51]</w:t>
      </w:r>
      <w:r w:rsidR="00D674AC">
        <w:fldChar w:fldCharType="end"/>
      </w:r>
      <w:ins w:id="446" w:author="Craig Parker" w:date="2024-03-05T14:02:00Z">
        <w:r w:rsidR="00457AD4">
          <w:t>.</w:t>
        </w:r>
      </w:ins>
    </w:p>
    <w:p w14:paraId="44736B86" w14:textId="12AF2274" w:rsidR="00DB562A" w:rsidDel="008B6EDD" w:rsidRDefault="00DB562A">
      <w:pPr>
        <w:rPr>
          <w:del w:id="447" w:author="Craig Parker" w:date="2024-02-29T16:10:00Z"/>
        </w:rPr>
      </w:pPr>
      <w:del w:id="448"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449" w:author="Craig Parker" w:date="2024-02-29T16:10:00Z">
        <w:r w:rsidDel="008B6EDD">
          <w:fldChar w:fldCharType="separate"/>
        </w:r>
      </w:del>
      <w:r w:rsidR="00D674AC">
        <w:rPr>
          <w:noProof/>
        </w:rPr>
        <w:t>[78, 79]</w:t>
      </w:r>
      <w:del w:id="450"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3EA9F76E" w:rsidR="00DB562A" w:rsidRDefault="00DB562A" w:rsidP="00F17BF7">
      <w:pPr>
        <w:rPr>
          <w:ins w:id="451" w:author="Craig Parker" w:date="2024-02-29T16:15:00Z"/>
        </w:rPr>
      </w:pPr>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ins w:id="452" w:author="Rebecca walker" w:date="2024-03-11T13:44:00Z">
        <w:r w:rsidR="0037798C">
          <w:t xml:space="preserve"> </w:t>
        </w:r>
      </w:ins>
      <w:r w:rsidR="00E025B9">
        <w:fldChar w:fldCharType="begin">
          <w:fldData xml:space="preserve">PEVuZE5vdGU+PENpdGU+PEF1dGhvcj5BcnNhZDwvQXV0aG9yPjxZZWFyPjIwMjI8L1llYXI+PFJl
Y051bT41Njg8L1JlY051bT48RGlzcGxheVRleHQ+WzU2XTwvRGlzcGxheVRleHQ+PHJlY29yZD48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FB758F">
        <w:instrText xml:space="preserve"> ADDIN EN.CITE </w:instrText>
      </w:r>
      <w:r w:rsidR="00FB758F">
        <w:fldChar w:fldCharType="begin">
          <w:fldData xml:space="preserve">PEVuZE5vdGU+PENpdGU+PEF1dGhvcj5BcnNhZDwvQXV0aG9yPjxZZWFyPjIwMjI8L1llYXI+PFJl
Y051bT41Njg8L1JlY051bT48RGlzcGxheVRleHQ+WzU2XTwvRGlzcGxheVRleHQ+PHJlY29yZD48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FB758F">
        <w:instrText xml:space="preserve"> ADDIN EN.CITE.DATA </w:instrText>
      </w:r>
      <w:r w:rsidR="00FB758F">
        <w:fldChar w:fldCharType="end"/>
      </w:r>
      <w:r w:rsidR="00E025B9">
        <w:fldChar w:fldCharType="separate"/>
      </w:r>
      <w:r w:rsidR="00FB758F">
        <w:rPr>
          <w:noProof/>
        </w:rPr>
        <w:t>[56]</w:t>
      </w:r>
      <w:r w:rsidR="00E025B9">
        <w:fldChar w:fldCharType="end"/>
      </w:r>
      <w:r>
        <w:t>.</w:t>
      </w:r>
    </w:p>
    <w:p w14:paraId="531884DD" w14:textId="4248B45E" w:rsidR="008B6EDD" w:rsidRDefault="00B65128" w:rsidP="00F17BF7">
      <w:ins w:id="453" w:author="Craig Parker" w:date="2024-03-10T21:22:00Z">
        <w:r w:rsidRPr="00B65128">
          <w:t>We will use k-fold cross-validation to assess model performance and generalizability, train</w:t>
        </w:r>
      </w:ins>
      <w:ins w:id="454" w:author="Craig Parker" w:date="2024-03-11T12:12:00Z">
        <w:r w:rsidR="00727E8E">
          <w:t xml:space="preserve"> models on a designated set, and calibrate</w:t>
        </w:r>
      </w:ins>
      <w:ins w:id="455" w:author="Craig Parker" w:date="2024-03-10T21:22:00Z">
        <w:r w:rsidRPr="00B65128">
          <w:t xml:space="preserve"> them with </w:t>
        </w:r>
      </w:ins>
      <w:ins w:id="456" w:author="Craig Parker" w:date="2024-03-11T12:12:00Z">
        <w:r w:rsidR="00727E8E">
          <w:t>grid or random search techniques</w:t>
        </w:r>
      </w:ins>
      <w:ins w:id="457" w:author="Craig Parker" w:date="2024-03-10T21:22:00Z">
        <w:r w:rsidRPr="00B65128">
          <w:t>. Validation will occur on a separate set to evaluate generali</w:t>
        </w:r>
      </w:ins>
      <w:ins w:id="458" w:author="Craig Parker" w:date="2024-03-11T12:08:00Z">
        <w:r w:rsidR="00905781">
          <w:t>s</w:t>
        </w:r>
      </w:ins>
      <w:ins w:id="459" w:author="Craig Parker" w:date="2024-03-10T21:22:00Z">
        <w:r w:rsidRPr="00B65128">
          <w:t>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FB758F">
        <w:instrText xml:space="preserve"> ADDIN EN.CITE &lt;EndNote&gt;&lt;Cite&gt;&lt;Author&gt;Hastie&lt;/Author&gt;&lt;Year&gt;2009&lt;/Year&gt;&lt;RecNum&gt;816&lt;/RecNum&gt;&lt;DisplayText&gt;[57]&lt;/DisplayText&gt;&lt;record&gt;&lt;rec-number&gt;816&lt;/rec-number&gt;&lt;foreign-keys&gt;&lt;key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FB758F">
        <w:rPr>
          <w:noProof/>
        </w:rPr>
        <w:t>[57]</w:t>
      </w:r>
      <w:r w:rsidR="00D674AC">
        <w:fldChar w:fldCharType="end"/>
      </w:r>
    </w:p>
    <w:p w14:paraId="23A47202" w14:textId="326E3D55" w:rsidR="00DB562A" w:rsidRDefault="00124960" w:rsidP="00F17BF7">
      <w:r>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ins w:id="460" w:author="Rebecca walker" w:date="2024-03-11T13:56:00Z">
        <w:r>
          <w:t xml:space="preserve"> </w:t>
        </w:r>
      </w:ins>
      <w:r w:rsidR="00401631">
        <w:fldChar w:fldCharType="begin"/>
      </w:r>
      <w:r w:rsidR="00FB758F">
        <w:instrText xml:space="preserve"> ADDIN EN.CITE &lt;EndNote&gt;&lt;Cite&gt;&lt;Author&gt;Lin&lt;/Author&gt;&lt;Year&gt;2015&lt;/Year&gt;&lt;RecNum&gt;525&lt;/RecNum&gt;&lt;DisplayText&gt;[58]&lt;/DisplayText&gt;&lt;record&gt;&lt;rec-number&gt;525&lt;/rec-number&gt;&lt;foreign-keys&gt;&lt;key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FB758F">
        <w:rPr>
          <w:noProof/>
        </w:rPr>
        <w:t>[58]</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commentRangeStart w:id="461"/>
      <w:r>
        <w:t xml:space="preserve">Sample size considerations for health </w:t>
      </w:r>
      <w:commentRangeEnd w:id="461"/>
      <w:r w:rsidR="0071590E">
        <w:t>datasets</w:t>
      </w:r>
      <w:r w:rsidR="40B171D2">
        <w:rPr>
          <w:rStyle w:val="CommentReference"/>
        </w:rPr>
        <w:commentReference w:id="461"/>
      </w:r>
    </w:p>
    <w:p w14:paraId="21C61632" w14:textId="619EF622" w:rsidR="00DB562A" w:rsidRDefault="008C3F5F" w:rsidP="00F17BF7">
      <w:ins w:id="462" w:author="Craig Parker" w:date="2024-03-10T21:11:00Z">
        <w:r w:rsidRPr="008C3F5F">
          <w:t xml:space="preserve">To ensure our models' robustness and accuracy, a comprehensive, four-step approach </w:t>
        </w:r>
      </w:ins>
      <w:r w:rsidR="0037798C">
        <w:t xml:space="preserve">will </w:t>
      </w:r>
      <w:ins w:id="463" w:author="Craig Parker" w:date="2024-03-10T21:11:00Z">
        <w:r w:rsidRPr="008C3F5F">
          <w:t>determin</w:t>
        </w:r>
      </w:ins>
      <w:r w:rsidR="0037798C">
        <w:t>e</w:t>
      </w:r>
      <w:ins w:id="464" w:author="Craig Parker" w:date="2024-03-10T21:11:00Z">
        <w:r w:rsidRPr="008C3F5F">
          <w:t xml:space="preserve"> the required sample size for our health datasets. </w:t>
        </w:r>
      </w:ins>
      <w:ins w:id="465" w:author="Craig Parker" w:date="2024-03-11T12:12:00Z">
        <w:r w:rsidR="0068732C">
          <w:t xml:space="preserve">Based on </w:t>
        </w:r>
      </w:ins>
      <w:r w:rsidR="0037798C">
        <w:t xml:space="preserve">documented </w:t>
      </w:r>
      <w:ins w:id="466" w:author="Craig Parker" w:date="2024-03-11T12:12:00Z">
        <w:r w:rsidR="0068732C">
          <w:t xml:space="preserve">best practices </w:t>
        </w:r>
      </w:ins>
      <w:r w:rsidR="0037798C">
        <w:t xml:space="preserve">(see </w:t>
      </w:r>
      <w:ins w:id="467" w:author="Craig Parker" w:date="2024-03-11T12:12:00Z">
        <w:r w:rsidR="0068732C">
          <w:t>Riley et al. in BMJ (2020)</w:t>
        </w:r>
      </w:ins>
      <w:r w:rsidR="0037798C">
        <w:t>)</w:t>
      </w:r>
      <w:ins w:id="468" w:author="Craig Parker" w:date="2024-03-11T12:12:00Z">
        <w:r w:rsidR="0068732C">
          <w:t>, this approach</w:t>
        </w:r>
      </w:ins>
      <w:ins w:id="469" w:author="Craig Parker" w:date="2024-03-10T21:11:00Z">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ins>
      <w:ins w:id="470" w:author="Craig Parker" w:date="2024-03-11T12:12:00Z">
        <w:r w:rsidR="0068732C">
          <w:t>target populations' heat-health dynamics and risk profile</w:t>
        </w:r>
      </w:ins>
      <w:ins w:id="471" w:author="Craig Parker" w:date="2024-03-10T21:11:00Z">
        <w:r w:rsidRPr="008C3F5F">
          <w:t>s</w:t>
        </w:r>
      </w:ins>
      <w:ins w:id="472" w:author="Craig Parker" w:date="2024-03-06T21:52:00Z">
        <w:r w:rsidR="00815192" w:rsidRPr="00815192">
          <w:t>​</w:t>
        </w:r>
        <w:r w:rsidR="00815192">
          <w:t>.</w:t>
        </w:r>
      </w:ins>
      <w:r w:rsidR="00797944">
        <w:fldChar w:fldCharType="begin"/>
      </w:r>
      <w:r w:rsidR="00FB758F">
        <w:instrText xml:space="preserve"> ADDIN EN.CITE &lt;EndNote&gt;&lt;Cite&gt;&lt;Author&gt;Richard&lt;/Author&gt;&lt;Year&gt;2020&lt;/Year&gt;&lt;RecNum&gt;808&lt;/RecNum&gt;&lt;DisplayText&gt;[59]&lt;/DisplayText&gt;&lt;record&gt;&lt;rec-number&gt;808&lt;/rec-number&gt;&lt;foreign-keys&gt;&lt;key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FB758F">
        <w:rPr>
          <w:noProof/>
        </w:rPr>
        <w:t>[59]</w:t>
      </w:r>
      <w:r w:rsidR="00797944">
        <w:fldChar w:fldCharType="end"/>
      </w:r>
    </w:p>
    <w:p w14:paraId="450712D3" w14:textId="3080C358" w:rsidR="0068732C" w:rsidRDefault="0068732C">
      <w:pPr>
        <w:pStyle w:val="Caption"/>
        <w:keepNext/>
        <w:rPr>
          <w:ins w:id="473" w:author="Craig Parker" w:date="2024-03-11T12:13:00Z"/>
        </w:rPr>
        <w:pPrChange w:id="474" w:author="Craig Parker" w:date="2024-03-11T12:13:00Z">
          <w:pPr>
            <w:pStyle w:val="Caption"/>
          </w:pPr>
        </w:pPrChange>
      </w:pPr>
      <w:ins w:id="475" w:author="Craig Parker" w:date="2024-03-11T12:13:00Z">
        <w:r>
          <w:lastRenderedPageBreak/>
          <w:t xml:space="preserve">Figure </w:t>
        </w:r>
        <w:r>
          <w:fldChar w:fldCharType="begin"/>
        </w:r>
        <w:r>
          <w:instrText xml:space="preserve"> SEQ Figure \* ARABIC </w:instrText>
        </w:r>
      </w:ins>
      <w:r>
        <w:fldChar w:fldCharType="separate"/>
      </w:r>
      <w:ins w:id="476" w:author="Craig Parker" w:date="2024-03-11T12:41:00Z">
        <w:r w:rsidR="00A058B3">
          <w:rPr>
            <w:noProof/>
          </w:rPr>
          <w:t>3</w:t>
        </w:r>
      </w:ins>
      <w:ins w:id="477" w:author="Craig Parker" w:date="2024-03-11T12:13:00Z">
        <w:r>
          <w:fldChar w:fldCharType="end"/>
        </w:r>
        <w:r>
          <w:t>:</w:t>
        </w:r>
        <w:r w:rsidRPr="00A32205">
          <w:t xml:space="preserve"> Methodology to create a spatially and demographically stratified heat-health outcome forecast model</w:t>
        </w:r>
      </w:ins>
    </w:p>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478" w:name="_heading=h.30j0zll"/>
      <w:bookmarkEnd w:id="478"/>
      <w:ins w:id="479" w:author="Rebecca walker" w:date="2024-03-11T13:46:00Z">
        <w:r>
          <w:t xml:space="preserve">Objective Three: </w:t>
        </w:r>
      </w:ins>
      <w:r w:rsidR="40B171D2">
        <w:t xml:space="preserve">Develop an Early Warning System reflective of geospatial and individualised risk </w:t>
      </w:r>
      <w:proofErr w:type="gramStart"/>
      <w:r w:rsidR="40B171D2">
        <w:t>profiles</w:t>
      </w:r>
      <w:proofErr w:type="gramEnd"/>
    </w:p>
    <w:p w14:paraId="640322DC" w14:textId="2124FFDE" w:rsidR="00F50D2B" w:rsidRPr="00F50D2B" w:rsidRDefault="0037798C" w:rsidP="00F17BF7">
      <w:pPr>
        <w:spacing w:before="280" w:after="280" w:line="240" w:lineRule="auto"/>
        <w:rPr>
          <w:ins w:id="480" w:author="Craig Parker" w:date="2024-03-04T11:48:00Z"/>
        </w:rPr>
      </w:pPr>
      <w:r>
        <w:t>The</w:t>
      </w:r>
      <w:ins w:id="481" w:author="Craig Parker" w:date="2024-03-10T21:14:00Z">
        <w:r w:rsidR="008C3F5F" w:rsidRPr="008C3F5F">
          <w:t xml:space="preserve"> third objective is to develop an Early Warning System (EWS) that integrates geospatial and individuali</w:t>
        </w:r>
      </w:ins>
      <w:ins w:id="482" w:author="Craig Parker" w:date="2024-03-11T12:08:00Z">
        <w:r w:rsidR="00905781">
          <w:t>s</w:t>
        </w:r>
      </w:ins>
      <w:ins w:id="483" w:author="Craig Parker" w:date="2024-03-10T21:14:00Z">
        <w:r w:rsidR="008C3F5F" w:rsidRPr="008C3F5F">
          <w:t xml:space="preserve">ed risk profiles of heat-related health impacts in Abidjan and Johannesburg, as depicted in </w:t>
        </w:r>
      </w:ins>
      <w:ins w:id="484" w:author="Craig Parker" w:date="2024-03-11T12:14:00Z">
        <w:r w:rsidR="00BD3D55">
          <w:t>F</w:t>
        </w:r>
      </w:ins>
      <w:ins w:id="485" w:author="Craig Parker" w:date="2024-03-10T21:14:00Z">
        <w:r w:rsidR="008C3F5F" w:rsidRPr="008C3F5F">
          <w:t xml:space="preserve">igure </w:t>
        </w:r>
      </w:ins>
      <w:ins w:id="486" w:author="Craig Parker" w:date="2024-03-11T12:14:00Z">
        <w:r w:rsidR="00BD3D55">
          <w:t>2</w:t>
        </w:r>
      </w:ins>
      <w:ins w:id="487" w:author="Craig Parker" w:date="2024-03-10T21:14:00Z">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ins>
      <w:ins w:id="488" w:author="Craig Parker" w:date="2024-03-11T09:54:00Z">
        <w:r w:rsidR="00FD33EE">
          <w:t>refinin</w:t>
        </w:r>
        <w:r w:rsidR="00E72BB9">
          <w:t>g</w:t>
        </w:r>
      </w:ins>
      <w:ins w:id="489" w:author="Craig Parker" w:date="2024-03-10T21:14:00Z">
        <w:r w:rsidR="008C3F5F" w:rsidRPr="008C3F5F">
          <w:t xml:space="preserve"> the forecast model, merging it</w:t>
        </w:r>
      </w:ins>
      <w:ins w:id="490" w:author="Craig Parker" w:date="2024-03-11T09:55:00Z">
        <w:r w:rsidR="00A639C9">
          <w:t xml:space="preserve"> spatially</w:t>
        </w:r>
      </w:ins>
      <w:ins w:id="491" w:author="Craig Parker" w:date="2024-03-10T21:14:00Z">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ins>
      <w:ins w:id="492" w:author="Craig Parker" w:date="2024-03-11T12:08:00Z">
        <w:r w:rsidR="00905781">
          <w:t>s</w:t>
        </w:r>
      </w:ins>
      <w:ins w:id="493" w:author="Craig Parker" w:date="2024-03-10T21:14:00Z">
        <w:r w:rsidR="008C3F5F" w:rsidRPr="008C3F5F">
          <w:t>es inter-agency coordination and community outreach for effective heat risk mitigation</w:t>
        </w:r>
      </w:ins>
      <w:ins w:id="494" w:author="Rebecca walker" w:date="2024-03-11T13:46:00Z">
        <w:r>
          <w:t xml:space="preserve"> </w:t>
        </w:r>
      </w:ins>
      <w:r w:rsidR="00185344">
        <w:fldChar w:fldCharType="begin"/>
      </w:r>
      <w:r w:rsidR="00FB758F">
        <w:instrText xml:space="preserve"> ADDIN EN.CITE &lt;EndNote&gt;&lt;Cite&gt;&lt;Author&gt;Jaiswal&lt;/Author&gt;&lt;Year&gt;2018&lt;/Year&gt;&lt;RecNum&gt;806&lt;/RecNum&gt;&lt;DisplayText&gt;[60]&lt;/DisplayText&gt;&lt;record&gt;&lt;rec-number&gt;806&lt;/rec-number&gt;&lt;foreign-keys&gt;&lt;key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FB758F">
        <w:rPr>
          <w:noProof/>
        </w:rPr>
        <w:t>[60]</w:t>
      </w:r>
      <w:r w:rsidR="00185344">
        <w:fldChar w:fldCharType="end"/>
      </w:r>
      <w:ins w:id="495" w:author="Craig Parker" w:date="2024-03-05T13:41:00Z">
        <w:r w:rsidR="00D9194A">
          <w:t>.</w:t>
        </w:r>
      </w:ins>
    </w:p>
    <w:p w14:paraId="4BAE0B32" w14:textId="2FAFE2E6" w:rsidR="00F50D2B" w:rsidRDefault="00F50D2B" w:rsidP="00F17BF7">
      <w:pPr>
        <w:spacing w:before="280" w:after="280" w:line="240" w:lineRule="auto"/>
      </w:pPr>
      <w:ins w:id="496"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497" w:author="Craig Parker" w:date="2024-03-04T11:50:00Z">
        <w:r>
          <w:t>.</w:t>
        </w:r>
      </w:ins>
    </w:p>
    <w:p w14:paraId="19993B89" w14:textId="77777777" w:rsidR="00FA79B6" w:rsidRDefault="40B171D2" w:rsidP="00C51A3E">
      <w:pPr>
        <w:pStyle w:val="Style1"/>
      </w:pPr>
      <w:r>
        <w:t>Patient and Public Involvement Statement</w:t>
      </w:r>
    </w:p>
    <w:p w14:paraId="268DB4BD" w14:textId="54AC9C43" w:rsidR="00FA79B6" w:rsidRDefault="0037798C" w:rsidP="00F17BF7">
      <w:pPr>
        <w:rPr>
          <w:ins w:id="498" w:author="Craig Parker" w:date="2024-02-23T16:09:00Z"/>
        </w:rPr>
      </w:pPr>
      <w:r>
        <w:t>P</w:t>
      </w:r>
      <w:r w:rsidR="00A667D5" w:rsidRPr="00FA79B6">
        <w:t xml:space="preserve">ublic </w:t>
      </w:r>
      <w:r w:rsidR="00FA79B6" w:rsidRPr="00FA79B6">
        <w:t xml:space="preserve">and </w:t>
      </w:r>
      <w:proofErr w:type="gramStart"/>
      <w:r w:rsidR="00FA79B6" w:rsidRPr="00FA79B6">
        <w:t>patients</w:t>
      </w:r>
      <w:proofErr w:type="gramEnd"/>
      <w:r w:rsidR="00FA79B6" w:rsidRPr="00FA79B6">
        <w:t xml:space="preserve"> </w:t>
      </w:r>
      <w:r>
        <w:t>input is</w:t>
      </w:r>
      <w:r w:rsidR="00FA79B6" w:rsidRPr="00FA79B6">
        <w:t xml:space="preserve"> integral to our study, </w:t>
      </w:r>
      <w:r>
        <w:t xml:space="preserve">especially </w:t>
      </w:r>
      <w:r w:rsidR="00FA79B6" w:rsidRPr="00FA79B6">
        <w:t xml:space="preserve">informing our Early Warning System design. </w:t>
      </w:r>
      <w:r>
        <w:t xml:space="preserve">This </w:t>
      </w:r>
      <w:proofErr w:type="gramStart"/>
      <w:r>
        <w:t>input</w:t>
      </w:r>
      <w:proofErr w:type="gramEnd"/>
      <w:r>
        <w:t xml:space="preserve"> </w:t>
      </w:r>
      <w:r w:rsidR="00FA79B6" w:rsidRPr="00FA79B6">
        <w:t>guide risk mitigation strategies and the development of user-friendly, actionable digital tools.</w:t>
      </w:r>
    </w:p>
    <w:p w14:paraId="31F37147" w14:textId="0F6A87BA" w:rsidR="00EA18A5" w:rsidRPr="00F50D2B" w:rsidRDefault="006F71E3" w:rsidP="00C51A3E">
      <w:pPr>
        <w:pStyle w:val="Style1"/>
        <w:rPr>
          <w:ins w:id="499" w:author="Craig Parker" w:date="2024-02-23T16:10:00Z"/>
        </w:rPr>
      </w:pPr>
      <w:ins w:id="500" w:author="Craig Parker" w:date="2024-02-23T16:10:00Z">
        <w:r w:rsidRPr="00F50D2B">
          <w:t>Project timeline</w:t>
        </w:r>
      </w:ins>
    </w:p>
    <w:p w14:paraId="1C9CCDA5" w14:textId="6396F9A1" w:rsidR="00EA18A5" w:rsidRDefault="00EA18A5" w:rsidP="00EA18A5">
      <w:pPr>
        <w:rPr>
          <w:ins w:id="501" w:author="Craig Parker" w:date="2024-02-23T16:09:00Z"/>
        </w:rPr>
      </w:pPr>
      <w:ins w:id="502" w:author="Craig Parker" w:date="2024-02-23T16:09:00Z">
        <w:r>
          <w:t>The project is funded to run from 2022- 2026.</w:t>
        </w:r>
      </w:ins>
    </w:p>
    <w:p w14:paraId="79114589" w14:textId="77777777" w:rsidR="00462C6E" w:rsidRDefault="00462C6E" w:rsidP="00FA79B6"/>
    <w:p w14:paraId="3A5328E0" w14:textId="20E45C13" w:rsidR="002205B1" w:rsidRDefault="40B171D2" w:rsidP="002A2960">
      <w:pPr>
        <w:pStyle w:val="Heading1"/>
      </w:pPr>
      <w:bookmarkStart w:id="503" w:name="_heading=h.1fob9te"/>
      <w:bookmarkEnd w:id="503"/>
      <w:r>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25421A5D"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37798C">
        <w:rPr>
          <w:rFonts w:eastAsia="Calibri"/>
        </w:rPr>
        <w:t xml:space="preserve">For </w:t>
      </w:r>
      <w:r w:rsidR="006426A0">
        <w:rPr>
          <w:rFonts w:eastAsia="Calibri"/>
        </w:rPr>
        <w:t>participants who have granted "narrow consent, " which restricts data sharing beyond the original study purpose</w:t>
      </w:r>
      <w:r w:rsidR="00124960">
        <w:rPr>
          <w:rFonts w:eastAsia="Calibri"/>
        </w:rPr>
        <w:t xml:space="preserve"> careful deliberation is required</w:t>
      </w:r>
      <w:r w:rsidRPr="009D4915">
        <w:rPr>
          <w:rFonts w:eastAsia="Calibri"/>
        </w:rPr>
        <w:t>. If obtaining renewed consent is unfeasible or involves a disproportionate effort, we will seek an informed consent waiver from the appropriate ethics committee.</w:t>
      </w:r>
    </w:p>
    <w:p w14:paraId="07A5DF63" w14:textId="7E3B98F9" w:rsidR="009D4915" w:rsidRPr="009D4915" w:rsidRDefault="00124960" w:rsidP="009D4915">
      <w:pPr>
        <w:spacing w:before="120" w:after="120" w:line="240" w:lineRule="auto"/>
        <w:rPr>
          <w:rFonts w:eastAsia="Calibri"/>
        </w:rPr>
      </w:pPr>
      <w:proofErr w:type="gramStart"/>
      <w:r>
        <w:rPr>
          <w:rFonts w:eastAsia="Calibri"/>
        </w:rPr>
        <w:t>In order to</w:t>
      </w:r>
      <w:proofErr w:type="gramEnd"/>
      <w:r>
        <w:rPr>
          <w:rFonts w:eastAsia="Calibri"/>
        </w:rPr>
        <w:t xml:space="preserve"> </w:t>
      </w:r>
      <w:r w:rsidR="006426A0">
        <w:rPr>
          <w:rFonts w:eastAsia="Calibri"/>
        </w:rPr>
        <w:t>protect</w:t>
      </w:r>
      <w:r w:rsidR="009D4915" w:rsidRPr="009D4915">
        <w:rPr>
          <w:rFonts w:eastAsia="Calibri"/>
        </w:rPr>
        <w:t xml:space="preserve"> potentially identifiable information</w:t>
      </w:r>
      <w:r>
        <w:rPr>
          <w:rFonts w:eastAsia="Calibri"/>
        </w:rPr>
        <w:t xml:space="preserve"> and </w:t>
      </w:r>
      <w:r w:rsidR="00CA5B33">
        <w:rPr>
          <w:rFonts w:eastAsia="Calibri"/>
        </w:rPr>
        <w:t>minimising</w:t>
      </w:r>
      <w:r w:rsidR="009D4915"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proofErr w:type="spellStart"/>
      <w:r>
        <w:rPr>
          <w:rFonts w:eastAsia="Calibri"/>
        </w:rPr>
        <w:t>collleacted</w:t>
      </w:r>
      <w:proofErr w:type="spellEnd"/>
      <w:r>
        <w:rPr>
          <w:rFonts w:eastAsia="Calibri"/>
        </w:rPr>
        <w:t xml:space="preserve"> data) </w:t>
      </w:r>
      <w:r w:rsidR="009D4915" w:rsidRPr="009D4915">
        <w:rPr>
          <w:rFonts w:eastAsia="Calibri"/>
        </w:rPr>
        <w:t>we will employ several protective measures</w:t>
      </w:r>
      <w:r>
        <w:rPr>
          <w:rFonts w:eastAsia="Calibri"/>
        </w:rPr>
        <w:t xml:space="preserve"> including the restriction of identifiable data and no use of real names or other identifying factors. Data will be </w:t>
      </w:r>
      <w:r w:rsidR="009D4915" w:rsidRPr="009D4915">
        <w:rPr>
          <w:rFonts w:eastAsia="Calibri"/>
        </w:rPr>
        <w:t>store</w:t>
      </w:r>
      <w:r>
        <w:rPr>
          <w:rFonts w:eastAsia="Calibri"/>
        </w:rPr>
        <w:t>d</w:t>
      </w:r>
      <w:r w:rsidR="009D4915" w:rsidRPr="009D4915">
        <w:rPr>
          <w:rFonts w:eastAsia="Calibri"/>
        </w:rPr>
        <w:t xml:space="preserve"> in a password-protected server with limited access. Additionally, follow</w:t>
      </w:r>
      <w:r>
        <w:rPr>
          <w:rFonts w:eastAsia="Calibri"/>
        </w:rPr>
        <w:t>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rsidP="008E3026">
      <w:pPr>
        <w:pStyle w:val="Heading1"/>
      </w:pPr>
      <w:r>
        <w:lastRenderedPageBreak/>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9"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2AAABFEC" w14:textId="6CFE5326" w:rsidR="0054099F" w:rsidRPr="0054099F" w:rsidRDefault="008B2DB9" w:rsidP="0054099F">
      <w:pPr>
        <w:pStyle w:val="EndNoteBibliography"/>
        <w:spacing w:after="0"/>
        <w:ind w:left="720" w:hanging="720"/>
        <w:rPr>
          <w:i/>
          <w:noProof/>
        </w:rPr>
      </w:pPr>
      <w:r>
        <w:fldChar w:fldCharType="begin"/>
      </w:r>
      <w:r>
        <w:instrText xml:space="preserve"> ADDIN EN.REFLIST </w:instrText>
      </w:r>
      <w:r>
        <w:fldChar w:fldCharType="separate"/>
      </w:r>
      <w:r w:rsidR="0054099F" w:rsidRPr="0054099F">
        <w:rPr>
          <w:noProof/>
        </w:rPr>
        <w:t>1.</w:t>
      </w:r>
      <w:r w:rsidR="0054099F" w:rsidRPr="0054099F">
        <w:rPr>
          <w:noProof/>
        </w:rPr>
        <w:tab/>
      </w:r>
      <w:r w:rsidR="0054099F" w:rsidRPr="0054099F">
        <w:rPr>
          <w:i/>
          <w:noProof/>
        </w:rPr>
        <w:t xml:space="preserve"> Harnessing Data Science for Health Discovery and Innovation in Africa (DS-I Africa). Retrieved from </w:t>
      </w:r>
      <w:hyperlink r:id="rId20" w:history="1">
        <w:r w:rsidR="0054099F" w:rsidRPr="0054099F">
          <w:rPr>
            <w:rStyle w:val="Hyperlink"/>
            <w:i/>
            <w:noProof/>
          </w:rPr>
          <w:t>https://commonfund.nih.gov/AfricaData</w:t>
        </w:r>
      </w:hyperlink>
      <w:r w:rsidR="0054099F" w:rsidRPr="0054099F">
        <w:rPr>
          <w:i/>
          <w:noProof/>
        </w:rPr>
        <w:t>.</w:t>
      </w:r>
    </w:p>
    <w:p w14:paraId="12865EEE" w14:textId="77777777" w:rsidR="0054099F" w:rsidRPr="0054099F" w:rsidRDefault="0054099F" w:rsidP="0054099F">
      <w:pPr>
        <w:pStyle w:val="EndNoteBibliography"/>
        <w:spacing w:after="0"/>
        <w:ind w:left="720" w:hanging="720"/>
        <w:rPr>
          <w:noProof/>
        </w:rPr>
      </w:pPr>
      <w:r w:rsidRPr="0054099F">
        <w:rPr>
          <w:noProof/>
        </w:rPr>
        <w:t>2.</w:t>
      </w:r>
      <w:r w:rsidRPr="0054099F">
        <w:rPr>
          <w:noProof/>
        </w:rPr>
        <w:tab/>
        <w:t xml:space="preserve">Johnson, D.P., J.S. Wilson, and G.C. Luber, </w:t>
      </w:r>
      <w:r w:rsidRPr="0054099F">
        <w:rPr>
          <w:i/>
          <w:noProof/>
        </w:rPr>
        <w:t>Socioeconomic indicators of heat-related health risk supplemented with remotely sensed data.</w:t>
      </w:r>
      <w:r w:rsidRPr="0054099F">
        <w:rPr>
          <w:noProof/>
        </w:rPr>
        <w:t xml:space="preserve"> International Journal of Health Geographics, 2009. </w:t>
      </w:r>
      <w:r w:rsidRPr="0054099F">
        <w:rPr>
          <w:b/>
          <w:noProof/>
        </w:rPr>
        <w:t>8</w:t>
      </w:r>
      <w:r w:rsidRPr="0054099F">
        <w:rPr>
          <w:noProof/>
        </w:rPr>
        <w:t>(1): p. 57.</w:t>
      </w:r>
    </w:p>
    <w:p w14:paraId="0A737FFE" w14:textId="77777777" w:rsidR="0054099F" w:rsidRPr="0054099F" w:rsidRDefault="0054099F" w:rsidP="0054099F">
      <w:pPr>
        <w:pStyle w:val="EndNoteBibliography"/>
        <w:spacing w:after="0"/>
        <w:ind w:left="720" w:hanging="720"/>
        <w:rPr>
          <w:noProof/>
        </w:rPr>
      </w:pPr>
      <w:r w:rsidRPr="0054099F">
        <w:rPr>
          <w:noProof/>
        </w:rPr>
        <w:t>3.</w:t>
      </w:r>
      <w:r w:rsidRPr="0054099F">
        <w:rPr>
          <w:noProof/>
        </w:rPr>
        <w:tab/>
        <w:t xml:space="preserve">Jung, J., et al., </w:t>
      </w:r>
      <w:r w:rsidRPr="0054099F">
        <w:rPr>
          <w:i/>
          <w:noProof/>
        </w:rPr>
        <w:t>Heat illness data strengthens vulnerability maps.</w:t>
      </w:r>
      <w:r w:rsidRPr="0054099F">
        <w:rPr>
          <w:noProof/>
        </w:rPr>
        <w:t xml:space="preserve"> BMC Public Health, 2021. </w:t>
      </w:r>
      <w:r w:rsidRPr="0054099F">
        <w:rPr>
          <w:b/>
          <w:noProof/>
        </w:rPr>
        <w:t>21</w:t>
      </w:r>
      <w:r w:rsidRPr="0054099F">
        <w:rPr>
          <w:noProof/>
        </w:rPr>
        <w:t>(1): p. 1999.</w:t>
      </w:r>
    </w:p>
    <w:p w14:paraId="2F68BE45" w14:textId="77777777" w:rsidR="0054099F" w:rsidRPr="0054099F" w:rsidRDefault="0054099F" w:rsidP="0054099F">
      <w:pPr>
        <w:pStyle w:val="EndNoteBibliography"/>
        <w:spacing w:after="0"/>
        <w:ind w:left="720" w:hanging="720"/>
        <w:rPr>
          <w:noProof/>
        </w:rPr>
      </w:pPr>
      <w:r w:rsidRPr="0054099F">
        <w:rPr>
          <w:noProof/>
        </w:rPr>
        <w:t>4.</w:t>
      </w:r>
      <w:r w:rsidRPr="0054099F">
        <w:rPr>
          <w:noProof/>
        </w:rPr>
        <w:tab/>
        <w:t xml:space="preserve">Xu, R., et al., </w:t>
      </w:r>
      <w:r w:rsidRPr="0054099F">
        <w:rPr>
          <w:i/>
          <w:noProof/>
        </w:rPr>
        <w:t>Socioeconomic level and associations between heat exposure and all-cause and cause-specific hospitalization in 1,814 Brazilian cities: A nationwide case-crossover study.</w:t>
      </w:r>
      <w:r w:rsidRPr="0054099F">
        <w:rPr>
          <w:noProof/>
        </w:rPr>
        <w:t xml:space="preserve"> PLoS Medicine, 2020. </w:t>
      </w:r>
      <w:r w:rsidRPr="0054099F">
        <w:rPr>
          <w:b/>
          <w:noProof/>
        </w:rPr>
        <w:t>17</w:t>
      </w:r>
      <w:r w:rsidRPr="0054099F">
        <w:rPr>
          <w:noProof/>
        </w:rPr>
        <w:t>(10): p. e1003369.</w:t>
      </w:r>
    </w:p>
    <w:p w14:paraId="52A6632B" w14:textId="77777777" w:rsidR="0054099F" w:rsidRPr="0054099F" w:rsidRDefault="0054099F" w:rsidP="0054099F">
      <w:pPr>
        <w:pStyle w:val="EndNoteBibliography"/>
        <w:spacing w:after="0"/>
        <w:ind w:left="720" w:hanging="720"/>
        <w:rPr>
          <w:noProof/>
        </w:rPr>
      </w:pPr>
      <w:r w:rsidRPr="0054099F">
        <w:rPr>
          <w:noProof/>
        </w:rPr>
        <w:t>5.</w:t>
      </w:r>
      <w:r w:rsidRPr="0054099F">
        <w:rPr>
          <w:noProof/>
        </w:rPr>
        <w:tab/>
        <w:t xml:space="preserve">Ncongwane, K.P., et al., </w:t>
      </w:r>
      <w:r w:rsidRPr="0054099F">
        <w:rPr>
          <w:i/>
          <w:noProof/>
        </w:rPr>
        <w:t>A Literature Review of the Impacts of Heat Stress on Human Health across Africa.</w:t>
      </w:r>
      <w:r w:rsidRPr="0054099F">
        <w:rPr>
          <w:noProof/>
        </w:rPr>
        <w:t xml:space="preserve"> Sustainability, 2021. </w:t>
      </w:r>
      <w:r w:rsidRPr="0054099F">
        <w:rPr>
          <w:b/>
          <w:noProof/>
        </w:rPr>
        <w:t>13</w:t>
      </w:r>
      <w:r w:rsidRPr="0054099F">
        <w:rPr>
          <w:noProof/>
        </w:rPr>
        <w:t>(9): p. 5312.</w:t>
      </w:r>
    </w:p>
    <w:p w14:paraId="3876DF45" w14:textId="77777777" w:rsidR="0054099F" w:rsidRPr="0054099F" w:rsidRDefault="0054099F" w:rsidP="0054099F">
      <w:pPr>
        <w:pStyle w:val="EndNoteBibliography"/>
        <w:spacing w:after="0"/>
        <w:ind w:left="720" w:hanging="720"/>
        <w:rPr>
          <w:noProof/>
        </w:rPr>
      </w:pPr>
      <w:r w:rsidRPr="0054099F">
        <w:rPr>
          <w:noProof/>
        </w:rPr>
        <w:lastRenderedPageBreak/>
        <w:t>6.</w:t>
      </w:r>
      <w:r w:rsidRPr="0054099F">
        <w:rPr>
          <w:noProof/>
        </w:rPr>
        <w:tab/>
        <w:t xml:space="preserve">Pasquini, L., et al., </w:t>
      </w:r>
      <w:r w:rsidRPr="0054099F">
        <w:rPr>
          <w:i/>
          <w:noProof/>
        </w:rPr>
        <w:t>Emerging climate change-related public health challenges in Africa: A case study of the heat-health vulnerability of informal settlement residents in Dar es Salaam, Tanzania.</w:t>
      </w:r>
      <w:r w:rsidRPr="0054099F">
        <w:rPr>
          <w:noProof/>
        </w:rPr>
        <w:t xml:space="preserve"> Sci Total Environ, 2020. </w:t>
      </w:r>
      <w:r w:rsidRPr="0054099F">
        <w:rPr>
          <w:b/>
          <w:noProof/>
        </w:rPr>
        <w:t>747</w:t>
      </w:r>
      <w:r w:rsidRPr="0054099F">
        <w:rPr>
          <w:noProof/>
        </w:rPr>
        <w:t>: p. 141355.</w:t>
      </w:r>
    </w:p>
    <w:p w14:paraId="795E3DA5" w14:textId="77777777" w:rsidR="0054099F" w:rsidRPr="0054099F" w:rsidRDefault="0054099F" w:rsidP="0054099F">
      <w:pPr>
        <w:pStyle w:val="EndNoteBibliography"/>
        <w:spacing w:after="0"/>
        <w:ind w:left="720" w:hanging="720"/>
        <w:rPr>
          <w:noProof/>
        </w:rPr>
      </w:pPr>
      <w:r w:rsidRPr="0054099F">
        <w:rPr>
          <w:noProof/>
        </w:rPr>
        <w:t>7.</w:t>
      </w:r>
      <w:r w:rsidRPr="0054099F">
        <w:rPr>
          <w:noProof/>
        </w:rPr>
        <w:tab/>
        <w:t xml:space="preserve">Wright, C.Y., et al., </w:t>
      </w:r>
      <w:r w:rsidRPr="0054099F">
        <w:rPr>
          <w:i/>
          <w:noProof/>
        </w:rPr>
        <w:t>Socio-economic, infrastructural and health-related risk factors associated with adverse heat-health effects reportedly experienced during hot weather in South Africa.</w:t>
      </w:r>
      <w:r w:rsidRPr="0054099F">
        <w:rPr>
          <w:noProof/>
        </w:rPr>
        <w:t xml:space="preserve"> Pan Afr Med J, 2019. </w:t>
      </w:r>
      <w:r w:rsidRPr="0054099F">
        <w:rPr>
          <w:b/>
          <w:noProof/>
        </w:rPr>
        <w:t>34</w:t>
      </w:r>
      <w:r w:rsidRPr="0054099F">
        <w:rPr>
          <w:noProof/>
        </w:rPr>
        <w:t>: p. 40.</w:t>
      </w:r>
    </w:p>
    <w:p w14:paraId="700B4F66" w14:textId="77777777" w:rsidR="0054099F" w:rsidRPr="0054099F" w:rsidRDefault="0054099F" w:rsidP="0054099F">
      <w:pPr>
        <w:pStyle w:val="EndNoteBibliography"/>
        <w:spacing w:after="0"/>
        <w:ind w:left="720" w:hanging="720"/>
        <w:rPr>
          <w:noProof/>
        </w:rPr>
      </w:pPr>
      <w:r w:rsidRPr="0054099F">
        <w:rPr>
          <w:noProof/>
        </w:rPr>
        <w:t>8.</w:t>
      </w:r>
      <w:r w:rsidRPr="0054099F">
        <w:rPr>
          <w:noProof/>
        </w:rPr>
        <w:tab/>
        <w:t xml:space="preserve">Igun, E., et al., </w:t>
      </w:r>
      <w:r w:rsidRPr="0054099F">
        <w:rPr>
          <w:i/>
          <w:noProof/>
        </w:rPr>
        <w:t>Enhanced nighttime heatwaves over African urban clusters.</w:t>
      </w:r>
      <w:r w:rsidRPr="0054099F">
        <w:rPr>
          <w:noProof/>
        </w:rPr>
        <w:t xml:space="preserve"> Environmental Research Letters, 2022. </w:t>
      </w:r>
      <w:r w:rsidRPr="0054099F">
        <w:rPr>
          <w:b/>
          <w:noProof/>
        </w:rPr>
        <w:t>18</w:t>
      </w:r>
      <w:r w:rsidRPr="0054099F">
        <w:rPr>
          <w:noProof/>
        </w:rPr>
        <w:t>.</w:t>
      </w:r>
    </w:p>
    <w:p w14:paraId="57A4DFDD" w14:textId="77777777" w:rsidR="0054099F" w:rsidRPr="0054099F" w:rsidRDefault="0054099F" w:rsidP="0054099F">
      <w:pPr>
        <w:pStyle w:val="EndNoteBibliography"/>
        <w:spacing w:after="0"/>
        <w:ind w:left="720" w:hanging="720"/>
        <w:rPr>
          <w:noProof/>
        </w:rPr>
      </w:pPr>
      <w:r w:rsidRPr="0054099F">
        <w:rPr>
          <w:noProof/>
        </w:rPr>
        <w:t>9.</w:t>
      </w:r>
      <w:r w:rsidRPr="0054099F">
        <w:rPr>
          <w:noProof/>
        </w:rPr>
        <w:tab/>
        <w:t xml:space="preserve">Enete, I., </w:t>
      </w:r>
      <w:r w:rsidRPr="0054099F">
        <w:rPr>
          <w:i/>
          <w:noProof/>
        </w:rPr>
        <w:t>Assessment of Health Related Impacts of Urban Heat Island (UHI) in Douala Metropolis, Cameroon.</w:t>
      </w:r>
      <w:r w:rsidRPr="0054099F">
        <w:rPr>
          <w:noProof/>
        </w:rPr>
        <w:t xml:space="preserve"> International Journal of Environmental Protection and Policy, 2014. </w:t>
      </w:r>
      <w:r w:rsidRPr="0054099F">
        <w:rPr>
          <w:b/>
          <w:noProof/>
        </w:rPr>
        <w:t>2</w:t>
      </w:r>
      <w:r w:rsidRPr="0054099F">
        <w:rPr>
          <w:noProof/>
        </w:rPr>
        <w:t>: p. 35.</w:t>
      </w:r>
    </w:p>
    <w:p w14:paraId="7758B2AE" w14:textId="77777777" w:rsidR="0054099F" w:rsidRPr="0054099F" w:rsidRDefault="0054099F" w:rsidP="0054099F">
      <w:pPr>
        <w:pStyle w:val="EndNoteBibliography"/>
        <w:spacing w:after="0"/>
        <w:ind w:left="720" w:hanging="720"/>
        <w:rPr>
          <w:noProof/>
        </w:rPr>
      </w:pPr>
      <w:r w:rsidRPr="0054099F">
        <w:rPr>
          <w:noProof/>
        </w:rPr>
        <w:t>10.</w:t>
      </w:r>
      <w:r w:rsidRPr="0054099F">
        <w:rPr>
          <w:noProof/>
        </w:rPr>
        <w:tab/>
        <w:t xml:space="preserve">Rohat, G., et al., </w:t>
      </w:r>
      <w:r w:rsidRPr="0054099F">
        <w:rPr>
          <w:i/>
          <w:noProof/>
        </w:rPr>
        <w:t>Projections of human exposure to dangerous heat in African cities under multiple socioeconomic and climate scenarios.</w:t>
      </w:r>
      <w:r w:rsidRPr="0054099F">
        <w:rPr>
          <w:noProof/>
        </w:rPr>
        <w:t xml:space="preserve"> Earth's Future, 2019. </w:t>
      </w:r>
      <w:r w:rsidRPr="0054099F">
        <w:rPr>
          <w:b/>
          <w:noProof/>
        </w:rPr>
        <w:t>7</w:t>
      </w:r>
      <w:r w:rsidRPr="0054099F">
        <w:rPr>
          <w:noProof/>
        </w:rPr>
        <w:t>(5): p. 528-546.</w:t>
      </w:r>
    </w:p>
    <w:p w14:paraId="40A1DA89" w14:textId="77777777" w:rsidR="0054099F" w:rsidRPr="0054099F" w:rsidRDefault="0054099F" w:rsidP="0054099F">
      <w:pPr>
        <w:pStyle w:val="EndNoteBibliography"/>
        <w:spacing w:after="0"/>
        <w:ind w:left="720" w:hanging="720"/>
        <w:rPr>
          <w:noProof/>
        </w:rPr>
      </w:pPr>
      <w:r w:rsidRPr="0054099F">
        <w:rPr>
          <w:noProof/>
        </w:rPr>
        <w:t>11.</w:t>
      </w:r>
      <w:r w:rsidRPr="0054099F">
        <w:rPr>
          <w:noProof/>
        </w:rPr>
        <w:tab/>
        <w:t xml:space="preserve">Thiaw, W.M., et al., </w:t>
      </w:r>
      <w:r w:rsidRPr="0054099F">
        <w:rPr>
          <w:i/>
          <w:noProof/>
        </w:rPr>
        <w:t>Toward Experimental Heat–Health Early Warning in Africa.</w:t>
      </w:r>
      <w:r w:rsidRPr="0054099F">
        <w:rPr>
          <w:noProof/>
        </w:rPr>
        <w:t xml:space="preserve"> Bulletin of the American Meteorological Society, 2022.</w:t>
      </w:r>
    </w:p>
    <w:p w14:paraId="51809F79" w14:textId="77777777" w:rsidR="0054099F" w:rsidRPr="0054099F" w:rsidRDefault="0054099F" w:rsidP="0054099F">
      <w:pPr>
        <w:pStyle w:val="EndNoteBibliography"/>
        <w:spacing w:after="0"/>
        <w:ind w:left="720" w:hanging="720"/>
        <w:rPr>
          <w:noProof/>
        </w:rPr>
      </w:pPr>
      <w:r w:rsidRPr="0054099F">
        <w:rPr>
          <w:noProof/>
        </w:rPr>
        <w:t>12.</w:t>
      </w:r>
      <w:r w:rsidRPr="0054099F">
        <w:rPr>
          <w:noProof/>
        </w:rPr>
        <w:tab/>
        <w:t xml:space="preserve">Chapman, S., et al., </w:t>
      </w:r>
      <w:r w:rsidRPr="0054099F">
        <w:rPr>
          <w:i/>
          <w:noProof/>
        </w:rPr>
        <w:t>Past and projected climate change impacts on heat-related child mortality in Africa.</w:t>
      </w:r>
      <w:r w:rsidRPr="0054099F">
        <w:rPr>
          <w:noProof/>
        </w:rPr>
        <w:t xml:space="preserve"> Environmental Research Letters, 2022. </w:t>
      </w:r>
      <w:r w:rsidRPr="0054099F">
        <w:rPr>
          <w:b/>
          <w:noProof/>
        </w:rPr>
        <w:t>17</w:t>
      </w:r>
      <w:r w:rsidRPr="0054099F">
        <w:rPr>
          <w:noProof/>
        </w:rPr>
        <w:t>(7): p. 074028.</w:t>
      </w:r>
    </w:p>
    <w:p w14:paraId="264A448A" w14:textId="77777777" w:rsidR="0054099F" w:rsidRPr="0054099F" w:rsidRDefault="0054099F" w:rsidP="0054099F">
      <w:pPr>
        <w:pStyle w:val="EndNoteBibliography"/>
        <w:spacing w:after="0"/>
        <w:ind w:left="720" w:hanging="720"/>
        <w:rPr>
          <w:noProof/>
        </w:rPr>
      </w:pPr>
      <w:r w:rsidRPr="0054099F">
        <w:rPr>
          <w:noProof/>
        </w:rPr>
        <w:t>13.</w:t>
      </w:r>
      <w:r w:rsidRPr="0054099F">
        <w:rPr>
          <w:noProof/>
        </w:rPr>
        <w:tab/>
        <w:t xml:space="preserve">Lwasa, S., </w:t>
      </w:r>
      <w:r w:rsidRPr="0054099F">
        <w:rPr>
          <w:i/>
          <w:noProof/>
        </w:rPr>
        <w:t>Managing African Urbanization in the Context of Environmental Change.</w:t>
      </w:r>
      <w:r w:rsidRPr="0054099F">
        <w:rPr>
          <w:noProof/>
        </w:rPr>
        <w:t xml:space="preserve"> Interactions, 2014. </w:t>
      </w:r>
      <w:r w:rsidRPr="0054099F">
        <w:rPr>
          <w:b/>
          <w:noProof/>
        </w:rPr>
        <w:t>2</w:t>
      </w:r>
      <w:r w:rsidRPr="0054099F">
        <w:rPr>
          <w:noProof/>
        </w:rPr>
        <w:t>.</w:t>
      </w:r>
    </w:p>
    <w:p w14:paraId="2B387184" w14:textId="77777777" w:rsidR="0054099F" w:rsidRPr="0054099F" w:rsidRDefault="0054099F" w:rsidP="0054099F">
      <w:pPr>
        <w:pStyle w:val="EndNoteBibliography"/>
        <w:spacing w:after="0"/>
        <w:ind w:left="720" w:hanging="720"/>
        <w:rPr>
          <w:noProof/>
        </w:rPr>
      </w:pPr>
      <w:r w:rsidRPr="0054099F">
        <w:rPr>
          <w:noProof/>
        </w:rPr>
        <w:t>14.</w:t>
      </w:r>
      <w:r w:rsidRPr="0054099F">
        <w:rPr>
          <w:noProof/>
        </w:rPr>
        <w:tab/>
        <w:t xml:space="preserve">Wang, Y.P. and K. Kintrea, </w:t>
      </w:r>
      <w:r w:rsidRPr="0054099F">
        <w:rPr>
          <w:i/>
          <w:noProof/>
        </w:rPr>
        <w:t>Urban Expansion and Land Use Changes in Asia and Africa.</w:t>
      </w:r>
      <w:r w:rsidRPr="0054099F">
        <w:rPr>
          <w:noProof/>
        </w:rPr>
        <w:t xml:space="preserve"> Environment and Urbanization Asia, 2021. </w:t>
      </w:r>
      <w:r w:rsidRPr="0054099F">
        <w:rPr>
          <w:b/>
          <w:noProof/>
        </w:rPr>
        <w:t>12</w:t>
      </w:r>
      <w:r w:rsidRPr="0054099F">
        <w:rPr>
          <w:noProof/>
        </w:rPr>
        <w:t>: p. S13 - S17.</w:t>
      </w:r>
    </w:p>
    <w:p w14:paraId="376196A7" w14:textId="77777777" w:rsidR="0054099F" w:rsidRPr="0054099F" w:rsidRDefault="0054099F" w:rsidP="0054099F">
      <w:pPr>
        <w:pStyle w:val="EndNoteBibliography"/>
        <w:spacing w:after="0"/>
        <w:ind w:left="720" w:hanging="720"/>
        <w:rPr>
          <w:noProof/>
        </w:rPr>
      </w:pPr>
      <w:r w:rsidRPr="0054099F">
        <w:rPr>
          <w:noProof/>
        </w:rPr>
        <w:t>15.</w:t>
      </w:r>
      <w:r w:rsidRPr="0054099F">
        <w:rPr>
          <w:noProof/>
        </w:rPr>
        <w:tab/>
        <w:t xml:space="preserve">Abrahams, C. and D. Everatt, </w:t>
      </w:r>
      <w:r w:rsidRPr="0054099F">
        <w:rPr>
          <w:i/>
          <w:noProof/>
        </w:rPr>
        <w:t>City Profile: Johannesburg, South Africa.</w:t>
      </w:r>
      <w:r w:rsidRPr="0054099F">
        <w:rPr>
          <w:noProof/>
        </w:rPr>
        <w:t xml:space="preserve"> Environment and Urbanization Asia, 2019. </w:t>
      </w:r>
      <w:r w:rsidRPr="0054099F">
        <w:rPr>
          <w:b/>
          <w:noProof/>
        </w:rPr>
        <w:t>10</w:t>
      </w:r>
      <w:r w:rsidRPr="0054099F">
        <w:rPr>
          <w:noProof/>
        </w:rPr>
        <w:t>: p. 255 - 270.</w:t>
      </w:r>
    </w:p>
    <w:p w14:paraId="2C78A734" w14:textId="77777777" w:rsidR="0054099F" w:rsidRPr="0054099F" w:rsidRDefault="0054099F" w:rsidP="0054099F">
      <w:pPr>
        <w:pStyle w:val="EndNoteBibliography"/>
        <w:spacing w:after="0"/>
        <w:ind w:left="720" w:hanging="720"/>
        <w:rPr>
          <w:noProof/>
        </w:rPr>
      </w:pPr>
      <w:r w:rsidRPr="0054099F">
        <w:rPr>
          <w:noProof/>
        </w:rPr>
        <w:t>16.</w:t>
      </w:r>
      <w:r w:rsidRPr="0054099F">
        <w:rPr>
          <w:noProof/>
        </w:rPr>
        <w:tab/>
        <w:t xml:space="preserve">Rees, H.V., et al., </w:t>
      </w:r>
      <w:r w:rsidRPr="0054099F">
        <w:rPr>
          <w:i/>
          <w:noProof/>
        </w:rPr>
        <w:t>At the Heart of the Problem: Health in Johannesburg’s Inner-City.</w:t>
      </w:r>
      <w:r w:rsidRPr="0054099F">
        <w:rPr>
          <w:noProof/>
        </w:rPr>
        <w:t xml:space="preserve"> BMC Public Health, 2017. </w:t>
      </w:r>
      <w:r w:rsidRPr="0054099F">
        <w:rPr>
          <w:b/>
          <w:noProof/>
        </w:rPr>
        <w:t>17</w:t>
      </w:r>
      <w:r w:rsidRPr="0054099F">
        <w:rPr>
          <w:noProof/>
        </w:rPr>
        <w:t>.</w:t>
      </w:r>
    </w:p>
    <w:p w14:paraId="19684636" w14:textId="43BD2085" w:rsidR="0054099F" w:rsidRPr="0054099F" w:rsidRDefault="0054099F" w:rsidP="0054099F">
      <w:pPr>
        <w:pStyle w:val="EndNoteBibliography"/>
        <w:spacing w:after="0"/>
        <w:ind w:left="720" w:hanging="720"/>
        <w:rPr>
          <w:i/>
          <w:noProof/>
        </w:rPr>
      </w:pPr>
      <w:r w:rsidRPr="0054099F">
        <w:rPr>
          <w:noProof/>
        </w:rPr>
        <w:t>17.</w:t>
      </w:r>
      <w:r w:rsidRPr="0054099F">
        <w:rPr>
          <w:noProof/>
        </w:rPr>
        <w:tab/>
      </w:r>
      <w:r w:rsidRPr="0054099F">
        <w:rPr>
          <w:i/>
          <w:noProof/>
        </w:rPr>
        <w:t xml:space="preserve">Macrotrends. (2023). Johannesburg, South Africa Metro Area Population 1950-2023. Retrieved May 23, 2023, from </w:t>
      </w:r>
      <w:hyperlink r:id="rId21" w:history="1">
        <w:r w:rsidRPr="0054099F">
          <w:rPr>
            <w:rStyle w:val="Hyperlink"/>
            <w:i/>
            <w:noProof/>
          </w:rPr>
          <w:t>https://www.macrotrends.net/cities/22486/johannesburg/population</w:t>
        </w:r>
      </w:hyperlink>
      <w:r w:rsidRPr="0054099F">
        <w:rPr>
          <w:i/>
          <w:noProof/>
        </w:rPr>
        <w:t>.</w:t>
      </w:r>
    </w:p>
    <w:p w14:paraId="31093DEA" w14:textId="77777777" w:rsidR="0054099F" w:rsidRPr="0054099F" w:rsidRDefault="0054099F" w:rsidP="0054099F">
      <w:pPr>
        <w:pStyle w:val="EndNoteBibliography"/>
        <w:spacing w:after="0"/>
        <w:ind w:left="720" w:hanging="720"/>
        <w:rPr>
          <w:noProof/>
        </w:rPr>
      </w:pPr>
      <w:r w:rsidRPr="0054099F">
        <w:rPr>
          <w:noProof/>
        </w:rPr>
        <w:t>18.</w:t>
      </w:r>
      <w:r w:rsidRPr="0054099F">
        <w:rPr>
          <w:noProof/>
        </w:rPr>
        <w:tab/>
        <w:t xml:space="preserve">Venter, Z.S., et al., </w:t>
      </w:r>
      <w:r w:rsidRPr="0054099F">
        <w:rPr>
          <w:i/>
          <w:noProof/>
        </w:rPr>
        <w:t>Green Apartheid: Urban green infrastructure remains unequally distributed across income and race geographies in South Africa.</w:t>
      </w:r>
      <w:r w:rsidRPr="0054099F">
        <w:rPr>
          <w:noProof/>
        </w:rPr>
        <w:t xml:space="preserve"> Landscape and Urban Planning, 2020. </w:t>
      </w:r>
      <w:r w:rsidRPr="0054099F">
        <w:rPr>
          <w:b/>
          <w:noProof/>
        </w:rPr>
        <w:t>203</w:t>
      </w:r>
      <w:r w:rsidRPr="0054099F">
        <w:rPr>
          <w:noProof/>
        </w:rPr>
        <w:t>: p. 103889.</w:t>
      </w:r>
    </w:p>
    <w:p w14:paraId="0DD56422" w14:textId="77777777" w:rsidR="0054099F" w:rsidRPr="0054099F" w:rsidRDefault="0054099F" w:rsidP="0054099F">
      <w:pPr>
        <w:pStyle w:val="EndNoteBibliography"/>
        <w:spacing w:after="0"/>
        <w:ind w:left="720" w:hanging="720"/>
        <w:rPr>
          <w:noProof/>
        </w:rPr>
      </w:pPr>
      <w:r w:rsidRPr="0054099F">
        <w:rPr>
          <w:noProof/>
        </w:rPr>
        <w:t>19.</w:t>
      </w:r>
      <w:r w:rsidRPr="0054099F">
        <w:rPr>
          <w:noProof/>
        </w:rPr>
        <w:tab/>
        <w:t xml:space="preserve">Granado, S., et al., </w:t>
      </w:r>
      <w:r w:rsidRPr="0054099F">
        <w:rPr>
          <w:i/>
          <w:noProof/>
        </w:rPr>
        <w:t>Appropriating "malaria": local responses to malaria treatment and prevention in Abidjan, Cote d'Ivoire.</w:t>
      </w:r>
      <w:r w:rsidRPr="0054099F">
        <w:rPr>
          <w:noProof/>
        </w:rPr>
        <w:t xml:space="preserve"> Med Anthropol, 2011. </w:t>
      </w:r>
      <w:r w:rsidRPr="0054099F">
        <w:rPr>
          <w:b/>
          <w:noProof/>
        </w:rPr>
        <w:t>30</w:t>
      </w:r>
      <w:r w:rsidRPr="0054099F">
        <w:rPr>
          <w:noProof/>
        </w:rPr>
        <w:t>(1): p. 102-21.</w:t>
      </w:r>
    </w:p>
    <w:p w14:paraId="36B751BF" w14:textId="77777777" w:rsidR="0054099F" w:rsidRPr="0054099F" w:rsidRDefault="0054099F" w:rsidP="0054099F">
      <w:pPr>
        <w:pStyle w:val="EndNoteBibliography"/>
        <w:spacing w:after="0"/>
        <w:ind w:left="720" w:hanging="720"/>
        <w:rPr>
          <w:noProof/>
        </w:rPr>
      </w:pPr>
      <w:r w:rsidRPr="0054099F">
        <w:rPr>
          <w:noProof/>
        </w:rPr>
        <w:t>20.</w:t>
      </w:r>
      <w:r w:rsidRPr="0054099F">
        <w:rPr>
          <w:noProof/>
        </w:rPr>
        <w:tab/>
        <w:t xml:space="preserve">Djomand, G., et al., </w:t>
      </w:r>
      <w:r w:rsidRPr="0054099F">
        <w:rPr>
          <w:i/>
          <w:noProof/>
        </w:rPr>
        <w:t>Virologic and immunologic outcomes and programmatic challenges of an antiretroviral treatment pilot project in Abidjan, Côte d'Ivoire.</w:t>
      </w:r>
      <w:r w:rsidRPr="0054099F">
        <w:rPr>
          <w:noProof/>
        </w:rPr>
        <w:t xml:space="preserve"> Aids, 2003. </w:t>
      </w:r>
      <w:r w:rsidRPr="0054099F">
        <w:rPr>
          <w:b/>
          <w:noProof/>
        </w:rPr>
        <w:t>17 Suppl 3</w:t>
      </w:r>
      <w:r w:rsidRPr="0054099F">
        <w:rPr>
          <w:noProof/>
        </w:rPr>
        <w:t>: p. S5-15.</w:t>
      </w:r>
    </w:p>
    <w:p w14:paraId="5A964ABC" w14:textId="5C274856" w:rsidR="0054099F" w:rsidRPr="0054099F" w:rsidRDefault="0054099F" w:rsidP="0054099F">
      <w:pPr>
        <w:pStyle w:val="EndNoteBibliography"/>
        <w:spacing w:after="0"/>
        <w:ind w:left="720" w:hanging="720"/>
        <w:rPr>
          <w:i/>
          <w:noProof/>
        </w:rPr>
      </w:pPr>
      <w:r w:rsidRPr="0054099F">
        <w:rPr>
          <w:noProof/>
        </w:rPr>
        <w:t>21.</w:t>
      </w:r>
      <w:r w:rsidRPr="0054099F">
        <w:rPr>
          <w:noProof/>
        </w:rPr>
        <w:tab/>
      </w:r>
      <w:r w:rsidRPr="0054099F">
        <w:rPr>
          <w:i/>
          <w:noProof/>
        </w:rPr>
        <w:t xml:space="preserve">World Population Review. (2023). Abidjan Population 2023. Retrieved May 23, 2023, from </w:t>
      </w:r>
      <w:hyperlink r:id="rId22" w:history="1">
        <w:r w:rsidRPr="0054099F">
          <w:rPr>
            <w:rStyle w:val="Hyperlink"/>
            <w:i/>
            <w:noProof/>
          </w:rPr>
          <w:t>https://worldpopulationreview.com/world-cities/abidjan-population</w:t>
        </w:r>
      </w:hyperlink>
      <w:r w:rsidRPr="0054099F">
        <w:rPr>
          <w:i/>
          <w:noProof/>
        </w:rPr>
        <w:t>.</w:t>
      </w:r>
    </w:p>
    <w:p w14:paraId="521F80E1" w14:textId="77777777" w:rsidR="0054099F" w:rsidRPr="0054099F" w:rsidRDefault="0054099F" w:rsidP="0054099F">
      <w:pPr>
        <w:pStyle w:val="EndNoteBibliography"/>
        <w:spacing w:after="0"/>
        <w:ind w:left="720" w:hanging="720"/>
        <w:rPr>
          <w:noProof/>
        </w:rPr>
      </w:pPr>
      <w:r w:rsidRPr="0054099F">
        <w:rPr>
          <w:noProof/>
        </w:rPr>
        <w:t>22.</w:t>
      </w:r>
      <w:r w:rsidRPr="0054099F">
        <w:rPr>
          <w:noProof/>
        </w:rPr>
        <w:tab/>
        <w:t xml:space="preserve">Souverijns, N., et al., </w:t>
      </w:r>
      <w:r w:rsidRPr="0054099F">
        <w:rPr>
          <w:i/>
          <w:noProof/>
        </w:rPr>
        <w:t>Urban heat in Johannesburg and Ekurhuleni, South Africa: A meter-scale assessment and vulnerability analysis.</w:t>
      </w:r>
      <w:r w:rsidRPr="0054099F">
        <w:rPr>
          <w:noProof/>
        </w:rPr>
        <w:t xml:space="preserve"> Urban Climate, 2022. </w:t>
      </w:r>
      <w:r w:rsidRPr="0054099F">
        <w:rPr>
          <w:b/>
          <w:noProof/>
        </w:rPr>
        <w:t>46</w:t>
      </w:r>
      <w:r w:rsidRPr="0054099F">
        <w:rPr>
          <w:noProof/>
        </w:rPr>
        <w:t>: p. 101331.</w:t>
      </w:r>
    </w:p>
    <w:p w14:paraId="243EC4DE" w14:textId="48709D6D" w:rsidR="0054099F" w:rsidRPr="0054099F" w:rsidRDefault="0054099F" w:rsidP="0054099F">
      <w:pPr>
        <w:pStyle w:val="EndNoteBibliography"/>
        <w:spacing w:after="0"/>
        <w:ind w:left="720" w:hanging="720"/>
        <w:rPr>
          <w:i/>
          <w:noProof/>
        </w:rPr>
      </w:pPr>
      <w:r w:rsidRPr="0054099F">
        <w:rPr>
          <w:noProof/>
        </w:rPr>
        <w:t>23.</w:t>
      </w:r>
      <w:r w:rsidRPr="0054099F">
        <w:rPr>
          <w:noProof/>
        </w:rPr>
        <w:tab/>
      </w:r>
      <w:r w:rsidRPr="0054099F">
        <w:rPr>
          <w:i/>
          <w:noProof/>
        </w:rPr>
        <w:t xml:space="preserve">UN-Habitat. (n.d.). South Africa. Retrieved May 22, 2023, from </w:t>
      </w:r>
      <w:hyperlink r:id="rId23" w:history="1">
        <w:r w:rsidRPr="0054099F">
          <w:rPr>
            <w:rStyle w:val="Hyperlink"/>
            <w:i/>
            <w:noProof/>
          </w:rPr>
          <w:t>https://unhabitat.org/south-africa</w:t>
        </w:r>
      </w:hyperlink>
      <w:r w:rsidRPr="0054099F">
        <w:rPr>
          <w:i/>
          <w:noProof/>
        </w:rPr>
        <w:t>.</w:t>
      </w:r>
    </w:p>
    <w:p w14:paraId="7FD6A36F" w14:textId="77777777" w:rsidR="0054099F" w:rsidRPr="0054099F" w:rsidRDefault="0054099F" w:rsidP="0054099F">
      <w:pPr>
        <w:pStyle w:val="EndNoteBibliography"/>
        <w:spacing w:after="0"/>
        <w:ind w:left="720" w:hanging="720"/>
        <w:rPr>
          <w:noProof/>
        </w:rPr>
      </w:pPr>
      <w:r w:rsidRPr="0054099F">
        <w:rPr>
          <w:noProof/>
        </w:rPr>
        <w:t>24.</w:t>
      </w:r>
      <w:r w:rsidRPr="0054099F">
        <w:rPr>
          <w:noProof/>
        </w:rPr>
        <w:tab/>
        <w:t xml:space="preserve">Dongo, K., M. Kablan, and F. Kouamé, </w:t>
      </w:r>
      <w:r w:rsidRPr="0054099F">
        <w:rPr>
          <w:i/>
          <w:noProof/>
        </w:rPr>
        <w:t>Mapping urban residents’ vulnerability to heat in Abidjan, Côte d’Ivoire.</w:t>
      </w:r>
      <w:r w:rsidRPr="0054099F">
        <w:rPr>
          <w:noProof/>
        </w:rPr>
        <w:t xml:space="preserve"> Climate and Development, 2018. </w:t>
      </w:r>
      <w:r w:rsidRPr="0054099F">
        <w:rPr>
          <w:b/>
          <w:noProof/>
        </w:rPr>
        <w:t>10</w:t>
      </w:r>
      <w:r w:rsidRPr="0054099F">
        <w:rPr>
          <w:noProof/>
        </w:rPr>
        <w:t>: p. 1-14.</w:t>
      </w:r>
    </w:p>
    <w:p w14:paraId="4F6EAEF6" w14:textId="77777777" w:rsidR="0054099F" w:rsidRPr="0054099F" w:rsidRDefault="0054099F" w:rsidP="0054099F">
      <w:pPr>
        <w:pStyle w:val="EndNoteBibliography"/>
        <w:spacing w:after="0"/>
        <w:ind w:left="720" w:hanging="720"/>
        <w:rPr>
          <w:noProof/>
        </w:rPr>
      </w:pPr>
      <w:r w:rsidRPr="0054099F">
        <w:rPr>
          <w:noProof/>
        </w:rPr>
        <w:t>25.</w:t>
      </w:r>
      <w:r w:rsidRPr="0054099F">
        <w:rPr>
          <w:noProof/>
        </w:rPr>
        <w:tab/>
        <w:t xml:space="preserve">Wolf, S.T., D.J. Vecellio, and W.L. Kenney. </w:t>
      </w:r>
      <w:r w:rsidRPr="0054099F">
        <w:rPr>
          <w:i/>
          <w:noProof/>
        </w:rPr>
        <w:t>Adverse heat-health outcomes and critical environmental limits (PSU HEAT Project)</w:t>
      </w:r>
      <w:r w:rsidRPr="0054099F">
        <w:rPr>
          <w:noProof/>
        </w:rPr>
        <w:t>. 2022.</w:t>
      </w:r>
    </w:p>
    <w:p w14:paraId="460960A3" w14:textId="77777777" w:rsidR="0054099F" w:rsidRPr="0054099F" w:rsidRDefault="0054099F" w:rsidP="0054099F">
      <w:pPr>
        <w:pStyle w:val="EndNoteBibliography"/>
        <w:spacing w:after="0"/>
        <w:ind w:left="720" w:hanging="720"/>
        <w:rPr>
          <w:noProof/>
        </w:rPr>
      </w:pPr>
      <w:r w:rsidRPr="0054099F">
        <w:rPr>
          <w:noProof/>
        </w:rPr>
        <w:t>26.</w:t>
      </w:r>
      <w:r w:rsidRPr="0054099F">
        <w:rPr>
          <w:noProof/>
        </w:rPr>
        <w:tab/>
        <w:t xml:space="preserve">Schubert, S. </w:t>
      </w:r>
      <w:r w:rsidRPr="0054099F">
        <w:rPr>
          <w:i/>
          <w:noProof/>
        </w:rPr>
        <w:t>An Update on Experimental Climate Prediction and Analysis Products Being Developed at NASA's Global Modeling and Assimilation Office</w:t>
      </w:r>
      <w:r w:rsidRPr="0054099F">
        <w:rPr>
          <w:noProof/>
        </w:rPr>
        <w:t>. 2011.</w:t>
      </w:r>
    </w:p>
    <w:p w14:paraId="5991CCE6" w14:textId="77777777" w:rsidR="0054099F" w:rsidRPr="0054099F" w:rsidRDefault="0054099F" w:rsidP="0054099F">
      <w:pPr>
        <w:pStyle w:val="EndNoteBibliography"/>
        <w:spacing w:after="0"/>
        <w:ind w:left="720" w:hanging="720"/>
        <w:rPr>
          <w:noProof/>
        </w:rPr>
      </w:pPr>
      <w:r w:rsidRPr="0054099F">
        <w:rPr>
          <w:noProof/>
        </w:rPr>
        <w:t>27.</w:t>
      </w:r>
      <w:r w:rsidRPr="0054099F">
        <w:rPr>
          <w:noProof/>
        </w:rPr>
        <w:tab/>
        <w:t xml:space="preserve">Riedel, M., S.E. Dosso, and L. Beran, </w:t>
      </w:r>
      <w:r w:rsidRPr="0054099F">
        <w:rPr>
          <w:i/>
          <w:noProof/>
        </w:rPr>
        <w:t>Uncertainty estimation for amplitude variation with offset (AVO) inversion.</w:t>
      </w:r>
      <w:r w:rsidRPr="0054099F">
        <w:rPr>
          <w:noProof/>
        </w:rPr>
        <w:t xml:space="preserve"> Geophysics, 2003. </w:t>
      </w:r>
      <w:r w:rsidRPr="0054099F">
        <w:rPr>
          <w:b/>
          <w:noProof/>
        </w:rPr>
        <w:t>68</w:t>
      </w:r>
      <w:r w:rsidRPr="0054099F">
        <w:rPr>
          <w:noProof/>
        </w:rPr>
        <w:t>(5): p. 1485-1496.</w:t>
      </w:r>
    </w:p>
    <w:p w14:paraId="3AB0D4BB" w14:textId="77777777" w:rsidR="0054099F" w:rsidRPr="0054099F" w:rsidRDefault="0054099F" w:rsidP="0054099F">
      <w:pPr>
        <w:pStyle w:val="EndNoteBibliography"/>
        <w:spacing w:after="0"/>
        <w:ind w:left="720" w:hanging="720"/>
        <w:rPr>
          <w:noProof/>
        </w:rPr>
      </w:pPr>
      <w:r w:rsidRPr="0054099F">
        <w:rPr>
          <w:noProof/>
        </w:rPr>
        <w:lastRenderedPageBreak/>
        <w:t>28.</w:t>
      </w:r>
      <w:r w:rsidRPr="0054099F">
        <w:rPr>
          <w:noProof/>
        </w:rPr>
        <w:tab/>
        <w:t xml:space="preserve">Alonso, L. and F. Renard, </w:t>
      </w:r>
      <w:r w:rsidRPr="0054099F">
        <w:rPr>
          <w:i/>
          <w:noProof/>
        </w:rPr>
        <w:t>A Comparative Study of the Physiological and Socio-Economic Vulnerabilities to Heat Waves of the Population of the Metropolis of Lyon (France) in a Climate Change Context.</w:t>
      </w:r>
      <w:r w:rsidRPr="0054099F">
        <w:rPr>
          <w:noProof/>
        </w:rPr>
        <w:t xml:space="preserve"> International Journal of Environmental Research and Public Health, 2020. </w:t>
      </w:r>
      <w:r w:rsidRPr="0054099F">
        <w:rPr>
          <w:b/>
          <w:noProof/>
        </w:rPr>
        <w:t>17</w:t>
      </w:r>
      <w:r w:rsidRPr="0054099F">
        <w:rPr>
          <w:noProof/>
        </w:rPr>
        <w:t>(3): p. 1004.</w:t>
      </w:r>
    </w:p>
    <w:p w14:paraId="6CD70106" w14:textId="110235FE" w:rsidR="0054099F" w:rsidRPr="0054099F" w:rsidRDefault="0054099F" w:rsidP="0054099F">
      <w:pPr>
        <w:pStyle w:val="EndNoteBibliography"/>
        <w:spacing w:after="0"/>
        <w:ind w:left="720" w:hanging="720"/>
        <w:rPr>
          <w:i/>
          <w:noProof/>
        </w:rPr>
      </w:pPr>
      <w:r w:rsidRPr="0054099F">
        <w:rPr>
          <w:noProof/>
        </w:rPr>
        <w:t>29.</w:t>
      </w:r>
      <w:r w:rsidRPr="0054099F">
        <w:rPr>
          <w:noProof/>
        </w:rPr>
        <w:tab/>
      </w:r>
      <w:r w:rsidRPr="0054099F">
        <w:rPr>
          <w:i/>
          <w:noProof/>
        </w:rPr>
        <w:t xml:space="preserve">Gauteng City-Region Observatory (2019). Quality of life in the Gauteng city-region: A report on key indicators. Retrieved from </w:t>
      </w:r>
      <w:hyperlink r:id="rId24" w:history="1">
        <w:r w:rsidRPr="0054099F">
          <w:rPr>
            <w:rStyle w:val="Hyperlink"/>
            <w:i/>
            <w:noProof/>
          </w:rPr>
          <w:t>https://www.gcro.ac.za/about/annual-reports/</w:t>
        </w:r>
      </w:hyperlink>
      <w:r w:rsidRPr="0054099F">
        <w:rPr>
          <w:i/>
          <w:noProof/>
        </w:rPr>
        <w:t>.</w:t>
      </w:r>
    </w:p>
    <w:p w14:paraId="6B9FDD63" w14:textId="77777777" w:rsidR="0054099F" w:rsidRPr="0054099F" w:rsidRDefault="0054099F" w:rsidP="0054099F">
      <w:pPr>
        <w:pStyle w:val="EndNoteBibliography"/>
        <w:spacing w:after="0"/>
        <w:ind w:left="720" w:hanging="720"/>
        <w:rPr>
          <w:noProof/>
        </w:rPr>
      </w:pPr>
      <w:r w:rsidRPr="0054099F">
        <w:rPr>
          <w:noProof/>
        </w:rPr>
        <w:t>30.</w:t>
      </w:r>
      <w:r w:rsidRPr="0054099F">
        <w:rPr>
          <w:noProof/>
        </w:rPr>
        <w:tab/>
        <w:t xml:space="preserve">National Institute of Statistics of Côte, d.I., </w:t>
      </w:r>
      <w:r w:rsidRPr="0054099F">
        <w:rPr>
          <w:i/>
          <w:noProof/>
        </w:rPr>
        <w:t>National Institute of Statistics of Côte d'Ivoire Datasets</w:t>
      </w:r>
      <w:r w:rsidRPr="0054099F">
        <w:rPr>
          <w:noProof/>
        </w:rPr>
        <w:t>. INS.</w:t>
      </w:r>
    </w:p>
    <w:p w14:paraId="631B0C9E" w14:textId="77777777" w:rsidR="0054099F" w:rsidRPr="0054099F" w:rsidRDefault="0054099F" w:rsidP="0054099F">
      <w:pPr>
        <w:pStyle w:val="EndNoteBibliography"/>
        <w:spacing w:after="0"/>
        <w:ind w:left="720" w:hanging="720"/>
        <w:rPr>
          <w:noProof/>
        </w:rPr>
      </w:pPr>
      <w:r w:rsidRPr="0054099F">
        <w:rPr>
          <w:noProof/>
        </w:rPr>
        <w:t>31.</w:t>
      </w:r>
      <w:r w:rsidRPr="0054099F">
        <w:rPr>
          <w:noProof/>
        </w:rPr>
        <w:tab/>
        <w:t xml:space="preserve">Hofierka, J., M. Gallay, and K. Onačillová, </w:t>
      </w:r>
      <w:r w:rsidRPr="0054099F">
        <w:rPr>
          <w:i/>
          <w:noProof/>
        </w:rPr>
        <w:t>Physically-based land surface temperature modeling in urban areas using a 3-D city model and multispectral satellite data.</w:t>
      </w:r>
      <w:r w:rsidRPr="0054099F">
        <w:rPr>
          <w:noProof/>
        </w:rPr>
        <w:t xml:space="preserve"> urban climate, 2020. </w:t>
      </w:r>
      <w:r w:rsidRPr="0054099F">
        <w:rPr>
          <w:b/>
          <w:noProof/>
        </w:rPr>
        <w:t>31</w:t>
      </w:r>
      <w:r w:rsidRPr="0054099F">
        <w:rPr>
          <w:noProof/>
        </w:rPr>
        <w:t>: p. 100566.</w:t>
      </w:r>
    </w:p>
    <w:p w14:paraId="4C7D7E58" w14:textId="77777777" w:rsidR="0054099F" w:rsidRPr="0054099F" w:rsidRDefault="0054099F" w:rsidP="0054099F">
      <w:pPr>
        <w:pStyle w:val="EndNoteBibliography"/>
        <w:spacing w:after="0"/>
        <w:ind w:left="720" w:hanging="720"/>
        <w:rPr>
          <w:noProof/>
        </w:rPr>
      </w:pPr>
      <w:r w:rsidRPr="0054099F">
        <w:rPr>
          <w:noProof/>
        </w:rPr>
        <w:t>32.</w:t>
      </w:r>
      <w:r w:rsidRPr="0054099F">
        <w:rPr>
          <w:noProof/>
        </w:rPr>
        <w:tab/>
        <w:t xml:space="preserve">Hooker, J., G. Duveiller, and A. Cescatti, </w:t>
      </w:r>
      <w:r w:rsidRPr="0054099F">
        <w:rPr>
          <w:i/>
          <w:noProof/>
        </w:rPr>
        <w:t>A global dataset of air temperature derived from satellite remote sensing and weather stations.</w:t>
      </w:r>
      <w:r w:rsidRPr="0054099F">
        <w:rPr>
          <w:noProof/>
        </w:rPr>
        <w:t xml:space="preserve"> Scientific Data, 2018. </w:t>
      </w:r>
      <w:r w:rsidRPr="0054099F">
        <w:rPr>
          <w:b/>
          <w:noProof/>
        </w:rPr>
        <w:t>5</w:t>
      </w:r>
      <w:r w:rsidRPr="0054099F">
        <w:rPr>
          <w:noProof/>
        </w:rPr>
        <w:t>(1): p. 180246.</w:t>
      </w:r>
    </w:p>
    <w:p w14:paraId="0A50C9AC" w14:textId="77777777" w:rsidR="0054099F" w:rsidRPr="0054099F" w:rsidRDefault="0054099F" w:rsidP="0054099F">
      <w:pPr>
        <w:pStyle w:val="EndNoteBibliography"/>
        <w:spacing w:after="0"/>
        <w:ind w:left="720" w:hanging="720"/>
        <w:rPr>
          <w:noProof/>
        </w:rPr>
      </w:pPr>
      <w:r w:rsidRPr="0054099F">
        <w:rPr>
          <w:noProof/>
        </w:rPr>
        <w:t>33.</w:t>
      </w:r>
      <w:r w:rsidRPr="0054099F">
        <w:rPr>
          <w:noProof/>
        </w:rPr>
        <w:tab/>
        <w:t xml:space="preserve">Kershaw, P., et al. </w:t>
      </w:r>
      <w:r w:rsidRPr="0054099F">
        <w:rPr>
          <w:i/>
          <w:noProof/>
        </w:rPr>
        <w:t>Delivering resilient access to global climate projections data for the Copernicus Climate Data Store using a distributed data infrastructure and hybrid cloud model</w:t>
      </w:r>
      <w:r w:rsidRPr="0054099F">
        <w:rPr>
          <w:noProof/>
        </w:rPr>
        <w:t>. 2019.</w:t>
      </w:r>
    </w:p>
    <w:p w14:paraId="530FBA93" w14:textId="77777777" w:rsidR="0054099F" w:rsidRPr="0054099F" w:rsidRDefault="0054099F" w:rsidP="0054099F">
      <w:pPr>
        <w:pStyle w:val="EndNoteBibliography"/>
        <w:spacing w:after="0"/>
        <w:ind w:left="720" w:hanging="720"/>
        <w:rPr>
          <w:noProof/>
        </w:rPr>
      </w:pPr>
      <w:r w:rsidRPr="0054099F">
        <w:rPr>
          <w:noProof/>
        </w:rPr>
        <w:t>34.</w:t>
      </w:r>
      <w:r w:rsidRPr="0054099F">
        <w:rPr>
          <w:noProof/>
        </w:rPr>
        <w:tab/>
      </w:r>
      <w:r w:rsidRPr="0054099F">
        <w:rPr>
          <w:i/>
          <w:noProof/>
        </w:rPr>
        <w:t>Copernicus Climate Data Store (CDS)</w:t>
      </w:r>
      <w:r w:rsidRPr="0054099F">
        <w:rPr>
          <w:noProof/>
        </w:rPr>
        <w:t>. 2024, Copernicus Climate Change Service (C3S).</w:t>
      </w:r>
    </w:p>
    <w:p w14:paraId="3D3D69EC" w14:textId="77777777" w:rsidR="0054099F" w:rsidRPr="0054099F" w:rsidRDefault="0054099F" w:rsidP="0054099F">
      <w:pPr>
        <w:pStyle w:val="EndNoteBibliography"/>
        <w:spacing w:after="0"/>
        <w:ind w:left="720" w:hanging="720"/>
        <w:rPr>
          <w:noProof/>
        </w:rPr>
      </w:pPr>
      <w:r w:rsidRPr="0054099F">
        <w:rPr>
          <w:noProof/>
        </w:rPr>
        <w:t>35.</w:t>
      </w:r>
      <w:r w:rsidRPr="0054099F">
        <w:rPr>
          <w:noProof/>
        </w:rPr>
        <w:tab/>
      </w:r>
      <w:r w:rsidRPr="0054099F">
        <w:rPr>
          <w:i/>
          <w:noProof/>
        </w:rPr>
        <w:t>Earth System Grid Federation (ESGF)</w:t>
      </w:r>
      <w:r w:rsidRPr="0054099F">
        <w:rPr>
          <w:noProof/>
        </w:rPr>
        <w:t>. 2024, ESGF.</w:t>
      </w:r>
    </w:p>
    <w:p w14:paraId="6CA99720" w14:textId="77777777" w:rsidR="0054099F" w:rsidRPr="0054099F" w:rsidRDefault="0054099F" w:rsidP="0054099F">
      <w:pPr>
        <w:pStyle w:val="EndNoteBibliography"/>
        <w:spacing w:after="0"/>
        <w:ind w:left="720" w:hanging="720"/>
        <w:rPr>
          <w:noProof/>
        </w:rPr>
      </w:pPr>
      <w:r w:rsidRPr="0054099F">
        <w:rPr>
          <w:noProof/>
        </w:rPr>
        <w:t>36.</w:t>
      </w:r>
      <w:r w:rsidRPr="0054099F">
        <w:rPr>
          <w:noProof/>
        </w:rPr>
        <w:tab/>
        <w:t xml:space="preserve">Albrecht, C.M., et al., </w:t>
      </w:r>
      <w:r w:rsidRPr="0054099F">
        <w:rPr>
          <w:i/>
          <w:noProof/>
        </w:rPr>
        <w:t>Pairs (Re)Loaded: System Design &amp; Benchmarking For Scalable Geospatial Applications.</w:t>
      </w:r>
      <w:r w:rsidRPr="0054099F">
        <w:rPr>
          <w:noProof/>
        </w:rPr>
        <w:t xml:space="preserve"> 2020 IEEE Latin American GRSS &amp; ISPRS Remote Sensing Conference (LAGIRS), 2020: p. 488-493.</w:t>
      </w:r>
    </w:p>
    <w:p w14:paraId="40ECA16B" w14:textId="77777777" w:rsidR="0054099F" w:rsidRPr="0054099F" w:rsidRDefault="0054099F" w:rsidP="0054099F">
      <w:pPr>
        <w:pStyle w:val="EndNoteBibliography"/>
        <w:spacing w:after="0"/>
        <w:ind w:left="720" w:hanging="720"/>
        <w:rPr>
          <w:noProof/>
        </w:rPr>
      </w:pPr>
      <w:r w:rsidRPr="0054099F">
        <w:rPr>
          <w:noProof/>
        </w:rPr>
        <w:t>37.</w:t>
      </w:r>
      <w:r w:rsidRPr="0054099F">
        <w:rPr>
          <w:noProof/>
        </w:rPr>
        <w:tab/>
      </w:r>
      <w:r w:rsidRPr="0054099F">
        <w:rPr>
          <w:i/>
          <w:noProof/>
        </w:rPr>
        <w:t>10 m WorldCover 2020 v100</w:t>
      </w:r>
      <w:r w:rsidRPr="0054099F">
        <w:rPr>
          <w:noProof/>
        </w:rPr>
        <w:t>. 2021, European Space Agency (ESA).</w:t>
      </w:r>
    </w:p>
    <w:p w14:paraId="0A60B4B7" w14:textId="77777777" w:rsidR="0054099F" w:rsidRPr="0054099F" w:rsidRDefault="0054099F" w:rsidP="0054099F">
      <w:pPr>
        <w:pStyle w:val="EndNoteBibliography"/>
        <w:spacing w:after="0"/>
        <w:ind w:left="720" w:hanging="720"/>
        <w:rPr>
          <w:noProof/>
        </w:rPr>
      </w:pPr>
      <w:r w:rsidRPr="0054099F">
        <w:rPr>
          <w:noProof/>
        </w:rPr>
        <w:t>38.</w:t>
      </w:r>
      <w:r w:rsidRPr="0054099F">
        <w:rPr>
          <w:noProof/>
        </w:rPr>
        <w:tab/>
      </w:r>
      <w:r w:rsidRPr="0054099F">
        <w:rPr>
          <w:i/>
          <w:noProof/>
        </w:rPr>
        <w:t>The Global Human Settlement Layer 2019 (GHSL 2019) public release</w:t>
      </w:r>
      <w:r w:rsidRPr="0054099F">
        <w:rPr>
          <w:noProof/>
        </w:rPr>
        <w:t>. 2021, Publications Office of the European Union, Luxembourg.</w:t>
      </w:r>
    </w:p>
    <w:p w14:paraId="2AB536A1" w14:textId="77777777" w:rsidR="0054099F" w:rsidRPr="0054099F" w:rsidRDefault="0054099F" w:rsidP="0054099F">
      <w:pPr>
        <w:pStyle w:val="EndNoteBibliography"/>
        <w:spacing w:after="0"/>
        <w:ind w:left="720" w:hanging="720"/>
        <w:rPr>
          <w:noProof/>
        </w:rPr>
      </w:pPr>
      <w:r w:rsidRPr="0054099F">
        <w:rPr>
          <w:noProof/>
        </w:rPr>
        <w:t>39.</w:t>
      </w:r>
      <w:r w:rsidRPr="0054099F">
        <w:rPr>
          <w:noProof/>
        </w:rPr>
        <w:tab/>
        <w:t xml:space="preserve">Arifwidodo, S.D., P. Ratanawichit, and O. Chandrasiri. </w:t>
      </w:r>
      <w:r w:rsidRPr="0054099F">
        <w:rPr>
          <w:i/>
          <w:noProof/>
        </w:rPr>
        <w:t>Understanding the Implications of Urban Heat Island Effects on Household Energy Consumption and Public Health in Southeast Asian Cities: Evidence from Thailand and Indonesia</w:t>
      </w:r>
      <w:r w:rsidRPr="0054099F">
        <w:rPr>
          <w:noProof/>
        </w:rPr>
        <w:t>. 2020.</w:t>
      </w:r>
    </w:p>
    <w:p w14:paraId="3BCEF0B9" w14:textId="77777777" w:rsidR="0054099F" w:rsidRPr="0054099F" w:rsidRDefault="0054099F" w:rsidP="0054099F">
      <w:pPr>
        <w:pStyle w:val="EndNoteBibliography"/>
        <w:spacing w:after="0"/>
        <w:ind w:left="720" w:hanging="720"/>
        <w:rPr>
          <w:noProof/>
        </w:rPr>
      </w:pPr>
      <w:r w:rsidRPr="0054099F">
        <w:rPr>
          <w:noProof/>
        </w:rPr>
        <w:t>40.</w:t>
      </w:r>
      <w:r w:rsidRPr="0054099F">
        <w:rPr>
          <w:noProof/>
        </w:rPr>
        <w:tab/>
        <w:t xml:space="preserve">Narod, S.A., </w:t>
      </w:r>
      <w:r w:rsidRPr="0054099F">
        <w:rPr>
          <w:i/>
          <w:noProof/>
        </w:rPr>
        <w:t>Countercurrents: The Bias of Choice.</w:t>
      </w:r>
      <w:r w:rsidRPr="0054099F">
        <w:rPr>
          <w:noProof/>
        </w:rPr>
        <w:t xml:space="preserve"> Current Oncology, 2019. </w:t>
      </w:r>
      <w:r w:rsidRPr="0054099F">
        <w:rPr>
          <w:b/>
          <w:noProof/>
        </w:rPr>
        <w:t>26</w:t>
      </w:r>
      <w:r w:rsidRPr="0054099F">
        <w:rPr>
          <w:noProof/>
        </w:rPr>
        <w:t>(6): p. 712-713.</w:t>
      </w:r>
    </w:p>
    <w:p w14:paraId="4962AAE3" w14:textId="77777777" w:rsidR="0054099F" w:rsidRPr="0054099F" w:rsidRDefault="0054099F" w:rsidP="0054099F">
      <w:pPr>
        <w:pStyle w:val="EndNoteBibliography"/>
        <w:spacing w:after="0"/>
        <w:ind w:left="720" w:hanging="720"/>
        <w:rPr>
          <w:noProof/>
        </w:rPr>
      </w:pPr>
      <w:r w:rsidRPr="0054099F">
        <w:rPr>
          <w:noProof/>
        </w:rPr>
        <w:t>41.</w:t>
      </w:r>
      <w:r w:rsidRPr="0054099F">
        <w:rPr>
          <w:noProof/>
        </w:rPr>
        <w:tab/>
        <w:t xml:space="preserve">Schwartz, R., et al., </w:t>
      </w:r>
      <w:r w:rsidRPr="0054099F">
        <w:rPr>
          <w:i/>
          <w:noProof/>
        </w:rPr>
        <w:t>Towards a Standard for Identifying and Managing Bias in Artificial Intelligence.</w:t>
      </w:r>
      <w:r w:rsidRPr="0054099F">
        <w:rPr>
          <w:noProof/>
        </w:rPr>
        <w:t xml:space="preserve"> 2022.</w:t>
      </w:r>
    </w:p>
    <w:p w14:paraId="3DC43223" w14:textId="77777777" w:rsidR="0054099F" w:rsidRPr="0054099F" w:rsidRDefault="0054099F" w:rsidP="0054099F">
      <w:pPr>
        <w:pStyle w:val="EndNoteBibliography"/>
        <w:spacing w:after="0"/>
        <w:ind w:left="720" w:hanging="720"/>
        <w:rPr>
          <w:noProof/>
        </w:rPr>
      </w:pPr>
      <w:r w:rsidRPr="0054099F">
        <w:rPr>
          <w:noProof/>
        </w:rPr>
        <w:t>42.</w:t>
      </w:r>
      <w:r w:rsidRPr="0054099F">
        <w:rPr>
          <w:noProof/>
        </w:rPr>
        <w:tab/>
        <w:t xml:space="preserve">Zhou, M., et al., </w:t>
      </w:r>
      <w:r w:rsidRPr="0054099F">
        <w:rPr>
          <w:i/>
          <w:noProof/>
        </w:rPr>
        <w:t>Efficient Localisation Using Images and OpenStreetMaps.</w:t>
      </w:r>
      <w:r w:rsidRPr="0054099F">
        <w:rPr>
          <w:noProof/>
        </w:rPr>
        <w:t xml:space="preserve"> 2021 IEEE/RSJ International Conference on Intelligent Robots and Systems (IROS), 2021: p. 5507-5513.</w:t>
      </w:r>
    </w:p>
    <w:p w14:paraId="25F0B963" w14:textId="1BBD6576" w:rsidR="0054099F" w:rsidRPr="0054099F" w:rsidRDefault="0054099F" w:rsidP="0054099F">
      <w:pPr>
        <w:pStyle w:val="EndNoteBibliography"/>
        <w:spacing w:after="0"/>
        <w:ind w:left="720" w:hanging="720"/>
        <w:rPr>
          <w:i/>
          <w:noProof/>
        </w:rPr>
      </w:pPr>
      <w:r w:rsidRPr="0054099F">
        <w:rPr>
          <w:noProof/>
        </w:rPr>
        <w:t>43.</w:t>
      </w:r>
      <w:r w:rsidRPr="0054099F">
        <w:rPr>
          <w:noProof/>
        </w:rPr>
        <w:tab/>
      </w:r>
      <w:r w:rsidRPr="0054099F">
        <w:rPr>
          <w:i/>
          <w:noProof/>
        </w:rPr>
        <w:t xml:space="preserve">European Space Agency. (n.d.). Sentinel Online: Sentinel Data Access. Retrieved from </w:t>
      </w:r>
      <w:hyperlink r:id="rId25" w:history="1">
        <w:r w:rsidRPr="0054099F">
          <w:rPr>
            <w:rStyle w:val="Hyperlink"/>
            <w:i/>
            <w:noProof/>
          </w:rPr>
          <w:t>https://sentinel.esa.int/web/sentinel/sentinel-data-access</w:t>
        </w:r>
      </w:hyperlink>
      <w:r w:rsidRPr="0054099F">
        <w:rPr>
          <w:i/>
          <w:noProof/>
        </w:rPr>
        <w:t>.</w:t>
      </w:r>
    </w:p>
    <w:p w14:paraId="1857B532" w14:textId="77777777" w:rsidR="0054099F" w:rsidRPr="0054099F" w:rsidRDefault="0054099F" w:rsidP="0054099F">
      <w:pPr>
        <w:pStyle w:val="EndNoteBibliography"/>
        <w:spacing w:after="0"/>
        <w:ind w:left="720" w:hanging="720"/>
        <w:rPr>
          <w:noProof/>
        </w:rPr>
      </w:pPr>
      <w:r w:rsidRPr="0054099F">
        <w:rPr>
          <w:noProof/>
        </w:rPr>
        <w:t>44.</w:t>
      </w:r>
      <w:r w:rsidRPr="0054099F">
        <w:rPr>
          <w:noProof/>
        </w:rPr>
        <w:tab/>
        <w:t xml:space="preserve">Ludwig, C., et al., </w:t>
      </w:r>
      <w:r w:rsidRPr="0054099F">
        <w:rPr>
          <w:i/>
          <w:noProof/>
        </w:rPr>
        <w:t>Mapping Public Urban Green Spaces Based on OpenStreetMap and Sentinel-2 Imagery Using Belief Functions.</w:t>
      </w:r>
      <w:r w:rsidRPr="0054099F">
        <w:rPr>
          <w:noProof/>
        </w:rPr>
        <w:t xml:space="preserve"> ISPRS Int. J. Geo Inf., 2021. </w:t>
      </w:r>
      <w:r w:rsidRPr="0054099F">
        <w:rPr>
          <w:b/>
          <w:noProof/>
        </w:rPr>
        <w:t>10</w:t>
      </w:r>
      <w:r w:rsidRPr="0054099F">
        <w:rPr>
          <w:noProof/>
        </w:rPr>
        <w:t>: p. 251.</w:t>
      </w:r>
    </w:p>
    <w:p w14:paraId="6515765A" w14:textId="77777777" w:rsidR="0054099F" w:rsidRPr="0054099F" w:rsidRDefault="0054099F" w:rsidP="0054099F">
      <w:pPr>
        <w:pStyle w:val="EndNoteBibliography"/>
        <w:spacing w:after="0"/>
        <w:ind w:left="720" w:hanging="720"/>
        <w:rPr>
          <w:noProof/>
        </w:rPr>
      </w:pPr>
      <w:r w:rsidRPr="0054099F">
        <w:rPr>
          <w:noProof/>
        </w:rPr>
        <w:t>45.</w:t>
      </w:r>
      <w:r w:rsidRPr="0054099F">
        <w:rPr>
          <w:noProof/>
        </w:rPr>
        <w:tab/>
        <w:t xml:space="preserve">Huang, H., et al., </w:t>
      </w:r>
      <w:r w:rsidRPr="0054099F">
        <w:rPr>
          <w:i/>
          <w:noProof/>
        </w:rPr>
        <w:t>Towards a comprehensive evaluation of dimension reduction methods for transcriptomic data visualization.</w:t>
      </w:r>
      <w:r w:rsidRPr="0054099F">
        <w:rPr>
          <w:noProof/>
        </w:rPr>
        <w:t xml:space="preserve"> Communications Biology, 2022. </w:t>
      </w:r>
      <w:r w:rsidRPr="0054099F">
        <w:rPr>
          <w:b/>
          <w:noProof/>
        </w:rPr>
        <w:t>5</w:t>
      </w:r>
      <w:r w:rsidRPr="0054099F">
        <w:rPr>
          <w:noProof/>
        </w:rPr>
        <w:t>(1): p. 719.</w:t>
      </w:r>
    </w:p>
    <w:p w14:paraId="7D58B16C" w14:textId="77777777" w:rsidR="0054099F" w:rsidRPr="0054099F" w:rsidRDefault="0054099F" w:rsidP="0054099F">
      <w:pPr>
        <w:pStyle w:val="EndNoteBibliography"/>
        <w:spacing w:after="0"/>
        <w:ind w:left="720" w:hanging="720"/>
        <w:rPr>
          <w:noProof/>
        </w:rPr>
      </w:pPr>
      <w:r w:rsidRPr="0054099F">
        <w:rPr>
          <w:noProof/>
        </w:rPr>
        <w:t>46.</w:t>
      </w:r>
      <w:r w:rsidRPr="0054099F">
        <w:rPr>
          <w:noProof/>
        </w:rPr>
        <w:tab/>
        <w:t xml:space="preserve">Janatian, N., et al., </w:t>
      </w:r>
      <w:r w:rsidRPr="0054099F">
        <w:rPr>
          <w:i/>
          <w:noProof/>
        </w:rPr>
        <w:t>A statistical framework for estimating air temperature using MODIS land surface temperature data.</w:t>
      </w:r>
      <w:r w:rsidRPr="0054099F">
        <w:rPr>
          <w:noProof/>
        </w:rPr>
        <w:t xml:space="preserve"> International Journal of Climatology, 2017. </w:t>
      </w:r>
      <w:r w:rsidRPr="0054099F">
        <w:rPr>
          <w:b/>
          <w:noProof/>
        </w:rPr>
        <w:t>37</w:t>
      </w:r>
      <w:r w:rsidRPr="0054099F">
        <w:rPr>
          <w:noProof/>
        </w:rPr>
        <w:t>(3): p. 1181-1194.</w:t>
      </w:r>
    </w:p>
    <w:p w14:paraId="3F5A96EA" w14:textId="77777777" w:rsidR="0054099F" w:rsidRPr="0054099F" w:rsidRDefault="0054099F" w:rsidP="0054099F">
      <w:pPr>
        <w:pStyle w:val="EndNoteBibliography"/>
        <w:spacing w:after="0"/>
        <w:ind w:left="720" w:hanging="720"/>
        <w:rPr>
          <w:noProof/>
        </w:rPr>
      </w:pPr>
      <w:r w:rsidRPr="0054099F">
        <w:rPr>
          <w:noProof/>
        </w:rPr>
        <w:t>47.</w:t>
      </w:r>
      <w:r w:rsidRPr="0054099F">
        <w:rPr>
          <w:noProof/>
        </w:rPr>
        <w:tab/>
        <w:t xml:space="preserve">Kelleher, J.D. and B. Tierney, </w:t>
      </w:r>
      <w:r w:rsidRPr="0054099F">
        <w:rPr>
          <w:i/>
          <w:noProof/>
        </w:rPr>
        <w:t>Data science</w:t>
      </w:r>
      <w:r w:rsidRPr="0054099F">
        <w:rPr>
          <w:noProof/>
        </w:rPr>
        <w:t>. 2018: MIT Press.</w:t>
      </w:r>
    </w:p>
    <w:p w14:paraId="41073A9E" w14:textId="77777777" w:rsidR="0054099F" w:rsidRPr="0054099F" w:rsidRDefault="0054099F" w:rsidP="0054099F">
      <w:pPr>
        <w:pStyle w:val="EndNoteBibliography"/>
        <w:spacing w:after="0"/>
        <w:ind w:left="720" w:hanging="720"/>
        <w:rPr>
          <w:noProof/>
        </w:rPr>
      </w:pPr>
      <w:r w:rsidRPr="0054099F">
        <w:rPr>
          <w:noProof/>
        </w:rPr>
        <w:t>48.</w:t>
      </w:r>
      <w:r w:rsidRPr="0054099F">
        <w:rPr>
          <w:noProof/>
        </w:rPr>
        <w:tab/>
        <w:t xml:space="preserve">Xu, J., et al., </w:t>
      </w:r>
      <w:r w:rsidRPr="0054099F">
        <w:rPr>
          <w:i/>
          <w:noProof/>
        </w:rPr>
        <w:t>Downscaling Aster Land Surface Temperature over Urban Areas with Machine Learning-Based Area-To-Point Regression Kriging.</w:t>
      </w:r>
      <w:r w:rsidRPr="0054099F">
        <w:rPr>
          <w:noProof/>
        </w:rPr>
        <w:t xml:space="preserve"> Remote. Sens., 2020. </w:t>
      </w:r>
      <w:r w:rsidRPr="0054099F">
        <w:rPr>
          <w:b/>
          <w:noProof/>
        </w:rPr>
        <w:t>12</w:t>
      </w:r>
      <w:r w:rsidRPr="0054099F">
        <w:rPr>
          <w:noProof/>
        </w:rPr>
        <w:t>: p. 1082.</w:t>
      </w:r>
    </w:p>
    <w:p w14:paraId="0E6D84A1" w14:textId="77777777" w:rsidR="0054099F" w:rsidRPr="0054099F" w:rsidRDefault="0054099F" w:rsidP="0054099F">
      <w:pPr>
        <w:pStyle w:val="EndNoteBibliography"/>
        <w:spacing w:after="0"/>
        <w:ind w:left="720" w:hanging="720"/>
        <w:rPr>
          <w:noProof/>
        </w:rPr>
      </w:pPr>
      <w:r w:rsidRPr="0054099F">
        <w:rPr>
          <w:noProof/>
        </w:rPr>
        <w:t>49.</w:t>
      </w:r>
      <w:r w:rsidRPr="0054099F">
        <w:rPr>
          <w:noProof/>
        </w:rPr>
        <w:tab/>
        <w:t xml:space="preserve">Usmani, R.S.A., et al., </w:t>
      </w:r>
      <w:r w:rsidRPr="0054099F">
        <w:rPr>
          <w:i/>
          <w:noProof/>
        </w:rPr>
        <w:t>Air pollution and cardiorespiratory hospitalization, predictive modeling, and analysis using artificial intelligence techniques.</w:t>
      </w:r>
      <w:r w:rsidRPr="0054099F">
        <w:rPr>
          <w:noProof/>
        </w:rPr>
        <w:t xml:space="preserve"> Environ Sci Pollut Res Int, 2021. </w:t>
      </w:r>
      <w:r w:rsidRPr="0054099F">
        <w:rPr>
          <w:b/>
          <w:noProof/>
        </w:rPr>
        <w:t>28</w:t>
      </w:r>
      <w:r w:rsidRPr="0054099F">
        <w:rPr>
          <w:noProof/>
        </w:rPr>
        <w:t>(40): p. 56759-56771.</w:t>
      </w:r>
    </w:p>
    <w:p w14:paraId="66215635" w14:textId="77777777" w:rsidR="0054099F" w:rsidRPr="0054099F" w:rsidRDefault="0054099F" w:rsidP="0054099F">
      <w:pPr>
        <w:pStyle w:val="EndNoteBibliography"/>
        <w:spacing w:after="0"/>
        <w:ind w:left="720" w:hanging="720"/>
        <w:rPr>
          <w:noProof/>
        </w:rPr>
      </w:pPr>
      <w:r w:rsidRPr="0054099F">
        <w:rPr>
          <w:noProof/>
        </w:rPr>
        <w:t>50.</w:t>
      </w:r>
      <w:r w:rsidRPr="0054099F">
        <w:rPr>
          <w:noProof/>
        </w:rPr>
        <w:tab/>
        <w:t xml:space="preserve">Boudreault, J., C. Campagna, and F. Chebana, </w:t>
      </w:r>
      <w:r w:rsidRPr="0054099F">
        <w:rPr>
          <w:i/>
          <w:noProof/>
        </w:rPr>
        <w:t>Machine and deep learning for modelling heat-health relationships.</w:t>
      </w:r>
      <w:r w:rsidRPr="0054099F">
        <w:rPr>
          <w:noProof/>
        </w:rPr>
        <w:t xml:space="preserve"> Sci Total Environ, 2023. </w:t>
      </w:r>
      <w:r w:rsidRPr="0054099F">
        <w:rPr>
          <w:b/>
          <w:noProof/>
        </w:rPr>
        <w:t>892</w:t>
      </w:r>
      <w:r w:rsidRPr="0054099F">
        <w:rPr>
          <w:noProof/>
        </w:rPr>
        <w:t>: p. 164660.</w:t>
      </w:r>
    </w:p>
    <w:p w14:paraId="7896FEB7" w14:textId="77777777" w:rsidR="0054099F" w:rsidRPr="0054099F" w:rsidRDefault="0054099F" w:rsidP="0054099F">
      <w:pPr>
        <w:pStyle w:val="EndNoteBibliography"/>
        <w:spacing w:after="0"/>
        <w:ind w:left="720" w:hanging="720"/>
        <w:rPr>
          <w:noProof/>
        </w:rPr>
      </w:pPr>
      <w:r w:rsidRPr="0054099F">
        <w:rPr>
          <w:noProof/>
        </w:rPr>
        <w:t>51.</w:t>
      </w:r>
      <w:r w:rsidRPr="0054099F">
        <w:rPr>
          <w:noProof/>
        </w:rPr>
        <w:tab/>
        <w:t xml:space="preserve">Boudreault, J., C. Campagna, and F. Chebana, </w:t>
      </w:r>
      <w:r w:rsidRPr="0054099F">
        <w:rPr>
          <w:i/>
          <w:noProof/>
        </w:rPr>
        <w:t>Revisiting the importance of temperature, weather and air pollution variables in heat-mortality relationships with machine learning.</w:t>
      </w:r>
      <w:r w:rsidRPr="0054099F">
        <w:rPr>
          <w:noProof/>
        </w:rPr>
        <w:t xml:space="preserve"> Environ Sci Pollut Res Int, 2024. </w:t>
      </w:r>
      <w:r w:rsidRPr="0054099F">
        <w:rPr>
          <w:b/>
          <w:noProof/>
        </w:rPr>
        <w:t>31</w:t>
      </w:r>
      <w:r w:rsidRPr="0054099F">
        <w:rPr>
          <w:noProof/>
        </w:rPr>
        <w:t>(9): p. 14059-14070.</w:t>
      </w:r>
    </w:p>
    <w:p w14:paraId="3B929C06" w14:textId="77777777" w:rsidR="0054099F" w:rsidRPr="0054099F" w:rsidRDefault="0054099F" w:rsidP="0054099F">
      <w:pPr>
        <w:pStyle w:val="EndNoteBibliography"/>
        <w:spacing w:after="0"/>
        <w:ind w:left="720" w:hanging="720"/>
        <w:rPr>
          <w:noProof/>
        </w:rPr>
      </w:pPr>
      <w:r w:rsidRPr="0054099F">
        <w:rPr>
          <w:noProof/>
        </w:rPr>
        <w:lastRenderedPageBreak/>
        <w:t>52.</w:t>
      </w:r>
      <w:r w:rsidRPr="0054099F">
        <w:rPr>
          <w:noProof/>
        </w:rPr>
        <w:tab/>
        <w:t xml:space="preserve">Wang, C., L. Feng, and Y. Qi, </w:t>
      </w:r>
      <w:r w:rsidRPr="0054099F">
        <w:rPr>
          <w:i/>
          <w:noProof/>
        </w:rPr>
        <w:t>Explainable deep learning predictions for illness risk of mental disorders in Nanjing, China.</w:t>
      </w:r>
      <w:r w:rsidRPr="0054099F">
        <w:rPr>
          <w:noProof/>
        </w:rPr>
        <w:t xml:space="preserve"> Environmental Research, 2021. </w:t>
      </w:r>
      <w:r w:rsidRPr="0054099F">
        <w:rPr>
          <w:b/>
          <w:noProof/>
        </w:rPr>
        <w:t>202</w:t>
      </w:r>
      <w:r w:rsidRPr="0054099F">
        <w:rPr>
          <w:noProof/>
        </w:rPr>
        <w:t>: p. 111740.</w:t>
      </w:r>
    </w:p>
    <w:p w14:paraId="5E062DD1" w14:textId="77777777" w:rsidR="0054099F" w:rsidRPr="0054099F" w:rsidRDefault="0054099F" w:rsidP="0054099F">
      <w:pPr>
        <w:pStyle w:val="EndNoteBibliography"/>
        <w:spacing w:after="0"/>
        <w:ind w:left="720" w:hanging="720"/>
        <w:rPr>
          <w:noProof/>
        </w:rPr>
      </w:pPr>
      <w:r w:rsidRPr="0054099F">
        <w:rPr>
          <w:noProof/>
        </w:rPr>
        <w:t>53.</w:t>
      </w:r>
      <w:r w:rsidRPr="0054099F">
        <w:rPr>
          <w:noProof/>
        </w:rPr>
        <w:tab/>
        <w:t xml:space="preserve">Wang, C., Y. Qi, and Z. Chen, </w:t>
      </w:r>
      <w:r w:rsidRPr="0054099F">
        <w:rPr>
          <w:i/>
          <w:noProof/>
        </w:rPr>
        <w:t>Explainable Gated Recurrent Unit to explore the effect of co-exposure to multiple air pollutants and meteorological conditions on mental health outcomes.</w:t>
      </w:r>
      <w:r w:rsidRPr="0054099F">
        <w:rPr>
          <w:noProof/>
        </w:rPr>
        <w:t xml:space="preserve"> Environ Int, 2023. </w:t>
      </w:r>
      <w:r w:rsidRPr="0054099F">
        <w:rPr>
          <w:b/>
          <w:noProof/>
        </w:rPr>
        <w:t>171</w:t>
      </w:r>
      <w:r w:rsidRPr="0054099F">
        <w:rPr>
          <w:noProof/>
        </w:rPr>
        <w:t>: p. 107689.</w:t>
      </w:r>
    </w:p>
    <w:p w14:paraId="1D9AA7D5" w14:textId="77777777" w:rsidR="0054099F" w:rsidRPr="0054099F" w:rsidRDefault="0054099F" w:rsidP="0054099F">
      <w:pPr>
        <w:pStyle w:val="EndNoteBibliography"/>
        <w:spacing w:after="0"/>
        <w:ind w:left="720" w:hanging="720"/>
        <w:rPr>
          <w:noProof/>
        </w:rPr>
      </w:pPr>
      <w:r w:rsidRPr="0054099F">
        <w:rPr>
          <w:noProof/>
        </w:rPr>
        <w:t>54.</w:t>
      </w:r>
      <w:r w:rsidRPr="0054099F">
        <w:rPr>
          <w:noProof/>
        </w:rPr>
        <w:tab/>
        <w:t xml:space="preserve">Lee, W., et al., </w:t>
      </w:r>
      <w:r w:rsidRPr="0054099F">
        <w:rPr>
          <w:i/>
          <w:noProof/>
        </w:rPr>
        <w:t>Forecasting of non-accidental, cardiovascular, and respiratory mortality with environmental exposures adopting machine learning approaches.</w:t>
      </w:r>
      <w:r w:rsidRPr="0054099F">
        <w:rPr>
          <w:noProof/>
        </w:rPr>
        <w:t xml:space="preserve"> Environ Sci Pollut Res Int, 2022. </w:t>
      </w:r>
      <w:r w:rsidRPr="0054099F">
        <w:rPr>
          <w:b/>
          <w:noProof/>
        </w:rPr>
        <w:t>29</w:t>
      </w:r>
      <w:r w:rsidRPr="0054099F">
        <w:rPr>
          <w:noProof/>
        </w:rPr>
        <w:t>(58): p. 88318-88329.</w:t>
      </w:r>
    </w:p>
    <w:p w14:paraId="2FAC749F" w14:textId="77777777" w:rsidR="0054099F" w:rsidRPr="0054099F" w:rsidRDefault="0054099F" w:rsidP="0054099F">
      <w:pPr>
        <w:pStyle w:val="EndNoteBibliography"/>
        <w:spacing w:after="0"/>
        <w:ind w:left="720" w:hanging="720"/>
        <w:rPr>
          <w:noProof/>
        </w:rPr>
      </w:pPr>
      <w:r w:rsidRPr="0054099F">
        <w:rPr>
          <w:noProof/>
        </w:rPr>
        <w:t>55.</w:t>
      </w:r>
      <w:r w:rsidRPr="0054099F">
        <w:rPr>
          <w:noProof/>
        </w:rPr>
        <w:tab/>
        <w:t xml:space="preserve">Nishimura, T., et al., </w:t>
      </w:r>
      <w:r w:rsidRPr="0054099F">
        <w:rPr>
          <w:i/>
          <w:noProof/>
        </w:rPr>
        <w:t>Social Implementation and Intervention with Estimated Morbidity of Heat-Related Illnesses from Weather Data: A Case Study from Nagoya City, Japan.</w:t>
      </w:r>
      <w:r w:rsidRPr="0054099F">
        <w:rPr>
          <w:noProof/>
        </w:rPr>
        <w:t xml:space="preserve"> Sustainable Cities and Society, 2021. </w:t>
      </w:r>
      <w:r w:rsidRPr="0054099F">
        <w:rPr>
          <w:b/>
          <w:noProof/>
        </w:rPr>
        <w:t>74</w:t>
      </w:r>
      <w:r w:rsidRPr="0054099F">
        <w:rPr>
          <w:noProof/>
        </w:rPr>
        <w:t>: p. 103203.</w:t>
      </w:r>
    </w:p>
    <w:p w14:paraId="13121208" w14:textId="77777777" w:rsidR="0054099F" w:rsidRPr="0054099F" w:rsidRDefault="0054099F" w:rsidP="0054099F">
      <w:pPr>
        <w:pStyle w:val="EndNoteBibliography"/>
        <w:spacing w:after="0"/>
        <w:ind w:left="720" w:hanging="720"/>
        <w:rPr>
          <w:noProof/>
        </w:rPr>
      </w:pPr>
      <w:r w:rsidRPr="0054099F">
        <w:rPr>
          <w:noProof/>
        </w:rPr>
        <w:t>56.</w:t>
      </w:r>
      <w:r w:rsidRPr="0054099F">
        <w:rPr>
          <w:noProof/>
        </w:rPr>
        <w:tab/>
        <w:t xml:space="preserve">Arsad, F.S., et al., </w:t>
      </w:r>
      <w:r w:rsidRPr="0054099F">
        <w:rPr>
          <w:i/>
          <w:noProof/>
        </w:rPr>
        <w:t>The Impact of Heatwaves on Mortality and Morbidity and the Associated Vulnerability Factors: A Systematic Review.</w:t>
      </w:r>
      <w:r w:rsidRPr="0054099F">
        <w:rPr>
          <w:noProof/>
        </w:rPr>
        <w:t xml:space="preserve"> Int J Environ Res Public Health, 2022. </w:t>
      </w:r>
      <w:r w:rsidRPr="0054099F">
        <w:rPr>
          <w:b/>
          <w:noProof/>
        </w:rPr>
        <w:t>19</w:t>
      </w:r>
      <w:r w:rsidRPr="0054099F">
        <w:rPr>
          <w:noProof/>
        </w:rPr>
        <w:t>(23).</w:t>
      </w:r>
    </w:p>
    <w:p w14:paraId="1721A505" w14:textId="77777777" w:rsidR="0054099F" w:rsidRPr="0054099F" w:rsidRDefault="0054099F" w:rsidP="0054099F">
      <w:pPr>
        <w:pStyle w:val="EndNoteBibliography"/>
        <w:spacing w:after="0"/>
        <w:ind w:left="720" w:hanging="720"/>
        <w:rPr>
          <w:noProof/>
        </w:rPr>
      </w:pPr>
      <w:r w:rsidRPr="0054099F">
        <w:rPr>
          <w:noProof/>
        </w:rPr>
        <w:t>57.</w:t>
      </w:r>
      <w:r w:rsidRPr="0054099F">
        <w:rPr>
          <w:noProof/>
        </w:rPr>
        <w:tab/>
        <w:t xml:space="preserve">Hastie, T., R. Tibshirani, and J. Friedman, </w:t>
      </w:r>
      <w:r w:rsidRPr="0054099F">
        <w:rPr>
          <w:i/>
          <w:noProof/>
        </w:rPr>
        <w:t>The Elements of Statistical Learning: Data Mining, Inference, and Prediction</w:t>
      </w:r>
      <w:r w:rsidRPr="0054099F">
        <w:rPr>
          <w:noProof/>
        </w:rPr>
        <w:t>. Springer Series in Statistics. 2009: Springer.</w:t>
      </w:r>
    </w:p>
    <w:p w14:paraId="0B3C8C6B" w14:textId="77777777" w:rsidR="0054099F" w:rsidRPr="0054099F" w:rsidRDefault="0054099F" w:rsidP="0054099F">
      <w:pPr>
        <w:pStyle w:val="EndNoteBibliography"/>
        <w:spacing w:after="0"/>
        <w:ind w:left="720" w:hanging="720"/>
        <w:rPr>
          <w:noProof/>
        </w:rPr>
      </w:pPr>
      <w:r w:rsidRPr="0054099F">
        <w:rPr>
          <w:noProof/>
        </w:rPr>
        <w:t>58.</w:t>
      </w:r>
      <w:r w:rsidRPr="0054099F">
        <w:rPr>
          <w:noProof/>
        </w:rPr>
        <w:tab/>
        <w:t xml:space="preserve">Lin, C.-Y., et al., </w:t>
      </w:r>
      <w:r w:rsidRPr="0054099F">
        <w:rPr>
          <w:i/>
          <w:noProof/>
        </w:rPr>
        <w:t>Impact of an improved WRF urban canopy model on diurnal air temperature simulation over northern Taiwan.</w:t>
      </w:r>
      <w:r w:rsidRPr="0054099F">
        <w:rPr>
          <w:noProof/>
        </w:rPr>
        <w:t xml:space="preserve"> Atmospheric Chemistry and Physics, 2015. </w:t>
      </w:r>
      <w:r w:rsidRPr="0054099F">
        <w:rPr>
          <w:b/>
          <w:noProof/>
        </w:rPr>
        <w:t>16</w:t>
      </w:r>
      <w:r w:rsidRPr="0054099F">
        <w:rPr>
          <w:noProof/>
        </w:rPr>
        <w:t>: p. 1809-1822.</w:t>
      </w:r>
    </w:p>
    <w:p w14:paraId="7EEFFB47" w14:textId="77777777" w:rsidR="0054099F" w:rsidRPr="0054099F" w:rsidRDefault="0054099F" w:rsidP="0054099F">
      <w:pPr>
        <w:pStyle w:val="EndNoteBibliography"/>
        <w:spacing w:after="0"/>
        <w:ind w:left="720" w:hanging="720"/>
        <w:rPr>
          <w:noProof/>
        </w:rPr>
      </w:pPr>
      <w:r w:rsidRPr="0054099F">
        <w:rPr>
          <w:noProof/>
        </w:rPr>
        <w:t>59.</w:t>
      </w:r>
      <w:r w:rsidRPr="0054099F">
        <w:rPr>
          <w:noProof/>
        </w:rPr>
        <w:tab/>
        <w:t xml:space="preserve">Richard, D.R., et al., </w:t>
      </w:r>
      <w:r w:rsidRPr="0054099F">
        <w:rPr>
          <w:i/>
          <w:noProof/>
        </w:rPr>
        <w:t>Calculating the sample size required for developing a clinical prediction model.</w:t>
      </w:r>
      <w:r w:rsidRPr="0054099F">
        <w:rPr>
          <w:noProof/>
        </w:rPr>
        <w:t xml:space="preserve"> BMJ, 2020. </w:t>
      </w:r>
      <w:r w:rsidRPr="0054099F">
        <w:rPr>
          <w:b/>
          <w:noProof/>
        </w:rPr>
        <w:t>368</w:t>
      </w:r>
      <w:r w:rsidRPr="0054099F">
        <w:rPr>
          <w:noProof/>
        </w:rPr>
        <w:t>: p. m441.</w:t>
      </w:r>
    </w:p>
    <w:p w14:paraId="11D1759C" w14:textId="77777777" w:rsidR="0054099F" w:rsidRPr="0054099F" w:rsidRDefault="0054099F" w:rsidP="0054099F">
      <w:pPr>
        <w:pStyle w:val="EndNoteBibliography"/>
        <w:ind w:left="720" w:hanging="720"/>
        <w:rPr>
          <w:noProof/>
        </w:rPr>
      </w:pPr>
      <w:r w:rsidRPr="0054099F">
        <w:rPr>
          <w:noProof/>
        </w:rPr>
        <w:t>60.</w:t>
      </w:r>
      <w:r w:rsidRPr="0054099F">
        <w:rPr>
          <w:noProof/>
        </w:rPr>
        <w:tab/>
        <w:t xml:space="preserve">Jaiswal, A. and S. Sarkar, </w:t>
      </w:r>
      <w:r w:rsidRPr="0054099F">
        <w:rPr>
          <w:i/>
          <w:noProof/>
        </w:rPr>
        <w:t>Climate Leadership: Ahmedabad’s 6th Heat Action Plan</w:t>
      </w:r>
      <w:r w:rsidRPr="0054099F">
        <w:rPr>
          <w:noProof/>
        </w:rPr>
        <w:t>. 2018, NRDC.</w:t>
      </w:r>
    </w:p>
    <w:p w14:paraId="4FB05250" w14:textId="5787DA60" w:rsidR="002205B1" w:rsidRDefault="008B2DB9">
      <w:r>
        <w:fldChar w:fldCharType="end"/>
      </w:r>
      <w:bookmarkEnd w:id="0"/>
    </w:p>
    <w:sectPr w:rsidR="002205B1">
      <w:footerReference w:type="default" r:id="rId26"/>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ebecca walker" w:date="2024-03-11T13:04:00Z" w:initials="Rw">
    <w:p w14:paraId="34679629" w14:textId="0507254C" w:rsidR="0037798C" w:rsidRDefault="0037798C">
      <w:pPr>
        <w:pStyle w:val="CommentText"/>
      </w:pPr>
      <w:r>
        <w:rPr>
          <w:rStyle w:val="CommentReference"/>
        </w:rPr>
        <w:annotationRef/>
      </w:r>
      <w:r>
        <w:t>Have you checked how many you can have? Normally its 5</w:t>
      </w:r>
    </w:p>
  </w:comment>
  <w:comment w:id="123"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217"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225"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274"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288" w:author="Craig Parker" w:date="2024-02-28T13:58:00Z" w:initials="CP">
    <w:p w14:paraId="5A9414F4" w14:textId="77777777" w:rsidR="00BF519C" w:rsidRDefault="00BF519C" w:rsidP="00BF519C">
      <w:pPr>
        <w:pStyle w:val="CommentText"/>
      </w:pPr>
      <w:r>
        <w:t>check with CJ</w:t>
      </w:r>
    </w:p>
  </w:comment>
  <w:comment w:id="294"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413"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461"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79629" w15:done="1"/>
  <w15:commentEx w15:paraId="2A07579C" w15:done="1"/>
  <w15:commentEx w15:paraId="2917D1F2" w15:done="1"/>
  <w15:commentEx w15:paraId="7B6D2909" w15:done="1"/>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997FE5" w16cex:dateUtc="2024-03-11T11:04:00Z"/>
  <w16cex:commentExtensible w16cex:durableId="3E7EE7DA" w16cex:dateUtc="2024-03-04T20:23:00Z"/>
  <w16cex:commentExtensible w16cex:durableId="65654913" w16cex:dateUtc="2024-02-27T11:52:00Z"/>
  <w16cex:commentExtensible w16cex:durableId="44B121C0" w16cex:dateUtc="2024-02-27T11:53: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79629" w16cid:durableId="29997FE5"/>
  <w16cid:commentId w16cid:paraId="2A07579C" w16cid:durableId="3E7EE7DA"/>
  <w16cid:commentId w16cid:paraId="2917D1F2" w16cid:durableId="65654913"/>
  <w16cid:commentId w16cid:paraId="7B6D2909" w16cid:durableId="44B121C0"/>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5692" w14:textId="77777777" w:rsidR="00547899" w:rsidRDefault="00547899">
      <w:pPr>
        <w:spacing w:after="0" w:line="240" w:lineRule="auto"/>
      </w:pPr>
      <w:r>
        <w:separator/>
      </w:r>
    </w:p>
  </w:endnote>
  <w:endnote w:type="continuationSeparator" w:id="0">
    <w:p w14:paraId="0248FEA4" w14:textId="77777777" w:rsidR="00547899" w:rsidRDefault="00547899">
      <w:pPr>
        <w:spacing w:after="0" w:line="240" w:lineRule="auto"/>
      </w:pPr>
      <w:r>
        <w:continuationSeparator/>
      </w:r>
    </w:p>
  </w:endnote>
  <w:endnote w:type="continuationNotice" w:id="1">
    <w:p w14:paraId="3280122C" w14:textId="77777777" w:rsidR="00547899" w:rsidRDefault="005478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AFEDC" w14:textId="77777777" w:rsidR="00547899" w:rsidRDefault="00547899">
      <w:pPr>
        <w:spacing w:after="0" w:line="240" w:lineRule="auto"/>
      </w:pPr>
      <w:r>
        <w:separator/>
      </w:r>
    </w:p>
  </w:footnote>
  <w:footnote w:type="continuationSeparator" w:id="0">
    <w:p w14:paraId="37844CAF" w14:textId="77777777" w:rsidR="00547899" w:rsidRDefault="00547899">
      <w:pPr>
        <w:spacing w:after="0" w:line="240" w:lineRule="auto"/>
      </w:pPr>
      <w:r>
        <w:continuationSeparator/>
      </w:r>
    </w:p>
  </w:footnote>
  <w:footnote w:type="continuationNotice" w:id="1">
    <w:p w14:paraId="38733157" w14:textId="77777777" w:rsidR="00547899" w:rsidRDefault="005478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Rebecca walker">
    <w15:presenceInfo w15:providerId="Windows Live" w15:userId="3c97d9c81f6f4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8FAGevbPA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4133"/>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099F"/>
    <w:rsid w:val="005412A3"/>
    <w:rsid w:val="00543A35"/>
    <w:rsid w:val="005453FE"/>
    <w:rsid w:val="00547899"/>
    <w:rsid w:val="005527D5"/>
    <w:rsid w:val="00553AAC"/>
    <w:rsid w:val="00560FF8"/>
    <w:rsid w:val="005622B4"/>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36F"/>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7CE"/>
    <w:rsid w:val="008F0192"/>
    <w:rsid w:val="008F153A"/>
    <w:rsid w:val="008F298E"/>
    <w:rsid w:val="008F3136"/>
    <w:rsid w:val="008F45F4"/>
    <w:rsid w:val="008F6313"/>
    <w:rsid w:val="008F740B"/>
    <w:rsid w:val="009002BD"/>
    <w:rsid w:val="00901557"/>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5B6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6FD3"/>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E4EB3"/>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38CA"/>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56A46"/>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48C2"/>
    <w:rsid w:val="00FC5672"/>
    <w:rsid w:val="00FC6B6C"/>
    <w:rsid w:val="00FC70C9"/>
    <w:rsid w:val="00FC79EE"/>
    <w:rsid w:val="00FC7C55"/>
    <w:rsid w:val="00FD0305"/>
    <w:rsid w:val="00FD14AF"/>
    <w:rsid w:val="00FD32D1"/>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macrotrends.net/cities/22486/johannesburg/population"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jpeg"/><Relationship Id="rId25" Type="http://schemas.openxmlformats.org/officeDocument/2006/relationships/hyperlink" Target="https://sentinel.esa.int/web/sentinel/sentinel-data-access"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commonfund.nih.gov/Africa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cro.ac.za/about/annual-reports/" TargetMode="Externa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unhabitat.org/south-africa" TargetMode="Externa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mailto:cjack@csag.uct.ac.za"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orldpopulationreview.com/world-cities/abidjan-popul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4.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customXml/itemProps5.xml><?xml version="1.0" encoding="utf-8"?>
<ds:datastoreItem xmlns:ds="http://schemas.openxmlformats.org/officeDocument/2006/customXml" ds:itemID="{E034182A-19B1-47C4-AA49-DA465AC924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12333</Words>
  <Characters>75852</Characters>
  <Application>Microsoft Office Word</Application>
  <DocSecurity>0</DocSecurity>
  <Lines>1243</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10</cp:revision>
  <cp:lastPrinted>2024-02-27T11:17:00Z</cp:lastPrinted>
  <dcterms:created xsi:type="dcterms:W3CDTF">2024-03-18T19:15:00Z</dcterms:created>
  <dcterms:modified xsi:type="dcterms:W3CDTF">2024-03-19T15:20:00Z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