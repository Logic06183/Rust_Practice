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2EB4C" w14:textId="1AB01CC6" w:rsidR="00AA5233" w:rsidRDefault="00AA5233" w:rsidP="00AA5233"/>
    <w:p w14:paraId="7C93F2B4" w14:textId="4B835DA0" w:rsidR="00874C39" w:rsidRDefault="006B7490" w:rsidP="00874C39">
      <w:pPr>
        <w:pBdr>
          <w:top w:val="single" w:sz="6" w:space="0" w:color="auto"/>
          <w:bottom w:val="single" w:sz="6" w:space="1" w:color="auto"/>
        </w:pBdr>
        <w:rPr>
          <w:rFonts w:ascii="Arial" w:hAnsi="Arial" w:cs="Arial"/>
          <w:sz w:val="20"/>
        </w:rPr>
      </w:pPr>
      <w:r>
        <w:rPr>
          <w:rFonts w:ascii="Arial" w:hAnsi="Arial" w:cs="Arial"/>
          <w:sz w:val="20"/>
        </w:rPr>
        <w:t xml:space="preserve">INSTRUCTIONS: </w:t>
      </w:r>
      <w:r w:rsidR="00F60D73">
        <w:rPr>
          <w:rFonts w:ascii="Arial" w:hAnsi="Arial" w:cs="Arial"/>
          <w:sz w:val="20"/>
        </w:rPr>
        <w:t>All sections of t</w:t>
      </w:r>
      <w:r w:rsidR="00AB1385" w:rsidRPr="00982920">
        <w:rPr>
          <w:rFonts w:ascii="Arial" w:hAnsi="Arial" w:cs="Arial"/>
          <w:sz w:val="20"/>
        </w:rPr>
        <w:t>his template</w:t>
      </w:r>
      <w:r w:rsidR="00824DF3" w:rsidRPr="00982920">
        <w:rPr>
          <w:rFonts w:ascii="Arial" w:hAnsi="Arial" w:cs="Arial"/>
          <w:sz w:val="20"/>
        </w:rPr>
        <w:t xml:space="preserve"> must be completed by</w:t>
      </w:r>
      <w:r w:rsidR="00AB1385" w:rsidRPr="00982920">
        <w:rPr>
          <w:rFonts w:ascii="Arial" w:hAnsi="Arial" w:cs="Arial"/>
          <w:sz w:val="20"/>
        </w:rPr>
        <w:t xml:space="preserve"> </w:t>
      </w:r>
      <w:r w:rsidR="001466B8" w:rsidRPr="00982920">
        <w:rPr>
          <w:rFonts w:ascii="Arial" w:hAnsi="Arial" w:cs="Arial"/>
          <w:sz w:val="20"/>
        </w:rPr>
        <w:t>investigators</w:t>
      </w:r>
      <w:r w:rsidR="00F66E71" w:rsidRPr="00982920">
        <w:rPr>
          <w:rFonts w:ascii="Arial" w:hAnsi="Arial" w:cs="Arial"/>
          <w:sz w:val="20"/>
        </w:rPr>
        <w:t xml:space="preserve"> wishing</w:t>
      </w:r>
      <w:r w:rsidR="00AB1385" w:rsidRPr="00982920">
        <w:rPr>
          <w:rFonts w:ascii="Arial" w:hAnsi="Arial" w:cs="Arial"/>
          <w:sz w:val="20"/>
        </w:rPr>
        <w:t xml:space="preserve"> to propose studies that require data and</w:t>
      </w:r>
      <w:r w:rsidR="00054706" w:rsidRPr="00982920">
        <w:rPr>
          <w:rFonts w:ascii="Arial" w:hAnsi="Arial" w:cs="Arial"/>
          <w:sz w:val="20"/>
        </w:rPr>
        <w:t>/</w:t>
      </w:r>
      <w:r w:rsidR="00AB1385" w:rsidRPr="00982920">
        <w:rPr>
          <w:rFonts w:ascii="Arial" w:hAnsi="Arial" w:cs="Arial"/>
          <w:sz w:val="20"/>
        </w:rPr>
        <w:t xml:space="preserve">or specimens collected under the </w:t>
      </w:r>
      <w:proofErr w:type="spellStart"/>
      <w:r w:rsidR="00AB1385" w:rsidRPr="00982920">
        <w:rPr>
          <w:rFonts w:ascii="Arial" w:hAnsi="Arial" w:cs="Arial"/>
          <w:sz w:val="20"/>
        </w:rPr>
        <w:t>Imbokodo</w:t>
      </w:r>
      <w:proofErr w:type="spellEnd"/>
      <w:r w:rsidR="00CE7678">
        <w:rPr>
          <w:rFonts w:ascii="Arial" w:hAnsi="Arial" w:cs="Arial"/>
          <w:sz w:val="20"/>
        </w:rPr>
        <w:t xml:space="preserve"> (</w:t>
      </w:r>
      <w:r w:rsidR="00CE7678" w:rsidRPr="00982920">
        <w:rPr>
          <w:rFonts w:ascii="Arial" w:hAnsi="Arial" w:cs="Arial"/>
          <w:sz w:val="20"/>
        </w:rPr>
        <w:t>HVTN 705/HPX 2008</w:t>
      </w:r>
      <w:r w:rsidR="00AB1385" w:rsidRPr="00982920">
        <w:rPr>
          <w:rFonts w:ascii="Arial" w:hAnsi="Arial" w:cs="Arial"/>
          <w:sz w:val="20"/>
        </w:rPr>
        <w:t xml:space="preserve">) protocol. </w:t>
      </w:r>
      <w:r w:rsidR="00657EE8" w:rsidRPr="00982920">
        <w:rPr>
          <w:rFonts w:ascii="Arial" w:hAnsi="Arial" w:cs="Arial"/>
          <w:sz w:val="20"/>
        </w:rPr>
        <w:t>Send c</w:t>
      </w:r>
      <w:r w:rsidR="00054706" w:rsidRPr="00982920">
        <w:rPr>
          <w:rFonts w:ascii="Arial" w:hAnsi="Arial" w:cs="Arial"/>
          <w:sz w:val="20"/>
        </w:rPr>
        <w:t>ompleted</w:t>
      </w:r>
      <w:r w:rsidR="00AB1385" w:rsidRPr="00982920">
        <w:rPr>
          <w:rFonts w:ascii="Arial" w:hAnsi="Arial" w:cs="Arial"/>
          <w:sz w:val="20"/>
        </w:rPr>
        <w:t xml:space="preserve"> proposal</w:t>
      </w:r>
      <w:r w:rsidR="00054706" w:rsidRPr="00982920">
        <w:rPr>
          <w:rFonts w:ascii="Arial" w:hAnsi="Arial" w:cs="Arial"/>
          <w:sz w:val="20"/>
        </w:rPr>
        <w:t>s</w:t>
      </w:r>
      <w:r w:rsidR="00AB1385" w:rsidRPr="00982920">
        <w:rPr>
          <w:rFonts w:ascii="Arial" w:hAnsi="Arial" w:cs="Arial"/>
          <w:sz w:val="20"/>
        </w:rPr>
        <w:t xml:space="preserve"> </w:t>
      </w:r>
      <w:r w:rsidR="00657EE8" w:rsidRPr="00982920">
        <w:rPr>
          <w:rFonts w:ascii="Arial" w:hAnsi="Arial" w:cs="Arial"/>
          <w:sz w:val="20"/>
        </w:rPr>
        <w:t>t</w:t>
      </w:r>
      <w:r w:rsidR="00AB1385" w:rsidRPr="00982920">
        <w:rPr>
          <w:rFonts w:ascii="Arial" w:hAnsi="Arial" w:cs="Arial"/>
          <w:sz w:val="20"/>
        </w:rPr>
        <w:t xml:space="preserve">o </w:t>
      </w:r>
      <w:hyperlink r:id="rId12">
        <w:r w:rsidR="00EB7105" w:rsidRPr="00982920">
          <w:rPr>
            <w:rStyle w:val="Hyperlink"/>
            <w:rFonts w:ascii="Arial" w:hAnsi="Arial" w:cs="Arial"/>
            <w:sz w:val="20"/>
          </w:rPr>
          <w:t>imbokodo@hvtn.org</w:t>
        </w:r>
      </w:hyperlink>
      <w:r w:rsidR="00EB7105" w:rsidRPr="00982920">
        <w:rPr>
          <w:rFonts w:ascii="Arial" w:hAnsi="Arial" w:cs="Arial"/>
          <w:sz w:val="20"/>
        </w:rPr>
        <w:t xml:space="preserve"> </w:t>
      </w:r>
      <w:r w:rsidR="00566C68" w:rsidRPr="00982920">
        <w:rPr>
          <w:rFonts w:ascii="Arial" w:hAnsi="Arial" w:cs="Arial"/>
          <w:sz w:val="20"/>
        </w:rPr>
        <w:t xml:space="preserve">for </w:t>
      </w:r>
      <w:r w:rsidR="00A64E8D" w:rsidRPr="00982920">
        <w:rPr>
          <w:rFonts w:ascii="Arial" w:hAnsi="Arial" w:cs="Arial"/>
          <w:sz w:val="20"/>
        </w:rPr>
        <w:t>review</w:t>
      </w:r>
      <w:r w:rsidR="00AB1385" w:rsidRPr="00982920">
        <w:rPr>
          <w:rFonts w:ascii="Arial" w:hAnsi="Arial" w:cs="Arial"/>
          <w:sz w:val="20"/>
        </w:rPr>
        <w:t>.</w:t>
      </w:r>
      <w:r w:rsidR="00BB0576">
        <w:rPr>
          <w:rFonts w:ascii="Arial" w:hAnsi="Arial" w:cs="Arial"/>
          <w:sz w:val="20"/>
        </w:rPr>
        <w:t xml:space="preserve"> </w:t>
      </w:r>
      <w:r w:rsidR="002F61FA" w:rsidRPr="00982920">
        <w:rPr>
          <w:rFonts w:ascii="Arial" w:hAnsi="Arial" w:cs="Arial"/>
          <w:sz w:val="20"/>
        </w:rPr>
        <w:t xml:space="preserve">Additional details about the proposal </w:t>
      </w:r>
      <w:r w:rsidR="00BB0576">
        <w:rPr>
          <w:rFonts w:ascii="Arial" w:hAnsi="Arial" w:cs="Arial"/>
          <w:sz w:val="20"/>
        </w:rPr>
        <w:t xml:space="preserve">submission </w:t>
      </w:r>
      <w:r w:rsidR="002F61FA" w:rsidRPr="00982920">
        <w:rPr>
          <w:rFonts w:ascii="Arial" w:hAnsi="Arial" w:cs="Arial"/>
          <w:sz w:val="20"/>
        </w:rPr>
        <w:t xml:space="preserve">process can be found at </w:t>
      </w:r>
      <w:hyperlink r:id="rId13" w:history="1">
        <w:r w:rsidR="00DF1C83">
          <w:rPr>
            <w:rStyle w:val="Hyperlink"/>
            <w:rFonts w:ascii="Arial" w:hAnsi="Arial" w:cs="Arial"/>
            <w:sz w:val="20"/>
          </w:rPr>
          <w:t>hvtn.org/</w:t>
        </w:r>
        <w:proofErr w:type="spellStart"/>
        <w:r w:rsidR="00DF1C83">
          <w:rPr>
            <w:rStyle w:val="Hyperlink"/>
            <w:rFonts w:ascii="Arial" w:hAnsi="Arial" w:cs="Arial"/>
            <w:sz w:val="20"/>
          </w:rPr>
          <w:t>imbokodo-rfp</w:t>
        </w:r>
        <w:proofErr w:type="spellEnd"/>
      </w:hyperlink>
      <w:r w:rsidR="002F61FA" w:rsidRPr="00982920">
        <w:rPr>
          <w:rFonts w:ascii="Arial" w:hAnsi="Arial" w:cs="Arial"/>
          <w:sz w:val="20"/>
        </w:rPr>
        <w:t xml:space="preserve">. </w:t>
      </w:r>
    </w:p>
    <w:p w14:paraId="0BC75544" w14:textId="77777777" w:rsidR="00B62F89" w:rsidRDefault="00B62F89" w:rsidP="0076046D">
      <w:pPr>
        <w:rPr>
          <w:rFonts w:ascii="Arial" w:hAnsi="Arial" w:cs="Arial"/>
          <w:sz w:val="20"/>
        </w:rPr>
      </w:pPr>
    </w:p>
    <w:p w14:paraId="784A2BFC" w14:textId="374A8E2A" w:rsidR="00680F64" w:rsidRDefault="005842AB" w:rsidP="0076046D">
      <w:pPr>
        <w:pBdr>
          <w:bottom w:val="single" w:sz="6" w:space="1" w:color="auto"/>
        </w:pBdr>
        <w:rPr>
          <w:rFonts w:ascii="Arial" w:hAnsi="Arial" w:cs="Arial"/>
          <w:sz w:val="20"/>
        </w:rPr>
      </w:pPr>
      <w:r w:rsidRPr="019544C6">
        <w:rPr>
          <w:rFonts w:ascii="Arial" w:hAnsi="Arial" w:cs="Arial"/>
          <w:sz w:val="20"/>
        </w:rPr>
        <w:t xml:space="preserve">PLEASE </w:t>
      </w:r>
      <w:r w:rsidR="006560D4">
        <w:rPr>
          <w:rFonts w:ascii="Arial" w:hAnsi="Arial" w:cs="Arial"/>
          <w:sz w:val="20"/>
        </w:rPr>
        <w:t>REVIEW PRIOR TO PROPOSAL DEVELOPMENT</w:t>
      </w:r>
      <w:r w:rsidRPr="019544C6">
        <w:rPr>
          <w:rFonts w:ascii="Arial" w:hAnsi="Arial" w:cs="Arial"/>
          <w:sz w:val="20"/>
        </w:rPr>
        <w:t xml:space="preserve">: </w:t>
      </w:r>
      <w:r w:rsidR="00E6371B" w:rsidRPr="019544C6">
        <w:rPr>
          <w:rFonts w:ascii="Arial" w:hAnsi="Arial" w:cs="Arial"/>
          <w:sz w:val="20"/>
        </w:rPr>
        <w:t xml:space="preserve">All specimens and some data </w:t>
      </w:r>
      <w:r w:rsidR="00F54DCE">
        <w:rPr>
          <w:rFonts w:ascii="Arial" w:hAnsi="Arial" w:cs="Arial"/>
          <w:sz w:val="20"/>
        </w:rPr>
        <w:t>from</w:t>
      </w:r>
      <w:r w:rsidR="00F34AD7" w:rsidRPr="019544C6">
        <w:rPr>
          <w:rFonts w:ascii="Arial" w:hAnsi="Arial" w:cs="Arial"/>
          <w:sz w:val="20"/>
        </w:rPr>
        <w:t xml:space="preserve"> the </w:t>
      </w:r>
      <w:proofErr w:type="spellStart"/>
      <w:r w:rsidR="00F34AD7" w:rsidRPr="019544C6">
        <w:rPr>
          <w:rFonts w:ascii="Arial" w:hAnsi="Arial" w:cs="Arial"/>
          <w:sz w:val="20"/>
        </w:rPr>
        <w:t>Imbokodo</w:t>
      </w:r>
      <w:proofErr w:type="spellEnd"/>
      <w:r w:rsidR="00F34AD7" w:rsidRPr="019544C6">
        <w:rPr>
          <w:rFonts w:ascii="Arial" w:hAnsi="Arial" w:cs="Arial"/>
          <w:sz w:val="20"/>
        </w:rPr>
        <w:t xml:space="preserve"> trial</w:t>
      </w:r>
      <w:r w:rsidR="00E6371B" w:rsidRPr="019544C6">
        <w:rPr>
          <w:rFonts w:ascii="Arial" w:hAnsi="Arial" w:cs="Arial"/>
          <w:sz w:val="20"/>
        </w:rPr>
        <w:t xml:space="preserve"> are covered by legal agreements</w:t>
      </w:r>
      <w:r w:rsidR="00BA1ABF" w:rsidRPr="019544C6">
        <w:rPr>
          <w:rFonts w:ascii="Arial" w:hAnsi="Arial" w:cs="Arial"/>
          <w:sz w:val="20"/>
        </w:rPr>
        <w:t>,</w:t>
      </w:r>
      <w:r w:rsidR="00E6371B" w:rsidRPr="019544C6">
        <w:rPr>
          <w:rFonts w:ascii="Arial" w:hAnsi="Arial" w:cs="Arial"/>
          <w:sz w:val="20"/>
        </w:rPr>
        <w:t xml:space="preserve"> </w:t>
      </w:r>
      <w:r w:rsidR="00BA1ABF" w:rsidRPr="019544C6">
        <w:rPr>
          <w:rFonts w:ascii="Arial" w:hAnsi="Arial" w:cs="Arial"/>
          <w:sz w:val="20"/>
        </w:rPr>
        <w:t>such as material transfer agreements</w:t>
      </w:r>
      <w:r w:rsidR="00E6371B" w:rsidRPr="019544C6">
        <w:rPr>
          <w:rFonts w:ascii="Arial" w:hAnsi="Arial" w:cs="Arial"/>
          <w:sz w:val="20"/>
        </w:rPr>
        <w:t xml:space="preserve"> (MTAs</w:t>
      </w:r>
      <w:r w:rsidR="00BA1ABF" w:rsidRPr="019544C6">
        <w:rPr>
          <w:rFonts w:ascii="Arial" w:hAnsi="Arial" w:cs="Arial"/>
          <w:sz w:val="20"/>
        </w:rPr>
        <w:t>) or data transfer agreements (</w:t>
      </w:r>
      <w:r w:rsidR="00E6371B" w:rsidRPr="019544C6">
        <w:rPr>
          <w:rFonts w:ascii="Arial" w:hAnsi="Arial" w:cs="Arial"/>
          <w:sz w:val="20"/>
        </w:rPr>
        <w:t>DTAs). Requests for these specimens</w:t>
      </w:r>
      <w:r w:rsidR="0017645F" w:rsidRPr="019544C6">
        <w:rPr>
          <w:rFonts w:ascii="Arial" w:hAnsi="Arial" w:cs="Arial"/>
          <w:sz w:val="20"/>
        </w:rPr>
        <w:t xml:space="preserve"> or </w:t>
      </w:r>
      <w:r w:rsidR="00E6371B" w:rsidRPr="019544C6">
        <w:rPr>
          <w:rFonts w:ascii="Arial" w:hAnsi="Arial" w:cs="Arial"/>
          <w:sz w:val="20"/>
        </w:rPr>
        <w:t>data require amendment of existing agreements and/or initiation of new ones</w:t>
      </w:r>
      <w:r w:rsidR="00E51414" w:rsidRPr="019544C6">
        <w:rPr>
          <w:rFonts w:ascii="Arial" w:hAnsi="Arial" w:cs="Arial"/>
          <w:sz w:val="20"/>
        </w:rPr>
        <w:t>:</w:t>
      </w:r>
      <w:r w:rsidR="004C754F" w:rsidRPr="019544C6">
        <w:rPr>
          <w:rFonts w:ascii="Arial" w:hAnsi="Arial" w:cs="Arial"/>
          <w:sz w:val="20"/>
        </w:rPr>
        <w:t xml:space="preserve"> this process may</w:t>
      </w:r>
      <w:r w:rsidR="00E6371B" w:rsidRPr="019544C6">
        <w:rPr>
          <w:rFonts w:ascii="Arial" w:hAnsi="Arial" w:cs="Arial"/>
          <w:sz w:val="20"/>
        </w:rPr>
        <w:t xml:space="preserve"> take </w:t>
      </w:r>
      <w:r w:rsidR="00DA7FB8" w:rsidRPr="019544C6">
        <w:rPr>
          <w:rFonts w:ascii="Arial" w:hAnsi="Arial" w:cs="Arial"/>
          <w:sz w:val="20"/>
        </w:rPr>
        <w:t>2</w:t>
      </w:r>
      <w:r w:rsidR="000B4146" w:rsidRPr="019544C6">
        <w:rPr>
          <w:rFonts w:ascii="Arial" w:hAnsi="Arial" w:cs="Arial"/>
          <w:sz w:val="20"/>
        </w:rPr>
        <w:t>–</w:t>
      </w:r>
      <w:r w:rsidR="00DA7FB8" w:rsidRPr="019544C6">
        <w:rPr>
          <w:rFonts w:ascii="Arial" w:hAnsi="Arial" w:cs="Arial"/>
          <w:sz w:val="20"/>
        </w:rPr>
        <w:t>6</w:t>
      </w:r>
      <w:r w:rsidR="00E6371B" w:rsidRPr="019544C6">
        <w:rPr>
          <w:rFonts w:ascii="Arial" w:hAnsi="Arial" w:cs="Arial"/>
          <w:sz w:val="20"/>
        </w:rPr>
        <w:t xml:space="preserve"> months. Investigators requesting specimens </w:t>
      </w:r>
      <w:r w:rsidR="004871B7" w:rsidRPr="019544C6">
        <w:rPr>
          <w:rFonts w:ascii="Arial" w:hAnsi="Arial" w:cs="Arial"/>
          <w:sz w:val="20"/>
        </w:rPr>
        <w:t>must</w:t>
      </w:r>
      <w:r w:rsidR="00E6371B" w:rsidRPr="019544C6">
        <w:rPr>
          <w:rFonts w:ascii="Arial" w:hAnsi="Arial" w:cs="Arial"/>
          <w:sz w:val="20"/>
        </w:rPr>
        <w:t xml:space="preserve"> provide </w:t>
      </w:r>
      <w:r w:rsidR="00357523" w:rsidRPr="019544C6">
        <w:rPr>
          <w:rFonts w:ascii="Arial" w:hAnsi="Arial" w:cs="Arial"/>
          <w:sz w:val="20"/>
        </w:rPr>
        <w:t xml:space="preserve">to HVTN Regulatory </w:t>
      </w:r>
      <w:r w:rsidR="38E58C6B" w:rsidRPr="019544C6">
        <w:rPr>
          <w:rFonts w:ascii="Arial" w:hAnsi="Arial" w:cs="Arial"/>
          <w:sz w:val="20"/>
        </w:rPr>
        <w:t xml:space="preserve">Affairs </w:t>
      </w:r>
      <w:r w:rsidR="005F61EB" w:rsidRPr="019544C6">
        <w:rPr>
          <w:rFonts w:ascii="Arial" w:hAnsi="Arial" w:cs="Arial"/>
          <w:sz w:val="20"/>
        </w:rPr>
        <w:t xml:space="preserve">the </w:t>
      </w:r>
      <w:r w:rsidR="00E6371B" w:rsidRPr="019544C6">
        <w:rPr>
          <w:rFonts w:ascii="Arial" w:hAnsi="Arial" w:cs="Arial"/>
          <w:sz w:val="20"/>
        </w:rPr>
        <w:t>documentation of IRB/EC approval or</w:t>
      </w:r>
      <w:r w:rsidR="004D3A38" w:rsidRPr="019544C6">
        <w:rPr>
          <w:rFonts w:ascii="Arial" w:hAnsi="Arial" w:cs="Arial"/>
          <w:sz w:val="20"/>
        </w:rPr>
        <w:t xml:space="preserve"> an institutional determination that the work is not human subjects research or does not need to be reviewed by the institution</w:t>
      </w:r>
      <w:r w:rsidR="00E6371B" w:rsidRPr="019544C6">
        <w:rPr>
          <w:rFonts w:ascii="Arial" w:hAnsi="Arial" w:cs="Arial"/>
          <w:sz w:val="20"/>
        </w:rPr>
        <w:t xml:space="preserve">. </w:t>
      </w:r>
      <w:r w:rsidR="009130F3" w:rsidRPr="019544C6">
        <w:rPr>
          <w:rFonts w:ascii="Arial" w:hAnsi="Arial" w:cs="Arial"/>
          <w:sz w:val="20"/>
        </w:rPr>
        <w:t xml:space="preserve">HVTN Regulatory Affairs </w:t>
      </w:r>
      <w:r w:rsidR="00FC7BE9" w:rsidRPr="019544C6">
        <w:rPr>
          <w:rFonts w:ascii="Arial" w:hAnsi="Arial" w:cs="Arial"/>
          <w:sz w:val="20"/>
        </w:rPr>
        <w:t>will</w:t>
      </w:r>
      <w:r w:rsidR="009130F3" w:rsidRPr="019544C6">
        <w:rPr>
          <w:rFonts w:ascii="Arial" w:hAnsi="Arial" w:cs="Arial"/>
          <w:sz w:val="20"/>
        </w:rPr>
        <w:t xml:space="preserve"> </w:t>
      </w:r>
      <w:r w:rsidR="00FC7BE9" w:rsidRPr="019544C6">
        <w:rPr>
          <w:rFonts w:ascii="Arial" w:hAnsi="Arial" w:cs="Arial"/>
          <w:sz w:val="20"/>
        </w:rPr>
        <w:t>initiate</w:t>
      </w:r>
      <w:r w:rsidR="009130F3" w:rsidRPr="019544C6">
        <w:rPr>
          <w:rFonts w:ascii="Arial" w:hAnsi="Arial" w:cs="Arial"/>
          <w:sz w:val="20"/>
        </w:rPr>
        <w:t xml:space="preserve"> additional approvals</w:t>
      </w:r>
      <w:r w:rsidR="00FC7BE9" w:rsidRPr="019544C6">
        <w:rPr>
          <w:rFonts w:ascii="Arial" w:hAnsi="Arial" w:cs="Arial"/>
          <w:sz w:val="20"/>
        </w:rPr>
        <w:t xml:space="preserve"> if required at the clinical research sites.</w:t>
      </w:r>
      <w:r w:rsidR="00F46FBA" w:rsidRPr="019544C6">
        <w:rPr>
          <w:rFonts w:ascii="Arial" w:hAnsi="Arial" w:cs="Arial"/>
          <w:sz w:val="20"/>
        </w:rPr>
        <w:t xml:space="preserve"> </w:t>
      </w:r>
      <w:r w:rsidR="1554DD25" w:rsidRPr="019544C6">
        <w:rPr>
          <w:rFonts w:ascii="Arial" w:hAnsi="Arial" w:cs="Arial"/>
          <w:sz w:val="20"/>
        </w:rPr>
        <w:t xml:space="preserve">A legal agreement between </w:t>
      </w:r>
      <w:r w:rsidR="7260B29D" w:rsidRPr="019544C6">
        <w:rPr>
          <w:rFonts w:ascii="Arial" w:hAnsi="Arial" w:cs="Arial"/>
          <w:sz w:val="20"/>
        </w:rPr>
        <w:t>Janssen</w:t>
      </w:r>
      <w:r w:rsidR="329B9270" w:rsidRPr="019544C6">
        <w:rPr>
          <w:rFonts w:ascii="Arial" w:hAnsi="Arial" w:cs="Arial"/>
          <w:sz w:val="20"/>
        </w:rPr>
        <w:t xml:space="preserve">, </w:t>
      </w:r>
      <w:r w:rsidR="7260B29D" w:rsidRPr="019544C6">
        <w:rPr>
          <w:rFonts w:ascii="Arial" w:hAnsi="Arial" w:cs="Arial"/>
          <w:sz w:val="20"/>
        </w:rPr>
        <w:t xml:space="preserve">the HVTN’s institution </w:t>
      </w:r>
      <w:r w:rsidR="003C1E7C" w:rsidRPr="019544C6">
        <w:rPr>
          <w:rFonts w:ascii="Arial" w:hAnsi="Arial" w:cs="Arial"/>
          <w:sz w:val="20"/>
        </w:rPr>
        <w:t>[</w:t>
      </w:r>
      <w:r w:rsidR="5A671D9B" w:rsidRPr="019544C6">
        <w:rPr>
          <w:rFonts w:ascii="Arial" w:hAnsi="Arial" w:cs="Arial"/>
          <w:sz w:val="20"/>
        </w:rPr>
        <w:t>F</w:t>
      </w:r>
      <w:r w:rsidR="002770DC" w:rsidRPr="019544C6">
        <w:rPr>
          <w:rFonts w:ascii="Arial" w:hAnsi="Arial" w:cs="Arial"/>
          <w:sz w:val="20"/>
        </w:rPr>
        <w:t xml:space="preserve">red </w:t>
      </w:r>
      <w:r w:rsidR="5A671D9B" w:rsidRPr="019544C6">
        <w:rPr>
          <w:rFonts w:ascii="Arial" w:hAnsi="Arial" w:cs="Arial"/>
          <w:sz w:val="20"/>
        </w:rPr>
        <w:t>H</w:t>
      </w:r>
      <w:r w:rsidR="002770DC" w:rsidRPr="019544C6">
        <w:rPr>
          <w:rFonts w:ascii="Arial" w:hAnsi="Arial" w:cs="Arial"/>
          <w:sz w:val="20"/>
        </w:rPr>
        <w:t>utch</w:t>
      </w:r>
      <w:r w:rsidR="003C70FF">
        <w:rPr>
          <w:rFonts w:ascii="Arial" w:hAnsi="Arial" w:cs="Arial"/>
          <w:sz w:val="20"/>
        </w:rPr>
        <w:t>inson</w:t>
      </w:r>
      <w:r w:rsidR="002770DC" w:rsidRPr="019544C6">
        <w:rPr>
          <w:rFonts w:ascii="Arial" w:hAnsi="Arial" w:cs="Arial"/>
          <w:sz w:val="20"/>
        </w:rPr>
        <w:t xml:space="preserve"> </w:t>
      </w:r>
      <w:r w:rsidR="5A671D9B" w:rsidRPr="019544C6">
        <w:rPr>
          <w:rFonts w:ascii="Arial" w:hAnsi="Arial" w:cs="Arial"/>
          <w:sz w:val="20"/>
        </w:rPr>
        <w:t>C</w:t>
      </w:r>
      <w:r w:rsidR="002770DC" w:rsidRPr="019544C6">
        <w:rPr>
          <w:rFonts w:ascii="Arial" w:hAnsi="Arial" w:cs="Arial"/>
          <w:sz w:val="20"/>
        </w:rPr>
        <w:t xml:space="preserve">ancer </w:t>
      </w:r>
      <w:r w:rsidR="5A671D9B" w:rsidRPr="019544C6">
        <w:rPr>
          <w:rFonts w:ascii="Arial" w:hAnsi="Arial" w:cs="Arial"/>
          <w:sz w:val="20"/>
        </w:rPr>
        <w:t>C</w:t>
      </w:r>
      <w:r w:rsidR="002770DC" w:rsidRPr="019544C6">
        <w:rPr>
          <w:rFonts w:ascii="Arial" w:hAnsi="Arial" w:cs="Arial"/>
          <w:sz w:val="20"/>
        </w:rPr>
        <w:t>enter</w:t>
      </w:r>
      <w:r w:rsidR="003C1E7C" w:rsidRPr="019544C6">
        <w:rPr>
          <w:rFonts w:ascii="Arial" w:hAnsi="Arial" w:cs="Arial"/>
          <w:sz w:val="20"/>
        </w:rPr>
        <w:t xml:space="preserve"> (F</w:t>
      </w:r>
      <w:r w:rsidR="00AA2AA2">
        <w:rPr>
          <w:rFonts w:ascii="Arial" w:hAnsi="Arial" w:cs="Arial"/>
          <w:sz w:val="20"/>
        </w:rPr>
        <w:t>red Hutch</w:t>
      </w:r>
      <w:r w:rsidR="5A671D9B" w:rsidRPr="019544C6">
        <w:rPr>
          <w:rFonts w:ascii="Arial" w:hAnsi="Arial" w:cs="Arial"/>
          <w:sz w:val="20"/>
        </w:rPr>
        <w:t>)</w:t>
      </w:r>
      <w:r w:rsidR="003C1E7C" w:rsidRPr="019544C6">
        <w:rPr>
          <w:rFonts w:ascii="Arial" w:hAnsi="Arial" w:cs="Arial"/>
          <w:sz w:val="20"/>
        </w:rPr>
        <w:t>]</w:t>
      </w:r>
      <w:r w:rsidR="5A671D9B" w:rsidRPr="019544C6">
        <w:rPr>
          <w:rFonts w:ascii="Arial" w:hAnsi="Arial" w:cs="Arial"/>
          <w:sz w:val="20"/>
        </w:rPr>
        <w:t xml:space="preserve"> </w:t>
      </w:r>
      <w:r w:rsidR="7B977172" w:rsidRPr="019544C6">
        <w:rPr>
          <w:rFonts w:ascii="Arial" w:hAnsi="Arial" w:cs="Arial"/>
          <w:sz w:val="20"/>
        </w:rPr>
        <w:t xml:space="preserve">and </w:t>
      </w:r>
      <w:r w:rsidR="7260B29D" w:rsidRPr="019544C6">
        <w:rPr>
          <w:rFonts w:ascii="Arial" w:hAnsi="Arial" w:cs="Arial"/>
          <w:sz w:val="20"/>
        </w:rPr>
        <w:t xml:space="preserve">the institution of </w:t>
      </w:r>
      <w:r w:rsidR="40CDF992" w:rsidRPr="019544C6">
        <w:rPr>
          <w:rFonts w:ascii="Arial" w:hAnsi="Arial" w:cs="Arial"/>
          <w:sz w:val="20"/>
        </w:rPr>
        <w:t>the</w:t>
      </w:r>
      <w:r w:rsidR="7260B29D" w:rsidRPr="019544C6">
        <w:rPr>
          <w:rFonts w:ascii="Arial" w:hAnsi="Arial" w:cs="Arial"/>
          <w:sz w:val="20"/>
        </w:rPr>
        <w:t xml:space="preserve"> </w:t>
      </w:r>
      <w:r w:rsidR="7FF50049" w:rsidRPr="019544C6">
        <w:rPr>
          <w:rFonts w:ascii="Arial" w:hAnsi="Arial" w:cs="Arial"/>
          <w:sz w:val="20"/>
        </w:rPr>
        <w:t>L</w:t>
      </w:r>
      <w:r w:rsidR="00410C42" w:rsidRPr="019544C6">
        <w:rPr>
          <w:rFonts w:ascii="Arial" w:hAnsi="Arial" w:cs="Arial"/>
          <w:sz w:val="20"/>
        </w:rPr>
        <w:t xml:space="preserve">ead </w:t>
      </w:r>
      <w:r w:rsidR="7260B29D" w:rsidRPr="019544C6">
        <w:rPr>
          <w:rFonts w:ascii="Arial" w:hAnsi="Arial" w:cs="Arial"/>
          <w:sz w:val="20"/>
        </w:rPr>
        <w:t>investigator</w:t>
      </w:r>
      <w:r w:rsidR="5F5DA777" w:rsidRPr="019544C6">
        <w:rPr>
          <w:rFonts w:ascii="Arial" w:hAnsi="Arial" w:cs="Arial"/>
          <w:sz w:val="20"/>
        </w:rPr>
        <w:t xml:space="preserve"> is also required</w:t>
      </w:r>
      <w:r w:rsidR="2AF23644" w:rsidRPr="019544C6">
        <w:rPr>
          <w:rFonts w:ascii="Arial" w:hAnsi="Arial" w:cs="Arial"/>
          <w:sz w:val="20"/>
        </w:rPr>
        <w:t xml:space="preserve"> and is expected to take 2-6 months</w:t>
      </w:r>
      <w:r w:rsidR="002770DC" w:rsidRPr="019544C6">
        <w:rPr>
          <w:rFonts w:ascii="Arial" w:hAnsi="Arial" w:cs="Arial"/>
          <w:sz w:val="20"/>
        </w:rPr>
        <w:t xml:space="preserve"> to execute</w:t>
      </w:r>
      <w:r w:rsidR="597424F1" w:rsidRPr="019544C6">
        <w:rPr>
          <w:rFonts w:ascii="Arial" w:hAnsi="Arial" w:cs="Arial"/>
          <w:sz w:val="20"/>
        </w:rPr>
        <w:t xml:space="preserve">. </w:t>
      </w:r>
      <w:r w:rsidR="00AA2AA2">
        <w:rPr>
          <w:rFonts w:ascii="Arial" w:eastAsia="Calibri" w:hAnsi="Arial" w:cs="Arial"/>
          <w:sz w:val="20"/>
        </w:rPr>
        <w:t>Note that a</w:t>
      </w:r>
      <w:r w:rsidR="00105BE9">
        <w:rPr>
          <w:rFonts w:ascii="Arial" w:eastAsia="Calibri" w:hAnsi="Arial" w:cs="Arial"/>
          <w:sz w:val="20"/>
        </w:rPr>
        <w:t>n</w:t>
      </w:r>
      <w:r w:rsidR="00466F77">
        <w:rPr>
          <w:rFonts w:ascii="Arial" w:eastAsia="Calibri" w:hAnsi="Arial" w:cs="Arial"/>
          <w:sz w:val="20"/>
        </w:rPr>
        <w:t xml:space="preserve"> MTA </w:t>
      </w:r>
      <w:r w:rsidR="00F7695A">
        <w:rPr>
          <w:rFonts w:ascii="Arial" w:eastAsia="Calibri" w:hAnsi="Arial" w:cs="Arial"/>
          <w:sz w:val="20"/>
        </w:rPr>
        <w:t>t</w:t>
      </w:r>
      <w:r w:rsidR="00005099">
        <w:rPr>
          <w:rFonts w:ascii="Arial" w:eastAsia="Calibri" w:hAnsi="Arial" w:cs="Arial"/>
          <w:sz w:val="20"/>
        </w:rPr>
        <w:t xml:space="preserve">emplate </w:t>
      </w:r>
      <w:r w:rsidR="290115F7" w:rsidRPr="003278E6">
        <w:rPr>
          <w:rFonts w:ascii="Arial" w:eastAsia="Calibri" w:hAnsi="Arial" w:cs="Arial"/>
          <w:sz w:val="20"/>
        </w:rPr>
        <w:t xml:space="preserve">has been </w:t>
      </w:r>
      <w:r w:rsidR="00AA2AA2">
        <w:rPr>
          <w:rFonts w:ascii="Arial" w:eastAsia="Calibri" w:hAnsi="Arial" w:cs="Arial"/>
          <w:sz w:val="20"/>
        </w:rPr>
        <w:t xml:space="preserve">carefully </w:t>
      </w:r>
      <w:r w:rsidR="290115F7" w:rsidRPr="003278E6">
        <w:rPr>
          <w:rFonts w:ascii="Arial" w:eastAsia="Calibri" w:hAnsi="Arial" w:cs="Arial"/>
          <w:sz w:val="20"/>
        </w:rPr>
        <w:t xml:space="preserve">drafted by Janssen </w:t>
      </w:r>
      <w:r w:rsidR="00AA2AA2">
        <w:rPr>
          <w:rFonts w:ascii="Arial" w:eastAsia="Calibri" w:hAnsi="Arial" w:cs="Arial"/>
          <w:sz w:val="20"/>
        </w:rPr>
        <w:t>and</w:t>
      </w:r>
      <w:r w:rsidR="290115F7" w:rsidRPr="003278E6">
        <w:rPr>
          <w:rFonts w:ascii="Arial" w:eastAsia="Calibri" w:hAnsi="Arial" w:cs="Arial"/>
          <w:sz w:val="20"/>
        </w:rPr>
        <w:t xml:space="preserve"> </w:t>
      </w:r>
      <w:r w:rsidR="00005099">
        <w:rPr>
          <w:rFonts w:ascii="Arial" w:eastAsia="Calibri" w:hAnsi="Arial" w:cs="Arial"/>
          <w:sz w:val="20"/>
        </w:rPr>
        <w:t>F</w:t>
      </w:r>
      <w:r w:rsidR="00AA2AA2">
        <w:rPr>
          <w:rFonts w:ascii="Arial" w:eastAsia="Calibri" w:hAnsi="Arial" w:cs="Arial"/>
          <w:sz w:val="20"/>
        </w:rPr>
        <w:t>red Hutch</w:t>
      </w:r>
      <w:r w:rsidR="00395E06">
        <w:rPr>
          <w:rFonts w:ascii="Arial" w:eastAsia="Calibri" w:hAnsi="Arial" w:cs="Arial"/>
          <w:sz w:val="20"/>
        </w:rPr>
        <w:t xml:space="preserve">. </w:t>
      </w:r>
      <w:r w:rsidR="2596B3A8" w:rsidRPr="019544C6">
        <w:rPr>
          <w:rFonts w:ascii="Arial" w:eastAsia="Calibri" w:hAnsi="Arial" w:cs="Arial"/>
          <w:sz w:val="20"/>
        </w:rPr>
        <w:t xml:space="preserve">To </w:t>
      </w:r>
      <w:r w:rsidR="290115F7" w:rsidRPr="003278E6">
        <w:rPr>
          <w:rFonts w:ascii="Arial" w:eastAsia="Calibri" w:hAnsi="Arial" w:cs="Arial"/>
          <w:sz w:val="20"/>
        </w:rPr>
        <w:t xml:space="preserve">ensure efficient and timely </w:t>
      </w:r>
      <w:r w:rsidR="0AE0F3FB" w:rsidRPr="019544C6">
        <w:rPr>
          <w:rFonts w:ascii="Arial" w:eastAsia="Calibri" w:hAnsi="Arial" w:cs="Arial"/>
          <w:sz w:val="20"/>
        </w:rPr>
        <w:t>implementation</w:t>
      </w:r>
      <w:r w:rsidR="290115F7" w:rsidRPr="003278E6">
        <w:rPr>
          <w:rFonts w:ascii="Arial" w:eastAsia="Calibri" w:hAnsi="Arial" w:cs="Arial"/>
          <w:sz w:val="20"/>
        </w:rPr>
        <w:t xml:space="preserve"> of </w:t>
      </w:r>
      <w:proofErr w:type="spellStart"/>
      <w:r w:rsidR="290115F7" w:rsidRPr="003278E6">
        <w:rPr>
          <w:rFonts w:ascii="Arial" w:eastAsia="Calibri" w:hAnsi="Arial" w:cs="Arial"/>
          <w:sz w:val="20"/>
        </w:rPr>
        <w:t>Imbokodo</w:t>
      </w:r>
      <w:proofErr w:type="spellEnd"/>
      <w:r w:rsidR="00867AC6">
        <w:rPr>
          <w:rFonts w:ascii="Arial" w:eastAsia="Calibri" w:hAnsi="Arial" w:cs="Arial"/>
          <w:sz w:val="20"/>
        </w:rPr>
        <w:t>/HPX2008</w:t>
      </w:r>
      <w:r w:rsidR="290115F7" w:rsidRPr="003278E6">
        <w:rPr>
          <w:rFonts w:ascii="Arial" w:eastAsia="Calibri" w:hAnsi="Arial" w:cs="Arial"/>
          <w:sz w:val="20"/>
        </w:rPr>
        <w:t xml:space="preserve"> </w:t>
      </w:r>
      <w:r w:rsidR="00867AC6">
        <w:rPr>
          <w:rFonts w:ascii="Arial" w:eastAsia="Calibri" w:hAnsi="Arial" w:cs="Arial"/>
          <w:sz w:val="20"/>
        </w:rPr>
        <w:t xml:space="preserve">Auxiliary </w:t>
      </w:r>
      <w:r w:rsidR="290115F7" w:rsidRPr="003278E6">
        <w:rPr>
          <w:rFonts w:ascii="Arial" w:eastAsia="Calibri" w:hAnsi="Arial" w:cs="Arial"/>
          <w:sz w:val="20"/>
        </w:rPr>
        <w:t>Study Proposals</w:t>
      </w:r>
      <w:r w:rsidR="003E02B6">
        <w:rPr>
          <w:rFonts w:ascii="Arial" w:eastAsia="Calibri" w:hAnsi="Arial" w:cs="Arial"/>
          <w:sz w:val="20"/>
        </w:rPr>
        <w:t>,</w:t>
      </w:r>
      <w:r w:rsidR="290115F7" w:rsidRPr="003278E6">
        <w:rPr>
          <w:rFonts w:ascii="Arial" w:eastAsia="Calibri" w:hAnsi="Arial" w:cs="Arial"/>
          <w:sz w:val="20"/>
        </w:rPr>
        <w:t xml:space="preserve"> </w:t>
      </w:r>
      <w:r w:rsidR="0A8E2CA0" w:rsidRPr="019544C6">
        <w:rPr>
          <w:rFonts w:ascii="Arial" w:eastAsia="Calibri" w:hAnsi="Arial" w:cs="Arial"/>
          <w:sz w:val="20"/>
        </w:rPr>
        <w:t xml:space="preserve">the </w:t>
      </w:r>
      <w:r w:rsidR="00F7695A">
        <w:rPr>
          <w:rFonts w:ascii="Arial" w:eastAsia="Calibri" w:hAnsi="Arial" w:cs="Arial"/>
          <w:sz w:val="20"/>
        </w:rPr>
        <w:t xml:space="preserve">MTA </w:t>
      </w:r>
      <w:r w:rsidR="0A8E2CA0" w:rsidRPr="019544C6">
        <w:rPr>
          <w:rFonts w:ascii="Arial" w:eastAsia="Calibri" w:hAnsi="Arial" w:cs="Arial"/>
          <w:sz w:val="20"/>
        </w:rPr>
        <w:t>template</w:t>
      </w:r>
      <w:r w:rsidR="290115F7" w:rsidRPr="003278E6">
        <w:rPr>
          <w:rFonts w:ascii="Arial" w:eastAsia="Calibri" w:hAnsi="Arial" w:cs="Arial"/>
          <w:sz w:val="20"/>
        </w:rPr>
        <w:t xml:space="preserve"> has been </w:t>
      </w:r>
      <w:r w:rsidR="1802C374" w:rsidRPr="003278E6">
        <w:rPr>
          <w:rFonts w:ascii="Arial" w:eastAsia="Calibri" w:hAnsi="Arial" w:cs="Arial"/>
          <w:sz w:val="20"/>
        </w:rPr>
        <w:t>set up</w:t>
      </w:r>
      <w:r w:rsidR="290115F7" w:rsidRPr="003278E6">
        <w:rPr>
          <w:rFonts w:ascii="Arial" w:eastAsia="Calibri" w:hAnsi="Arial" w:cs="Arial"/>
          <w:sz w:val="20"/>
        </w:rPr>
        <w:t xml:space="preserve"> to be applicable and acceptable to multiple institutions</w:t>
      </w:r>
      <w:r w:rsidR="00F7695A">
        <w:rPr>
          <w:rFonts w:ascii="Arial" w:eastAsia="Calibri" w:hAnsi="Arial" w:cs="Arial"/>
          <w:sz w:val="20"/>
        </w:rPr>
        <w:t xml:space="preserve"> and </w:t>
      </w:r>
      <w:r w:rsidR="00867AC6">
        <w:rPr>
          <w:rFonts w:ascii="Arial" w:eastAsia="Calibri" w:hAnsi="Arial" w:cs="Arial"/>
          <w:sz w:val="20"/>
        </w:rPr>
        <w:t xml:space="preserve">therefore </w:t>
      </w:r>
      <w:r w:rsidR="00F7695A">
        <w:rPr>
          <w:rFonts w:ascii="Arial" w:eastAsia="Calibri" w:hAnsi="Arial" w:cs="Arial"/>
          <w:sz w:val="20"/>
        </w:rPr>
        <w:t xml:space="preserve">we can only </w:t>
      </w:r>
      <w:r w:rsidR="00867AC6">
        <w:rPr>
          <w:rFonts w:ascii="Arial" w:eastAsia="Calibri" w:hAnsi="Arial" w:cs="Arial"/>
          <w:sz w:val="20"/>
        </w:rPr>
        <w:t xml:space="preserve">consider and </w:t>
      </w:r>
      <w:r w:rsidR="00FC4D4B">
        <w:rPr>
          <w:rFonts w:ascii="Arial" w:eastAsia="Calibri" w:hAnsi="Arial" w:cs="Arial"/>
          <w:sz w:val="20"/>
        </w:rPr>
        <w:t xml:space="preserve">review </w:t>
      </w:r>
      <w:r w:rsidR="00867AC6">
        <w:rPr>
          <w:rFonts w:ascii="Arial" w:eastAsia="Calibri" w:hAnsi="Arial" w:cs="Arial"/>
          <w:sz w:val="20"/>
        </w:rPr>
        <w:t>minor</w:t>
      </w:r>
      <w:r w:rsidR="00FC4D4B">
        <w:rPr>
          <w:rFonts w:ascii="Arial" w:eastAsia="Calibri" w:hAnsi="Arial" w:cs="Arial"/>
          <w:sz w:val="20"/>
        </w:rPr>
        <w:t xml:space="preserve"> changes that are required to ensure your institution can comply</w:t>
      </w:r>
      <w:r w:rsidR="00505FE6">
        <w:rPr>
          <w:rFonts w:ascii="Arial" w:eastAsia="Calibri" w:hAnsi="Arial" w:cs="Arial"/>
          <w:sz w:val="20"/>
        </w:rPr>
        <w:t xml:space="preserve"> with </w:t>
      </w:r>
      <w:r w:rsidR="00867AC6">
        <w:rPr>
          <w:rFonts w:ascii="Arial" w:eastAsia="Calibri" w:hAnsi="Arial" w:cs="Arial"/>
          <w:sz w:val="20"/>
        </w:rPr>
        <w:t xml:space="preserve">appropriately referenced </w:t>
      </w:r>
      <w:r w:rsidR="00505FE6">
        <w:rPr>
          <w:rFonts w:ascii="Arial" w:eastAsia="Calibri" w:hAnsi="Arial" w:cs="Arial"/>
          <w:sz w:val="20"/>
        </w:rPr>
        <w:t>applicable laws, regulations, and internal policies</w:t>
      </w:r>
      <w:r w:rsidR="290115F7" w:rsidRPr="003278E6">
        <w:rPr>
          <w:rFonts w:ascii="Arial" w:eastAsia="Calibri" w:hAnsi="Arial" w:cs="Arial"/>
          <w:sz w:val="20"/>
        </w:rPr>
        <w:t xml:space="preserve">. </w:t>
      </w:r>
      <w:r w:rsidR="00867AC6">
        <w:rPr>
          <w:rFonts w:ascii="Arial" w:eastAsia="Calibri" w:hAnsi="Arial" w:cs="Arial"/>
          <w:sz w:val="20"/>
        </w:rPr>
        <w:t>In case of</w:t>
      </w:r>
      <w:r w:rsidR="005C2EBC">
        <w:rPr>
          <w:rFonts w:ascii="Arial" w:eastAsia="Calibri" w:hAnsi="Arial" w:cs="Arial"/>
          <w:sz w:val="20"/>
        </w:rPr>
        <w:t xml:space="preserve"> questions </w:t>
      </w:r>
      <w:r w:rsidR="00867AC6">
        <w:rPr>
          <w:rFonts w:ascii="Arial" w:eastAsia="Calibri" w:hAnsi="Arial" w:cs="Arial"/>
          <w:sz w:val="20"/>
        </w:rPr>
        <w:t>on</w:t>
      </w:r>
      <w:r w:rsidR="005C2EBC">
        <w:rPr>
          <w:rFonts w:ascii="Arial" w:eastAsia="Calibri" w:hAnsi="Arial" w:cs="Arial"/>
          <w:sz w:val="20"/>
        </w:rPr>
        <w:t xml:space="preserve"> </w:t>
      </w:r>
      <w:r w:rsidR="00C6711F">
        <w:rPr>
          <w:rFonts w:ascii="Arial" w:eastAsia="Calibri" w:hAnsi="Arial" w:cs="Arial"/>
          <w:sz w:val="20"/>
        </w:rPr>
        <w:t>the MTA</w:t>
      </w:r>
      <w:r w:rsidR="005C2EBC">
        <w:rPr>
          <w:rFonts w:ascii="Arial" w:eastAsia="Calibri" w:hAnsi="Arial" w:cs="Arial"/>
          <w:sz w:val="20"/>
        </w:rPr>
        <w:t xml:space="preserve"> template</w:t>
      </w:r>
      <w:r w:rsidR="19E0B074" w:rsidRPr="003278E6">
        <w:rPr>
          <w:rFonts w:ascii="Arial" w:eastAsia="Calibri" w:hAnsi="Arial" w:cs="Arial"/>
          <w:sz w:val="20"/>
        </w:rPr>
        <w:t>,</w:t>
      </w:r>
      <w:r w:rsidR="00310D90">
        <w:rPr>
          <w:rFonts w:ascii="Arial" w:eastAsia="Calibri" w:hAnsi="Arial" w:cs="Arial"/>
          <w:sz w:val="20"/>
        </w:rPr>
        <w:t xml:space="preserve"> </w:t>
      </w:r>
      <w:r w:rsidR="005153F1">
        <w:rPr>
          <w:rFonts w:ascii="Arial" w:eastAsia="Calibri" w:hAnsi="Arial" w:cs="Arial"/>
          <w:sz w:val="20"/>
        </w:rPr>
        <w:t>please send inquiries to</w:t>
      </w:r>
      <w:r w:rsidR="00012C7A">
        <w:rPr>
          <w:rFonts w:ascii="Arial" w:eastAsia="Calibri" w:hAnsi="Arial" w:cs="Arial"/>
          <w:sz w:val="20"/>
        </w:rPr>
        <w:t xml:space="preserve"> </w:t>
      </w:r>
      <w:hyperlink r:id="rId14" w:history="1">
        <w:r w:rsidR="00772C4B" w:rsidRPr="00441E16">
          <w:rPr>
            <w:rStyle w:val="Hyperlink"/>
            <w:rFonts w:ascii="Arial" w:eastAsia="Calibri" w:hAnsi="Arial" w:cs="Arial"/>
            <w:sz w:val="20"/>
          </w:rPr>
          <w:t>Imbokodo@hvtn.org</w:t>
        </w:r>
      </w:hyperlink>
      <w:r w:rsidR="00772C4B">
        <w:rPr>
          <w:rFonts w:ascii="Arial" w:eastAsia="Calibri" w:hAnsi="Arial" w:cs="Arial"/>
          <w:sz w:val="20"/>
        </w:rPr>
        <w:t xml:space="preserve">. </w:t>
      </w:r>
      <w:r w:rsidR="00E6371B" w:rsidRPr="019544C6">
        <w:rPr>
          <w:rFonts w:ascii="Arial" w:hAnsi="Arial" w:cs="Arial"/>
          <w:sz w:val="20"/>
        </w:rPr>
        <w:t>Specimens</w:t>
      </w:r>
      <w:r w:rsidR="00E649AB" w:rsidRPr="019544C6">
        <w:rPr>
          <w:rFonts w:ascii="Arial" w:hAnsi="Arial" w:cs="Arial"/>
          <w:sz w:val="20"/>
        </w:rPr>
        <w:t xml:space="preserve"> and data</w:t>
      </w:r>
      <w:r w:rsidR="00E6371B" w:rsidRPr="019544C6">
        <w:rPr>
          <w:rFonts w:ascii="Arial" w:hAnsi="Arial" w:cs="Arial"/>
          <w:sz w:val="20"/>
        </w:rPr>
        <w:t xml:space="preserve"> </w:t>
      </w:r>
      <w:r w:rsidR="00EE3297">
        <w:rPr>
          <w:rFonts w:ascii="Arial" w:hAnsi="Arial" w:cs="Arial"/>
          <w:sz w:val="20"/>
        </w:rPr>
        <w:t>will</w:t>
      </w:r>
      <w:r w:rsidR="00106F46" w:rsidRPr="019544C6">
        <w:rPr>
          <w:rFonts w:ascii="Arial" w:hAnsi="Arial" w:cs="Arial"/>
          <w:sz w:val="20"/>
        </w:rPr>
        <w:t xml:space="preserve"> only </w:t>
      </w:r>
      <w:r w:rsidR="00E6371B" w:rsidRPr="019544C6">
        <w:rPr>
          <w:rFonts w:ascii="Arial" w:hAnsi="Arial" w:cs="Arial"/>
          <w:sz w:val="20"/>
        </w:rPr>
        <w:t xml:space="preserve">be provided </w:t>
      </w:r>
      <w:r w:rsidR="283AF7AB" w:rsidRPr="019544C6">
        <w:rPr>
          <w:rFonts w:ascii="Arial" w:hAnsi="Arial" w:cs="Arial"/>
          <w:sz w:val="20"/>
        </w:rPr>
        <w:t xml:space="preserve">to the </w:t>
      </w:r>
      <w:r w:rsidR="50411241" w:rsidRPr="019544C6">
        <w:rPr>
          <w:rFonts w:ascii="Arial" w:hAnsi="Arial" w:cs="Arial"/>
          <w:sz w:val="20"/>
        </w:rPr>
        <w:t>L</w:t>
      </w:r>
      <w:r w:rsidR="419CDE5F" w:rsidRPr="019544C6">
        <w:rPr>
          <w:rFonts w:ascii="Arial" w:hAnsi="Arial" w:cs="Arial"/>
          <w:sz w:val="20"/>
        </w:rPr>
        <w:t xml:space="preserve">ead </w:t>
      </w:r>
      <w:r w:rsidR="283AF7AB" w:rsidRPr="019544C6">
        <w:rPr>
          <w:rFonts w:ascii="Arial" w:hAnsi="Arial" w:cs="Arial"/>
          <w:sz w:val="20"/>
        </w:rPr>
        <w:t xml:space="preserve">investigator </w:t>
      </w:r>
      <w:r w:rsidR="00E6371B" w:rsidRPr="019544C6">
        <w:rPr>
          <w:rFonts w:ascii="Arial" w:hAnsi="Arial" w:cs="Arial"/>
          <w:sz w:val="20"/>
        </w:rPr>
        <w:t xml:space="preserve">after </w:t>
      </w:r>
      <w:r w:rsidR="16353937" w:rsidRPr="019544C6">
        <w:rPr>
          <w:rFonts w:ascii="Arial" w:hAnsi="Arial" w:cs="Arial"/>
          <w:sz w:val="20"/>
        </w:rPr>
        <w:t xml:space="preserve">approvals and </w:t>
      </w:r>
      <w:r w:rsidR="2EFEAF25" w:rsidRPr="019544C6">
        <w:rPr>
          <w:rFonts w:ascii="Arial" w:hAnsi="Arial" w:cs="Arial"/>
          <w:sz w:val="20"/>
        </w:rPr>
        <w:t>agreements</w:t>
      </w:r>
      <w:r w:rsidR="00D23D48" w:rsidRPr="019544C6">
        <w:rPr>
          <w:rFonts w:ascii="Arial" w:hAnsi="Arial" w:cs="Arial"/>
          <w:sz w:val="20"/>
        </w:rPr>
        <w:t xml:space="preserve"> are completed</w:t>
      </w:r>
      <w:r w:rsidR="00E6371B" w:rsidRPr="019544C6">
        <w:rPr>
          <w:rFonts w:ascii="Arial" w:hAnsi="Arial" w:cs="Arial"/>
          <w:sz w:val="20"/>
        </w:rPr>
        <w:t>.</w:t>
      </w:r>
      <w:r w:rsidR="6D39D23B" w:rsidRPr="019544C6">
        <w:rPr>
          <w:rFonts w:ascii="Arial" w:hAnsi="Arial" w:cs="Arial"/>
          <w:sz w:val="20"/>
        </w:rPr>
        <w:t xml:space="preserve"> Any further sharing of the specimens and</w:t>
      </w:r>
      <w:r w:rsidR="0061019E" w:rsidRPr="019544C6">
        <w:rPr>
          <w:rFonts w:ascii="Arial" w:hAnsi="Arial" w:cs="Arial"/>
          <w:sz w:val="20"/>
        </w:rPr>
        <w:t>/or</w:t>
      </w:r>
      <w:r w:rsidR="6D39D23B" w:rsidRPr="019544C6">
        <w:rPr>
          <w:rFonts w:ascii="Arial" w:hAnsi="Arial" w:cs="Arial"/>
          <w:sz w:val="20"/>
        </w:rPr>
        <w:t xml:space="preserve"> data with Project Team </w:t>
      </w:r>
      <w:r w:rsidR="7D4EF9E6" w:rsidRPr="019544C6">
        <w:rPr>
          <w:rFonts w:ascii="Arial" w:hAnsi="Arial" w:cs="Arial"/>
          <w:sz w:val="20"/>
        </w:rPr>
        <w:t xml:space="preserve">members is governed by the </w:t>
      </w:r>
      <w:r w:rsidR="67F0495A" w:rsidRPr="019544C6">
        <w:rPr>
          <w:rFonts w:ascii="Arial" w:hAnsi="Arial" w:cs="Arial"/>
          <w:sz w:val="20"/>
        </w:rPr>
        <w:t xml:space="preserve">terms of the </w:t>
      </w:r>
      <w:r w:rsidR="32AF0DD4" w:rsidRPr="019544C6">
        <w:rPr>
          <w:rFonts w:ascii="Arial" w:hAnsi="Arial" w:cs="Arial"/>
          <w:sz w:val="20"/>
        </w:rPr>
        <w:t xml:space="preserve">agreement between </w:t>
      </w:r>
      <w:r w:rsidR="7D4EF9E6" w:rsidRPr="019544C6">
        <w:rPr>
          <w:rFonts w:ascii="Arial" w:hAnsi="Arial" w:cs="Arial"/>
          <w:sz w:val="20"/>
        </w:rPr>
        <w:t>Janssen</w:t>
      </w:r>
      <w:r w:rsidR="002679AD">
        <w:rPr>
          <w:rFonts w:ascii="Arial" w:hAnsi="Arial" w:cs="Arial"/>
          <w:sz w:val="20"/>
        </w:rPr>
        <w:t xml:space="preserve">, </w:t>
      </w:r>
      <w:r w:rsidR="7D4EF9E6" w:rsidRPr="019544C6">
        <w:rPr>
          <w:rFonts w:ascii="Arial" w:hAnsi="Arial" w:cs="Arial"/>
          <w:sz w:val="20"/>
        </w:rPr>
        <w:t>F</w:t>
      </w:r>
      <w:r w:rsidR="00F42057">
        <w:rPr>
          <w:rFonts w:ascii="Arial" w:hAnsi="Arial" w:cs="Arial"/>
          <w:sz w:val="20"/>
        </w:rPr>
        <w:t>red Hutch</w:t>
      </w:r>
      <w:r w:rsidR="002679AD">
        <w:rPr>
          <w:rFonts w:ascii="Arial" w:hAnsi="Arial" w:cs="Arial"/>
          <w:sz w:val="20"/>
        </w:rPr>
        <w:t xml:space="preserve">, and the </w:t>
      </w:r>
      <w:r w:rsidR="189B2908" w:rsidRPr="019544C6">
        <w:rPr>
          <w:rFonts w:ascii="Arial" w:hAnsi="Arial" w:cs="Arial"/>
          <w:sz w:val="20"/>
        </w:rPr>
        <w:t>Lead investigator’s institution</w:t>
      </w:r>
      <w:r w:rsidR="00DF42F7">
        <w:rPr>
          <w:rFonts w:ascii="Arial" w:hAnsi="Arial" w:cs="Arial"/>
          <w:sz w:val="20"/>
        </w:rPr>
        <w:t xml:space="preserve">. The </w:t>
      </w:r>
      <w:r w:rsidR="0A82BD2E" w:rsidRPr="019544C6">
        <w:rPr>
          <w:rFonts w:ascii="Arial" w:hAnsi="Arial" w:cs="Arial"/>
          <w:sz w:val="20"/>
        </w:rPr>
        <w:t>Lead investigator’</w:t>
      </w:r>
      <w:r w:rsidR="00453B22" w:rsidRPr="019544C6">
        <w:rPr>
          <w:rFonts w:ascii="Arial" w:hAnsi="Arial" w:cs="Arial"/>
          <w:sz w:val="20"/>
        </w:rPr>
        <w:t xml:space="preserve">s </w:t>
      </w:r>
      <w:r w:rsidR="00BE372A" w:rsidRPr="019544C6">
        <w:rPr>
          <w:rFonts w:ascii="Arial" w:hAnsi="Arial" w:cs="Arial"/>
          <w:sz w:val="20"/>
        </w:rPr>
        <w:t>institution</w:t>
      </w:r>
      <w:r w:rsidR="00DF42F7">
        <w:rPr>
          <w:rFonts w:ascii="Arial" w:hAnsi="Arial" w:cs="Arial"/>
          <w:sz w:val="20"/>
        </w:rPr>
        <w:t xml:space="preserve"> is responsible for Project Team member compliance with the MTA.</w:t>
      </w:r>
      <w:r w:rsidR="002F62DB">
        <w:rPr>
          <w:rFonts w:ascii="Arial" w:hAnsi="Arial" w:cs="Arial"/>
          <w:sz w:val="20"/>
        </w:rPr>
        <w:t xml:space="preserve"> </w:t>
      </w:r>
      <w:r w:rsidR="00924624">
        <w:rPr>
          <w:rFonts w:ascii="Arial" w:hAnsi="Arial" w:cs="Arial"/>
          <w:sz w:val="20"/>
        </w:rPr>
        <w:t>Results of</w:t>
      </w:r>
      <w:r w:rsidR="002F62DB">
        <w:rPr>
          <w:rFonts w:ascii="Arial" w:hAnsi="Arial" w:cs="Arial"/>
          <w:sz w:val="20"/>
        </w:rPr>
        <w:t xml:space="preserve"> </w:t>
      </w:r>
      <w:proofErr w:type="spellStart"/>
      <w:r w:rsidR="002F62DB">
        <w:rPr>
          <w:rFonts w:ascii="Arial" w:hAnsi="Arial" w:cs="Arial"/>
          <w:sz w:val="20"/>
        </w:rPr>
        <w:t>Imbokodo</w:t>
      </w:r>
      <w:proofErr w:type="spellEnd"/>
      <w:r w:rsidR="002F62DB">
        <w:rPr>
          <w:rFonts w:ascii="Arial" w:hAnsi="Arial" w:cs="Arial"/>
          <w:sz w:val="20"/>
        </w:rPr>
        <w:t xml:space="preserve"> St</w:t>
      </w:r>
      <w:r w:rsidR="00A81CCE">
        <w:rPr>
          <w:rFonts w:ascii="Arial" w:hAnsi="Arial" w:cs="Arial"/>
          <w:sz w:val="20"/>
        </w:rPr>
        <w:t xml:space="preserve">udy </w:t>
      </w:r>
      <w:r w:rsidR="00DD60E3">
        <w:rPr>
          <w:rFonts w:ascii="Arial" w:hAnsi="Arial" w:cs="Arial"/>
          <w:sz w:val="20"/>
        </w:rPr>
        <w:t xml:space="preserve">proposals </w:t>
      </w:r>
      <w:r w:rsidR="00926B01">
        <w:rPr>
          <w:rFonts w:ascii="Arial" w:hAnsi="Arial" w:cs="Arial"/>
          <w:sz w:val="20"/>
        </w:rPr>
        <w:t>must be reviewed prior to presentation or publication</w:t>
      </w:r>
      <w:r w:rsidR="00C35080">
        <w:rPr>
          <w:rFonts w:ascii="Arial" w:hAnsi="Arial" w:cs="Arial"/>
          <w:sz w:val="20"/>
        </w:rPr>
        <w:t>, as outlined</w:t>
      </w:r>
      <w:r w:rsidR="00AD7A35">
        <w:rPr>
          <w:rFonts w:ascii="Arial" w:hAnsi="Arial" w:cs="Arial"/>
          <w:sz w:val="20"/>
        </w:rPr>
        <w:t xml:space="preserve"> </w:t>
      </w:r>
      <w:r w:rsidR="008D2791">
        <w:rPr>
          <w:rFonts w:ascii="Arial" w:hAnsi="Arial" w:cs="Arial"/>
          <w:sz w:val="20"/>
        </w:rPr>
        <w:t xml:space="preserve">in the </w:t>
      </w:r>
      <w:r w:rsidR="00CA6B9A">
        <w:rPr>
          <w:rFonts w:ascii="Arial" w:hAnsi="Arial" w:cs="Arial"/>
          <w:sz w:val="20"/>
        </w:rPr>
        <w:t xml:space="preserve">process workflow document posted </w:t>
      </w:r>
      <w:r w:rsidR="00CA6B9A" w:rsidRPr="00982920">
        <w:rPr>
          <w:rFonts w:ascii="Arial" w:hAnsi="Arial" w:cs="Arial"/>
          <w:sz w:val="20"/>
        </w:rPr>
        <w:t xml:space="preserve">at </w:t>
      </w:r>
      <w:hyperlink r:id="rId15" w:history="1">
        <w:r w:rsidR="00CA6B9A">
          <w:rPr>
            <w:rStyle w:val="Hyperlink"/>
            <w:rFonts w:ascii="Arial" w:hAnsi="Arial" w:cs="Arial"/>
            <w:sz w:val="20"/>
          </w:rPr>
          <w:t>hvtn.org/</w:t>
        </w:r>
        <w:proofErr w:type="spellStart"/>
        <w:r w:rsidR="00CA6B9A">
          <w:rPr>
            <w:rStyle w:val="Hyperlink"/>
            <w:rFonts w:ascii="Arial" w:hAnsi="Arial" w:cs="Arial"/>
            <w:sz w:val="20"/>
          </w:rPr>
          <w:t>imbokodo-rfp</w:t>
        </w:r>
        <w:proofErr w:type="spellEnd"/>
      </w:hyperlink>
      <w:r w:rsidR="00874C39">
        <w:rPr>
          <w:rStyle w:val="Hyperlink"/>
          <w:rFonts w:ascii="Arial" w:hAnsi="Arial" w:cs="Arial"/>
          <w:sz w:val="20"/>
        </w:rPr>
        <w:t>.</w:t>
      </w:r>
      <w:r w:rsidR="00CA6B9A">
        <w:rPr>
          <w:rFonts w:ascii="Arial" w:hAnsi="Arial" w:cs="Arial"/>
          <w:sz w:val="20"/>
        </w:rPr>
        <w:t xml:space="preserve"> </w:t>
      </w:r>
    </w:p>
    <w:p w14:paraId="2C5394F0" w14:textId="77777777" w:rsidR="00B62F89" w:rsidRDefault="00B62F89" w:rsidP="0076046D">
      <w:pPr>
        <w:pBdr>
          <w:bottom w:val="single" w:sz="6" w:space="1" w:color="auto"/>
        </w:pBdr>
        <w:rPr>
          <w:rFonts w:ascii="Arial" w:hAnsi="Arial" w:cs="Arial"/>
          <w:sz w:val="20"/>
        </w:rPr>
      </w:pPr>
    </w:p>
    <w:p w14:paraId="066EADCE" w14:textId="77777777" w:rsidR="00B62F89" w:rsidRPr="00216B09" w:rsidRDefault="00B62F89" w:rsidP="0076046D">
      <w:pPr>
        <w:rPr>
          <w:rStyle w:val="CommentReference"/>
          <w:rFonts w:ascii="Arial" w:hAnsi="Arial" w:cs="Arial"/>
          <w:sz w:val="20"/>
          <w:szCs w:val="20"/>
        </w:rPr>
      </w:pPr>
    </w:p>
    <w:p w14:paraId="2F742114" w14:textId="7FBA10A6" w:rsidR="002576F8" w:rsidRDefault="00363792" w:rsidP="002576F8">
      <w:pPr>
        <w:pStyle w:val="Subtitle"/>
        <w:rPr>
          <w:color w:val="0000CC"/>
          <w:sz w:val="32"/>
          <w:szCs w:val="32"/>
        </w:rPr>
      </w:pPr>
      <w:r>
        <w:rPr>
          <w:b w:val="0"/>
          <w:i/>
          <w:noProof w:val="0"/>
          <w:color w:val="0000FF"/>
          <w:kern w:val="0"/>
          <w:sz w:val="28"/>
        </w:rPr>
        <w:fldChar w:fldCharType="begin"/>
      </w:r>
      <w:r>
        <w:rPr>
          <w:b w:val="0"/>
          <w:i/>
          <w:noProof w:val="0"/>
          <w:color w:val="0000FF"/>
          <w:kern w:val="0"/>
          <w:sz w:val="28"/>
        </w:rPr>
        <w:instrText xml:space="preserve"> TITLE  "&lt;&lt;Insert title of proposed study&gt;&gt;" </w:instrText>
      </w:r>
      <w:r>
        <w:rPr>
          <w:b w:val="0"/>
          <w:i/>
          <w:noProof w:val="0"/>
          <w:color w:val="0000FF"/>
          <w:kern w:val="0"/>
          <w:sz w:val="28"/>
        </w:rPr>
        <w:fldChar w:fldCharType="separate"/>
      </w:r>
      <w:r>
        <w:rPr>
          <w:b w:val="0"/>
          <w:i/>
          <w:noProof w:val="0"/>
          <w:color w:val="0000FF"/>
          <w:kern w:val="0"/>
          <w:sz w:val="28"/>
        </w:rPr>
        <w:t>&lt;&lt;Insert title of proposed study&gt;&gt;</w:t>
      </w:r>
      <w:r>
        <w:rPr>
          <w:b w:val="0"/>
          <w:i/>
          <w:noProof w:val="0"/>
          <w:color w:val="0000FF"/>
          <w:kern w:val="0"/>
          <w:sz w:val="28"/>
        </w:rPr>
        <w:fldChar w:fldCharType="end"/>
      </w:r>
      <w:r w:rsidR="0015748F" w:rsidRPr="006C3BFE">
        <w:rPr>
          <w:color w:val="0000CC"/>
          <w:sz w:val="32"/>
          <w:szCs w:val="32"/>
        </w:rPr>
        <w:t xml:space="preserve"> </w:t>
      </w:r>
    </w:p>
    <w:p w14:paraId="201DA6FE" w14:textId="073EAB02" w:rsidR="00761249" w:rsidRPr="00761249" w:rsidRDefault="00761249" w:rsidP="00761249">
      <w:r w:rsidRPr="6D361D56">
        <w:rPr>
          <w:rFonts w:ascii="Arial" w:hAnsi="Arial" w:cs="Arial"/>
          <w:b/>
          <w:bCs/>
        </w:rPr>
        <w:t xml:space="preserve">Project Team </w:t>
      </w:r>
      <w:r w:rsidRPr="6D361D56">
        <w:rPr>
          <w:rFonts w:ascii="Arial" w:hAnsi="Arial" w:cs="Arial"/>
          <w:i/>
          <w:iCs/>
          <w:color w:val="0000FF"/>
        </w:rPr>
        <w:t>(Please include name, role, &amp; email address for all team members.)</w:t>
      </w:r>
    </w:p>
    <w:tbl>
      <w:tblPr>
        <w:tblW w:w="9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1"/>
        <w:gridCol w:w="625"/>
        <w:gridCol w:w="996"/>
        <w:gridCol w:w="625"/>
        <w:gridCol w:w="455"/>
        <w:gridCol w:w="1976"/>
        <w:gridCol w:w="3607"/>
      </w:tblGrid>
      <w:tr w:rsidR="00296F62" w14:paraId="227756B9" w14:textId="77777777" w:rsidTr="00334CBC">
        <w:trPr>
          <w:trHeight w:val="252"/>
        </w:trPr>
        <w:tc>
          <w:tcPr>
            <w:tcW w:w="2702" w:type="dxa"/>
            <w:gridSpan w:val="3"/>
            <w:tcBorders>
              <w:top w:val="nil"/>
              <w:left w:val="nil"/>
              <w:bottom w:val="single" w:sz="4" w:space="0" w:color="auto"/>
              <w:right w:val="nil"/>
            </w:tcBorders>
            <w:shd w:val="clear" w:color="auto" w:fill="auto"/>
            <w:vAlign w:val="bottom"/>
          </w:tcPr>
          <w:p w14:paraId="3C817477" w14:textId="5892EF5D" w:rsidR="00296F62" w:rsidRPr="006C3BFE" w:rsidRDefault="1AD5891E" w:rsidP="282CF4C1">
            <w:pPr>
              <w:autoSpaceDE w:val="0"/>
              <w:autoSpaceDN w:val="0"/>
              <w:adjustRightInd w:val="0"/>
              <w:spacing w:before="240"/>
              <w:ind w:right="-108"/>
              <w:rPr>
                <w:rFonts w:ascii="Arial" w:hAnsi="Arial" w:cs="Arial"/>
                <w:b/>
                <w:bCs/>
              </w:rPr>
            </w:pPr>
            <w:r w:rsidRPr="282CF4C1">
              <w:rPr>
                <w:rFonts w:ascii="Arial" w:hAnsi="Arial" w:cs="Arial"/>
                <w:b/>
                <w:bCs/>
              </w:rPr>
              <w:t>Lead Investigator</w:t>
            </w:r>
            <w:r w:rsidR="79C31C7C" w:rsidRPr="282CF4C1">
              <w:rPr>
                <w:rFonts w:ascii="Arial" w:hAnsi="Arial" w:cs="Arial"/>
                <w:b/>
                <w:bCs/>
              </w:rPr>
              <w:t>:</w:t>
            </w:r>
          </w:p>
        </w:tc>
        <w:tc>
          <w:tcPr>
            <w:tcW w:w="6663" w:type="dxa"/>
            <w:gridSpan w:val="4"/>
            <w:tcBorders>
              <w:top w:val="nil"/>
              <w:left w:val="nil"/>
              <w:bottom w:val="single" w:sz="4" w:space="0" w:color="auto"/>
              <w:right w:val="nil"/>
            </w:tcBorders>
            <w:shd w:val="clear" w:color="auto" w:fill="auto"/>
          </w:tcPr>
          <w:p w14:paraId="4D5DCC66" w14:textId="248E257F" w:rsidR="00296F62" w:rsidRPr="006C3BFE" w:rsidRDefault="003D1A52" w:rsidP="003014E6">
            <w:pPr>
              <w:autoSpaceDE w:val="0"/>
              <w:autoSpaceDN w:val="0"/>
              <w:adjustRightInd w:val="0"/>
              <w:spacing w:before="240"/>
              <w:ind w:right="720"/>
              <w:rPr>
                <w:rFonts w:ascii="Arial" w:hAnsi="Arial" w:cs="Arial"/>
                <w:b/>
                <w:szCs w:val="22"/>
              </w:rPr>
            </w:pPr>
            <w:r>
              <w:rPr>
                <w:rFonts w:ascii="Arial" w:hAnsi="Arial" w:cs="Arial"/>
                <w:b/>
                <w:szCs w:val="22"/>
              </w:rPr>
              <w:t>Matthew Chersich</w:t>
            </w:r>
          </w:p>
        </w:tc>
      </w:tr>
      <w:tr w:rsidR="00296F62" w14:paraId="572EFE8D" w14:textId="77777777" w:rsidTr="00334CBC">
        <w:trPr>
          <w:trHeight w:val="197"/>
        </w:trPr>
        <w:tc>
          <w:tcPr>
            <w:tcW w:w="2702" w:type="dxa"/>
            <w:gridSpan w:val="3"/>
            <w:tcBorders>
              <w:top w:val="single" w:sz="4" w:space="0" w:color="auto"/>
              <w:left w:val="nil"/>
              <w:bottom w:val="single" w:sz="4" w:space="0" w:color="auto"/>
              <w:right w:val="nil"/>
            </w:tcBorders>
            <w:shd w:val="clear" w:color="auto" w:fill="auto"/>
          </w:tcPr>
          <w:p w14:paraId="5746BFBD" w14:textId="4EF6E78F" w:rsidR="00296F62" w:rsidRPr="006C3BFE" w:rsidRDefault="00607130" w:rsidP="0038604F">
            <w:pPr>
              <w:autoSpaceDE w:val="0"/>
              <w:autoSpaceDN w:val="0"/>
              <w:adjustRightInd w:val="0"/>
              <w:spacing w:before="240"/>
              <w:ind w:right="-108"/>
              <w:rPr>
                <w:rFonts w:ascii="Arial" w:hAnsi="Arial" w:cs="Arial"/>
                <w:szCs w:val="22"/>
              </w:rPr>
            </w:pPr>
            <w:r w:rsidRPr="006C3BFE">
              <w:rPr>
                <w:rFonts w:ascii="Arial" w:hAnsi="Arial" w:cs="Arial"/>
                <w:szCs w:val="22"/>
              </w:rPr>
              <w:t>Institution:</w:t>
            </w:r>
          </w:p>
        </w:tc>
        <w:tc>
          <w:tcPr>
            <w:tcW w:w="6663" w:type="dxa"/>
            <w:gridSpan w:val="4"/>
            <w:tcBorders>
              <w:top w:val="nil"/>
              <w:left w:val="nil"/>
              <w:bottom w:val="single" w:sz="4" w:space="0" w:color="auto"/>
              <w:right w:val="nil"/>
            </w:tcBorders>
            <w:shd w:val="clear" w:color="auto" w:fill="auto"/>
          </w:tcPr>
          <w:p w14:paraId="503688E8" w14:textId="53D6ECBD" w:rsidR="00296F62" w:rsidRPr="006C3BFE" w:rsidRDefault="003D1A52" w:rsidP="2F40E33C">
            <w:pPr>
              <w:autoSpaceDE w:val="0"/>
              <w:autoSpaceDN w:val="0"/>
              <w:adjustRightInd w:val="0"/>
              <w:spacing w:before="240"/>
              <w:ind w:right="720"/>
              <w:rPr>
                <w:rFonts w:ascii="Arial" w:hAnsi="Arial" w:cs="Arial"/>
              </w:rPr>
            </w:pPr>
            <w:r>
              <w:rPr>
                <w:rFonts w:ascii="Arial" w:hAnsi="Arial" w:cs="Arial"/>
              </w:rPr>
              <w:t>Wits Reproductive Health Institute</w:t>
            </w:r>
          </w:p>
        </w:tc>
      </w:tr>
      <w:tr w:rsidR="00296F62" w14:paraId="3B80BCBF" w14:textId="77777777" w:rsidTr="00334CBC">
        <w:trPr>
          <w:trHeight w:val="332"/>
        </w:trPr>
        <w:tc>
          <w:tcPr>
            <w:tcW w:w="1081" w:type="dxa"/>
            <w:tcBorders>
              <w:top w:val="single" w:sz="4" w:space="0" w:color="auto"/>
              <w:left w:val="nil"/>
              <w:bottom w:val="single" w:sz="4" w:space="0" w:color="auto"/>
              <w:right w:val="nil"/>
            </w:tcBorders>
            <w:shd w:val="clear" w:color="auto" w:fill="auto"/>
            <w:vAlign w:val="bottom"/>
          </w:tcPr>
          <w:p w14:paraId="5719CEBD" w14:textId="3E776B47" w:rsidR="00296F62" w:rsidRPr="006C3BFE" w:rsidRDefault="00296F62" w:rsidP="003278E6">
            <w:pPr>
              <w:autoSpaceDE w:val="0"/>
              <w:autoSpaceDN w:val="0"/>
              <w:adjustRightInd w:val="0"/>
              <w:ind w:right="-108"/>
              <w:rPr>
                <w:rFonts w:ascii="Arial" w:hAnsi="Arial" w:cs="Arial"/>
                <w:szCs w:val="22"/>
              </w:rPr>
            </w:pPr>
            <w:r w:rsidRPr="006C3BFE">
              <w:rPr>
                <w:rFonts w:ascii="Arial" w:hAnsi="Arial" w:cs="Arial"/>
                <w:szCs w:val="22"/>
              </w:rPr>
              <w:t>Phone:</w:t>
            </w:r>
            <w:r w:rsidR="005B572F">
              <w:rPr>
                <w:rFonts w:ascii="Arial" w:hAnsi="Arial" w:cs="Arial"/>
                <w:szCs w:val="22"/>
              </w:rPr>
              <w:t xml:space="preserve">  </w:t>
            </w:r>
          </w:p>
        </w:tc>
        <w:tc>
          <w:tcPr>
            <w:tcW w:w="1621" w:type="dxa"/>
            <w:gridSpan w:val="2"/>
            <w:tcBorders>
              <w:top w:val="single" w:sz="4" w:space="0" w:color="auto"/>
              <w:left w:val="nil"/>
              <w:bottom w:val="single" w:sz="4" w:space="0" w:color="auto"/>
              <w:right w:val="nil"/>
            </w:tcBorders>
            <w:shd w:val="clear" w:color="auto" w:fill="auto"/>
            <w:vAlign w:val="bottom"/>
          </w:tcPr>
          <w:p w14:paraId="141CFE4E" w14:textId="71984A8B" w:rsidR="00296F62" w:rsidRPr="006C3BFE" w:rsidRDefault="003D1A52" w:rsidP="003014E6">
            <w:pPr>
              <w:autoSpaceDE w:val="0"/>
              <w:autoSpaceDN w:val="0"/>
              <w:adjustRightInd w:val="0"/>
              <w:ind w:right="720"/>
              <w:rPr>
                <w:rFonts w:ascii="Arial" w:hAnsi="Arial" w:cs="Arial"/>
                <w:szCs w:val="22"/>
              </w:rPr>
            </w:pPr>
            <w:r>
              <w:rPr>
                <w:rFonts w:ascii="Arial" w:hAnsi="Arial" w:cs="Arial"/>
                <w:szCs w:val="22"/>
              </w:rPr>
              <w:t>+27 72 752 1123</w:t>
            </w:r>
          </w:p>
        </w:tc>
        <w:tc>
          <w:tcPr>
            <w:tcW w:w="1080" w:type="dxa"/>
            <w:gridSpan w:val="2"/>
            <w:tcBorders>
              <w:top w:val="nil"/>
              <w:left w:val="nil"/>
              <w:bottom w:val="single" w:sz="4" w:space="0" w:color="auto"/>
              <w:right w:val="nil"/>
            </w:tcBorders>
            <w:shd w:val="clear" w:color="auto" w:fill="auto"/>
            <w:vAlign w:val="bottom"/>
          </w:tcPr>
          <w:p w14:paraId="3754C16A" w14:textId="77777777" w:rsidR="00296F62" w:rsidRPr="006C3BFE" w:rsidRDefault="00607130" w:rsidP="003014E6">
            <w:pPr>
              <w:autoSpaceDE w:val="0"/>
              <w:autoSpaceDN w:val="0"/>
              <w:adjustRightInd w:val="0"/>
              <w:ind w:right="-72"/>
              <w:jc w:val="right"/>
              <w:rPr>
                <w:rFonts w:ascii="Arial" w:hAnsi="Arial" w:cs="Arial"/>
                <w:szCs w:val="22"/>
              </w:rPr>
            </w:pPr>
            <w:r w:rsidRPr="006C3BFE">
              <w:rPr>
                <w:rFonts w:ascii="Arial" w:hAnsi="Arial" w:cs="Arial"/>
                <w:szCs w:val="22"/>
              </w:rPr>
              <w:t>Email</w:t>
            </w:r>
            <w:r w:rsidR="00296F62" w:rsidRPr="006C3BFE">
              <w:rPr>
                <w:rFonts w:ascii="Arial" w:hAnsi="Arial" w:cs="Arial"/>
                <w:szCs w:val="22"/>
              </w:rPr>
              <w:t>:</w:t>
            </w:r>
          </w:p>
        </w:tc>
        <w:tc>
          <w:tcPr>
            <w:tcW w:w="5583" w:type="dxa"/>
            <w:gridSpan w:val="2"/>
            <w:tcBorders>
              <w:top w:val="nil"/>
              <w:left w:val="nil"/>
              <w:bottom w:val="single" w:sz="4" w:space="0" w:color="auto"/>
              <w:right w:val="nil"/>
            </w:tcBorders>
            <w:shd w:val="clear" w:color="auto" w:fill="auto"/>
            <w:vAlign w:val="bottom"/>
          </w:tcPr>
          <w:p w14:paraId="498CD97F" w14:textId="10147D9B" w:rsidR="00296F62" w:rsidRPr="006C3BFE" w:rsidRDefault="003D1A52" w:rsidP="003014E6">
            <w:pPr>
              <w:autoSpaceDE w:val="0"/>
              <w:autoSpaceDN w:val="0"/>
              <w:adjustRightInd w:val="0"/>
              <w:ind w:right="720"/>
              <w:rPr>
                <w:rFonts w:ascii="Arial" w:hAnsi="Arial" w:cs="Arial"/>
                <w:szCs w:val="22"/>
              </w:rPr>
            </w:pPr>
            <w:r w:rsidRPr="003D1A52">
              <w:rPr>
                <w:rFonts w:ascii="Arial" w:hAnsi="Arial" w:cs="Arial"/>
                <w:szCs w:val="22"/>
              </w:rPr>
              <w:t>MChersich@wrhi.ac.za</w:t>
            </w:r>
          </w:p>
        </w:tc>
      </w:tr>
      <w:tr w:rsidR="008633B3" w:rsidRPr="00982920" w14:paraId="7A43ED91"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vMerge w:val="restart"/>
            <w:tcBorders>
              <w:top w:val="single" w:sz="4" w:space="0" w:color="auto"/>
              <w:left w:val="single" w:sz="4" w:space="0" w:color="auto"/>
            </w:tcBorders>
            <w:shd w:val="clear" w:color="auto" w:fill="auto"/>
          </w:tcPr>
          <w:p w14:paraId="30F4A77E" w14:textId="02CBE0CC" w:rsidR="00002B6B" w:rsidRPr="00982920" w:rsidRDefault="00002B6B" w:rsidP="282CF4C1">
            <w:pPr>
              <w:autoSpaceDE w:val="0"/>
              <w:autoSpaceDN w:val="0"/>
              <w:adjustRightInd w:val="0"/>
              <w:spacing w:after="100" w:afterAutospacing="1"/>
              <w:ind w:right="-99"/>
              <w:rPr>
                <w:rFonts w:ascii="Arial" w:hAnsi="Arial" w:cs="Arial"/>
                <w:b/>
                <w:bCs/>
              </w:rPr>
            </w:pPr>
            <w:r w:rsidRPr="00982920">
              <w:rPr>
                <w:rFonts w:ascii="Arial" w:hAnsi="Arial" w:cs="Arial"/>
                <w:b/>
                <w:bCs/>
              </w:rPr>
              <w:t>HVTN Investigator</w:t>
            </w:r>
            <w:r w:rsidR="0049546A">
              <w:rPr>
                <w:rFonts w:ascii="Arial" w:hAnsi="Arial" w:cs="Arial"/>
                <w:b/>
                <w:bCs/>
              </w:rPr>
              <w:t>s</w:t>
            </w:r>
            <w:r w:rsidRPr="00982920">
              <w:rPr>
                <w:rFonts w:ascii="Arial" w:hAnsi="Arial" w:cs="Arial"/>
                <w:b/>
                <w:bCs/>
              </w:rPr>
              <w:t>:</w:t>
            </w:r>
          </w:p>
        </w:tc>
        <w:tc>
          <w:tcPr>
            <w:tcW w:w="1621" w:type="dxa"/>
            <w:gridSpan w:val="2"/>
            <w:tcBorders>
              <w:top w:val="single" w:sz="4" w:space="0" w:color="auto"/>
              <w:bottom w:val="single" w:sz="4" w:space="0" w:color="auto"/>
            </w:tcBorders>
            <w:shd w:val="clear" w:color="auto" w:fill="auto"/>
          </w:tcPr>
          <w:p w14:paraId="34CA63FE" w14:textId="0DDE9893" w:rsidR="00002B6B" w:rsidRPr="00982920" w:rsidRDefault="00002B6B" w:rsidP="00DA3D33">
            <w:pPr>
              <w:autoSpaceDE w:val="0"/>
              <w:autoSpaceDN w:val="0"/>
              <w:adjustRightInd w:val="0"/>
              <w:spacing w:after="100" w:afterAutospacing="1"/>
              <w:ind w:right="720"/>
              <w:rPr>
                <w:rFonts w:ascii="Arial" w:hAnsi="Arial" w:cs="Arial"/>
                <w:szCs w:val="22"/>
              </w:rPr>
            </w:pPr>
            <w:r w:rsidRPr="00982920">
              <w:rPr>
                <w:rFonts w:ascii="Arial" w:hAnsi="Arial" w:cs="Arial"/>
                <w:szCs w:val="22"/>
              </w:rPr>
              <w:t>Name</w:t>
            </w:r>
          </w:p>
        </w:tc>
        <w:tc>
          <w:tcPr>
            <w:tcW w:w="2431" w:type="dxa"/>
            <w:gridSpan w:val="2"/>
            <w:tcBorders>
              <w:top w:val="single" w:sz="4" w:space="0" w:color="auto"/>
              <w:bottom w:val="single" w:sz="4" w:space="0" w:color="auto"/>
            </w:tcBorders>
            <w:shd w:val="clear" w:color="auto" w:fill="auto"/>
          </w:tcPr>
          <w:p w14:paraId="536ACB3C" w14:textId="2CDA0D83" w:rsidR="00002B6B" w:rsidRPr="00982920" w:rsidRDefault="00002B6B" w:rsidP="00DA3D33">
            <w:pPr>
              <w:autoSpaceDE w:val="0"/>
              <w:autoSpaceDN w:val="0"/>
              <w:adjustRightInd w:val="0"/>
              <w:spacing w:after="100" w:afterAutospacing="1"/>
              <w:ind w:right="-108"/>
              <w:rPr>
                <w:rFonts w:ascii="Arial" w:hAnsi="Arial" w:cs="Arial"/>
                <w:szCs w:val="22"/>
              </w:rPr>
            </w:pPr>
            <w:r w:rsidRPr="00982920">
              <w:rPr>
                <w:rFonts w:ascii="Arial" w:hAnsi="Arial" w:cs="Arial"/>
                <w:szCs w:val="22"/>
              </w:rPr>
              <w:t>Email</w:t>
            </w:r>
          </w:p>
        </w:tc>
        <w:tc>
          <w:tcPr>
            <w:tcW w:w="3607" w:type="dxa"/>
            <w:tcBorders>
              <w:top w:val="single" w:sz="4" w:space="0" w:color="auto"/>
              <w:bottom w:val="single" w:sz="4" w:space="0" w:color="auto"/>
              <w:right w:val="single" w:sz="4" w:space="0" w:color="auto"/>
            </w:tcBorders>
            <w:shd w:val="clear" w:color="auto" w:fill="auto"/>
          </w:tcPr>
          <w:p w14:paraId="43038CF8" w14:textId="08C8F904" w:rsidR="00002B6B" w:rsidRPr="00982920" w:rsidRDefault="00002B6B" w:rsidP="00E545A4">
            <w:pPr>
              <w:autoSpaceDE w:val="0"/>
              <w:autoSpaceDN w:val="0"/>
              <w:adjustRightInd w:val="0"/>
              <w:spacing w:after="100" w:afterAutospacing="1"/>
              <w:ind w:right="256"/>
              <w:rPr>
                <w:rFonts w:ascii="Arial" w:hAnsi="Arial" w:cs="Arial"/>
              </w:rPr>
            </w:pPr>
            <w:r w:rsidRPr="00982920">
              <w:rPr>
                <w:rFonts w:ascii="Arial" w:hAnsi="Arial" w:cs="Arial"/>
              </w:rPr>
              <w:t>Role</w:t>
            </w:r>
          </w:p>
        </w:tc>
      </w:tr>
      <w:tr w:rsidR="008633B3" w:rsidRPr="00982920" w14:paraId="2B3BE616"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vMerge/>
            <w:tcBorders>
              <w:left w:val="single" w:sz="4" w:space="0" w:color="auto"/>
            </w:tcBorders>
          </w:tcPr>
          <w:p w14:paraId="48A90E36" w14:textId="37039E85" w:rsidR="00002B6B" w:rsidRPr="00982920" w:rsidRDefault="00002B6B" w:rsidP="003F04F8">
            <w:pPr>
              <w:autoSpaceDE w:val="0"/>
              <w:autoSpaceDN w:val="0"/>
              <w:adjustRightInd w:val="0"/>
              <w:spacing w:after="100" w:afterAutospacing="1"/>
              <w:ind w:right="-99"/>
              <w:rPr>
                <w:rFonts w:ascii="Arial" w:hAnsi="Arial" w:cs="Arial"/>
                <w:b/>
                <w:szCs w:val="22"/>
              </w:rPr>
            </w:pPr>
          </w:p>
        </w:tc>
        <w:tc>
          <w:tcPr>
            <w:tcW w:w="1621" w:type="dxa"/>
            <w:gridSpan w:val="2"/>
            <w:tcBorders>
              <w:bottom w:val="single" w:sz="4" w:space="0" w:color="auto"/>
            </w:tcBorders>
            <w:shd w:val="clear" w:color="auto" w:fill="auto"/>
          </w:tcPr>
          <w:p w14:paraId="18931240" w14:textId="6005E079" w:rsidR="00002B6B" w:rsidRPr="00982920" w:rsidRDefault="003D1A52" w:rsidP="003F04F8">
            <w:pPr>
              <w:autoSpaceDE w:val="0"/>
              <w:autoSpaceDN w:val="0"/>
              <w:adjustRightInd w:val="0"/>
              <w:spacing w:after="100" w:afterAutospacing="1"/>
              <w:ind w:right="720"/>
              <w:rPr>
                <w:rFonts w:ascii="Arial" w:hAnsi="Arial" w:cs="Arial"/>
                <w:szCs w:val="22"/>
              </w:rPr>
            </w:pPr>
            <w:r>
              <w:rPr>
                <w:rFonts w:ascii="Arial" w:hAnsi="Arial" w:cs="Arial"/>
                <w:szCs w:val="22"/>
              </w:rPr>
              <w:t xml:space="preserve">Glenda Gray </w:t>
            </w:r>
          </w:p>
        </w:tc>
        <w:tc>
          <w:tcPr>
            <w:tcW w:w="2431" w:type="dxa"/>
            <w:gridSpan w:val="2"/>
            <w:tcBorders>
              <w:top w:val="single" w:sz="4" w:space="0" w:color="auto"/>
              <w:bottom w:val="single" w:sz="4" w:space="0" w:color="auto"/>
            </w:tcBorders>
            <w:shd w:val="clear" w:color="auto" w:fill="auto"/>
          </w:tcPr>
          <w:p w14:paraId="5D2FD28D" w14:textId="51770F2E" w:rsidR="00002B6B" w:rsidRPr="00982920" w:rsidRDefault="00002B6B" w:rsidP="003F04F8">
            <w:pPr>
              <w:autoSpaceDE w:val="0"/>
              <w:autoSpaceDN w:val="0"/>
              <w:adjustRightInd w:val="0"/>
              <w:spacing w:after="100" w:afterAutospacing="1"/>
              <w:ind w:right="-108"/>
              <w:rPr>
                <w:rFonts w:ascii="Arial" w:hAnsi="Arial" w:cs="Arial"/>
                <w:szCs w:val="22"/>
              </w:rPr>
            </w:pPr>
            <w:r w:rsidRPr="00982920">
              <w:rPr>
                <w:rFonts w:ascii="Arial" w:hAnsi="Arial" w:cs="Arial"/>
                <w:szCs w:val="22"/>
              </w:rPr>
              <w:fldChar w:fldCharType="begin">
                <w:ffData>
                  <w:name w:val="Text15"/>
                  <w:enabled/>
                  <w:calcOnExit w:val="0"/>
                  <w:textInput/>
                </w:ffData>
              </w:fldChar>
            </w:r>
            <w:r w:rsidRPr="00982920">
              <w:rPr>
                <w:rFonts w:ascii="Arial" w:hAnsi="Arial" w:cs="Arial"/>
                <w:szCs w:val="22"/>
              </w:rPr>
              <w:instrText xml:space="preserve"> FORMTEXT </w:instrText>
            </w:r>
            <w:r w:rsidRPr="00982920">
              <w:rPr>
                <w:rFonts w:ascii="Arial" w:hAnsi="Arial" w:cs="Arial"/>
                <w:szCs w:val="22"/>
              </w:rPr>
            </w:r>
            <w:r w:rsidRPr="00982920">
              <w:rPr>
                <w:rFonts w:ascii="Arial" w:hAnsi="Arial" w:cs="Arial"/>
                <w:szCs w:val="22"/>
              </w:rPr>
              <w:fldChar w:fldCharType="separate"/>
            </w:r>
            <w:r w:rsidRPr="00982920">
              <w:rPr>
                <w:rFonts w:ascii="Arial" w:hAnsi="Arial" w:cs="Arial"/>
                <w:szCs w:val="22"/>
              </w:rPr>
              <w:t> </w:t>
            </w:r>
            <w:r w:rsidRPr="00982920">
              <w:rPr>
                <w:rFonts w:ascii="Arial" w:hAnsi="Arial" w:cs="Arial"/>
                <w:szCs w:val="22"/>
              </w:rPr>
              <w:t> </w:t>
            </w:r>
            <w:r w:rsidR="003D1A52" w:rsidRPr="003D1A52">
              <w:rPr>
                <w:rFonts w:ascii="Arial" w:hAnsi="Arial" w:cs="Arial"/>
                <w:szCs w:val="22"/>
              </w:rPr>
              <w:t>Glenda.gray@mrc.ac.za</w:t>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fldChar w:fldCharType="end"/>
            </w:r>
          </w:p>
        </w:tc>
        <w:tc>
          <w:tcPr>
            <w:tcW w:w="3607" w:type="dxa"/>
            <w:tcBorders>
              <w:bottom w:val="single" w:sz="4" w:space="0" w:color="auto"/>
              <w:right w:val="single" w:sz="4" w:space="0" w:color="auto"/>
            </w:tcBorders>
            <w:shd w:val="clear" w:color="auto" w:fill="auto"/>
          </w:tcPr>
          <w:p w14:paraId="652BFD70" w14:textId="379BC73E" w:rsidR="00002B6B" w:rsidRDefault="00690B43" w:rsidP="00944E35">
            <w:pPr>
              <w:autoSpaceDE w:val="0"/>
              <w:autoSpaceDN w:val="0"/>
              <w:adjustRightInd w:val="0"/>
              <w:ind w:right="166"/>
              <w:contextualSpacing/>
              <w:rPr>
                <w:rFonts w:ascii="Arial" w:hAnsi="Arial" w:cs="Arial"/>
                <w:szCs w:val="22"/>
              </w:rPr>
            </w:pPr>
            <w:sdt>
              <w:sdtPr>
                <w:rPr>
                  <w:rFonts w:ascii="Arial" w:hAnsi="Arial" w:cs="Arial"/>
                  <w:szCs w:val="22"/>
                </w:rPr>
                <w:id w:val="1234274215"/>
                <w14:checkbox>
                  <w14:checked w14:val="0"/>
                  <w14:checkedState w14:val="2612" w14:font="MS Gothic"/>
                  <w14:uncheckedState w14:val="2610" w14:font="MS Gothic"/>
                </w14:checkbox>
              </w:sdtPr>
              <w:sdtEndPr/>
              <w:sdtContent>
                <w:r w:rsidR="00306F5D">
                  <w:rPr>
                    <w:rFonts w:ascii="MS Gothic" w:eastAsia="MS Gothic" w:hAnsi="MS Gothic" w:cs="Arial" w:hint="eastAsia"/>
                    <w:szCs w:val="22"/>
                  </w:rPr>
                  <w:t>☐</w:t>
                </w:r>
              </w:sdtContent>
            </w:sdt>
            <w:r w:rsidR="00FB597B">
              <w:rPr>
                <w:rFonts w:ascii="Arial" w:hAnsi="Arial" w:cs="Arial"/>
                <w:szCs w:val="22"/>
              </w:rPr>
              <w:t xml:space="preserve"> </w:t>
            </w:r>
            <w:r w:rsidR="008633B3">
              <w:rPr>
                <w:rFonts w:ascii="Arial" w:hAnsi="Arial" w:cs="Arial"/>
                <w:szCs w:val="22"/>
              </w:rPr>
              <w:t>U</w:t>
            </w:r>
            <w:r w:rsidR="00BB574B" w:rsidRPr="00944E35">
              <w:rPr>
                <w:rFonts w:ascii="Arial" w:hAnsi="Arial" w:cs="Arial"/>
                <w:sz w:val="20"/>
              </w:rPr>
              <w:t>se of study specimens</w:t>
            </w:r>
          </w:p>
          <w:p w14:paraId="44CCC11A" w14:textId="515327C0" w:rsidR="00BB574B" w:rsidRDefault="00690B43" w:rsidP="008F1FE1">
            <w:pPr>
              <w:autoSpaceDE w:val="0"/>
              <w:autoSpaceDN w:val="0"/>
              <w:adjustRightInd w:val="0"/>
              <w:ind w:right="166"/>
              <w:contextualSpacing/>
              <w:rPr>
                <w:rFonts w:ascii="Arial" w:hAnsi="Arial" w:cs="Arial"/>
                <w:sz w:val="20"/>
              </w:rPr>
            </w:pPr>
            <w:sdt>
              <w:sdtPr>
                <w:rPr>
                  <w:rFonts w:ascii="Arial" w:hAnsi="Arial" w:cs="Arial"/>
                  <w:szCs w:val="22"/>
                </w:rPr>
                <w:id w:val="-1619991453"/>
                <w14:checkbox>
                  <w14:checked w14:val="1"/>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FE1DCF">
              <w:rPr>
                <w:rFonts w:ascii="Arial" w:hAnsi="Arial" w:cs="Arial"/>
                <w:szCs w:val="22"/>
              </w:rPr>
              <w:t xml:space="preserve"> </w:t>
            </w:r>
            <w:r w:rsidR="00BB574B" w:rsidRPr="00944E35">
              <w:rPr>
                <w:rFonts w:ascii="Arial" w:hAnsi="Arial" w:cs="Arial"/>
                <w:sz w:val="20"/>
              </w:rPr>
              <w:t>Use of study data</w:t>
            </w:r>
          </w:p>
          <w:p w14:paraId="0EAD58FF" w14:textId="4691523D" w:rsidR="00BB574B" w:rsidRPr="00944E35" w:rsidRDefault="00690B43" w:rsidP="00944E35">
            <w:pPr>
              <w:autoSpaceDE w:val="0"/>
              <w:autoSpaceDN w:val="0"/>
              <w:adjustRightInd w:val="0"/>
              <w:contextualSpacing/>
              <w:rPr>
                <w:rFonts w:ascii="Arial" w:hAnsi="Arial" w:cs="Arial"/>
                <w:sz w:val="20"/>
              </w:rPr>
            </w:pPr>
            <w:sdt>
              <w:sdtPr>
                <w:rPr>
                  <w:rFonts w:ascii="Arial" w:hAnsi="Arial" w:cs="Arial"/>
                  <w:szCs w:val="22"/>
                </w:rPr>
                <w:id w:val="-366670833"/>
                <w14:checkbox>
                  <w14:checked w14:val="0"/>
                  <w14:checkedState w14:val="2612" w14:font="MS Gothic"/>
                  <w14:uncheckedState w14:val="2610" w14:font="MS Gothic"/>
                </w14:checkbox>
              </w:sdtPr>
              <w:sdtEndPr/>
              <w:sdtContent>
                <w:r w:rsidR="00FB597B" w:rsidRPr="00944E35">
                  <w:rPr>
                    <w:rFonts w:ascii="MS Gothic" w:eastAsia="MS Gothic" w:hAnsi="MS Gothic" w:cs="Arial" w:hint="eastAsia"/>
                    <w:szCs w:val="22"/>
                  </w:rPr>
                  <w:t>☐</w:t>
                </w:r>
              </w:sdtContent>
            </w:sdt>
            <w:r w:rsidR="00FB597B" w:rsidRPr="00944E35">
              <w:rPr>
                <w:rFonts w:ascii="Arial" w:hAnsi="Arial" w:cs="Arial"/>
                <w:szCs w:val="22"/>
              </w:rPr>
              <w:t xml:space="preserve"> </w:t>
            </w:r>
            <w:r w:rsidR="00FB597B">
              <w:rPr>
                <w:rFonts w:ascii="Arial" w:hAnsi="Arial" w:cs="Arial"/>
                <w:sz w:val="20"/>
              </w:rPr>
              <w:t>Other (no use of data/specimens)</w:t>
            </w:r>
          </w:p>
        </w:tc>
      </w:tr>
      <w:tr w:rsidR="008633B3" w:rsidRPr="00982920" w14:paraId="67BB6FE4"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vMerge/>
            <w:tcBorders>
              <w:left w:val="single" w:sz="4" w:space="0" w:color="auto"/>
            </w:tcBorders>
          </w:tcPr>
          <w:p w14:paraId="33F69D5B" w14:textId="77777777" w:rsidR="00002B6B" w:rsidRPr="00982920" w:rsidRDefault="00002B6B" w:rsidP="003F04F8">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16FF6ADA" w14:textId="77777777" w:rsidR="00002B6B" w:rsidRPr="00982920" w:rsidRDefault="00002B6B" w:rsidP="003F04F8">
            <w:pPr>
              <w:autoSpaceDE w:val="0"/>
              <w:autoSpaceDN w:val="0"/>
              <w:adjustRightInd w:val="0"/>
              <w:spacing w:after="100" w:afterAutospacing="1"/>
              <w:ind w:right="720"/>
              <w:rPr>
                <w:rFonts w:ascii="Arial" w:hAnsi="Arial" w:cs="Arial"/>
                <w:szCs w:val="22"/>
              </w:rPr>
            </w:pPr>
            <w:r w:rsidRPr="00982920">
              <w:rPr>
                <w:rFonts w:ascii="Arial" w:hAnsi="Arial" w:cs="Arial"/>
                <w:szCs w:val="22"/>
              </w:rPr>
              <w:fldChar w:fldCharType="begin">
                <w:ffData>
                  <w:name w:val="Text14"/>
                  <w:enabled/>
                  <w:calcOnExit w:val="0"/>
                  <w:textInput/>
                </w:ffData>
              </w:fldChar>
            </w:r>
            <w:r w:rsidRPr="00982920">
              <w:rPr>
                <w:rFonts w:ascii="Arial" w:hAnsi="Arial" w:cs="Arial"/>
                <w:szCs w:val="22"/>
              </w:rPr>
              <w:instrText xml:space="preserve"> FORMTEXT </w:instrText>
            </w:r>
            <w:r w:rsidRPr="00982920">
              <w:rPr>
                <w:rFonts w:ascii="Arial" w:hAnsi="Arial" w:cs="Arial"/>
                <w:szCs w:val="22"/>
              </w:rPr>
            </w:r>
            <w:r w:rsidRPr="00982920">
              <w:rPr>
                <w:rFonts w:ascii="Arial" w:hAnsi="Arial" w:cs="Arial"/>
                <w:szCs w:val="22"/>
              </w:rPr>
              <w:fldChar w:fldCharType="separate"/>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fldChar w:fldCharType="end"/>
            </w:r>
          </w:p>
        </w:tc>
        <w:tc>
          <w:tcPr>
            <w:tcW w:w="2431" w:type="dxa"/>
            <w:gridSpan w:val="2"/>
            <w:tcBorders>
              <w:top w:val="single" w:sz="4" w:space="0" w:color="auto"/>
              <w:bottom w:val="single" w:sz="4" w:space="0" w:color="auto"/>
            </w:tcBorders>
            <w:shd w:val="clear" w:color="auto" w:fill="auto"/>
          </w:tcPr>
          <w:p w14:paraId="5FB2E8E9" w14:textId="0FA4CEAF" w:rsidR="00002B6B" w:rsidRPr="00982920" w:rsidRDefault="00002B6B" w:rsidP="003F04F8">
            <w:pPr>
              <w:autoSpaceDE w:val="0"/>
              <w:autoSpaceDN w:val="0"/>
              <w:adjustRightInd w:val="0"/>
              <w:spacing w:after="100" w:afterAutospacing="1"/>
              <w:ind w:right="-108"/>
              <w:rPr>
                <w:rFonts w:ascii="Arial" w:hAnsi="Arial" w:cs="Arial"/>
                <w:szCs w:val="22"/>
              </w:rPr>
            </w:pPr>
            <w:r w:rsidRPr="00982920">
              <w:rPr>
                <w:rFonts w:ascii="Arial" w:hAnsi="Arial" w:cs="Arial"/>
                <w:szCs w:val="22"/>
              </w:rPr>
              <w:fldChar w:fldCharType="begin">
                <w:ffData>
                  <w:name w:val="Text15"/>
                  <w:enabled/>
                  <w:calcOnExit w:val="0"/>
                  <w:textInput/>
                </w:ffData>
              </w:fldChar>
            </w:r>
            <w:r w:rsidRPr="00982920">
              <w:rPr>
                <w:rFonts w:ascii="Arial" w:hAnsi="Arial" w:cs="Arial"/>
                <w:szCs w:val="22"/>
              </w:rPr>
              <w:instrText xml:space="preserve"> FORMTEXT </w:instrText>
            </w:r>
            <w:r w:rsidRPr="00982920">
              <w:rPr>
                <w:rFonts w:ascii="Arial" w:hAnsi="Arial" w:cs="Arial"/>
                <w:szCs w:val="22"/>
              </w:rPr>
            </w:r>
            <w:r w:rsidRPr="00982920">
              <w:rPr>
                <w:rFonts w:ascii="Arial" w:hAnsi="Arial" w:cs="Arial"/>
                <w:szCs w:val="22"/>
              </w:rPr>
              <w:fldChar w:fldCharType="separate"/>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t> </w:t>
            </w:r>
            <w:r w:rsidRPr="00982920">
              <w:rPr>
                <w:rFonts w:ascii="Arial" w:hAnsi="Arial" w:cs="Arial"/>
                <w:szCs w:val="22"/>
              </w:rPr>
              <w:fldChar w:fldCharType="end"/>
            </w:r>
          </w:p>
        </w:tc>
        <w:tc>
          <w:tcPr>
            <w:tcW w:w="3607" w:type="dxa"/>
            <w:tcBorders>
              <w:top w:val="single" w:sz="4" w:space="0" w:color="auto"/>
              <w:bottom w:val="single" w:sz="4" w:space="0" w:color="auto"/>
              <w:right w:val="single" w:sz="4" w:space="0" w:color="auto"/>
            </w:tcBorders>
            <w:shd w:val="clear" w:color="auto" w:fill="auto"/>
          </w:tcPr>
          <w:p w14:paraId="09F1A0BF" w14:textId="77777777" w:rsidR="008633B3" w:rsidRDefault="00690B43" w:rsidP="008633B3">
            <w:pPr>
              <w:autoSpaceDE w:val="0"/>
              <w:autoSpaceDN w:val="0"/>
              <w:adjustRightInd w:val="0"/>
              <w:ind w:right="166"/>
              <w:contextualSpacing/>
              <w:rPr>
                <w:rFonts w:ascii="Arial" w:hAnsi="Arial" w:cs="Arial"/>
                <w:szCs w:val="22"/>
              </w:rPr>
            </w:pPr>
            <w:sdt>
              <w:sdtPr>
                <w:rPr>
                  <w:rFonts w:ascii="Arial" w:hAnsi="Arial" w:cs="Arial"/>
                  <w:szCs w:val="22"/>
                </w:rPr>
                <w:id w:val="-1446919243"/>
                <w14:checkbox>
                  <w14:checked w14:val="0"/>
                  <w14:checkedState w14:val="2612" w14:font="MS Gothic"/>
                  <w14:uncheckedState w14:val="2610" w14:font="MS Gothic"/>
                </w14:checkbox>
              </w:sdtPr>
              <w:sdtEndPr/>
              <w:sdtContent>
                <w:r w:rsidR="008633B3">
                  <w:rPr>
                    <w:rFonts w:ascii="MS Gothic" w:eastAsia="MS Gothic" w:hAnsi="MS Gothic" w:cs="Arial" w:hint="eastAsia"/>
                    <w:szCs w:val="22"/>
                  </w:rPr>
                  <w:t>☐</w:t>
                </w:r>
              </w:sdtContent>
            </w:sdt>
            <w:r w:rsidR="008633B3">
              <w:rPr>
                <w:rFonts w:ascii="Arial" w:hAnsi="Arial" w:cs="Arial"/>
                <w:szCs w:val="22"/>
              </w:rPr>
              <w:t xml:space="preserve"> U</w:t>
            </w:r>
            <w:r w:rsidR="008633B3" w:rsidRPr="000D3F2E">
              <w:rPr>
                <w:rFonts w:ascii="Arial" w:hAnsi="Arial" w:cs="Arial"/>
                <w:sz w:val="20"/>
              </w:rPr>
              <w:t>se of study specimens</w:t>
            </w:r>
          </w:p>
          <w:p w14:paraId="15B06B39" w14:textId="77777777" w:rsidR="008633B3" w:rsidRDefault="00690B43" w:rsidP="008633B3">
            <w:pPr>
              <w:autoSpaceDE w:val="0"/>
              <w:autoSpaceDN w:val="0"/>
              <w:adjustRightInd w:val="0"/>
              <w:ind w:right="166"/>
              <w:contextualSpacing/>
              <w:rPr>
                <w:rFonts w:ascii="Arial" w:hAnsi="Arial" w:cs="Arial"/>
                <w:sz w:val="20"/>
              </w:rPr>
            </w:pPr>
            <w:sdt>
              <w:sdtPr>
                <w:rPr>
                  <w:rFonts w:ascii="Arial" w:hAnsi="Arial" w:cs="Arial"/>
                  <w:szCs w:val="22"/>
                </w:rPr>
                <w:id w:val="1505393582"/>
                <w14:checkbox>
                  <w14:checked w14:val="0"/>
                  <w14:checkedState w14:val="2612" w14:font="MS Gothic"/>
                  <w14:uncheckedState w14:val="2610" w14:font="MS Gothic"/>
                </w14:checkbox>
              </w:sdtPr>
              <w:sdtEndPr/>
              <w:sdtContent>
                <w:r w:rsidR="008633B3">
                  <w:rPr>
                    <w:rFonts w:ascii="MS Gothic" w:eastAsia="MS Gothic" w:hAnsi="MS Gothic" w:cs="Arial" w:hint="eastAsia"/>
                    <w:szCs w:val="22"/>
                  </w:rPr>
                  <w:t>☐</w:t>
                </w:r>
              </w:sdtContent>
            </w:sdt>
            <w:r w:rsidR="008633B3">
              <w:rPr>
                <w:rFonts w:ascii="Arial" w:hAnsi="Arial" w:cs="Arial"/>
                <w:szCs w:val="22"/>
              </w:rPr>
              <w:t xml:space="preserve"> </w:t>
            </w:r>
            <w:r w:rsidR="008633B3" w:rsidRPr="000D3F2E">
              <w:rPr>
                <w:rFonts w:ascii="Arial" w:hAnsi="Arial" w:cs="Arial"/>
                <w:sz w:val="20"/>
              </w:rPr>
              <w:t>Use of study data</w:t>
            </w:r>
          </w:p>
          <w:p w14:paraId="6D9E29EE" w14:textId="48E273A2" w:rsidR="00002B6B" w:rsidRPr="00982920" w:rsidRDefault="00690B43" w:rsidP="00944E35">
            <w:pPr>
              <w:autoSpaceDE w:val="0"/>
              <w:autoSpaceDN w:val="0"/>
              <w:adjustRightInd w:val="0"/>
              <w:spacing w:after="100" w:afterAutospacing="1"/>
              <w:ind w:right="76"/>
              <w:rPr>
                <w:rFonts w:ascii="Arial" w:hAnsi="Arial" w:cs="Arial"/>
                <w:szCs w:val="22"/>
              </w:rPr>
            </w:pPr>
            <w:sdt>
              <w:sdtPr>
                <w:rPr>
                  <w:rFonts w:ascii="Arial" w:hAnsi="Arial" w:cs="Arial"/>
                  <w:szCs w:val="22"/>
                </w:rPr>
                <w:id w:val="644782504"/>
                <w14:checkbox>
                  <w14:checked w14:val="0"/>
                  <w14:checkedState w14:val="2612" w14:font="MS Gothic"/>
                  <w14:uncheckedState w14:val="2610" w14:font="MS Gothic"/>
                </w14:checkbox>
              </w:sdtPr>
              <w:sdtEndPr/>
              <w:sdtContent>
                <w:r w:rsidR="008633B3" w:rsidRPr="000D3F2E">
                  <w:rPr>
                    <w:rFonts w:ascii="MS Gothic" w:eastAsia="MS Gothic" w:hAnsi="MS Gothic" w:cs="Arial" w:hint="eastAsia"/>
                    <w:szCs w:val="22"/>
                  </w:rPr>
                  <w:t>☐</w:t>
                </w:r>
              </w:sdtContent>
            </w:sdt>
            <w:r w:rsidR="008633B3" w:rsidRPr="000D3F2E">
              <w:rPr>
                <w:rFonts w:ascii="Arial" w:hAnsi="Arial" w:cs="Arial"/>
                <w:szCs w:val="22"/>
              </w:rPr>
              <w:t xml:space="preserve"> </w:t>
            </w:r>
            <w:r w:rsidR="008633B3">
              <w:rPr>
                <w:rFonts w:ascii="Arial" w:hAnsi="Arial" w:cs="Arial"/>
                <w:sz w:val="20"/>
              </w:rPr>
              <w:t>Other (no use of data/specimens)</w:t>
            </w:r>
          </w:p>
        </w:tc>
      </w:tr>
      <w:tr w:rsidR="008633B3" w:rsidRPr="00982920" w14:paraId="28B43F68"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vMerge w:val="restart"/>
            <w:tcBorders>
              <w:top w:val="single" w:sz="4" w:space="0" w:color="auto"/>
              <w:left w:val="single" w:sz="4" w:space="0" w:color="auto"/>
              <w:bottom w:val="single" w:sz="4" w:space="0" w:color="auto"/>
            </w:tcBorders>
            <w:shd w:val="clear" w:color="auto" w:fill="auto"/>
          </w:tcPr>
          <w:p w14:paraId="75C6C51B" w14:textId="327AF434" w:rsidR="00F22BD9" w:rsidRPr="00982920" w:rsidRDefault="215F21EA" w:rsidP="282CF4C1">
            <w:pPr>
              <w:autoSpaceDE w:val="0"/>
              <w:autoSpaceDN w:val="0"/>
              <w:adjustRightInd w:val="0"/>
              <w:spacing w:after="100" w:afterAutospacing="1"/>
              <w:ind w:right="-99"/>
              <w:rPr>
                <w:rFonts w:ascii="Arial" w:hAnsi="Arial" w:cs="Arial"/>
                <w:b/>
                <w:bCs/>
              </w:rPr>
            </w:pPr>
            <w:r w:rsidRPr="00982920">
              <w:rPr>
                <w:rFonts w:ascii="Arial" w:hAnsi="Arial" w:cs="Arial"/>
                <w:b/>
                <w:bCs/>
              </w:rPr>
              <w:t>Non-HVTN Collaborator</w:t>
            </w:r>
            <w:r w:rsidR="0049546A">
              <w:rPr>
                <w:rFonts w:ascii="Arial" w:hAnsi="Arial" w:cs="Arial"/>
                <w:b/>
                <w:bCs/>
              </w:rPr>
              <w:t>s</w:t>
            </w:r>
            <w:r w:rsidRPr="00982920">
              <w:rPr>
                <w:rFonts w:ascii="Arial" w:hAnsi="Arial" w:cs="Arial"/>
                <w:b/>
                <w:bCs/>
              </w:rPr>
              <w:t>:</w:t>
            </w:r>
          </w:p>
        </w:tc>
        <w:tc>
          <w:tcPr>
            <w:tcW w:w="1621" w:type="dxa"/>
            <w:gridSpan w:val="2"/>
            <w:tcBorders>
              <w:top w:val="single" w:sz="4" w:space="0" w:color="auto"/>
              <w:bottom w:val="single" w:sz="4" w:space="0" w:color="auto"/>
            </w:tcBorders>
            <w:shd w:val="clear" w:color="auto" w:fill="auto"/>
          </w:tcPr>
          <w:p w14:paraId="6584A0FB" w14:textId="365D95EA" w:rsidR="00F22BD9" w:rsidRPr="00982920" w:rsidRDefault="00CC3CA0" w:rsidP="00F22BD9">
            <w:pPr>
              <w:autoSpaceDE w:val="0"/>
              <w:autoSpaceDN w:val="0"/>
              <w:adjustRightInd w:val="0"/>
              <w:spacing w:after="100" w:afterAutospacing="1"/>
              <w:ind w:right="720"/>
              <w:rPr>
                <w:rFonts w:ascii="Arial" w:hAnsi="Arial" w:cs="Arial"/>
                <w:szCs w:val="22"/>
              </w:rPr>
            </w:pPr>
            <w:r w:rsidRPr="00A021B1">
              <w:rPr>
                <w:rFonts w:ascii="Arial Narrow" w:hAnsi="Arial Narrow"/>
                <w:lang w:eastAsia="en-ZA"/>
              </w:rPr>
              <w:t>Guéladio Cissé</w:t>
            </w:r>
          </w:p>
        </w:tc>
        <w:tc>
          <w:tcPr>
            <w:tcW w:w="2431" w:type="dxa"/>
            <w:gridSpan w:val="2"/>
            <w:tcBorders>
              <w:top w:val="single" w:sz="4" w:space="0" w:color="auto"/>
              <w:bottom w:val="single" w:sz="4" w:space="0" w:color="auto"/>
            </w:tcBorders>
            <w:shd w:val="clear" w:color="auto" w:fill="auto"/>
          </w:tcPr>
          <w:p w14:paraId="740978AA" w14:textId="77777777" w:rsidR="00334CBC" w:rsidRPr="00A021B1" w:rsidRDefault="00690B43" w:rsidP="00334CBC">
            <w:pPr>
              <w:rPr>
                <w:rFonts w:ascii="Arial Narrow" w:hAnsi="Arial Narrow"/>
                <w:lang w:eastAsia="en-ZA"/>
              </w:rPr>
            </w:pPr>
            <w:hyperlink r:id="rId16" w:history="1">
              <w:r w:rsidR="00334CBC" w:rsidRPr="00EC7BCF">
                <w:rPr>
                  <w:rStyle w:val="Hyperlink"/>
                  <w:rFonts w:ascii="Arial Narrow" w:hAnsi="Arial Narrow"/>
                  <w:lang w:eastAsia="en-ZA"/>
                </w:rPr>
                <w:t xml:space="preserve">gueladio.cisse@swisstph.ch </w:t>
              </w:r>
            </w:hyperlink>
            <w:r w:rsidR="00334CBC">
              <w:rPr>
                <w:rFonts w:ascii="Arial Narrow" w:hAnsi="Arial Narrow"/>
                <w:lang w:eastAsia="en-ZA"/>
              </w:rPr>
              <w:t xml:space="preserve"> ,</w:t>
            </w:r>
            <w:r w:rsidR="00334CBC" w:rsidRPr="00A021B1">
              <w:rPr>
                <w:rFonts w:ascii="Arial Narrow" w:hAnsi="Arial Narrow"/>
                <w:lang w:eastAsia="en-ZA"/>
              </w:rPr>
              <w:t>+41 79 938</w:t>
            </w:r>
          </w:p>
          <w:p w14:paraId="2C20A6E9" w14:textId="2A6716C2" w:rsidR="00F22BD9" w:rsidRPr="00982920" w:rsidRDefault="00334CBC" w:rsidP="00334CBC">
            <w:pPr>
              <w:autoSpaceDE w:val="0"/>
              <w:autoSpaceDN w:val="0"/>
              <w:adjustRightInd w:val="0"/>
              <w:spacing w:after="100" w:afterAutospacing="1"/>
              <w:ind w:right="-108"/>
              <w:rPr>
                <w:rFonts w:ascii="Arial" w:hAnsi="Arial" w:cs="Arial"/>
                <w:szCs w:val="22"/>
              </w:rPr>
            </w:pPr>
            <w:r w:rsidRPr="00A021B1">
              <w:rPr>
                <w:rFonts w:ascii="Arial Narrow" w:hAnsi="Arial Narrow"/>
                <w:lang w:eastAsia="en-ZA"/>
              </w:rPr>
              <w:t>11 98</w:t>
            </w:r>
            <w:r w:rsidR="00F22BD9" w:rsidRPr="00982920">
              <w:rPr>
                <w:rFonts w:ascii="Arial" w:hAnsi="Arial" w:cs="Arial"/>
                <w:szCs w:val="22"/>
              </w:rPr>
              <w:fldChar w:fldCharType="begin">
                <w:ffData>
                  <w:name w:val="Text15"/>
                  <w:enabled/>
                  <w:calcOnExit w:val="0"/>
                  <w:textInput/>
                </w:ffData>
              </w:fldChar>
            </w:r>
            <w:r w:rsidR="00F22BD9" w:rsidRPr="00982920">
              <w:rPr>
                <w:rFonts w:ascii="Arial" w:hAnsi="Arial" w:cs="Arial"/>
                <w:szCs w:val="22"/>
              </w:rPr>
              <w:instrText xml:space="preserve"> FORMTEXT </w:instrText>
            </w:r>
            <w:r w:rsidR="00F22BD9" w:rsidRPr="00982920">
              <w:rPr>
                <w:rFonts w:ascii="Arial" w:hAnsi="Arial" w:cs="Arial"/>
                <w:szCs w:val="22"/>
              </w:rPr>
            </w:r>
            <w:r w:rsidR="00F22BD9" w:rsidRPr="00982920">
              <w:rPr>
                <w:rFonts w:ascii="Arial" w:hAnsi="Arial" w:cs="Arial"/>
                <w:szCs w:val="22"/>
              </w:rPr>
              <w:fldChar w:fldCharType="separate"/>
            </w:r>
            <w:r w:rsidR="00F22BD9" w:rsidRPr="00982920">
              <w:rPr>
                <w:rFonts w:ascii="Arial" w:hAnsi="Arial" w:cs="Arial"/>
                <w:szCs w:val="22"/>
              </w:rPr>
              <w:t> </w:t>
            </w:r>
            <w:r w:rsidR="00F22BD9" w:rsidRPr="00982920">
              <w:rPr>
                <w:rFonts w:ascii="Arial" w:hAnsi="Arial" w:cs="Arial"/>
                <w:szCs w:val="22"/>
              </w:rPr>
              <w:t> </w:t>
            </w:r>
            <w:r w:rsidR="00F22BD9" w:rsidRPr="00982920">
              <w:rPr>
                <w:rFonts w:ascii="Arial" w:hAnsi="Arial" w:cs="Arial"/>
                <w:szCs w:val="22"/>
              </w:rPr>
              <w:t> </w:t>
            </w:r>
            <w:r w:rsidR="00F22BD9" w:rsidRPr="00982920">
              <w:rPr>
                <w:rFonts w:ascii="Arial" w:hAnsi="Arial" w:cs="Arial"/>
                <w:szCs w:val="22"/>
              </w:rPr>
              <w:t> </w:t>
            </w:r>
            <w:r w:rsidR="00F22BD9" w:rsidRPr="00982920">
              <w:rPr>
                <w:rFonts w:ascii="Arial" w:hAnsi="Arial" w:cs="Arial"/>
                <w:szCs w:val="22"/>
              </w:rPr>
              <w:t> </w:t>
            </w:r>
            <w:r w:rsidR="00F22BD9" w:rsidRPr="00982920">
              <w:rPr>
                <w:rFonts w:ascii="Arial" w:hAnsi="Arial" w:cs="Arial"/>
                <w:szCs w:val="22"/>
              </w:rPr>
              <w:fldChar w:fldCharType="end"/>
            </w:r>
          </w:p>
        </w:tc>
        <w:tc>
          <w:tcPr>
            <w:tcW w:w="3607" w:type="dxa"/>
            <w:tcBorders>
              <w:top w:val="single" w:sz="4" w:space="0" w:color="auto"/>
              <w:bottom w:val="single" w:sz="4" w:space="0" w:color="auto"/>
              <w:right w:val="single" w:sz="4" w:space="0" w:color="auto"/>
            </w:tcBorders>
            <w:shd w:val="clear" w:color="auto" w:fill="auto"/>
          </w:tcPr>
          <w:p w14:paraId="6FBEEA08" w14:textId="77777777" w:rsidR="008633B3" w:rsidRDefault="00690B43" w:rsidP="008633B3">
            <w:pPr>
              <w:autoSpaceDE w:val="0"/>
              <w:autoSpaceDN w:val="0"/>
              <w:adjustRightInd w:val="0"/>
              <w:ind w:right="166"/>
              <w:contextualSpacing/>
              <w:rPr>
                <w:rFonts w:ascii="Arial" w:hAnsi="Arial" w:cs="Arial"/>
                <w:szCs w:val="22"/>
              </w:rPr>
            </w:pPr>
            <w:sdt>
              <w:sdtPr>
                <w:rPr>
                  <w:rFonts w:ascii="Arial" w:hAnsi="Arial" w:cs="Arial"/>
                  <w:szCs w:val="22"/>
                </w:rPr>
                <w:id w:val="1811982389"/>
                <w14:checkbox>
                  <w14:checked w14:val="0"/>
                  <w14:checkedState w14:val="2612" w14:font="MS Gothic"/>
                  <w14:uncheckedState w14:val="2610" w14:font="MS Gothic"/>
                </w14:checkbox>
              </w:sdtPr>
              <w:sdtEndPr/>
              <w:sdtContent>
                <w:r w:rsidR="008633B3">
                  <w:rPr>
                    <w:rFonts w:ascii="MS Gothic" w:eastAsia="MS Gothic" w:hAnsi="MS Gothic" w:cs="Arial" w:hint="eastAsia"/>
                    <w:szCs w:val="22"/>
                  </w:rPr>
                  <w:t>☐</w:t>
                </w:r>
              </w:sdtContent>
            </w:sdt>
            <w:r w:rsidR="008633B3">
              <w:rPr>
                <w:rFonts w:ascii="Arial" w:hAnsi="Arial" w:cs="Arial"/>
                <w:szCs w:val="22"/>
              </w:rPr>
              <w:t xml:space="preserve"> U</w:t>
            </w:r>
            <w:r w:rsidR="008633B3" w:rsidRPr="000D3F2E">
              <w:rPr>
                <w:rFonts w:ascii="Arial" w:hAnsi="Arial" w:cs="Arial"/>
                <w:sz w:val="20"/>
              </w:rPr>
              <w:t>se of study specimens</w:t>
            </w:r>
          </w:p>
          <w:p w14:paraId="0A252A19" w14:textId="3BDCD20C" w:rsidR="008633B3" w:rsidRDefault="00690B43" w:rsidP="008633B3">
            <w:pPr>
              <w:autoSpaceDE w:val="0"/>
              <w:autoSpaceDN w:val="0"/>
              <w:adjustRightInd w:val="0"/>
              <w:ind w:right="166"/>
              <w:contextualSpacing/>
              <w:rPr>
                <w:rFonts w:ascii="Arial" w:hAnsi="Arial" w:cs="Arial"/>
                <w:sz w:val="20"/>
              </w:rPr>
            </w:pPr>
            <w:sdt>
              <w:sdtPr>
                <w:rPr>
                  <w:rFonts w:ascii="Arial" w:hAnsi="Arial" w:cs="Arial"/>
                  <w:szCs w:val="22"/>
                </w:rPr>
                <w:id w:val="1665513743"/>
                <w14:checkbox>
                  <w14:checked w14:val="1"/>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8633B3">
              <w:rPr>
                <w:rFonts w:ascii="Arial" w:hAnsi="Arial" w:cs="Arial"/>
                <w:szCs w:val="22"/>
              </w:rPr>
              <w:t xml:space="preserve"> </w:t>
            </w:r>
            <w:r w:rsidR="008633B3" w:rsidRPr="000D3F2E">
              <w:rPr>
                <w:rFonts w:ascii="Arial" w:hAnsi="Arial" w:cs="Arial"/>
                <w:sz w:val="20"/>
              </w:rPr>
              <w:t>Use of study data</w:t>
            </w:r>
          </w:p>
          <w:p w14:paraId="7BAFF76E" w14:textId="66030C54" w:rsidR="00F22BD9" w:rsidRPr="00982920" w:rsidRDefault="00690B43" w:rsidP="00944E35">
            <w:pPr>
              <w:autoSpaceDE w:val="0"/>
              <w:autoSpaceDN w:val="0"/>
              <w:adjustRightInd w:val="0"/>
              <w:spacing w:after="100" w:afterAutospacing="1"/>
              <w:ind w:right="76"/>
              <w:rPr>
                <w:rFonts w:ascii="Arial" w:hAnsi="Arial" w:cs="Arial"/>
                <w:szCs w:val="22"/>
              </w:rPr>
            </w:pPr>
            <w:sdt>
              <w:sdtPr>
                <w:rPr>
                  <w:rFonts w:ascii="Arial" w:hAnsi="Arial" w:cs="Arial"/>
                  <w:szCs w:val="22"/>
                </w:rPr>
                <w:id w:val="-874840007"/>
                <w14:checkbox>
                  <w14:checked w14:val="0"/>
                  <w14:checkedState w14:val="2612" w14:font="MS Gothic"/>
                  <w14:uncheckedState w14:val="2610" w14:font="MS Gothic"/>
                </w14:checkbox>
              </w:sdtPr>
              <w:sdtEndPr/>
              <w:sdtContent>
                <w:r w:rsidR="008633B3" w:rsidRPr="000D3F2E">
                  <w:rPr>
                    <w:rFonts w:ascii="MS Gothic" w:eastAsia="MS Gothic" w:hAnsi="MS Gothic" w:cs="Arial" w:hint="eastAsia"/>
                    <w:szCs w:val="22"/>
                  </w:rPr>
                  <w:t>☐</w:t>
                </w:r>
              </w:sdtContent>
            </w:sdt>
            <w:r w:rsidR="008633B3" w:rsidRPr="000D3F2E">
              <w:rPr>
                <w:rFonts w:ascii="Arial" w:hAnsi="Arial" w:cs="Arial"/>
                <w:szCs w:val="22"/>
              </w:rPr>
              <w:t xml:space="preserve"> </w:t>
            </w:r>
            <w:r w:rsidR="008633B3">
              <w:rPr>
                <w:rFonts w:ascii="Arial" w:hAnsi="Arial" w:cs="Arial"/>
                <w:sz w:val="20"/>
              </w:rPr>
              <w:t>Other (no use of data/specimens)</w:t>
            </w:r>
          </w:p>
        </w:tc>
      </w:tr>
      <w:tr w:rsidR="008633B3" w:rsidRPr="003014E6" w14:paraId="2FD375F7"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vMerge/>
            <w:tcBorders>
              <w:left w:val="single" w:sz="4" w:space="0" w:color="auto"/>
            </w:tcBorders>
          </w:tcPr>
          <w:p w14:paraId="25F149C8" w14:textId="77777777" w:rsidR="00F22BD9" w:rsidRPr="006C3BFE" w:rsidRDefault="00F22BD9" w:rsidP="00F22BD9">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34A83EB2" w14:textId="268C3D04" w:rsidR="00F22BD9" w:rsidRPr="006C3BFE" w:rsidRDefault="00334CBC" w:rsidP="00F22BD9">
            <w:pPr>
              <w:autoSpaceDE w:val="0"/>
              <w:autoSpaceDN w:val="0"/>
              <w:adjustRightInd w:val="0"/>
              <w:spacing w:after="100" w:afterAutospacing="1"/>
              <w:ind w:right="720"/>
              <w:rPr>
                <w:rFonts w:ascii="Arial" w:hAnsi="Arial" w:cs="Arial"/>
                <w:szCs w:val="22"/>
              </w:rPr>
            </w:pPr>
            <w:r>
              <w:rPr>
                <w:rFonts w:ascii="Arial" w:hAnsi="Arial" w:cs="Arial"/>
                <w:szCs w:val="22"/>
              </w:rPr>
              <w:t>Matthew Chersich</w:t>
            </w:r>
          </w:p>
        </w:tc>
        <w:tc>
          <w:tcPr>
            <w:tcW w:w="2431" w:type="dxa"/>
            <w:gridSpan w:val="2"/>
            <w:tcBorders>
              <w:top w:val="single" w:sz="4" w:space="0" w:color="auto"/>
              <w:bottom w:val="single" w:sz="4" w:space="0" w:color="auto"/>
            </w:tcBorders>
            <w:shd w:val="clear" w:color="auto" w:fill="auto"/>
          </w:tcPr>
          <w:p w14:paraId="3579FF9E" w14:textId="16544575" w:rsidR="00F22BD9" w:rsidRPr="006C3BFE" w:rsidRDefault="00690B43" w:rsidP="00F22BD9">
            <w:pPr>
              <w:autoSpaceDE w:val="0"/>
              <w:autoSpaceDN w:val="0"/>
              <w:adjustRightInd w:val="0"/>
              <w:spacing w:after="100" w:afterAutospacing="1"/>
              <w:ind w:right="-108"/>
              <w:rPr>
                <w:rFonts w:ascii="Arial" w:hAnsi="Arial" w:cs="Arial"/>
                <w:szCs w:val="22"/>
              </w:rPr>
            </w:pPr>
            <w:hyperlink r:id="rId17" w:history="1">
              <w:r w:rsidR="00A04E2F" w:rsidRPr="00A31C04">
                <w:rPr>
                  <w:rStyle w:val="Hyperlink"/>
                  <w:rFonts w:ascii="Arial" w:hAnsi="Arial" w:cs="Arial"/>
                  <w:szCs w:val="22"/>
                </w:rPr>
                <w:t>MChersich@wrhi.ac.za</w:t>
              </w:r>
            </w:hyperlink>
            <w:r w:rsidR="00A04E2F">
              <w:rPr>
                <w:rFonts w:ascii="Arial" w:hAnsi="Arial" w:cs="Arial"/>
                <w:szCs w:val="22"/>
              </w:rPr>
              <w:t xml:space="preserve"> </w:t>
            </w:r>
          </w:p>
        </w:tc>
        <w:tc>
          <w:tcPr>
            <w:tcW w:w="3607" w:type="dxa"/>
            <w:tcBorders>
              <w:top w:val="single" w:sz="4" w:space="0" w:color="auto"/>
              <w:bottom w:val="single" w:sz="4" w:space="0" w:color="auto"/>
              <w:right w:val="single" w:sz="4" w:space="0" w:color="auto"/>
            </w:tcBorders>
            <w:shd w:val="clear" w:color="auto" w:fill="auto"/>
          </w:tcPr>
          <w:p w14:paraId="457BD169" w14:textId="77777777" w:rsidR="008633B3" w:rsidRDefault="00690B43" w:rsidP="008633B3">
            <w:pPr>
              <w:autoSpaceDE w:val="0"/>
              <w:autoSpaceDN w:val="0"/>
              <w:adjustRightInd w:val="0"/>
              <w:ind w:right="166"/>
              <w:contextualSpacing/>
              <w:rPr>
                <w:rFonts w:ascii="Arial" w:hAnsi="Arial" w:cs="Arial"/>
                <w:szCs w:val="22"/>
              </w:rPr>
            </w:pPr>
            <w:sdt>
              <w:sdtPr>
                <w:rPr>
                  <w:rFonts w:ascii="Arial" w:hAnsi="Arial" w:cs="Arial"/>
                  <w:szCs w:val="22"/>
                </w:rPr>
                <w:id w:val="1102774509"/>
                <w14:checkbox>
                  <w14:checked w14:val="0"/>
                  <w14:checkedState w14:val="2612" w14:font="MS Gothic"/>
                  <w14:uncheckedState w14:val="2610" w14:font="MS Gothic"/>
                </w14:checkbox>
              </w:sdtPr>
              <w:sdtEndPr/>
              <w:sdtContent>
                <w:r w:rsidR="008633B3">
                  <w:rPr>
                    <w:rFonts w:ascii="MS Gothic" w:eastAsia="MS Gothic" w:hAnsi="MS Gothic" w:cs="Arial" w:hint="eastAsia"/>
                    <w:szCs w:val="22"/>
                  </w:rPr>
                  <w:t>☐</w:t>
                </w:r>
              </w:sdtContent>
            </w:sdt>
            <w:r w:rsidR="008633B3">
              <w:rPr>
                <w:rFonts w:ascii="Arial" w:hAnsi="Arial" w:cs="Arial"/>
                <w:szCs w:val="22"/>
              </w:rPr>
              <w:t xml:space="preserve"> U</w:t>
            </w:r>
            <w:r w:rsidR="008633B3" w:rsidRPr="000D3F2E">
              <w:rPr>
                <w:rFonts w:ascii="Arial" w:hAnsi="Arial" w:cs="Arial"/>
                <w:sz w:val="20"/>
              </w:rPr>
              <w:t>se of study specimens</w:t>
            </w:r>
          </w:p>
          <w:p w14:paraId="3A1D817C" w14:textId="7F890229" w:rsidR="008633B3" w:rsidRDefault="00690B43" w:rsidP="008633B3">
            <w:pPr>
              <w:autoSpaceDE w:val="0"/>
              <w:autoSpaceDN w:val="0"/>
              <w:adjustRightInd w:val="0"/>
              <w:ind w:right="166"/>
              <w:contextualSpacing/>
              <w:rPr>
                <w:rFonts w:ascii="Arial" w:hAnsi="Arial" w:cs="Arial"/>
                <w:sz w:val="20"/>
              </w:rPr>
            </w:pPr>
            <w:sdt>
              <w:sdtPr>
                <w:rPr>
                  <w:rFonts w:ascii="Arial" w:hAnsi="Arial" w:cs="Arial"/>
                  <w:szCs w:val="22"/>
                </w:rPr>
                <w:id w:val="-1159307393"/>
                <w14:checkbox>
                  <w14:checked w14:val="1"/>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8633B3">
              <w:rPr>
                <w:rFonts w:ascii="Arial" w:hAnsi="Arial" w:cs="Arial"/>
                <w:szCs w:val="22"/>
              </w:rPr>
              <w:t xml:space="preserve"> </w:t>
            </w:r>
            <w:r w:rsidR="008633B3" w:rsidRPr="000D3F2E">
              <w:rPr>
                <w:rFonts w:ascii="Arial" w:hAnsi="Arial" w:cs="Arial"/>
                <w:sz w:val="20"/>
              </w:rPr>
              <w:t>Use of study data</w:t>
            </w:r>
          </w:p>
          <w:p w14:paraId="245018C8" w14:textId="0B06C180" w:rsidR="00F22BD9" w:rsidRPr="006C3BFE" w:rsidRDefault="00690B43" w:rsidP="00944E35">
            <w:pPr>
              <w:autoSpaceDE w:val="0"/>
              <w:autoSpaceDN w:val="0"/>
              <w:adjustRightInd w:val="0"/>
              <w:spacing w:after="100" w:afterAutospacing="1"/>
              <w:ind w:right="76"/>
              <w:rPr>
                <w:rFonts w:ascii="Arial" w:hAnsi="Arial" w:cs="Arial"/>
                <w:szCs w:val="22"/>
              </w:rPr>
            </w:pPr>
            <w:sdt>
              <w:sdtPr>
                <w:rPr>
                  <w:rFonts w:ascii="Arial" w:hAnsi="Arial" w:cs="Arial"/>
                  <w:szCs w:val="22"/>
                </w:rPr>
                <w:id w:val="-673261744"/>
                <w14:checkbox>
                  <w14:checked w14:val="1"/>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8633B3" w:rsidRPr="000D3F2E">
              <w:rPr>
                <w:rFonts w:ascii="Arial" w:hAnsi="Arial" w:cs="Arial"/>
                <w:szCs w:val="22"/>
              </w:rPr>
              <w:t xml:space="preserve"> </w:t>
            </w:r>
            <w:r w:rsidR="008633B3">
              <w:rPr>
                <w:rFonts w:ascii="Arial" w:hAnsi="Arial" w:cs="Arial"/>
                <w:sz w:val="20"/>
              </w:rPr>
              <w:t>Other (no use of data/specimens)</w:t>
            </w:r>
          </w:p>
        </w:tc>
      </w:tr>
      <w:tr w:rsidR="00334CBC" w:rsidRPr="003014E6" w14:paraId="4682AA33"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tcBorders>
              <w:left w:val="single" w:sz="4" w:space="0" w:color="auto"/>
            </w:tcBorders>
          </w:tcPr>
          <w:p w14:paraId="4B779E89" w14:textId="77777777" w:rsidR="00334CBC" w:rsidRPr="006C3BFE" w:rsidRDefault="00334CBC" w:rsidP="00334CBC">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4709D698" w14:textId="0823E6C1" w:rsidR="00334CBC" w:rsidRDefault="008D64BE" w:rsidP="00334CBC">
            <w:pPr>
              <w:autoSpaceDE w:val="0"/>
              <w:autoSpaceDN w:val="0"/>
              <w:adjustRightInd w:val="0"/>
              <w:spacing w:after="100" w:afterAutospacing="1"/>
              <w:ind w:right="720"/>
              <w:rPr>
                <w:rFonts w:ascii="Arial" w:hAnsi="Arial" w:cs="Arial"/>
                <w:szCs w:val="22"/>
              </w:rPr>
            </w:pPr>
            <w:r>
              <w:rPr>
                <w:rFonts w:ascii="Arial" w:hAnsi="Arial" w:cs="Arial"/>
                <w:szCs w:val="22"/>
              </w:rPr>
              <w:t xml:space="preserve">Christopher Jack </w:t>
            </w:r>
          </w:p>
        </w:tc>
        <w:tc>
          <w:tcPr>
            <w:tcW w:w="2431" w:type="dxa"/>
            <w:gridSpan w:val="2"/>
            <w:tcBorders>
              <w:top w:val="single" w:sz="4" w:space="0" w:color="auto"/>
              <w:bottom w:val="single" w:sz="4" w:space="0" w:color="auto"/>
            </w:tcBorders>
            <w:shd w:val="clear" w:color="auto" w:fill="auto"/>
          </w:tcPr>
          <w:p w14:paraId="5F7A637A" w14:textId="141E2141" w:rsidR="00334CBC" w:rsidRPr="003D1A52" w:rsidRDefault="00690B43" w:rsidP="00334CBC">
            <w:pPr>
              <w:autoSpaceDE w:val="0"/>
              <w:autoSpaceDN w:val="0"/>
              <w:adjustRightInd w:val="0"/>
              <w:spacing w:after="100" w:afterAutospacing="1"/>
              <w:ind w:right="-108"/>
              <w:rPr>
                <w:rFonts w:ascii="Arial" w:hAnsi="Arial" w:cs="Arial"/>
                <w:szCs w:val="22"/>
              </w:rPr>
            </w:pPr>
            <w:hyperlink r:id="rId18">
              <w:r w:rsidR="006D18FE" w:rsidRPr="006D18FE">
                <w:rPr>
                  <w:rStyle w:val="Hyperlink"/>
                  <w:rFonts w:ascii="Arial" w:hAnsi="Arial" w:cs="Arial"/>
                  <w:szCs w:val="22"/>
                </w:rPr>
                <w:t>cjack@csag.uct.ac.za</w:t>
              </w:r>
            </w:hyperlink>
          </w:p>
        </w:tc>
        <w:tc>
          <w:tcPr>
            <w:tcW w:w="3607" w:type="dxa"/>
            <w:tcBorders>
              <w:top w:val="single" w:sz="4" w:space="0" w:color="auto"/>
              <w:bottom w:val="single" w:sz="4" w:space="0" w:color="auto"/>
              <w:right w:val="single" w:sz="4" w:space="0" w:color="auto"/>
            </w:tcBorders>
            <w:shd w:val="clear" w:color="auto" w:fill="auto"/>
          </w:tcPr>
          <w:p w14:paraId="342EC569" w14:textId="77777777" w:rsidR="00334CBC" w:rsidRDefault="00690B43" w:rsidP="00334CBC">
            <w:pPr>
              <w:autoSpaceDE w:val="0"/>
              <w:autoSpaceDN w:val="0"/>
              <w:adjustRightInd w:val="0"/>
              <w:ind w:right="166"/>
              <w:contextualSpacing/>
              <w:rPr>
                <w:rFonts w:ascii="Arial" w:hAnsi="Arial" w:cs="Arial"/>
                <w:szCs w:val="22"/>
              </w:rPr>
            </w:pPr>
            <w:sdt>
              <w:sdtPr>
                <w:rPr>
                  <w:rFonts w:ascii="Arial" w:hAnsi="Arial" w:cs="Arial"/>
                  <w:szCs w:val="22"/>
                </w:rPr>
                <w:id w:val="-1704631016"/>
                <w14:checkbox>
                  <w14:checked w14:val="0"/>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334CBC">
              <w:rPr>
                <w:rFonts w:ascii="Arial" w:hAnsi="Arial" w:cs="Arial"/>
                <w:szCs w:val="22"/>
              </w:rPr>
              <w:t xml:space="preserve"> U</w:t>
            </w:r>
            <w:r w:rsidR="00334CBC" w:rsidRPr="000D3F2E">
              <w:rPr>
                <w:rFonts w:ascii="Arial" w:hAnsi="Arial" w:cs="Arial"/>
                <w:sz w:val="20"/>
              </w:rPr>
              <w:t>se of study specimens</w:t>
            </w:r>
          </w:p>
          <w:p w14:paraId="01582244" w14:textId="77777777" w:rsidR="00334CBC" w:rsidRDefault="00690B43" w:rsidP="00334CBC">
            <w:pPr>
              <w:autoSpaceDE w:val="0"/>
              <w:autoSpaceDN w:val="0"/>
              <w:adjustRightInd w:val="0"/>
              <w:ind w:right="166"/>
              <w:contextualSpacing/>
              <w:rPr>
                <w:rFonts w:ascii="Arial" w:hAnsi="Arial" w:cs="Arial"/>
                <w:sz w:val="20"/>
              </w:rPr>
            </w:pPr>
            <w:sdt>
              <w:sdtPr>
                <w:rPr>
                  <w:rFonts w:ascii="Arial" w:hAnsi="Arial" w:cs="Arial"/>
                  <w:szCs w:val="22"/>
                </w:rPr>
                <w:id w:val="-1402825404"/>
                <w14:checkbox>
                  <w14:checked w14:val="1"/>
                  <w14:checkedState w14:val="2612" w14:font="MS Gothic"/>
                  <w14:uncheckedState w14:val="2610" w14:font="MS Gothic"/>
                </w14:checkbox>
              </w:sdtPr>
              <w:sdtEndPr/>
              <w:sdtContent>
                <w:r w:rsidR="00334CBC">
                  <w:rPr>
                    <w:rFonts w:ascii="MS Gothic" w:eastAsia="MS Gothic" w:hAnsi="MS Gothic" w:cs="Arial" w:hint="eastAsia"/>
                    <w:szCs w:val="22"/>
                  </w:rPr>
                  <w:t>☒</w:t>
                </w:r>
              </w:sdtContent>
            </w:sdt>
            <w:r w:rsidR="00334CBC">
              <w:rPr>
                <w:rFonts w:ascii="Arial" w:hAnsi="Arial" w:cs="Arial"/>
                <w:szCs w:val="22"/>
              </w:rPr>
              <w:t xml:space="preserve"> </w:t>
            </w:r>
            <w:r w:rsidR="00334CBC" w:rsidRPr="000D3F2E">
              <w:rPr>
                <w:rFonts w:ascii="Arial" w:hAnsi="Arial" w:cs="Arial"/>
                <w:sz w:val="20"/>
              </w:rPr>
              <w:t>Use of study data</w:t>
            </w:r>
          </w:p>
          <w:p w14:paraId="75472C7D" w14:textId="2D274B5E" w:rsidR="00334CBC" w:rsidRDefault="00690B43" w:rsidP="00334CBC">
            <w:pPr>
              <w:autoSpaceDE w:val="0"/>
              <w:autoSpaceDN w:val="0"/>
              <w:adjustRightInd w:val="0"/>
              <w:ind w:right="166"/>
              <w:contextualSpacing/>
              <w:rPr>
                <w:rFonts w:ascii="Arial" w:hAnsi="Arial" w:cs="Arial"/>
                <w:szCs w:val="22"/>
              </w:rPr>
            </w:pPr>
            <w:sdt>
              <w:sdtPr>
                <w:rPr>
                  <w:rFonts w:ascii="Arial" w:hAnsi="Arial" w:cs="Arial"/>
                  <w:szCs w:val="22"/>
                </w:rPr>
                <w:id w:val="-1211333738"/>
                <w14:checkbox>
                  <w14:checked w14:val="0"/>
                  <w14:checkedState w14:val="2612" w14:font="MS Gothic"/>
                  <w14:uncheckedState w14:val="2610" w14:font="MS Gothic"/>
                </w14:checkbox>
              </w:sdtPr>
              <w:sdtEndPr/>
              <w:sdtContent>
                <w:r w:rsidR="00334CBC" w:rsidRPr="000D3F2E">
                  <w:rPr>
                    <w:rFonts w:ascii="MS Gothic" w:eastAsia="MS Gothic" w:hAnsi="MS Gothic" w:cs="Arial" w:hint="eastAsia"/>
                    <w:szCs w:val="22"/>
                  </w:rPr>
                  <w:t>☐</w:t>
                </w:r>
              </w:sdtContent>
            </w:sdt>
            <w:r w:rsidR="00334CBC" w:rsidRPr="000D3F2E">
              <w:rPr>
                <w:rFonts w:ascii="Arial" w:hAnsi="Arial" w:cs="Arial"/>
                <w:szCs w:val="22"/>
              </w:rPr>
              <w:t xml:space="preserve"> </w:t>
            </w:r>
            <w:r w:rsidR="00334CBC">
              <w:rPr>
                <w:rFonts w:ascii="Arial" w:hAnsi="Arial" w:cs="Arial"/>
                <w:sz w:val="20"/>
              </w:rPr>
              <w:t>Other (no use of data/specimens)</w:t>
            </w:r>
          </w:p>
        </w:tc>
      </w:tr>
      <w:tr w:rsidR="00334CBC" w:rsidRPr="003014E6" w14:paraId="52767BC4"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tcBorders>
              <w:left w:val="single" w:sz="4" w:space="0" w:color="auto"/>
            </w:tcBorders>
          </w:tcPr>
          <w:p w14:paraId="25C68B6B" w14:textId="77777777" w:rsidR="00334CBC" w:rsidRPr="006C3BFE" w:rsidRDefault="00334CBC" w:rsidP="00334CBC">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4CDF46F6" w14:textId="58141B7E" w:rsidR="00334CBC" w:rsidRDefault="006D18FE" w:rsidP="00334CBC">
            <w:pPr>
              <w:autoSpaceDE w:val="0"/>
              <w:autoSpaceDN w:val="0"/>
              <w:adjustRightInd w:val="0"/>
              <w:spacing w:after="100" w:afterAutospacing="1"/>
              <w:ind w:right="720"/>
              <w:rPr>
                <w:rFonts w:ascii="Arial" w:hAnsi="Arial" w:cs="Arial"/>
                <w:szCs w:val="22"/>
              </w:rPr>
            </w:pPr>
            <w:proofErr w:type="gramStart"/>
            <w:r>
              <w:rPr>
                <w:rFonts w:ascii="Arial" w:hAnsi="Arial" w:cs="Arial"/>
                <w:szCs w:val="22"/>
              </w:rPr>
              <w:t>Sibusisi</w:t>
            </w:r>
            <w:r w:rsidR="00FF3698">
              <w:rPr>
                <w:rFonts w:ascii="Arial" w:hAnsi="Arial" w:cs="Arial"/>
                <w:szCs w:val="22"/>
              </w:rPr>
              <w:t>we  Makhanya</w:t>
            </w:r>
            <w:proofErr w:type="gramEnd"/>
          </w:p>
        </w:tc>
        <w:tc>
          <w:tcPr>
            <w:tcW w:w="2431" w:type="dxa"/>
            <w:gridSpan w:val="2"/>
            <w:tcBorders>
              <w:top w:val="single" w:sz="4" w:space="0" w:color="auto"/>
              <w:bottom w:val="single" w:sz="4" w:space="0" w:color="auto"/>
            </w:tcBorders>
            <w:shd w:val="clear" w:color="auto" w:fill="auto"/>
          </w:tcPr>
          <w:p w14:paraId="2CB222F6" w14:textId="0C15FB73" w:rsidR="00334CBC" w:rsidRPr="003D1A52" w:rsidRDefault="00690B43" w:rsidP="00334CBC">
            <w:pPr>
              <w:autoSpaceDE w:val="0"/>
              <w:autoSpaceDN w:val="0"/>
              <w:adjustRightInd w:val="0"/>
              <w:spacing w:after="100" w:afterAutospacing="1"/>
              <w:ind w:right="-108"/>
              <w:rPr>
                <w:rFonts w:ascii="Arial" w:hAnsi="Arial" w:cs="Arial"/>
                <w:szCs w:val="22"/>
              </w:rPr>
            </w:pPr>
            <w:hyperlink r:id="rId19">
              <w:r w:rsidR="001D04ED" w:rsidRPr="00A021B1">
                <w:rPr>
                  <w:rStyle w:val="Hyperlink"/>
                  <w:rFonts w:ascii="Arial Narrow" w:hAnsi="Arial Narrow"/>
                  <w:lang w:eastAsia="en-ZA"/>
                </w:rPr>
                <w:t>Sibusisiwe.makhanya@ibm.com</w:t>
              </w:r>
            </w:hyperlink>
          </w:p>
        </w:tc>
        <w:tc>
          <w:tcPr>
            <w:tcW w:w="3607" w:type="dxa"/>
            <w:tcBorders>
              <w:top w:val="single" w:sz="4" w:space="0" w:color="auto"/>
              <w:bottom w:val="single" w:sz="4" w:space="0" w:color="auto"/>
              <w:right w:val="single" w:sz="4" w:space="0" w:color="auto"/>
            </w:tcBorders>
            <w:shd w:val="clear" w:color="auto" w:fill="auto"/>
          </w:tcPr>
          <w:p w14:paraId="6ACC7179"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specimens</w:t>
            </w:r>
          </w:p>
          <w:p w14:paraId="402A2305"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data</w:t>
            </w:r>
          </w:p>
          <w:p w14:paraId="48F3F7CE" w14:textId="33D136FD" w:rsid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Other (no use of data/specimens)</w:t>
            </w:r>
          </w:p>
        </w:tc>
      </w:tr>
      <w:tr w:rsidR="00334CBC" w:rsidRPr="003014E6" w14:paraId="1EED4DBF"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tcBorders>
              <w:left w:val="single" w:sz="4" w:space="0" w:color="auto"/>
            </w:tcBorders>
          </w:tcPr>
          <w:p w14:paraId="0EC390BE" w14:textId="77777777" w:rsidR="00334CBC" w:rsidRPr="006C3BFE" w:rsidRDefault="00334CBC" w:rsidP="00334CBC">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7F94735B" w14:textId="49892173" w:rsidR="00334CBC" w:rsidRDefault="001D04ED" w:rsidP="00334CBC">
            <w:pPr>
              <w:autoSpaceDE w:val="0"/>
              <w:autoSpaceDN w:val="0"/>
              <w:adjustRightInd w:val="0"/>
              <w:spacing w:after="100" w:afterAutospacing="1"/>
              <w:ind w:right="720"/>
              <w:rPr>
                <w:rFonts w:ascii="Arial" w:hAnsi="Arial" w:cs="Arial"/>
                <w:szCs w:val="22"/>
              </w:rPr>
            </w:pPr>
            <w:proofErr w:type="gramStart"/>
            <w:r>
              <w:rPr>
                <w:rFonts w:ascii="Arial" w:hAnsi="Arial" w:cs="Arial"/>
                <w:szCs w:val="22"/>
              </w:rPr>
              <w:t>Gloria  Maimela</w:t>
            </w:r>
            <w:proofErr w:type="gramEnd"/>
          </w:p>
        </w:tc>
        <w:tc>
          <w:tcPr>
            <w:tcW w:w="2431" w:type="dxa"/>
            <w:gridSpan w:val="2"/>
            <w:tcBorders>
              <w:top w:val="single" w:sz="4" w:space="0" w:color="auto"/>
              <w:bottom w:val="single" w:sz="4" w:space="0" w:color="auto"/>
            </w:tcBorders>
            <w:shd w:val="clear" w:color="auto" w:fill="auto"/>
          </w:tcPr>
          <w:p w14:paraId="7D1A72F3" w14:textId="3CBEFE49" w:rsidR="00334CBC" w:rsidRPr="003D1A52" w:rsidRDefault="00690B43" w:rsidP="00334CBC">
            <w:pPr>
              <w:autoSpaceDE w:val="0"/>
              <w:autoSpaceDN w:val="0"/>
              <w:adjustRightInd w:val="0"/>
              <w:spacing w:after="100" w:afterAutospacing="1"/>
              <w:ind w:right="-108"/>
              <w:rPr>
                <w:rFonts w:ascii="Arial" w:hAnsi="Arial" w:cs="Arial"/>
                <w:szCs w:val="22"/>
              </w:rPr>
            </w:pPr>
            <w:hyperlink r:id="rId20">
              <w:r w:rsidR="00C52AE3" w:rsidRPr="00C52AE3">
                <w:rPr>
                  <w:rStyle w:val="Hyperlink"/>
                  <w:rFonts w:ascii="Arial" w:hAnsi="Arial" w:cs="Arial"/>
                  <w:szCs w:val="22"/>
                </w:rPr>
                <w:t>gmaimela@wrhi.ac.za</w:t>
              </w:r>
            </w:hyperlink>
          </w:p>
        </w:tc>
        <w:tc>
          <w:tcPr>
            <w:tcW w:w="3607" w:type="dxa"/>
            <w:tcBorders>
              <w:top w:val="single" w:sz="4" w:space="0" w:color="auto"/>
              <w:bottom w:val="single" w:sz="4" w:space="0" w:color="auto"/>
              <w:right w:val="single" w:sz="4" w:space="0" w:color="auto"/>
            </w:tcBorders>
            <w:shd w:val="clear" w:color="auto" w:fill="auto"/>
          </w:tcPr>
          <w:p w14:paraId="35F2F7B2"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specimens</w:t>
            </w:r>
          </w:p>
          <w:p w14:paraId="451542A1"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data</w:t>
            </w:r>
          </w:p>
          <w:p w14:paraId="7AB8CF15" w14:textId="5BA9E198" w:rsidR="00334CBC" w:rsidRPr="00334CBC" w:rsidRDefault="00334CBC" w:rsidP="00334CBC">
            <w:pPr>
              <w:autoSpaceDE w:val="0"/>
              <w:autoSpaceDN w:val="0"/>
              <w:adjustRightInd w:val="0"/>
              <w:ind w:right="166"/>
              <w:contextualSpacing/>
              <w:rPr>
                <w:rFonts w:ascii="Segoe UI Symbol" w:hAnsi="Segoe UI Symbol" w:cs="Segoe UI Symbol"/>
                <w:szCs w:val="22"/>
              </w:rPr>
            </w:pPr>
            <w:r w:rsidRPr="00334CBC">
              <w:rPr>
                <w:rFonts w:ascii="Segoe UI Symbol" w:hAnsi="Segoe UI Symbol" w:cs="Segoe UI Symbol"/>
                <w:szCs w:val="22"/>
              </w:rPr>
              <w:t>☐</w:t>
            </w:r>
            <w:r w:rsidRPr="00334CBC">
              <w:rPr>
                <w:rFonts w:ascii="Arial" w:hAnsi="Arial" w:cs="Arial"/>
                <w:szCs w:val="22"/>
              </w:rPr>
              <w:t xml:space="preserve"> Other (no use of data/specimens)</w:t>
            </w:r>
          </w:p>
        </w:tc>
      </w:tr>
      <w:tr w:rsidR="00334CBC" w:rsidRPr="003014E6" w14:paraId="5887EE38" w14:textId="77777777" w:rsidTr="00334CB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Ex>
        <w:trPr>
          <w:trHeight w:val="288"/>
        </w:trPr>
        <w:tc>
          <w:tcPr>
            <w:tcW w:w="1706" w:type="dxa"/>
            <w:gridSpan w:val="2"/>
            <w:tcBorders>
              <w:left w:val="single" w:sz="4" w:space="0" w:color="auto"/>
              <w:bottom w:val="single" w:sz="4" w:space="0" w:color="auto"/>
            </w:tcBorders>
          </w:tcPr>
          <w:p w14:paraId="769057DA" w14:textId="77777777" w:rsidR="00334CBC" w:rsidRPr="006C3BFE" w:rsidRDefault="00334CBC" w:rsidP="00334CBC">
            <w:pPr>
              <w:autoSpaceDE w:val="0"/>
              <w:autoSpaceDN w:val="0"/>
              <w:adjustRightInd w:val="0"/>
              <w:spacing w:after="100" w:afterAutospacing="1"/>
              <w:ind w:right="-99"/>
              <w:rPr>
                <w:rFonts w:ascii="Arial" w:hAnsi="Arial" w:cs="Arial"/>
                <w:szCs w:val="22"/>
              </w:rPr>
            </w:pPr>
          </w:p>
        </w:tc>
        <w:tc>
          <w:tcPr>
            <w:tcW w:w="1621" w:type="dxa"/>
            <w:gridSpan w:val="2"/>
            <w:tcBorders>
              <w:top w:val="single" w:sz="4" w:space="0" w:color="auto"/>
              <w:bottom w:val="single" w:sz="4" w:space="0" w:color="auto"/>
            </w:tcBorders>
            <w:shd w:val="clear" w:color="auto" w:fill="auto"/>
          </w:tcPr>
          <w:p w14:paraId="1A874F8B" w14:textId="599ABC66" w:rsidR="00334CBC" w:rsidRDefault="00C52AE3" w:rsidP="00334CBC">
            <w:pPr>
              <w:autoSpaceDE w:val="0"/>
              <w:autoSpaceDN w:val="0"/>
              <w:adjustRightInd w:val="0"/>
              <w:spacing w:after="100" w:afterAutospacing="1"/>
              <w:ind w:right="720"/>
              <w:rPr>
                <w:rFonts w:ascii="Arial" w:hAnsi="Arial" w:cs="Arial"/>
                <w:szCs w:val="22"/>
              </w:rPr>
            </w:pPr>
            <w:r>
              <w:rPr>
                <w:rFonts w:ascii="Arial" w:hAnsi="Arial" w:cs="Arial"/>
                <w:szCs w:val="22"/>
              </w:rPr>
              <w:t>Craig Parker</w:t>
            </w:r>
          </w:p>
        </w:tc>
        <w:tc>
          <w:tcPr>
            <w:tcW w:w="2431" w:type="dxa"/>
            <w:gridSpan w:val="2"/>
            <w:tcBorders>
              <w:top w:val="single" w:sz="4" w:space="0" w:color="auto"/>
              <w:bottom w:val="single" w:sz="4" w:space="0" w:color="auto"/>
            </w:tcBorders>
            <w:shd w:val="clear" w:color="auto" w:fill="auto"/>
          </w:tcPr>
          <w:p w14:paraId="54033906" w14:textId="78A5CBAF" w:rsidR="00334CBC" w:rsidRPr="003D1A52" w:rsidRDefault="00690B43" w:rsidP="00334CBC">
            <w:pPr>
              <w:autoSpaceDE w:val="0"/>
              <w:autoSpaceDN w:val="0"/>
              <w:adjustRightInd w:val="0"/>
              <w:spacing w:after="100" w:afterAutospacing="1"/>
              <w:ind w:right="-108"/>
              <w:rPr>
                <w:rFonts w:ascii="Arial" w:hAnsi="Arial" w:cs="Arial"/>
                <w:szCs w:val="22"/>
              </w:rPr>
            </w:pPr>
            <w:hyperlink r:id="rId21">
              <w:r w:rsidR="00A04E2F" w:rsidRPr="00A04E2F">
                <w:rPr>
                  <w:rStyle w:val="Hyperlink"/>
                  <w:rFonts w:ascii="Arial" w:hAnsi="Arial" w:cs="Arial"/>
                  <w:szCs w:val="22"/>
                </w:rPr>
                <w:t>cparker@wrhi.ac.za</w:t>
              </w:r>
            </w:hyperlink>
          </w:p>
        </w:tc>
        <w:tc>
          <w:tcPr>
            <w:tcW w:w="3607" w:type="dxa"/>
            <w:tcBorders>
              <w:top w:val="single" w:sz="4" w:space="0" w:color="auto"/>
              <w:bottom w:val="single" w:sz="4" w:space="0" w:color="auto"/>
              <w:right w:val="single" w:sz="4" w:space="0" w:color="auto"/>
            </w:tcBorders>
            <w:shd w:val="clear" w:color="auto" w:fill="auto"/>
          </w:tcPr>
          <w:p w14:paraId="069F069A"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specimens</w:t>
            </w:r>
          </w:p>
          <w:p w14:paraId="1DCCFC18" w14:textId="77777777" w:rsidR="00334CBC" w:rsidRPr="00334CBC" w:rsidRDefault="00334CBC" w:rsidP="00334CBC">
            <w:pPr>
              <w:autoSpaceDE w:val="0"/>
              <w:autoSpaceDN w:val="0"/>
              <w:adjustRightInd w:val="0"/>
              <w:ind w:right="166"/>
              <w:contextualSpacing/>
              <w:rPr>
                <w:rFonts w:ascii="Arial" w:hAnsi="Arial" w:cs="Arial"/>
                <w:szCs w:val="22"/>
              </w:rPr>
            </w:pPr>
            <w:r w:rsidRPr="00334CBC">
              <w:rPr>
                <w:rFonts w:ascii="Segoe UI Symbol" w:hAnsi="Segoe UI Symbol" w:cs="Segoe UI Symbol"/>
                <w:szCs w:val="22"/>
              </w:rPr>
              <w:t>☒</w:t>
            </w:r>
            <w:r w:rsidRPr="00334CBC">
              <w:rPr>
                <w:rFonts w:ascii="Arial" w:hAnsi="Arial" w:cs="Arial"/>
                <w:szCs w:val="22"/>
              </w:rPr>
              <w:t xml:space="preserve"> Use of study data</w:t>
            </w:r>
          </w:p>
          <w:p w14:paraId="1AAF777E" w14:textId="5BEFD665" w:rsidR="00334CBC" w:rsidRPr="00334CBC" w:rsidRDefault="00334CBC" w:rsidP="00334CBC">
            <w:pPr>
              <w:autoSpaceDE w:val="0"/>
              <w:autoSpaceDN w:val="0"/>
              <w:adjustRightInd w:val="0"/>
              <w:ind w:right="166"/>
              <w:contextualSpacing/>
              <w:rPr>
                <w:rFonts w:ascii="Segoe UI Symbol" w:hAnsi="Segoe UI Symbol" w:cs="Segoe UI Symbol"/>
                <w:szCs w:val="22"/>
              </w:rPr>
            </w:pPr>
            <w:r w:rsidRPr="00334CBC">
              <w:rPr>
                <w:rFonts w:ascii="Segoe UI Symbol" w:hAnsi="Segoe UI Symbol" w:cs="Segoe UI Symbol"/>
                <w:szCs w:val="22"/>
              </w:rPr>
              <w:t>☐</w:t>
            </w:r>
            <w:r w:rsidRPr="00334CBC">
              <w:rPr>
                <w:rFonts w:ascii="Arial" w:hAnsi="Arial" w:cs="Arial"/>
                <w:szCs w:val="22"/>
              </w:rPr>
              <w:t xml:space="preserve"> Other (no use of data/specimens)</w:t>
            </w:r>
          </w:p>
        </w:tc>
      </w:tr>
    </w:tbl>
    <w:p w14:paraId="24AD6746" w14:textId="536F4303" w:rsidR="00B42231" w:rsidRPr="00982920" w:rsidRDefault="009A702C" w:rsidP="00652804">
      <w:pPr>
        <w:pStyle w:val="Heading1"/>
        <w:rPr>
          <w:rFonts w:cs="Arial"/>
        </w:rPr>
      </w:pPr>
      <w:r w:rsidRPr="00982920">
        <w:rPr>
          <w:rFonts w:cs="Arial"/>
        </w:rPr>
        <w:t>Request type</w:t>
      </w:r>
      <w:r w:rsidR="00AA0691" w:rsidRPr="00982920">
        <w:rPr>
          <w:rFonts w:cs="Arial"/>
        </w:rPr>
        <w:t xml:space="preserve"> </w:t>
      </w:r>
      <w:r w:rsidR="00AA0691" w:rsidRPr="00982920">
        <w:rPr>
          <w:rFonts w:cs="Arial"/>
          <w:b w:val="0"/>
          <w:sz w:val="22"/>
          <w:szCs w:val="14"/>
        </w:rPr>
        <w:t>(choose one):</w:t>
      </w:r>
    </w:p>
    <w:p w14:paraId="48454EAF" w14:textId="71AAC8DE" w:rsidR="008E49FF" w:rsidRPr="00944E35" w:rsidRDefault="00456089" w:rsidP="008A125C">
      <w:pPr>
        <w:autoSpaceDE w:val="0"/>
        <w:autoSpaceDN w:val="0"/>
        <w:adjustRightInd w:val="0"/>
        <w:spacing w:line="360" w:lineRule="auto"/>
        <w:ind w:right="720"/>
        <w:rPr>
          <w:rFonts w:ascii="Arial" w:hAnsi="Arial" w:cs="Arial"/>
          <w:szCs w:val="22"/>
        </w:rPr>
      </w:pPr>
      <w:r w:rsidRPr="00944E35">
        <w:rPr>
          <w:rFonts w:ascii="Arial" w:hAnsi="Arial" w:cs="Arial"/>
          <w:szCs w:val="22"/>
        </w:rPr>
        <w:fldChar w:fldCharType="begin">
          <w:ffData>
            <w:name w:val="Check4"/>
            <w:enabled/>
            <w:calcOnExit w:val="0"/>
            <w:checkBox>
              <w:sizeAuto/>
              <w:default w:val="0"/>
            </w:checkBox>
          </w:ffData>
        </w:fldChar>
      </w:r>
      <w:r w:rsidRPr="00944E35">
        <w:rPr>
          <w:rFonts w:ascii="Arial" w:hAnsi="Arial" w:cs="Arial"/>
          <w:szCs w:val="22"/>
        </w:rPr>
        <w:instrText xml:space="preserve"> FORMCHECKBOX </w:instrText>
      </w:r>
      <w:r w:rsidR="00690B43">
        <w:rPr>
          <w:rFonts w:ascii="Arial" w:hAnsi="Arial" w:cs="Arial"/>
          <w:szCs w:val="22"/>
        </w:rPr>
      </w:r>
      <w:r w:rsidR="00690B43">
        <w:rPr>
          <w:rFonts w:ascii="Arial" w:hAnsi="Arial" w:cs="Arial"/>
          <w:szCs w:val="22"/>
        </w:rPr>
        <w:fldChar w:fldCharType="separate"/>
      </w:r>
      <w:r w:rsidRPr="00944E35">
        <w:rPr>
          <w:rFonts w:ascii="Arial" w:hAnsi="Arial" w:cs="Arial"/>
          <w:szCs w:val="22"/>
        </w:rPr>
        <w:fldChar w:fldCharType="end"/>
      </w:r>
      <w:r w:rsidRPr="00944E35">
        <w:rPr>
          <w:rFonts w:ascii="Arial" w:hAnsi="Arial" w:cs="Arial"/>
          <w:szCs w:val="22"/>
        </w:rPr>
        <w:t xml:space="preserve">  </w:t>
      </w:r>
      <w:r w:rsidR="00C000C6" w:rsidRPr="00982920">
        <w:rPr>
          <w:rFonts w:ascii="Arial" w:hAnsi="Arial" w:cs="Arial"/>
          <w:szCs w:val="22"/>
        </w:rPr>
        <w:t>Participant specimens only</w:t>
      </w:r>
      <w:r w:rsidR="00800815" w:rsidRPr="00982920">
        <w:rPr>
          <w:rFonts w:ascii="Arial" w:hAnsi="Arial" w:cs="Arial"/>
          <w:szCs w:val="22"/>
        </w:rPr>
        <w:t>*</w:t>
      </w:r>
    </w:p>
    <w:p w14:paraId="630957AF" w14:textId="163F9058" w:rsidR="008E49FF" w:rsidRPr="00944E35" w:rsidRDefault="00A04E2F" w:rsidP="008A125C">
      <w:pPr>
        <w:autoSpaceDE w:val="0"/>
        <w:autoSpaceDN w:val="0"/>
        <w:adjustRightInd w:val="0"/>
        <w:spacing w:line="360" w:lineRule="auto"/>
        <w:ind w:right="720"/>
        <w:rPr>
          <w:rFonts w:ascii="Arial" w:hAnsi="Arial" w:cs="Arial"/>
          <w:szCs w:val="22"/>
        </w:rPr>
      </w:pPr>
      <w:r>
        <w:rPr>
          <w:rFonts w:ascii="Arial" w:hAnsi="Arial" w:cs="Arial"/>
          <w:szCs w:val="22"/>
        </w:rPr>
        <w:fldChar w:fldCharType="begin">
          <w:ffData>
            <w:name w:val="Check4"/>
            <w:enabled/>
            <w:calcOnExit w:val="0"/>
            <w:checkBox>
              <w:sizeAuto/>
              <w:default w:val="1"/>
            </w:checkBox>
          </w:ffData>
        </w:fldChar>
      </w:r>
      <w:bookmarkStart w:id="0" w:name="Check4"/>
      <w:r>
        <w:rPr>
          <w:rFonts w:ascii="Arial" w:hAnsi="Arial" w:cs="Arial"/>
          <w:szCs w:val="22"/>
        </w:rPr>
        <w:instrText xml:space="preserve"> FORMCHECKBOX </w:instrText>
      </w:r>
      <w:r w:rsidR="00690B43">
        <w:rPr>
          <w:rFonts w:ascii="Arial" w:hAnsi="Arial" w:cs="Arial"/>
          <w:szCs w:val="22"/>
        </w:rPr>
      </w:r>
      <w:r w:rsidR="00690B43">
        <w:rPr>
          <w:rFonts w:ascii="Arial" w:hAnsi="Arial" w:cs="Arial"/>
          <w:szCs w:val="22"/>
        </w:rPr>
        <w:fldChar w:fldCharType="separate"/>
      </w:r>
      <w:r>
        <w:rPr>
          <w:rFonts w:ascii="Arial" w:hAnsi="Arial" w:cs="Arial"/>
          <w:szCs w:val="22"/>
        </w:rPr>
        <w:fldChar w:fldCharType="end"/>
      </w:r>
      <w:bookmarkEnd w:id="0"/>
      <w:r w:rsidR="008E49FF" w:rsidRPr="00944E35">
        <w:rPr>
          <w:rFonts w:ascii="Arial" w:hAnsi="Arial" w:cs="Arial"/>
          <w:szCs w:val="22"/>
        </w:rPr>
        <w:t xml:space="preserve"> </w:t>
      </w:r>
      <w:r w:rsidR="008A125C" w:rsidRPr="00944E35">
        <w:rPr>
          <w:rFonts w:ascii="Arial" w:hAnsi="Arial" w:cs="Arial"/>
          <w:szCs w:val="22"/>
        </w:rPr>
        <w:t xml:space="preserve"> </w:t>
      </w:r>
      <w:r w:rsidR="00514CAE" w:rsidRPr="00982920">
        <w:rPr>
          <w:rFonts w:ascii="Arial" w:hAnsi="Arial" w:cs="Arial"/>
          <w:szCs w:val="22"/>
        </w:rPr>
        <w:t xml:space="preserve">Participant data </w:t>
      </w:r>
      <w:r w:rsidR="00C000C6" w:rsidRPr="00982920">
        <w:rPr>
          <w:rFonts w:ascii="Arial" w:hAnsi="Arial" w:cs="Arial"/>
          <w:szCs w:val="22"/>
        </w:rPr>
        <w:t>only</w:t>
      </w:r>
      <w:r w:rsidR="00C000C6" w:rsidRPr="00944E35">
        <w:rPr>
          <w:rFonts w:ascii="Arial" w:hAnsi="Arial" w:cs="Arial"/>
          <w:szCs w:val="22"/>
        </w:rPr>
        <w:t xml:space="preserve"> </w:t>
      </w:r>
    </w:p>
    <w:p w14:paraId="071FE216" w14:textId="41D29BC1" w:rsidR="00731B9D" w:rsidRPr="00982920" w:rsidRDefault="00607130" w:rsidP="008A125C">
      <w:pPr>
        <w:autoSpaceDE w:val="0"/>
        <w:autoSpaceDN w:val="0"/>
        <w:adjustRightInd w:val="0"/>
        <w:spacing w:line="360" w:lineRule="auto"/>
        <w:ind w:right="720"/>
        <w:rPr>
          <w:rFonts w:ascii="Arial" w:hAnsi="Arial" w:cs="Arial"/>
          <w:szCs w:val="22"/>
        </w:rPr>
      </w:pPr>
      <w:r w:rsidRPr="00944E35">
        <w:rPr>
          <w:rFonts w:ascii="Arial" w:hAnsi="Arial" w:cs="Arial"/>
          <w:szCs w:val="22"/>
        </w:rPr>
        <w:fldChar w:fldCharType="begin">
          <w:ffData>
            <w:name w:val="Check4"/>
            <w:enabled/>
            <w:calcOnExit w:val="0"/>
            <w:checkBox>
              <w:sizeAuto/>
              <w:default w:val="0"/>
            </w:checkBox>
          </w:ffData>
        </w:fldChar>
      </w:r>
      <w:r w:rsidRPr="00944E35">
        <w:rPr>
          <w:rFonts w:ascii="Arial" w:hAnsi="Arial" w:cs="Arial"/>
          <w:szCs w:val="22"/>
        </w:rPr>
        <w:instrText xml:space="preserve"> FORMCHECKBOX </w:instrText>
      </w:r>
      <w:r w:rsidR="00690B43">
        <w:rPr>
          <w:rFonts w:ascii="Arial" w:hAnsi="Arial" w:cs="Arial"/>
          <w:szCs w:val="22"/>
        </w:rPr>
      </w:r>
      <w:r w:rsidR="00690B43">
        <w:rPr>
          <w:rFonts w:ascii="Arial" w:hAnsi="Arial" w:cs="Arial"/>
          <w:szCs w:val="22"/>
        </w:rPr>
        <w:fldChar w:fldCharType="separate"/>
      </w:r>
      <w:r w:rsidRPr="00944E35">
        <w:rPr>
          <w:rFonts w:ascii="Arial" w:hAnsi="Arial" w:cs="Arial"/>
          <w:szCs w:val="22"/>
        </w:rPr>
        <w:fldChar w:fldCharType="end"/>
      </w:r>
      <w:r w:rsidR="0057030C" w:rsidRPr="00944E35">
        <w:rPr>
          <w:rFonts w:ascii="Arial" w:hAnsi="Arial" w:cs="Arial"/>
          <w:szCs w:val="22"/>
        </w:rPr>
        <w:t xml:space="preserve">  </w:t>
      </w:r>
      <w:r w:rsidR="00C000C6" w:rsidRPr="00982920">
        <w:rPr>
          <w:rFonts w:ascii="Arial" w:hAnsi="Arial" w:cs="Arial"/>
          <w:szCs w:val="22"/>
        </w:rPr>
        <w:t>Both participant specimens &amp; data</w:t>
      </w:r>
      <w:r w:rsidR="00B0237C" w:rsidRPr="00982920">
        <w:rPr>
          <w:rFonts w:ascii="Arial" w:hAnsi="Arial" w:cs="Arial"/>
          <w:szCs w:val="22"/>
        </w:rPr>
        <w:t>*</w:t>
      </w:r>
    </w:p>
    <w:p w14:paraId="24AA5FCB" w14:textId="4C34BD9B" w:rsidR="00CE692E" w:rsidRPr="00982920" w:rsidRDefault="00CE692E" w:rsidP="00CE692E">
      <w:pPr>
        <w:autoSpaceDE w:val="0"/>
        <w:autoSpaceDN w:val="0"/>
        <w:adjustRightInd w:val="0"/>
        <w:spacing w:after="240"/>
        <w:jc w:val="both"/>
        <w:rPr>
          <w:rFonts w:ascii="Arial" w:hAnsi="Arial" w:cs="Arial"/>
        </w:rPr>
      </w:pPr>
      <w:r w:rsidRPr="00982920">
        <w:rPr>
          <w:rFonts w:ascii="Arial" w:hAnsi="Arial" w:cs="Arial"/>
          <w:b/>
          <w:u w:val="single"/>
        </w:rPr>
        <w:t>*</w:t>
      </w:r>
      <w:r w:rsidR="00B0237C" w:rsidRPr="00982920">
        <w:rPr>
          <w:rFonts w:ascii="Arial" w:hAnsi="Arial" w:cs="Arial"/>
          <w:b/>
          <w:u w:val="single"/>
        </w:rPr>
        <w:t xml:space="preserve"> </w:t>
      </w:r>
      <w:r w:rsidRPr="00982920">
        <w:rPr>
          <w:rFonts w:ascii="Arial" w:hAnsi="Arial" w:cs="Arial"/>
          <w:b/>
          <w:u w:val="single"/>
        </w:rPr>
        <w:t>If requesting specimens</w:t>
      </w:r>
      <w:r w:rsidRPr="00982920">
        <w:rPr>
          <w:rFonts w:ascii="Arial" w:hAnsi="Arial" w:cs="Arial"/>
        </w:rPr>
        <w:t xml:space="preserve">, </w:t>
      </w:r>
      <w:r w:rsidR="00145AC1" w:rsidRPr="00982920">
        <w:rPr>
          <w:rFonts w:ascii="Arial" w:hAnsi="Arial" w:cs="Arial"/>
        </w:rPr>
        <w:t>fully complete the table below.</w:t>
      </w:r>
      <w:r w:rsidRPr="00982920">
        <w:rPr>
          <w:rFonts w:ascii="Arial" w:hAnsi="Arial" w:cs="Arial"/>
        </w:rPr>
        <w:t xml:space="preserve"> </w:t>
      </w:r>
    </w:p>
    <w:tbl>
      <w:tblPr>
        <w:tblW w:w="0" w:type="auto"/>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0"/>
        <w:gridCol w:w="3780"/>
      </w:tblGrid>
      <w:tr w:rsidR="00CE692E" w14:paraId="546B0541" w14:textId="77777777" w:rsidTr="002827DD">
        <w:tc>
          <w:tcPr>
            <w:tcW w:w="3960" w:type="dxa"/>
            <w:tcBorders>
              <w:top w:val="single" w:sz="4" w:space="0" w:color="auto"/>
              <w:left w:val="single" w:sz="4" w:space="0" w:color="auto"/>
              <w:bottom w:val="single" w:sz="4" w:space="0" w:color="auto"/>
              <w:right w:val="single" w:sz="4" w:space="0" w:color="auto"/>
            </w:tcBorders>
            <w:vAlign w:val="center"/>
            <w:hideMark/>
          </w:tcPr>
          <w:p w14:paraId="3729AA04" w14:textId="714951BC" w:rsidR="00CE692E" w:rsidRPr="006C3BFE" w:rsidRDefault="00C9069F" w:rsidP="006C3BFE">
            <w:pPr>
              <w:autoSpaceDE w:val="0"/>
              <w:autoSpaceDN w:val="0"/>
              <w:adjustRightInd w:val="0"/>
              <w:ind w:right="-18"/>
              <w:rPr>
                <w:rFonts w:ascii="Arial" w:hAnsi="Arial" w:cs="Arial"/>
                <w:sz w:val="21"/>
                <w:szCs w:val="21"/>
              </w:rPr>
            </w:pPr>
            <w:r w:rsidRPr="006C3BFE">
              <w:rPr>
                <w:rFonts w:ascii="Arial" w:hAnsi="Arial" w:cs="Arial"/>
                <w:sz w:val="21"/>
                <w:szCs w:val="21"/>
              </w:rPr>
              <w:t xml:space="preserve">Name(s) of </w:t>
            </w:r>
            <w:r w:rsidR="00CE692E" w:rsidRPr="006C3BFE">
              <w:rPr>
                <w:rFonts w:ascii="Arial" w:hAnsi="Arial" w:cs="Arial"/>
                <w:sz w:val="21"/>
                <w:szCs w:val="21"/>
              </w:rPr>
              <w:t xml:space="preserve">Project Team member(s) who will use specimens: </w:t>
            </w:r>
          </w:p>
        </w:tc>
        <w:tc>
          <w:tcPr>
            <w:tcW w:w="3780" w:type="dxa"/>
            <w:tcBorders>
              <w:top w:val="single" w:sz="4" w:space="0" w:color="auto"/>
              <w:left w:val="single" w:sz="4" w:space="0" w:color="auto"/>
              <w:bottom w:val="single" w:sz="4" w:space="0" w:color="auto"/>
              <w:right w:val="single" w:sz="4" w:space="0" w:color="auto"/>
            </w:tcBorders>
          </w:tcPr>
          <w:p w14:paraId="546C28EE" w14:textId="76249144" w:rsidR="00CE692E" w:rsidRPr="006C3BFE" w:rsidRDefault="00F55168" w:rsidP="006C3BFE">
            <w:pPr>
              <w:autoSpaceDE w:val="0"/>
              <w:autoSpaceDN w:val="0"/>
              <w:adjustRightInd w:val="0"/>
              <w:ind w:right="720"/>
              <w:rPr>
                <w:rFonts w:ascii="Arial" w:hAnsi="Arial" w:cs="Arial"/>
                <w:szCs w:val="22"/>
              </w:rPr>
            </w:pPr>
            <w:r w:rsidRPr="006C3BFE">
              <w:rPr>
                <w:rFonts w:ascii="Arial" w:hAnsi="Arial" w:cs="Arial"/>
                <w:b/>
                <w:szCs w:val="22"/>
              </w:rPr>
              <w:fldChar w:fldCharType="begin">
                <w:ffData>
                  <w:name w:val="Text13"/>
                  <w:enabled/>
                  <w:calcOnExit w:val="0"/>
                  <w:textInput/>
                </w:ffData>
              </w:fldChar>
            </w:r>
            <w:r w:rsidRPr="006C3BFE">
              <w:rPr>
                <w:rFonts w:ascii="Arial" w:hAnsi="Arial" w:cs="Arial"/>
                <w:b/>
                <w:szCs w:val="22"/>
              </w:rPr>
              <w:instrText xml:space="preserve"> FORMTEXT </w:instrText>
            </w:r>
            <w:r w:rsidRPr="006C3BFE">
              <w:rPr>
                <w:rFonts w:ascii="Arial" w:hAnsi="Arial" w:cs="Arial"/>
                <w:b/>
                <w:szCs w:val="22"/>
              </w:rPr>
            </w:r>
            <w:r w:rsidRPr="006C3BFE">
              <w:rPr>
                <w:rFonts w:ascii="Arial" w:hAnsi="Arial" w:cs="Arial"/>
                <w:b/>
                <w:szCs w:val="22"/>
              </w:rPr>
              <w:fldChar w:fldCharType="separate"/>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fldChar w:fldCharType="end"/>
            </w:r>
          </w:p>
        </w:tc>
      </w:tr>
      <w:tr w:rsidR="00CE692E" w14:paraId="27522E0C" w14:textId="77777777" w:rsidTr="002827DD">
        <w:tc>
          <w:tcPr>
            <w:tcW w:w="3960" w:type="dxa"/>
            <w:tcBorders>
              <w:top w:val="single" w:sz="4" w:space="0" w:color="auto"/>
              <w:left w:val="single" w:sz="4" w:space="0" w:color="auto"/>
              <w:bottom w:val="single" w:sz="4" w:space="0" w:color="auto"/>
              <w:right w:val="single" w:sz="4" w:space="0" w:color="auto"/>
            </w:tcBorders>
            <w:vAlign w:val="center"/>
            <w:hideMark/>
          </w:tcPr>
          <w:p w14:paraId="28B583CE" w14:textId="02D32A31" w:rsidR="00CE692E" w:rsidRPr="006C3BFE" w:rsidRDefault="00CE692E" w:rsidP="006C3BFE">
            <w:pPr>
              <w:autoSpaceDE w:val="0"/>
              <w:autoSpaceDN w:val="0"/>
              <w:adjustRightInd w:val="0"/>
              <w:ind w:right="-15"/>
              <w:rPr>
                <w:rFonts w:ascii="Arial" w:hAnsi="Arial" w:cs="Arial"/>
                <w:sz w:val="21"/>
                <w:szCs w:val="21"/>
              </w:rPr>
            </w:pPr>
            <w:r w:rsidRPr="282CF4C1">
              <w:rPr>
                <w:rFonts w:ascii="Arial" w:hAnsi="Arial" w:cs="Arial"/>
                <w:sz w:val="21"/>
                <w:szCs w:val="21"/>
              </w:rPr>
              <w:t>Institution</w:t>
            </w:r>
            <w:r w:rsidR="4BFF2B52" w:rsidRPr="282CF4C1">
              <w:rPr>
                <w:rFonts w:ascii="Arial" w:hAnsi="Arial" w:cs="Arial"/>
                <w:sz w:val="21"/>
                <w:szCs w:val="21"/>
              </w:rPr>
              <w:t>(s)</w:t>
            </w:r>
            <w:r w:rsidR="74DF6E10" w:rsidRPr="282CF4C1">
              <w:rPr>
                <w:rFonts w:ascii="Arial" w:hAnsi="Arial" w:cs="Arial"/>
                <w:sz w:val="21"/>
                <w:szCs w:val="21"/>
              </w:rPr>
              <w:t xml:space="preserve"> at which </w:t>
            </w:r>
            <w:r w:rsidR="0AB2A7CA" w:rsidRPr="282CF4C1">
              <w:rPr>
                <w:rFonts w:ascii="Arial" w:hAnsi="Arial" w:cs="Arial"/>
                <w:sz w:val="21"/>
                <w:szCs w:val="21"/>
              </w:rPr>
              <w:t xml:space="preserve">work with specimens </w:t>
            </w:r>
            <w:r w:rsidR="00145AC1" w:rsidRPr="282CF4C1">
              <w:rPr>
                <w:rFonts w:ascii="Arial" w:hAnsi="Arial" w:cs="Arial"/>
                <w:sz w:val="21"/>
                <w:szCs w:val="21"/>
              </w:rPr>
              <w:t>will be conducted</w:t>
            </w:r>
            <w:r w:rsidRPr="282CF4C1">
              <w:rPr>
                <w:rFonts w:ascii="Arial" w:hAnsi="Arial" w:cs="Arial"/>
                <w:sz w:val="21"/>
                <w:szCs w:val="21"/>
              </w:rPr>
              <w:t>:</w:t>
            </w:r>
          </w:p>
        </w:tc>
        <w:tc>
          <w:tcPr>
            <w:tcW w:w="3780" w:type="dxa"/>
            <w:tcBorders>
              <w:top w:val="single" w:sz="4" w:space="0" w:color="auto"/>
              <w:left w:val="single" w:sz="4" w:space="0" w:color="auto"/>
              <w:bottom w:val="single" w:sz="4" w:space="0" w:color="auto"/>
              <w:right w:val="single" w:sz="4" w:space="0" w:color="auto"/>
            </w:tcBorders>
          </w:tcPr>
          <w:p w14:paraId="51A7AC49" w14:textId="73E5DC54" w:rsidR="00CE692E" w:rsidRPr="006C3BFE" w:rsidRDefault="00F55168" w:rsidP="00D345ED">
            <w:pPr>
              <w:autoSpaceDE w:val="0"/>
              <w:autoSpaceDN w:val="0"/>
              <w:adjustRightInd w:val="0"/>
              <w:ind w:right="720"/>
              <w:rPr>
                <w:rFonts w:ascii="Arial" w:hAnsi="Arial" w:cs="Arial"/>
                <w:szCs w:val="22"/>
              </w:rPr>
            </w:pPr>
            <w:r w:rsidRPr="006C3BFE">
              <w:rPr>
                <w:rFonts w:ascii="Arial" w:hAnsi="Arial" w:cs="Arial"/>
                <w:b/>
                <w:szCs w:val="22"/>
              </w:rPr>
              <w:fldChar w:fldCharType="begin">
                <w:ffData>
                  <w:name w:val="Text13"/>
                  <w:enabled/>
                  <w:calcOnExit w:val="0"/>
                  <w:textInput/>
                </w:ffData>
              </w:fldChar>
            </w:r>
            <w:r w:rsidRPr="006C3BFE">
              <w:rPr>
                <w:rFonts w:ascii="Arial" w:hAnsi="Arial" w:cs="Arial"/>
                <w:b/>
                <w:szCs w:val="22"/>
              </w:rPr>
              <w:instrText xml:space="preserve"> FORMTEXT </w:instrText>
            </w:r>
            <w:r w:rsidRPr="006C3BFE">
              <w:rPr>
                <w:rFonts w:ascii="Arial" w:hAnsi="Arial" w:cs="Arial"/>
                <w:b/>
                <w:szCs w:val="22"/>
              </w:rPr>
            </w:r>
            <w:r w:rsidRPr="006C3BFE">
              <w:rPr>
                <w:rFonts w:ascii="Arial" w:hAnsi="Arial" w:cs="Arial"/>
                <w:b/>
                <w:szCs w:val="22"/>
              </w:rPr>
              <w:fldChar w:fldCharType="separate"/>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fldChar w:fldCharType="end"/>
            </w:r>
          </w:p>
          <w:p w14:paraId="568E2C9C" w14:textId="63F53964" w:rsidR="00CE692E" w:rsidRPr="006C3BFE" w:rsidRDefault="00CE692E" w:rsidP="006C3BFE">
            <w:pPr>
              <w:autoSpaceDE w:val="0"/>
              <w:autoSpaceDN w:val="0"/>
              <w:adjustRightInd w:val="0"/>
              <w:ind w:right="720"/>
              <w:rPr>
                <w:rFonts w:ascii="Arial" w:hAnsi="Arial" w:cs="Arial"/>
                <w:szCs w:val="22"/>
              </w:rPr>
            </w:pPr>
          </w:p>
        </w:tc>
      </w:tr>
      <w:tr w:rsidR="00CE692E" w14:paraId="7F69F7CC" w14:textId="77777777" w:rsidTr="002827DD">
        <w:trPr>
          <w:trHeight w:val="467"/>
        </w:trPr>
        <w:tc>
          <w:tcPr>
            <w:tcW w:w="3960" w:type="dxa"/>
            <w:tcBorders>
              <w:top w:val="single" w:sz="4" w:space="0" w:color="auto"/>
              <w:left w:val="single" w:sz="4" w:space="0" w:color="auto"/>
              <w:bottom w:val="single" w:sz="4" w:space="0" w:color="auto"/>
              <w:right w:val="single" w:sz="4" w:space="0" w:color="auto"/>
            </w:tcBorders>
          </w:tcPr>
          <w:p w14:paraId="72A83D3E" w14:textId="7BD5ACD6" w:rsidR="00CE692E" w:rsidRPr="006C3BFE" w:rsidRDefault="00CE692E" w:rsidP="004F5D84">
            <w:pPr>
              <w:autoSpaceDE w:val="0"/>
              <w:autoSpaceDN w:val="0"/>
              <w:adjustRightInd w:val="0"/>
              <w:ind w:right="-15"/>
              <w:rPr>
                <w:rFonts w:ascii="Arial" w:hAnsi="Arial" w:cs="Arial"/>
                <w:sz w:val="21"/>
                <w:szCs w:val="21"/>
              </w:rPr>
            </w:pPr>
            <w:r w:rsidRPr="282CF4C1">
              <w:rPr>
                <w:rFonts w:ascii="Arial" w:hAnsi="Arial" w:cs="Arial"/>
                <w:sz w:val="21"/>
                <w:szCs w:val="21"/>
              </w:rPr>
              <w:t xml:space="preserve">Shipping address </w:t>
            </w:r>
            <w:r w:rsidR="00564C01">
              <w:rPr>
                <w:rFonts w:ascii="Arial" w:hAnsi="Arial" w:cs="Arial"/>
                <w:sz w:val="21"/>
                <w:szCs w:val="21"/>
              </w:rPr>
              <w:t>for</w:t>
            </w:r>
            <w:r w:rsidRPr="282CF4C1">
              <w:rPr>
                <w:rFonts w:ascii="Arial" w:hAnsi="Arial" w:cs="Arial"/>
                <w:sz w:val="21"/>
                <w:szCs w:val="21"/>
              </w:rPr>
              <w:t xml:space="preserve"> </w:t>
            </w:r>
            <w:r w:rsidR="7500836C" w:rsidRPr="282CF4C1">
              <w:rPr>
                <w:rFonts w:ascii="Arial" w:hAnsi="Arial" w:cs="Arial"/>
                <w:sz w:val="21"/>
                <w:szCs w:val="21"/>
              </w:rPr>
              <w:t xml:space="preserve">each </w:t>
            </w:r>
            <w:r w:rsidRPr="282CF4C1">
              <w:rPr>
                <w:rFonts w:ascii="Arial" w:hAnsi="Arial" w:cs="Arial"/>
                <w:sz w:val="21"/>
                <w:szCs w:val="21"/>
              </w:rPr>
              <w:t>lab/institution</w:t>
            </w:r>
            <w:r w:rsidR="002827DD">
              <w:rPr>
                <w:rFonts w:ascii="Arial" w:hAnsi="Arial" w:cs="Arial"/>
                <w:sz w:val="21"/>
                <w:szCs w:val="21"/>
              </w:rPr>
              <w:t xml:space="preserve"> where specimens will be used</w:t>
            </w:r>
            <w:r w:rsidRPr="282CF4C1">
              <w:rPr>
                <w:rFonts w:ascii="Arial" w:hAnsi="Arial" w:cs="Arial"/>
                <w:sz w:val="21"/>
                <w:szCs w:val="21"/>
              </w:rPr>
              <w:t>:</w:t>
            </w:r>
          </w:p>
        </w:tc>
        <w:tc>
          <w:tcPr>
            <w:tcW w:w="3780" w:type="dxa"/>
            <w:tcBorders>
              <w:top w:val="single" w:sz="4" w:space="0" w:color="auto"/>
              <w:left w:val="single" w:sz="4" w:space="0" w:color="auto"/>
              <w:bottom w:val="single" w:sz="4" w:space="0" w:color="auto"/>
              <w:right w:val="single" w:sz="4" w:space="0" w:color="auto"/>
            </w:tcBorders>
          </w:tcPr>
          <w:p w14:paraId="261A005C" w14:textId="544281D1" w:rsidR="00CE692E" w:rsidRPr="006C3BFE" w:rsidRDefault="00F55168" w:rsidP="00D345ED">
            <w:pPr>
              <w:autoSpaceDE w:val="0"/>
              <w:autoSpaceDN w:val="0"/>
              <w:adjustRightInd w:val="0"/>
              <w:ind w:right="720"/>
              <w:rPr>
                <w:rFonts w:ascii="Arial" w:hAnsi="Arial" w:cs="Arial"/>
              </w:rPr>
            </w:pPr>
            <w:r w:rsidRPr="006C3BFE">
              <w:rPr>
                <w:rFonts w:ascii="Arial" w:hAnsi="Arial" w:cs="Arial"/>
                <w:b/>
                <w:szCs w:val="22"/>
              </w:rPr>
              <w:fldChar w:fldCharType="begin">
                <w:ffData>
                  <w:name w:val="Text13"/>
                  <w:enabled/>
                  <w:calcOnExit w:val="0"/>
                  <w:textInput/>
                </w:ffData>
              </w:fldChar>
            </w:r>
            <w:r w:rsidRPr="006C3BFE">
              <w:rPr>
                <w:rFonts w:ascii="Arial" w:hAnsi="Arial" w:cs="Arial"/>
                <w:b/>
                <w:szCs w:val="22"/>
              </w:rPr>
              <w:instrText xml:space="preserve"> FORMTEXT </w:instrText>
            </w:r>
            <w:r w:rsidRPr="006C3BFE">
              <w:rPr>
                <w:rFonts w:ascii="Arial" w:hAnsi="Arial" w:cs="Arial"/>
                <w:b/>
                <w:szCs w:val="22"/>
              </w:rPr>
            </w:r>
            <w:r w:rsidRPr="006C3BFE">
              <w:rPr>
                <w:rFonts w:ascii="Arial" w:hAnsi="Arial" w:cs="Arial"/>
                <w:b/>
                <w:szCs w:val="22"/>
              </w:rPr>
              <w:fldChar w:fldCharType="separate"/>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t> </w:t>
            </w:r>
            <w:r w:rsidRPr="006C3BFE">
              <w:rPr>
                <w:rFonts w:ascii="Arial" w:hAnsi="Arial" w:cs="Arial"/>
                <w:b/>
                <w:szCs w:val="22"/>
              </w:rPr>
              <w:fldChar w:fldCharType="end"/>
            </w:r>
          </w:p>
          <w:p w14:paraId="3B427407" w14:textId="5B59C5CD" w:rsidR="00CE692E" w:rsidRPr="006C3BFE" w:rsidRDefault="00CE692E" w:rsidP="006C3BFE">
            <w:pPr>
              <w:autoSpaceDE w:val="0"/>
              <w:autoSpaceDN w:val="0"/>
              <w:adjustRightInd w:val="0"/>
              <w:ind w:right="720"/>
              <w:rPr>
                <w:rFonts w:ascii="Arial" w:hAnsi="Arial" w:cs="Arial"/>
              </w:rPr>
            </w:pPr>
          </w:p>
        </w:tc>
      </w:tr>
    </w:tbl>
    <w:p w14:paraId="54C1BF46" w14:textId="77777777" w:rsidR="00D95B0B" w:rsidRDefault="00D95B0B" w:rsidP="008345B8">
      <w:pPr>
        <w:pStyle w:val="BodyText"/>
        <w:ind w:left="0"/>
      </w:pPr>
    </w:p>
    <w:p w14:paraId="3F79B0F3" w14:textId="618209E0" w:rsidR="008345B8" w:rsidRPr="008345B8" w:rsidRDefault="008345B8" w:rsidP="008345B8">
      <w:pPr>
        <w:pStyle w:val="BodyText"/>
        <w:ind w:left="0"/>
      </w:pPr>
      <w:r>
        <w:t>_____________________________________________________________________________________</w:t>
      </w:r>
    </w:p>
    <w:p w14:paraId="1103DB39" w14:textId="0748E55F" w:rsidR="00B93E47" w:rsidRDefault="00B93E47" w:rsidP="00067800">
      <w:pPr>
        <w:pStyle w:val="Heading1"/>
      </w:pPr>
      <w:r>
        <w:t>Background</w:t>
      </w:r>
      <w:r w:rsidR="0007466F">
        <w:t>/</w:t>
      </w:r>
      <w:r w:rsidRPr="00067800">
        <w:t>Rationale</w:t>
      </w:r>
      <w:r w:rsidR="00D273C1">
        <w:t xml:space="preserve"> </w:t>
      </w:r>
      <w:r w:rsidR="00D273C1" w:rsidRPr="00944E35">
        <w:rPr>
          <w:rFonts w:cs="Arial"/>
          <w:b w:val="0"/>
          <w:bCs/>
          <w:iCs/>
          <w:sz w:val="22"/>
          <w:szCs w:val="14"/>
        </w:rPr>
        <w:t>(Up to 1 page)</w:t>
      </w:r>
    </w:p>
    <w:p w14:paraId="35BA92F5" w14:textId="2945E638" w:rsidR="00132861" w:rsidRDefault="00B60D8C" w:rsidP="00A55869">
      <w:pPr>
        <w:pStyle w:val="BodyMeta"/>
        <w:ind w:left="0"/>
        <w:jc w:val="both"/>
        <w:rPr>
          <w:rFonts w:ascii="Arial" w:hAnsi="Arial" w:cs="Arial"/>
          <w:szCs w:val="22"/>
        </w:rPr>
      </w:pPr>
      <w:r w:rsidRPr="006C3BFE">
        <w:rPr>
          <w:rFonts w:ascii="Arial" w:hAnsi="Arial" w:cs="Arial"/>
          <w:i/>
          <w:color w:val="0000FF"/>
        </w:rPr>
        <w:t>Provide rationale for the proposed study</w:t>
      </w:r>
      <w:r w:rsidR="0041776B" w:rsidRPr="006C3BFE">
        <w:rPr>
          <w:rFonts w:ascii="Arial" w:hAnsi="Arial" w:cs="Arial"/>
          <w:i/>
          <w:color w:val="0000FF"/>
        </w:rPr>
        <w:t>, relevant background information, implications of prior research, anticipated contribution of proposed study to HVTN research agenda</w:t>
      </w:r>
      <w:r w:rsidR="00C07103" w:rsidRPr="006C3BFE">
        <w:rPr>
          <w:rFonts w:ascii="Arial" w:hAnsi="Arial" w:cs="Arial"/>
          <w:i/>
          <w:color w:val="0000FF"/>
        </w:rPr>
        <w:t xml:space="preserve"> (</w:t>
      </w:r>
      <w:r w:rsidR="003674C3" w:rsidRPr="006C3BFE">
        <w:rPr>
          <w:rFonts w:ascii="Arial" w:hAnsi="Arial" w:cs="Arial"/>
          <w:i/>
          <w:color w:val="0000FF"/>
        </w:rPr>
        <w:t>if applicable</w:t>
      </w:r>
      <w:r w:rsidR="00762E4F" w:rsidRPr="006C3BFE">
        <w:rPr>
          <w:rFonts w:ascii="Arial" w:hAnsi="Arial" w:cs="Arial"/>
          <w:i/>
          <w:color w:val="0000FF"/>
        </w:rPr>
        <w:t>)</w:t>
      </w:r>
      <w:r w:rsidR="00C07103" w:rsidRPr="006C3BFE">
        <w:rPr>
          <w:rFonts w:ascii="Arial" w:hAnsi="Arial" w:cs="Arial"/>
          <w:i/>
          <w:color w:val="0000FF"/>
        </w:rPr>
        <w:t>,</w:t>
      </w:r>
      <w:r w:rsidR="00762E4F" w:rsidRPr="006C3BFE">
        <w:rPr>
          <w:rFonts w:ascii="Arial" w:hAnsi="Arial" w:cs="Arial"/>
          <w:i/>
          <w:color w:val="0000FF"/>
        </w:rPr>
        <w:t xml:space="preserve"> and to HIV </w:t>
      </w:r>
      <w:r w:rsidR="008160C8" w:rsidRPr="006C3BFE">
        <w:rPr>
          <w:rFonts w:ascii="Arial" w:hAnsi="Arial" w:cs="Arial"/>
          <w:i/>
          <w:color w:val="0000FF"/>
        </w:rPr>
        <w:t>research</w:t>
      </w:r>
      <w:r w:rsidR="00762E4F" w:rsidRPr="006C3BFE">
        <w:rPr>
          <w:rFonts w:ascii="Arial" w:hAnsi="Arial" w:cs="Arial"/>
          <w:i/>
          <w:color w:val="0000FF"/>
        </w:rPr>
        <w:t xml:space="preserve"> in genera</w:t>
      </w:r>
      <w:r w:rsidR="00144521">
        <w:rPr>
          <w:rFonts w:ascii="Arial" w:hAnsi="Arial" w:cs="Arial"/>
          <w:i/>
          <w:color w:val="0000FF"/>
        </w:rPr>
        <w:t xml:space="preserve">l: </w:t>
      </w:r>
    </w:p>
    <w:p w14:paraId="32C39A5F" w14:textId="77777777" w:rsidR="00550515" w:rsidRDefault="00550515" w:rsidP="00A55869">
      <w:pPr>
        <w:pStyle w:val="BodyMeta"/>
        <w:ind w:left="0"/>
        <w:jc w:val="both"/>
        <w:rPr>
          <w:rFonts w:ascii="Arial" w:hAnsi="Arial" w:cs="Arial"/>
          <w:szCs w:val="22"/>
        </w:rPr>
      </w:pPr>
    </w:p>
    <w:p w14:paraId="11185419" w14:textId="60CF0A93" w:rsidR="00550515" w:rsidRPr="00C73A28" w:rsidRDefault="00550515" w:rsidP="007E3EEC">
      <w:pPr>
        <w:pStyle w:val="BodyMeta"/>
        <w:ind w:left="0"/>
        <w:jc w:val="both"/>
        <w:rPr>
          <w:rFonts w:ascii="Arial" w:hAnsi="Arial" w:cs="Arial"/>
          <w:bCs/>
          <w:sz w:val="21"/>
          <w:lang w:val="en-ZA"/>
        </w:rPr>
      </w:pPr>
      <w:r w:rsidRPr="00C73A28">
        <w:rPr>
          <w:rFonts w:ascii="Arial" w:hAnsi="Arial" w:cs="Arial"/>
          <w:bCs/>
          <w:sz w:val="21"/>
          <w:lang w:val="en-ZA"/>
        </w:rPr>
        <w:t xml:space="preserve">The proposed study aims to address the complex and interconnected research gaps related to heat-related health outcomes, particularly in urban settings of low- and middle-income countries. The study will </w:t>
      </w:r>
      <w:r w:rsidR="00EF4617" w:rsidRPr="00C73A28">
        <w:rPr>
          <w:rFonts w:ascii="Arial" w:hAnsi="Arial" w:cs="Arial"/>
          <w:bCs/>
          <w:sz w:val="21"/>
          <w:lang w:val="en-ZA"/>
        </w:rPr>
        <w:t>reanalyse</w:t>
      </w:r>
      <w:r w:rsidRPr="00C73A28">
        <w:rPr>
          <w:rFonts w:ascii="Arial" w:hAnsi="Arial" w:cs="Arial"/>
          <w:bCs/>
          <w:sz w:val="21"/>
          <w:lang w:val="en-ZA"/>
        </w:rPr>
        <w:t xml:space="preserve"> existing data from longitudinal studies conducted in Johannesburg, South Africa, and Abidjan, Côte d'Ivoire. These studies include trials and cohorts among HIV-infected adults, HIV-</w:t>
      </w:r>
      <w:r w:rsidRPr="00C73A28">
        <w:rPr>
          <w:rFonts w:ascii="Arial" w:hAnsi="Arial" w:cs="Arial"/>
          <w:bCs/>
          <w:sz w:val="21"/>
          <w:lang w:val="en-ZA"/>
        </w:rPr>
        <w:lastRenderedPageBreak/>
        <w:t>uninfected adults, and adults participating in longitudinal studies related to COVID-19 prevention or treatment.</w:t>
      </w:r>
    </w:p>
    <w:p w14:paraId="1F7236AC" w14:textId="6EAE7DD9" w:rsidR="004438B7" w:rsidRPr="00C73A28" w:rsidRDefault="00550515" w:rsidP="004438B7">
      <w:pPr>
        <w:pStyle w:val="BodyMeta"/>
        <w:ind w:left="0"/>
        <w:jc w:val="both"/>
        <w:rPr>
          <w:rFonts w:ascii="Arial" w:hAnsi="Arial" w:cs="Arial"/>
          <w:bCs/>
          <w:sz w:val="21"/>
          <w:lang w:val="en-ZA"/>
        </w:rPr>
      </w:pPr>
      <w:r w:rsidRPr="00C73A28">
        <w:rPr>
          <w:rFonts w:ascii="Arial" w:hAnsi="Arial" w:cs="Arial"/>
          <w:bCs/>
          <w:sz w:val="21"/>
          <w:lang w:val="en-ZA"/>
        </w:rPr>
        <w:t xml:space="preserve">The rationale for this study is based on the limited evidence available on the impact of high temperatures on vulnerable population groups in sub-Saharan Africa, such as those living with HIV. </w:t>
      </w:r>
      <w:r w:rsidR="007E3EEC" w:rsidRPr="00C73A28">
        <w:rPr>
          <w:rFonts w:ascii="Arial" w:hAnsi="Arial" w:cs="Arial"/>
          <w:bCs/>
          <w:sz w:val="21"/>
          <w:lang w:val="en-ZA"/>
        </w:rPr>
        <w:t>An estimated 26 million people are living</w:t>
      </w:r>
      <w:r w:rsidRPr="00C73A28">
        <w:rPr>
          <w:rFonts w:ascii="Arial" w:hAnsi="Arial" w:cs="Arial"/>
          <w:bCs/>
          <w:sz w:val="21"/>
          <w:lang w:val="en-ZA"/>
        </w:rPr>
        <w:t xml:space="preserve"> with HIV on the subcontinent, with up to 30% of adults infected in some countries. Some recent studies have found that rates of HIV are highest in areas most vulnerable to heat impacts, such as informal settlements. This study aims to provide more nuanced analyses of these associations.</w:t>
      </w:r>
    </w:p>
    <w:p w14:paraId="308A8FD5" w14:textId="28D28A49" w:rsidR="004438B7" w:rsidRPr="00C73A28" w:rsidRDefault="00550515" w:rsidP="004438B7">
      <w:pPr>
        <w:pStyle w:val="BodyMeta"/>
        <w:ind w:left="0"/>
        <w:jc w:val="both"/>
        <w:rPr>
          <w:rFonts w:ascii="Arial" w:hAnsi="Arial" w:cs="Arial"/>
          <w:bCs/>
          <w:sz w:val="21"/>
          <w:lang w:val="en-ZA"/>
        </w:rPr>
      </w:pPr>
      <w:r w:rsidRPr="00C73A28">
        <w:rPr>
          <w:rFonts w:ascii="Arial" w:hAnsi="Arial" w:cs="Arial"/>
          <w:bCs/>
          <w:sz w:val="21"/>
          <w:lang w:val="en-ZA"/>
        </w:rPr>
        <w:t>The study will use machine learning methods to construct an index of intra-urban socio-economic and environmental vulnerability factors. The solutions developed by the study will address two major concerns for global policymakers: how to warn people about a heatwave in urban settings in low- and middle-income countries</w:t>
      </w:r>
      <w:r w:rsidR="007E3EEC" w:rsidRPr="00C73A28">
        <w:rPr>
          <w:rFonts w:ascii="Arial" w:hAnsi="Arial" w:cs="Arial"/>
          <w:bCs/>
          <w:sz w:val="21"/>
          <w:lang w:val="en-ZA"/>
        </w:rPr>
        <w:t xml:space="preserve"> and how</w:t>
      </w:r>
      <w:r w:rsidRPr="00C73A28">
        <w:rPr>
          <w:rFonts w:ascii="Arial" w:hAnsi="Arial" w:cs="Arial"/>
          <w:bCs/>
          <w:sz w:val="21"/>
          <w:lang w:val="en-ZA"/>
        </w:rPr>
        <w:t xml:space="preserve"> to track its impacts. </w:t>
      </w:r>
      <w:r w:rsidR="007E3EEC" w:rsidRPr="00C73A28">
        <w:rPr>
          <w:rFonts w:ascii="Arial" w:hAnsi="Arial" w:cs="Arial"/>
          <w:bCs/>
          <w:sz w:val="21"/>
          <w:lang w:val="en-ZA"/>
        </w:rPr>
        <w:t>Local, national, and international policymakers</w:t>
      </w:r>
      <w:r w:rsidRPr="00C73A28">
        <w:rPr>
          <w:rFonts w:ascii="Arial" w:hAnsi="Arial" w:cs="Arial"/>
          <w:bCs/>
          <w:sz w:val="21"/>
          <w:lang w:val="en-ZA"/>
        </w:rPr>
        <w:t xml:space="preserve"> will be engaged at all stages.</w:t>
      </w:r>
    </w:p>
    <w:p w14:paraId="063DFB7C" w14:textId="76DEA458" w:rsidR="00550515" w:rsidRDefault="00550515" w:rsidP="004438B7">
      <w:pPr>
        <w:pStyle w:val="BodyMeta"/>
        <w:ind w:left="0"/>
        <w:jc w:val="both"/>
        <w:rPr>
          <w:ins w:id="1" w:author="Craig Parker" w:date="2024-04-11T14:19:00Z"/>
          <w:rFonts w:ascii="Arial" w:hAnsi="Arial" w:cs="Arial"/>
          <w:bCs/>
          <w:sz w:val="21"/>
          <w:lang w:val="en-ZA"/>
        </w:rPr>
      </w:pPr>
      <w:r w:rsidRPr="00C73A28">
        <w:rPr>
          <w:rFonts w:ascii="Arial" w:hAnsi="Arial" w:cs="Arial"/>
          <w:bCs/>
          <w:sz w:val="21"/>
          <w:lang w:val="en-ZA"/>
        </w:rPr>
        <w:t xml:space="preserve">The anticipated contribution of this study to the HIV research agenda includes providing valuable insights into the associations between heat and other environmental exposures and health outcomes in HIV-infected people. These associations </w:t>
      </w:r>
      <w:r w:rsidR="007E3EEC" w:rsidRPr="00C73A28">
        <w:rPr>
          <w:rFonts w:ascii="Arial" w:hAnsi="Arial" w:cs="Arial"/>
          <w:bCs/>
          <w:sz w:val="21"/>
          <w:lang w:val="en-ZA"/>
        </w:rPr>
        <w:t>will likely</w:t>
      </w:r>
      <w:r w:rsidRPr="00C73A28">
        <w:rPr>
          <w:rFonts w:ascii="Arial" w:hAnsi="Arial" w:cs="Arial"/>
          <w:bCs/>
          <w:sz w:val="21"/>
          <w:lang w:val="en-ZA"/>
        </w:rPr>
        <w:t xml:space="preserve"> differ in size and nature from heat-health linkages in other population groups. The study will also contribute to the broader HIV research field by providing data on populations at risk for acquiring HIV infection (HIV-negative adults) and those participating in COVID-19 prevention or treatment trials.</w:t>
      </w:r>
    </w:p>
    <w:p w14:paraId="1F10943E" w14:textId="0C420B68" w:rsidR="001C2B1C" w:rsidRPr="00C73A28" w:rsidRDefault="001C2B1C" w:rsidP="004438B7">
      <w:pPr>
        <w:pStyle w:val="BodyMeta"/>
        <w:ind w:left="0"/>
        <w:jc w:val="both"/>
        <w:rPr>
          <w:rFonts w:ascii="Arial" w:hAnsi="Arial" w:cs="Arial"/>
          <w:bCs/>
          <w:sz w:val="21"/>
          <w:lang w:val="en-ZA"/>
        </w:rPr>
      </w:pPr>
      <w:ins w:id="2" w:author="Craig Parker" w:date="2024-04-11T14:19:00Z">
        <w:r w:rsidRPr="001C2B1C">
          <w:rPr>
            <w:rFonts w:ascii="Arial" w:hAnsi="Arial" w:cs="Arial"/>
            <w:bCs/>
            <w:sz w:val="21"/>
          </w:rPr>
          <w:t xml:space="preserve">Our aim is to analyze the impact of environmental temperatures on health outcomes in a broad population, including those with specific health conditions such as HIV. While the </w:t>
        </w:r>
        <w:proofErr w:type="spellStart"/>
        <w:r w:rsidRPr="001C2B1C">
          <w:rPr>
            <w:rFonts w:ascii="Arial" w:hAnsi="Arial" w:cs="Arial"/>
            <w:bCs/>
            <w:sz w:val="21"/>
          </w:rPr>
          <w:t>Imbokodo</w:t>
        </w:r>
        <w:proofErr w:type="spellEnd"/>
        <w:r w:rsidRPr="001C2B1C">
          <w:rPr>
            <w:rFonts w:ascii="Arial" w:hAnsi="Arial" w:cs="Arial"/>
            <w:bCs/>
            <w:sz w:val="21"/>
          </w:rPr>
          <w:t xml:space="preserve"> study population underwent specific medical procedures, we believe that the data can provide valuable insights into the general health impacts of heat exposure, especially in the context of HIV. We will ensure that our analysis takes into account the specificities of the data collected during the </w:t>
        </w:r>
        <w:proofErr w:type="spellStart"/>
        <w:r w:rsidRPr="001C2B1C">
          <w:rPr>
            <w:rFonts w:ascii="Arial" w:hAnsi="Arial" w:cs="Arial"/>
            <w:bCs/>
            <w:sz w:val="21"/>
          </w:rPr>
          <w:t>Imbokodo</w:t>
        </w:r>
        <w:proofErr w:type="spellEnd"/>
        <w:r w:rsidRPr="001C2B1C">
          <w:rPr>
            <w:rFonts w:ascii="Arial" w:hAnsi="Arial" w:cs="Arial"/>
            <w:bCs/>
            <w:sz w:val="21"/>
          </w:rPr>
          <w:t xml:space="preserve"> study.</w:t>
        </w:r>
      </w:ins>
    </w:p>
    <w:p w14:paraId="07A5C72D" w14:textId="77777777" w:rsidR="00550515" w:rsidRPr="004438B7" w:rsidRDefault="00550515" w:rsidP="00550515">
      <w:pPr>
        <w:pStyle w:val="BodyMeta"/>
        <w:jc w:val="both"/>
        <w:rPr>
          <w:rFonts w:ascii="Arial" w:hAnsi="Arial" w:cs="Arial"/>
          <w:b/>
          <w:sz w:val="21"/>
          <w:lang w:val="en-ZA"/>
        </w:rPr>
      </w:pPr>
    </w:p>
    <w:p w14:paraId="4C65CADE" w14:textId="77777777" w:rsidR="00E34073" w:rsidRPr="008345B8" w:rsidRDefault="00E34073" w:rsidP="00E34073">
      <w:pPr>
        <w:pStyle w:val="BodyText"/>
        <w:ind w:left="0"/>
      </w:pPr>
      <w:r>
        <w:t>_____________________________________________________________________________________</w:t>
      </w:r>
    </w:p>
    <w:p w14:paraId="51A49E5D" w14:textId="54AE78E3" w:rsidR="00B93E47" w:rsidRPr="00650025" w:rsidRDefault="00CF4807" w:rsidP="00E34073">
      <w:pPr>
        <w:pStyle w:val="Heading1"/>
      </w:pPr>
      <w:r w:rsidRPr="00650025">
        <w:t>Proposed</w:t>
      </w:r>
      <w:r w:rsidR="00FA3DA0" w:rsidRPr="00650025">
        <w:t xml:space="preserve"> s</w:t>
      </w:r>
      <w:r w:rsidRPr="00650025">
        <w:t>tudy</w:t>
      </w:r>
      <w:r w:rsidR="00233D8F">
        <w:t xml:space="preserve"> details</w:t>
      </w:r>
      <w:r w:rsidR="00D273C1">
        <w:t xml:space="preserve"> </w:t>
      </w:r>
      <w:r w:rsidR="00D273C1" w:rsidRPr="000D3F2E">
        <w:rPr>
          <w:rFonts w:cs="Arial"/>
          <w:b w:val="0"/>
          <w:bCs/>
          <w:iCs/>
          <w:sz w:val="22"/>
          <w:szCs w:val="14"/>
        </w:rPr>
        <w:t xml:space="preserve">(Up to </w:t>
      </w:r>
      <w:r w:rsidR="00D273C1">
        <w:rPr>
          <w:rFonts w:cs="Arial"/>
          <w:b w:val="0"/>
          <w:bCs/>
          <w:iCs/>
          <w:sz w:val="22"/>
          <w:szCs w:val="14"/>
        </w:rPr>
        <w:t>2</w:t>
      </w:r>
      <w:r w:rsidR="00D273C1" w:rsidRPr="000D3F2E">
        <w:rPr>
          <w:rFonts w:cs="Arial"/>
          <w:b w:val="0"/>
          <w:bCs/>
          <w:iCs/>
          <w:sz w:val="22"/>
          <w:szCs w:val="14"/>
        </w:rPr>
        <w:t xml:space="preserve"> page</w:t>
      </w:r>
      <w:r w:rsidR="00D273C1">
        <w:rPr>
          <w:rFonts w:cs="Arial"/>
          <w:b w:val="0"/>
          <w:bCs/>
          <w:iCs/>
          <w:sz w:val="22"/>
          <w:szCs w:val="14"/>
        </w:rPr>
        <w:t>s</w:t>
      </w:r>
      <w:r w:rsidR="00D273C1" w:rsidRPr="000D3F2E">
        <w:rPr>
          <w:rFonts w:cs="Arial"/>
          <w:b w:val="0"/>
          <w:bCs/>
          <w:iCs/>
          <w:sz w:val="22"/>
          <w:szCs w:val="14"/>
        </w:rPr>
        <w:t>)</w:t>
      </w:r>
    </w:p>
    <w:p w14:paraId="335C3C10" w14:textId="41FFBC52" w:rsidR="00CF4807" w:rsidRPr="00650025" w:rsidRDefault="00FA3DA0" w:rsidP="00C65F78">
      <w:pPr>
        <w:pStyle w:val="SummaryHeading"/>
        <w:numPr>
          <w:ilvl w:val="0"/>
          <w:numId w:val="29"/>
        </w:numPr>
        <w:rPr>
          <w:rFonts w:cs="Arial"/>
        </w:rPr>
      </w:pPr>
      <w:r w:rsidRPr="00650025">
        <w:rPr>
          <w:rFonts w:cs="Arial"/>
        </w:rPr>
        <w:t>Study</w:t>
      </w:r>
      <w:r w:rsidR="00CF4807" w:rsidRPr="00650025">
        <w:rPr>
          <w:rFonts w:cs="Arial"/>
        </w:rPr>
        <w:t xml:space="preserve"> </w:t>
      </w:r>
      <w:r w:rsidR="00BD6756" w:rsidRPr="00650025">
        <w:rPr>
          <w:rFonts w:cs="Arial"/>
        </w:rPr>
        <w:t xml:space="preserve">hypotheses and </w:t>
      </w:r>
      <w:r w:rsidR="00CF4807" w:rsidRPr="00650025">
        <w:rPr>
          <w:rFonts w:cs="Arial"/>
        </w:rPr>
        <w:t>objectives</w:t>
      </w:r>
    </w:p>
    <w:p w14:paraId="6267BB59" w14:textId="1F4D5F5A" w:rsidR="00FA3DA0" w:rsidRPr="006C3BFE" w:rsidRDefault="001F630B" w:rsidP="006C3BFE">
      <w:pPr>
        <w:pStyle w:val="BodyMeta"/>
        <w:ind w:left="0"/>
        <w:rPr>
          <w:rFonts w:ascii="Arial" w:hAnsi="Arial" w:cs="Arial"/>
          <w:i/>
          <w:color w:val="0000FF"/>
        </w:rPr>
      </w:pPr>
      <w:r>
        <w:rPr>
          <w:rFonts w:ascii="Arial" w:hAnsi="Arial" w:cs="Arial"/>
          <w:i/>
          <w:color w:val="0000FF"/>
        </w:rPr>
        <w:t>Outline t</w:t>
      </w:r>
      <w:r w:rsidR="00BD6756" w:rsidRPr="006C3BFE">
        <w:rPr>
          <w:rFonts w:ascii="Arial" w:hAnsi="Arial" w:cs="Arial"/>
          <w:i/>
          <w:color w:val="0000FF"/>
        </w:rPr>
        <w:t>he primary hypotheses</w:t>
      </w:r>
      <w:r>
        <w:rPr>
          <w:rFonts w:ascii="Arial" w:hAnsi="Arial" w:cs="Arial"/>
          <w:i/>
          <w:color w:val="0000FF"/>
        </w:rPr>
        <w:t xml:space="preserve"> &amp; t</w:t>
      </w:r>
      <w:r w:rsidR="00BD6756" w:rsidRPr="006C3BFE">
        <w:rPr>
          <w:rFonts w:ascii="Arial" w:hAnsi="Arial" w:cs="Arial"/>
          <w:i/>
          <w:color w:val="0000FF"/>
        </w:rPr>
        <w:t>he major study objectives</w:t>
      </w:r>
      <w:r w:rsidR="00F95901" w:rsidRPr="006C3BFE">
        <w:rPr>
          <w:rFonts w:ascii="Arial" w:hAnsi="Arial" w:cs="Arial"/>
          <w:i/>
          <w:color w:val="0000FF"/>
        </w:rPr>
        <w:t xml:space="preserve"> and endpoints needed to achieve those objectives</w:t>
      </w:r>
      <w:r w:rsidR="00144521">
        <w:rPr>
          <w:rFonts w:ascii="Arial" w:hAnsi="Arial" w:cs="Arial"/>
          <w:i/>
          <w:color w:val="0000FF"/>
        </w:rPr>
        <w:t>:</w:t>
      </w:r>
      <w:r w:rsidR="00D66D5F">
        <w:rPr>
          <w:rFonts w:ascii="Arial" w:hAnsi="Arial" w:cs="Arial"/>
          <w:i/>
          <w:color w:val="0000FF"/>
        </w:rPr>
        <w:t xml:space="preserve"> </w:t>
      </w:r>
      <w:r w:rsidR="00D66D5F" w:rsidRPr="006C3BFE">
        <w:rPr>
          <w:rFonts w:ascii="Arial" w:hAnsi="Arial" w:cs="Arial"/>
          <w:szCs w:val="22"/>
        </w:rPr>
        <w:fldChar w:fldCharType="begin">
          <w:ffData>
            <w:name w:val="Text14"/>
            <w:enabled/>
            <w:calcOnExit w:val="0"/>
            <w:textInput/>
          </w:ffData>
        </w:fldChar>
      </w:r>
      <w:r w:rsidR="00D66D5F" w:rsidRPr="006C3BFE">
        <w:rPr>
          <w:rFonts w:ascii="Arial" w:hAnsi="Arial" w:cs="Arial"/>
          <w:szCs w:val="22"/>
        </w:rPr>
        <w:instrText xml:space="preserve"> FORMTEXT </w:instrText>
      </w:r>
      <w:r w:rsidR="00D66D5F" w:rsidRPr="006C3BFE">
        <w:rPr>
          <w:rFonts w:ascii="Arial" w:hAnsi="Arial" w:cs="Arial"/>
          <w:szCs w:val="22"/>
        </w:rPr>
      </w:r>
      <w:r w:rsidR="00D66D5F" w:rsidRPr="006C3BFE">
        <w:rPr>
          <w:rFonts w:ascii="Arial" w:hAnsi="Arial" w:cs="Arial"/>
          <w:szCs w:val="22"/>
        </w:rPr>
        <w:fldChar w:fldCharType="separate"/>
      </w:r>
      <w:r w:rsidR="00D66D5F" w:rsidRPr="006C3BFE">
        <w:rPr>
          <w:rFonts w:ascii="Arial" w:hAnsi="Arial" w:cs="Arial"/>
          <w:szCs w:val="22"/>
        </w:rPr>
        <w:t> </w:t>
      </w:r>
      <w:r w:rsidR="00D66D5F" w:rsidRPr="006C3BFE">
        <w:rPr>
          <w:rFonts w:ascii="Arial" w:hAnsi="Arial" w:cs="Arial"/>
          <w:szCs w:val="22"/>
        </w:rPr>
        <w:t> </w:t>
      </w:r>
      <w:r w:rsidR="00D66D5F" w:rsidRPr="006C3BFE">
        <w:rPr>
          <w:rFonts w:ascii="Arial" w:hAnsi="Arial" w:cs="Arial"/>
          <w:szCs w:val="22"/>
        </w:rPr>
        <w:t> </w:t>
      </w:r>
      <w:r w:rsidR="00D66D5F" w:rsidRPr="006C3BFE">
        <w:rPr>
          <w:rFonts w:ascii="Arial" w:hAnsi="Arial" w:cs="Arial"/>
          <w:szCs w:val="22"/>
        </w:rPr>
        <w:t> </w:t>
      </w:r>
      <w:r w:rsidR="00D66D5F" w:rsidRPr="006C3BFE">
        <w:rPr>
          <w:rFonts w:ascii="Arial" w:hAnsi="Arial" w:cs="Arial"/>
          <w:szCs w:val="22"/>
        </w:rPr>
        <w:t> </w:t>
      </w:r>
      <w:r w:rsidR="00D66D5F" w:rsidRPr="006C3BFE">
        <w:rPr>
          <w:rFonts w:ascii="Arial" w:hAnsi="Arial" w:cs="Arial"/>
          <w:szCs w:val="22"/>
        </w:rPr>
        <w:fldChar w:fldCharType="end"/>
      </w:r>
    </w:p>
    <w:p w14:paraId="573D12D0" w14:textId="33E16E4B" w:rsidR="00550515" w:rsidRPr="00D3715A" w:rsidRDefault="00550515" w:rsidP="00C65F78">
      <w:pPr>
        <w:pStyle w:val="SummaryHeading"/>
        <w:numPr>
          <w:ilvl w:val="0"/>
          <w:numId w:val="32"/>
        </w:numPr>
        <w:rPr>
          <w:rFonts w:cs="Arial"/>
          <w:b w:val="0"/>
          <w:bCs/>
          <w:lang w:val="en-ZA"/>
        </w:rPr>
      </w:pPr>
      <w:r w:rsidRPr="00D3715A">
        <w:rPr>
          <w:rFonts w:cs="Arial"/>
          <w:b w:val="0"/>
          <w:bCs/>
          <w:lang w:val="en-ZA"/>
        </w:rPr>
        <w:t xml:space="preserve">Map intra-urban heat vulnerability and exposure across urban areas in large African cities. This involves deploying </w:t>
      </w:r>
      <w:r w:rsidR="0001160A" w:rsidRPr="00D3715A">
        <w:rPr>
          <w:rFonts w:cs="Arial"/>
          <w:b w:val="0"/>
          <w:bCs/>
          <w:lang w:val="en-ZA"/>
        </w:rPr>
        <w:t>various</w:t>
      </w:r>
      <w:r w:rsidRPr="00D3715A">
        <w:rPr>
          <w:rFonts w:cs="Arial"/>
          <w:b w:val="0"/>
          <w:bCs/>
          <w:lang w:val="en-ZA"/>
        </w:rPr>
        <w:t xml:space="preserve"> machine learning methods to understand the spatial variations in heat-health impacts across urban areas.</w:t>
      </w:r>
    </w:p>
    <w:p w14:paraId="5D07AA60" w14:textId="4002F299" w:rsidR="00550515" w:rsidRPr="00D3715A" w:rsidRDefault="00550515" w:rsidP="00C65F78">
      <w:pPr>
        <w:pStyle w:val="SummaryHeading"/>
        <w:numPr>
          <w:ilvl w:val="0"/>
          <w:numId w:val="32"/>
        </w:numPr>
        <w:rPr>
          <w:rFonts w:cs="Arial"/>
          <w:b w:val="0"/>
          <w:bCs/>
          <w:lang w:val="en-ZA"/>
        </w:rPr>
      </w:pPr>
      <w:r w:rsidRPr="00D3715A">
        <w:rPr>
          <w:rFonts w:cs="Arial"/>
          <w:b w:val="0"/>
          <w:bCs/>
          <w:lang w:val="en-ZA"/>
        </w:rPr>
        <w:t xml:space="preserve">Develop a spatially and demographically stratified heat-health outcome forecast model </w:t>
      </w:r>
      <w:r w:rsidR="0001160A" w:rsidRPr="00D3715A">
        <w:rPr>
          <w:rFonts w:cs="Arial"/>
          <w:b w:val="0"/>
          <w:bCs/>
          <w:lang w:val="en-ZA"/>
        </w:rPr>
        <w:t>to</w:t>
      </w:r>
      <w:r w:rsidRPr="00D3715A">
        <w:rPr>
          <w:rFonts w:cs="Arial"/>
          <w:b w:val="0"/>
          <w:bCs/>
          <w:lang w:val="en-ZA"/>
        </w:rPr>
        <w:t xml:space="preserve"> predict the probability of adverse health outcomes at different temperature thresholds. This model will ingest high resolution weather hazard data, socio-demographically and geographically stratified vulnerability data, and individual biomedical outcomes data.</w:t>
      </w:r>
    </w:p>
    <w:p w14:paraId="0A200589" w14:textId="1B92F738" w:rsidR="00550515" w:rsidRPr="00D3715A" w:rsidRDefault="00550515" w:rsidP="00C65F78">
      <w:pPr>
        <w:pStyle w:val="SummaryHeading"/>
        <w:numPr>
          <w:ilvl w:val="0"/>
          <w:numId w:val="32"/>
        </w:numPr>
        <w:rPr>
          <w:rFonts w:cs="Arial"/>
          <w:b w:val="0"/>
          <w:bCs/>
          <w:lang w:val="en-ZA"/>
        </w:rPr>
      </w:pPr>
      <w:r w:rsidRPr="00D3715A">
        <w:rPr>
          <w:rFonts w:cs="Arial"/>
          <w:b w:val="0"/>
          <w:bCs/>
          <w:lang w:val="en-ZA"/>
        </w:rPr>
        <w:t xml:space="preserve">Develop an Early Warning System reflective of geospatial and </w:t>
      </w:r>
      <w:r w:rsidR="008C4CA6" w:rsidRPr="00D3715A">
        <w:rPr>
          <w:rFonts w:cs="Arial"/>
          <w:b w:val="0"/>
          <w:bCs/>
          <w:lang w:val="en-ZA"/>
        </w:rPr>
        <w:t>individualised</w:t>
      </w:r>
      <w:r w:rsidRPr="00D3715A">
        <w:rPr>
          <w:rFonts w:cs="Arial"/>
          <w:b w:val="0"/>
          <w:bCs/>
          <w:lang w:val="en-ZA"/>
        </w:rPr>
        <w:t xml:space="preserve"> risk patterns. The system will provide warnings when dangerous weather is forecasted, </w:t>
      </w:r>
      <w:proofErr w:type="gramStart"/>
      <w:r w:rsidRPr="00D3715A">
        <w:rPr>
          <w:rFonts w:cs="Arial"/>
          <w:b w:val="0"/>
          <w:bCs/>
          <w:lang w:val="en-ZA"/>
        </w:rPr>
        <w:t>taking into account</w:t>
      </w:r>
      <w:proofErr w:type="gramEnd"/>
      <w:r w:rsidRPr="00D3715A">
        <w:rPr>
          <w:rFonts w:cs="Arial"/>
          <w:b w:val="0"/>
          <w:bCs/>
          <w:lang w:val="en-ZA"/>
        </w:rPr>
        <w:t xml:space="preserve"> the vulnerability of individuals based on their geolocation and individual health risks</w:t>
      </w:r>
      <w:r w:rsidR="00D3715A" w:rsidRPr="00D3715A">
        <w:rPr>
          <w:rFonts w:cs="Arial"/>
          <w:b w:val="0"/>
          <w:bCs/>
          <w:lang w:val="en-ZA"/>
        </w:rPr>
        <w:t>.</w:t>
      </w:r>
    </w:p>
    <w:p w14:paraId="6EBBD43C" w14:textId="77777777" w:rsidR="000F4ED5" w:rsidRDefault="000F4ED5" w:rsidP="000F4ED5">
      <w:pPr>
        <w:pStyle w:val="SummaryHeading"/>
        <w:ind w:left="360"/>
        <w:rPr>
          <w:rFonts w:cs="Arial"/>
          <w:lang w:val="en-ZA"/>
        </w:rPr>
      </w:pPr>
    </w:p>
    <w:p w14:paraId="30E192D7" w14:textId="7BB8770B" w:rsidR="000F4ED5" w:rsidRPr="00D3715A" w:rsidRDefault="000F4ED5" w:rsidP="000F4ED5">
      <w:pPr>
        <w:pStyle w:val="SummaryHeading"/>
        <w:ind w:left="360"/>
        <w:rPr>
          <w:rFonts w:cs="Arial"/>
          <w:lang w:val="en-ZA"/>
        </w:rPr>
      </w:pPr>
      <w:r w:rsidRPr="00D3715A">
        <w:rPr>
          <w:rFonts w:cs="Arial"/>
          <w:lang w:val="en-ZA"/>
        </w:rPr>
        <w:t>Study Endpoints Overview</w:t>
      </w:r>
    </w:p>
    <w:p w14:paraId="022F4D29"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lang w:val="en-ZA"/>
        </w:rPr>
        <w:t xml:space="preserve">In this study, the chosen endpoints are not rigid, predetermined outcomes as typically seen in conventional clinical trials. Instead, they serve as a foundation for generating </w:t>
      </w:r>
      <w:r w:rsidRPr="00EE4BEF">
        <w:rPr>
          <w:rFonts w:ascii="Arial" w:hAnsi="Arial" w:cs="Arial"/>
          <w:lang w:val="en-ZA"/>
        </w:rPr>
        <w:lastRenderedPageBreak/>
        <w:t>hypotheses about the relationships between heat exposure and various health parameters. These hypotheses will be explored using advanced machine learning (ML) methods to uncover patterns and associations within the data. The flexibility inherent in this approach allows for a more nuanced understanding of how heat impacts health.</w:t>
      </w:r>
    </w:p>
    <w:p w14:paraId="6BAFC395"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1. Inflammatory Markers</w:t>
      </w:r>
    </w:p>
    <w:p w14:paraId="50EF12FB"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Variables</w:t>
      </w:r>
      <w:r w:rsidRPr="00EE4BEF">
        <w:rPr>
          <w:rFonts w:ascii="Arial" w:hAnsi="Arial" w:cs="Arial"/>
          <w:lang w:val="en-ZA"/>
        </w:rPr>
        <w:t>: C-Reactive Protein, IL-6, D-dimers</w:t>
      </w:r>
    </w:p>
    <w:p w14:paraId="7EB80EA8"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Exploratory Hypothesis</w:t>
      </w:r>
      <w:r w:rsidRPr="00EE4BEF">
        <w:rPr>
          <w:rFonts w:ascii="Arial" w:hAnsi="Arial" w:cs="Arial"/>
          <w:lang w:val="en-ZA"/>
        </w:rPr>
        <w:t>: Investigate whether heat exposure is associated with a measurable increase in inflammatory markers.</w:t>
      </w:r>
    </w:p>
    <w:p w14:paraId="76173D50"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Pattern recognition in inflammatory marker levels post-exposure, identifying correlations with heat intensity and duration.</w:t>
      </w:r>
    </w:p>
    <w:p w14:paraId="749810AF"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Observational Timeline</w:t>
      </w:r>
      <w:r w:rsidRPr="00EE4BEF">
        <w:rPr>
          <w:rFonts w:ascii="Arial" w:hAnsi="Arial" w:cs="Arial"/>
          <w:lang w:val="en-ZA"/>
        </w:rPr>
        <w:t>: 12-24 hours post-exposure.</w:t>
      </w:r>
    </w:p>
    <w:p w14:paraId="08C4F5B3"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2. Electrolyte Balance</w:t>
      </w:r>
    </w:p>
    <w:p w14:paraId="07128BB4"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Variables</w:t>
      </w:r>
      <w:r w:rsidRPr="00EE4BEF">
        <w:rPr>
          <w:rFonts w:ascii="Arial" w:hAnsi="Arial" w:cs="Arial"/>
          <w:lang w:val="en-ZA"/>
        </w:rPr>
        <w:t>: Sodium, Potassium</w:t>
      </w:r>
    </w:p>
    <w:p w14:paraId="6D862A4A"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Exploratory Hypothesis</w:t>
      </w:r>
      <w:r w:rsidRPr="00EE4BEF">
        <w:rPr>
          <w:rFonts w:ascii="Arial" w:hAnsi="Arial" w:cs="Arial"/>
          <w:lang w:val="en-ZA"/>
        </w:rPr>
        <w:t>: Examine the potential link between prolonged heat exposure and alterations in electrolyte balance, indicative of dehydration.</w:t>
      </w:r>
    </w:p>
    <w:p w14:paraId="4F115809"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xml:space="preserve">: </w:t>
      </w:r>
      <w:proofErr w:type="spellStart"/>
      <w:r w:rsidRPr="00EE4BEF">
        <w:rPr>
          <w:rFonts w:ascii="Arial" w:hAnsi="Arial" w:cs="Arial"/>
          <w:lang w:val="en-ZA"/>
        </w:rPr>
        <w:t>Analyzing</w:t>
      </w:r>
      <w:proofErr w:type="spellEnd"/>
      <w:r w:rsidRPr="00EE4BEF">
        <w:rPr>
          <w:rFonts w:ascii="Arial" w:hAnsi="Arial" w:cs="Arial"/>
          <w:lang w:val="en-ZA"/>
        </w:rPr>
        <w:t xml:space="preserve"> changes in electrolyte levels in relation to heat exposure duration and environmental conditions.</w:t>
      </w:r>
    </w:p>
    <w:p w14:paraId="676B348C"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Observational Timeline</w:t>
      </w:r>
      <w:r w:rsidRPr="00EE4BEF">
        <w:rPr>
          <w:rFonts w:ascii="Arial" w:hAnsi="Arial" w:cs="Arial"/>
          <w:lang w:val="en-ZA"/>
        </w:rPr>
        <w:t>: A few hours post-exposure.</w:t>
      </w:r>
    </w:p>
    <w:p w14:paraId="16CBD28D"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3. Blood Pressure</w:t>
      </w:r>
    </w:p>
    <w:p w14:paraId="24593015"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Variables</w:t>
      </w:r>
      <w:r w:rsidRPr="00EE4BEF">
        <w:rPr>
          <w:rFonts w:ascii="Arial" w:hAnsi="Arial" w:cs="Arial"/>
          <w:lang w:val="en-ZA"/>
        </w:rPr>
        <w:t>: Systolic and Diastolic Blood Pressure</w:t>
      </w:r>
    </w:p>
    <w:p w14:paraId="0C966CB3"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Exploratory Hypothesis</w:t>
      </w:r>
      <w:r w:rsidRPr="00EE4BEF">
        <w:rPr>
          <w:rFonts w:ascii="Arial" w:hAnsi="Arial" w:cs="Arial"/>
          <w:lang w:val="en-ZA"/>
        </w:rPr>
        <w:t>: Assess how heat exposure influences blood pressure, with a focus on detecting decreases post-exposure.</w:t>
      </w:r>
    </w:p>
    <w:p w14:paraId="01D4C50E"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Utilizing regression models to understand the relationship between heat exposure and blood pressure variations.</w:t>
      </w:r>
    </w:p>
    <w:p w14:paraId="5A985C23"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Observational Timeline</w:t>
      </w:r>
      <w:r w:rsidRPr="00EE4BEF">
        <w:rPr>
          <w:rFonts w:ascii="Arial" w:hAnsi="Arial" w:cs="Arial"/>
          <w:lang w:val="en-ZA"/>
        </w:rPr>
        <w:t>: Up to one day post-exposure.</w:t>
      </w:r>
    </w:p>
    <w:p w14:paraId="22139172"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4. Cardiovascular</w:t>
      </w:r>
    </w:p>
    <w:p w14:paraId="63BF8E04"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Variables</w:t>
      </w:r>
      <w:r w:rsidRPr="00EE4BEF">
        <w:rPr>
          <w:rFonts w:ascii="Arial" w:hAnsi="Arial" w:cs="Arial"/>
          <w:lang w:val="en-ZA"/>
        </w:rPr>
        <w:t>: Hypertension</w:t>
      </w:r>
    </w:p>
    <w:p w14:paraId="46B813DB"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Exploratory Hypothesis</w:t>
      </w:r>
      <w:r w:rsidRPr="00EE4BEF">
        <w:rPr>
          <w:rFonts w:ascii="Arial" w:hAnsi="Arial" w:cs="Arial"/>
          <w:lang w:val="en-ZA"/>
        </w:rPr>
        <w:t>: Explore the impact of heat exposure on individuals with pre-existing hypertension.</w:t>
      </w:r>
    </w:p>
    <w:p w14:paraId="1EDEA1AF"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Clustering and classification to identify patterns in hypertension exacerbation following heat exposure.</w:t>
      </w:r>
    </w:p>
    <w:p w14:paraId="5DED8A58"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Observational Timeline</w:t>
      </w:r>
      <w:r w:rsidRPr="00EE4BEF">
        <w:rPr>
          <w:rFonts w:ascii="Arial" w:hAnsi="Arial" w:cs="Arial"/>
          <w:lang w:val="en-ZA"/>
        </w:rPr>
        <w:t>: Several hours post-exposure.</w:t>
      </w:r>
    </w:p>
    <w:p w14:paraId="7CE12EA7"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5. Renal Function</w:t>
      </w:r>
    </w:p>
    <w:p w14:paraId="65C7B0F4"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Variables</w:t>
      </w:r>
      <w:r w:rsidRPr="00EE4BEF">
        <w:rPr>
          <w:rFonts w:ascii="Arial" w:hAnsi="Arial" w:cs="Arial"/>
          <w:lang w:val="en-ZA"/>
        </w:rPr>
        <w:t>: Creatinine Clearance</w:t>
      </w:r>
    </w:p>
    <w:p w14:paraId="38DC7D3F"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Exploratory Hypothesis</w:t>
      </w:r>
      <w:r w:rsidRPr="00EE4BEF">
        <w:rPr>
          <w:rFonts w:ascii="Arial" w:hAnsi="Arial" w:cs="Arial"/>
          <w:lang w:val="en-ZA"/>
        </w:rPr>
        <w:t>: Investigate the effect of heat exposure on renal function, as indicated by changes in creatinine clearance.</w:t>
      </w:r>
    </w:p>
    <w:p w14:paraId="7DBDB658"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Time-series analysis to track renal function changes post-heat exposure.</w:t>
      </w:r>
    </w:p>
    <w:p w14:paraId="720953B7"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lastRenderedPageBreak/>
        <w:t>Observational Timeline</w:t>
      </w:r>
      <w:r w:rsidRPr="00EE4BEF">
        <w:rPr>
          <w:rFonts w:ascii="Arial" w:hAnsi="Arial" w:cs="Arial"/>
          <w:lang w:val="en-ZA"/>
        </w:rPr>
        <w:t>: 24-48 hours post-exposure.</w:t>
      </w:r>
    </w:p>
    <w:p w14:paraId="6ADD7629" w14:textId="77777777" w:rsidR="00EE4BEF" w:rsidRPr="00EE4BEF" w:rsidRDefault="00EE4BEF" w:rsidP="00D3715A">
      <w:pPr>
        <w:pStyle w:val="SummaryBodyText"/>
        <w:ind w:left="0"/>
        <w:rPr>
          <w:rFonts w:ascii="Arial" w:hAnsi="Arial" w:cs="Arial"/>
          <w:lang w:val="en-ZA"/>
        </w:rPr>
      </w:pPr>
      <w:r w:rsidRPr="00EE4BEF">
        <w:rPr>
          <w:rFonts w:ascii="Arial" w:hAnsi="Arial" w:cs="Arial"/>
          <w:lang w:val="en-ZA"/>
        </w:rPr>
        <w:t>6. Blood Sugar</w:t>
      </w:r>
    </w:p>
    <w:p w14:paraId="4D0AE546"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Variables</w:t>
      </w:r>
      <w:r w:rsidRPr="00EE4BEF">
        <w:rPr>
          <w:rFonts w:ascii="Arial" w:hAnsi="Arial" w:cs="Arial"/>
          <w:lang w:val="en-ZA"/>
        </w:rPr>
        <w:t>: Glucose Level</w:t>
      </w:r>
    </w:p>
    <w:p w14:paraId="360A9B4D"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Exploratory Hypothesis</w:t>
      </w:r>
      <w:r w:rsidRPr="00EE4BEF">
        <w:rPr>
          <w:rFonts w:ascii="Arial" w:hAnsi="Arial" w:cs="Arial"/>
          <w:lang w:val="en-ZA"/>
        </w:rPr>
        <w:t>: Assess the influence of heat exposure on blood sugar levels, especially in individuals with diabetes.</w:t>
      </w:r>
    </w:p>
    <w:p w14:paraId="4FF4AFE4"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ML Analysis Approach</w:t>
      </w:r>
      <w:r w:rsidRPr="00EE4BEF">
        <w:rPr>
          <w:rFonts w:ascii="Arial" w:hAnsi="Arial" w:cs="Arial"/>
          <w:lang w:val="en-ZA"/>
        </w:rPr>
        <w:t>: Examining glucose level fluctuations in relation to heat exposure using predictive analytics.</w:t>
      </w:r>
    </w:p>
    <w:p w14:paraId="790C8C46"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b/>
          <w:bCs/>
          <w:lang w:val="en-ZA"/>
        </w:rPr>
        <w:t>Observational Timeline</w:t>
      </w:r>
      <w:r w:rsidRPr="00EE4BEF">
        <w:rPr>
          <w:rFonts w:ascii="Arial" w:hAnsi="Arial" w:cs="Arial"/>
          <w:lang w:val="en-ZA"/>
        </w:rPr>
        <w:t>: 24 hours post-exposure.</w:t>
      </w:r>
    </w:p>
    <w:p w14:paraId="716E6073"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lang w:val="en-ZA"/>
        </w:rPr>
        <w:t>Application in HIV Research</w:t>
      </w:r>
    </w:p>
    <w:p w14:paraId="327701E8" w14:textId="77777777" w:rsidR="00EE4BEF" w:rsidRPr="00EE4BEF" w:rsidRDefault="00EE4BEF" w:rsidP="00C65F78">
      <w:pPr>
        <w:pStyle w:val="SummaryBodyText"/>
        <w:numPr>
          <w:ilvl w:val="0"/>
          <w:numId w:val="33"/>
        </w:numPr>
        <w:rPr>
          <w:rFonts w:ascii="Arial" w:hAnsi="Arial" w:cs="Arial"/>
          <w:lang w:val="en-ZA"/>
        </w:rPr>
      </w:pPr>
      <w:r w:rsidRPr="00EE4BEF">
        <w:rPr>
          <w:rFonts w:ascii="Arial" w:hAnsi="Arial" w:cs="Arial"/>
          <w:lang w:val="en-ZA"/>
        </w:rPr>
        <w:t>These exploratory hypotheses, underpinned by a flexible ML-driven analysis, are particularly pertinent in the context of HIV research. This approach will enable the identification of unique patterns and associations related to heat exposure among HIV-positive individuals, considering their specific health vulnerabilities and treatment contexts.</w:t>
      </w:r>
    </w:p>
    <w:p w14:paraId="648D5EF1" w14:textId="77777777" w:rsidR="00550515" w:rsidRDefault="00550515" w:rsidP="00550515">
      <w:pPr>
        <w:pStyle w:val="SummaryBodyText"/>
        <w:ind w:left="360"/>
        <w:rPr>
          <w:lang w:val="en-ZA"/>
        </w:rPr>
      </w:pPr>
    </w:p>
    <w:p w14:paraId="3959AE6F" w14:textId="77777777" w:rsidR="00EE4BEF" w:rsidRPr="00550515" w:rsidRDefault="00EE4BEF" w:rsidP="00550515">
      <w:pPr>
        <w:pStyle w:val="SummaryBodyText"/>
        <w:ind w:left="360"/>
        <w:rPr>
          <w:lang w:val="en-ZA"/>
        </w:rPr>
      </w:pPr>
    </w:p>
    <w:p w14:paraId="360F1773" w14:textId="6FFE10CE" w:rsidR="00FA3DA0" w:rsidRPr="00650025" w:rsidRDefault="00FA3DA0" w:rsidP="00C65F78">
      <w:pPr>
        <w:pStyle w:val="SummaryHeading"/>
        <w:numPr>
          <w:ilvl w:val="0"/>
          <w:numId w:val="29"/>
        </w:numPr>
        <w:rPr>
          <w:rFonts w:cs="Arial"/>
        </w:rPr>
      </w:pPr>
      <w:r w:rsidRPr="00650025">
        <w:rPr>
          <w:rFonts w:cs="Arial"/>
        </w:rPr>
        <w:t>Study design</w:t>
      </w:r>
      <w:r w:rsidR="009B509D" w:rsidRPr="00650025">
        <w:rPr>
          <w:rFonts w:cs="Arial"/>
        </w:rPr>
        <w:t>/m</w:t>
      </w:r>
      <w:r w:rsidRPr="00650025">
        <w:rPr>
          <w:rFonts w:cs="Arial"/>
        </w:rPr>
        <w:t>ethods</w:t>
      </w:r>
    </w:p>
    <w:p w14:paraId="7C03587C" w14:textId="77C3D29A" w:rsidR="00762E4F" w:rsidRPr="006C3BFE" w:rsidRDefault="009B509D" w:rsidP="00730766">
      <w:pPr>
        <w:pStyle w:val="BodyMeta"/>
        <w:ind w:left="0"/>
        <w:rPr>
          <w:rFonts w:ascii="Arial" w:hAnsi="Arial" w:cs="Arial"/>
          <w:i/>
          <w:color w:val="0000FF"/>
        </w:rPr>
      </w:pPr>
      <w:r w:rsidRPr="006C3BFE">
        <w:rPr>
          <w:rFonts w:ascii="Arial" w:hAnsi="Arial" w:cs="Arial"/>
          <w:i/>
          <w:color w:val="0000FF"/>
        </w:rPr>
        <w:t xml:space="preserve">Outline the study design, including details regarding: </w:t>
      </w:r>
    </w:p>
    <w:p w14:paraId="276698B7" w14:textId="3AEC526B" w:rsidR="00B63224" w:rsidRPr="006C3BFE" w:rsidRDefault="006D6712" w:rsidP="00C65F78">
      <w:pPr>
        <w:pStyle w:val="BodyMeta"/>
        <w:numPr>
          <w:ilvl w:val="0"/>
          <w:numId w:val="27"/>
        </w:numPr>
        <w:rPr>
          <w:rFonts w:ascii="Arial" w:hAnsi="Arial" w:cs="Arial"/>
          <w:i/>
          <w:color w:val="0000FF"/>
        </w:rPr>
      </w:pPr>
      <w:r w:rsidRPr="006C3BFE">
        <w:rPr>
          <w:rFonts w:ascii="Arial" w:hAnsi="Arial" w:cs="Arial"/>
          <w:i/>
          <w:color w:val="0000FF"/>
        </w:rPr>
        <w:t>Type</w:t>
      </w:r>
      <w:r w:rsidR="000E2679" w:rsidRPr="006C3BFE">
        <w:rPr>
          <w:rFonts w:ascii="Arial" w:hAnsi="Arial" w:cs="Arial"/>
          <w:i/>
          <w:color w:val="0000FF"/>
        </w:rPr>
        <w:t xml:space="preserve"> of study </w:t>
      </w:r>
      <w:r w:rsidR="0057030C" w:rsidRPr="006C3BFE">
        <w:rPr>
          <w:rFonts w:ascii="Arial" w:hAnsi="Arial" w:cs="Arial"/>
          <w:i/>
          <w:color w:val="0000FF"/>
        </w:rPr>
        <w:t>(e.g.</w:t>
      </w:r>
      <w:r w:rsidR="00E10B07" w:rsidRPr="006C3BFE">
        <w:rPr>
          <w:rFonts w:ascii="Arial" w:hAnsi="Arial" w:cs="Arial"/>
          <w:i/>
          <w:color w:val="0000FF"/>
        </w:rPr>
        <w:t>,</w:t>
      </w:r>
      <w:r w:rsidR="0057030C" w:rsidRPr="006C3BFE">
        <w:rPr>
          <w:rFonts w:ascii="Arial" w:hAnsi="Arial" w:cs="Arial"/>
          <w:i/>
          <w:color w:val="0000FF"/>
        </w:rPr>
        <w:t xml:space="preserve"> analysis of existing data; cross-sectional data analysis; new laboratory assays with existing stored specimens)</w:t>
      </w:r>
      <w:r w:rsidR="00D66D5F">
        <w:rPr>
          <w:rFonts w:ascii="Arial" w:hAnsi="Arial" w:cs="Arial"/>
          <w:i/>
          <w:color w:val="0000FF"/>
        </w:rPr>
        <w:t xml:space="preserve">: </w:t>
      </w:r>
      <w:r w:rsidR="000F4ED5">
        <w:rPr>
          <w:rFonts w:ascii="Arial" w:hAnsi="Arial" w:cs="Arial"/>
          <w:szCs w:val="22"/>
        </w:rPr>
        <w:fldChar w:fldCharType="begin">
          <w:ffData>
            <w:name w:val="Text14"/>
            <w:enabled/>
            <w:calcOnExit w:val="0"/>
            <w:textInput>
              <w:default w:val="analysis of existing data"/>
            </w:textInput>
          </w:ffData>
        </w:fldChar>
      </w:r>
      <w:bookmarkStart w:id="3" w:name="Text14"/>
      <w:r w:rsidR="000F4ED5">
        <w:rPr>
          <w:rFonts w:ascii="Arial" w:hAnsi="Arial" w:cs="Arial"/>
          <w:szCs w:val="22"/>
        </w:rPr>
        <w:instrText xml:space="preserve"> FORMTEXT </w:instrText>
      </w:r>
      <w:r w:rsidR="000F4ED5">
        <w:rPr>
          <w:rFonts w:ascii="Arial" w:hAnsi="Arial" w:cs="Arial"/>
          <w:szCs w:val="22"/>
        </w:rPr>
      </w:r>
      <w:r w:rsidR="000F4ED5">
        <w:rPr>
          <w:rFonts w:ascii="Arial" w:hAnsi="Arial" w:cs="Arial"/>
          <w:szCs w:val="22"/>
        </w:rPr>
        <w:fldChar w:fldCharType="separate"/>
      </w:r>
      <w:r w:rsidR="000F4ED5">
        <w:rPr>
          <w:rFonts w:ascii="Arial" w:hAnsi="Arial" w:cs="Arial"/>
          <w:noProof/>
          <w:szCs w:val="22"/>
        </w:rPr>
        <w:t>analysis of existing data</w:t>
      </w:r>
      <w:r w:rsidR="000F4ED5">
        <w:rPr>
          <w:rFonts w:ascii="Arial" w:hAnsi="Arial" w:cs="Arial"/>
          <w:szCs w:val="22"/>
        </w:rPr>
        <w:fldChar w:fldCharType="end"/>
      </w:r>
      <w:bookmarkEnd w:id="3"/>
    </w:p>
    <w:p w14:paraId="3A264A5D" w14:textId="05F48EC0" w:rsidR="000F4ED5" w:rsidRPr="00D3715A" w:rsidRDefault="008F6AEE" w:rsidP="00C65F78">
      <w:pPr>
        <w:pStyle w:val="BodyMeta"/>
        <w:numPr>
          <w:ilvl w:val="0"/>
          <w:numId w:val="27"/>
        </w:numPr>
        <w:rPr>
          <w:rFonts w:cs="Arial"/>
          <w:lang w:val="en-ZA"/>
        </w:rPr>
      </w:pPr>
      <w:r w:rsidRPr="006C3BFE">
        <w:rPr>
          <w:rFonts w:ascii="Arial" w:hAnsi="Arial" w:cs="Arial"/>
          <w:i/>
          <w:color w:val="0000FF"/>
        </w:rPr>
        <w:t>Outcomes to be measured</w:t>
      </w:r>
      <w:r w:rsidR="00D66D5F">
        <w:rPr>
          <w:rFonts w:ascii="Arial" w:hAnsi="Arial" w:cs="Arial"/>
          <w:i/>
          <w:color w:val="0000FF"/>
        </w:rPr>
        <w:t xml:space="preserve">: </w:t>
      </w:r>
    </w:p>
    <w:p w14:paraId="4FB07651" w14:textId="77777777" w:rsidR="00D3715A" w:rsidRDefault="00D3715A" w:rsidP="00D3715A">
      <w:pPr>
        <w:pStyle w:val="BodyMeta"/>
        <w:rPr>
          <w:rFonts w:ascii="Arial" w:hAnsi="Arial" w:cs="Arial"/>
          <w:szCs w:val="22"/>
        </w:rPr>
      </w:pPr>
    </w:p>
    <w:p w14:paraId="062CC7E1" w14:textId="77777777" w:rsidR="00D3715A" w:rsidRPr="00D3715A" w:rsidRDefault="00D3715A" w:rsidP="00D3715A">
      <w:pPr>
        <w:pStyle w:val="BodyMeta"/>
        <w:rPr>
          <w:rFonts w:ascii="Arial" w:hAnsi="Arial" w:cs="Arial"/>
          <w:szCs w:val="22"/>
          <w:lang w:val="en-ZA"/>
        </w:rPr>
      </w:pPr>
      <w:r w:rsidRPr="00D3715A">
        <w:rPr>
          <w:rFonts w:ascii="Arial" w:hAnsi="Arial" w:cs="Arial"/>
          <w:szCs w:val="22"/>
          <w:lang w:val="en-ZA"/>
        </w:rPr>
        <w:t xml:space="preserve">In the context of the HE2AT </w:t>
      </w:r>
      <w:proofErr w:type="spellStart"/>
      <w:r w:rsidRPr="00D3715A">
        <w:rPr>
          <w:rFonts w:ascii="Arial" w:hAnsi="Arial" w:cs="Arial"/>
          <w:szCs w:val="22"/>
          <w:lang w:val="en-ZA"/>
        </w:rPr>
        <w:t>Center's</w:t>
      </w:r>
      <w:proofErr w:type="spellEnd"/>
      <w:r w:rsidRPr="00D3715A">
        <w:rPr>
          <w:rFonts w:ascii="Arial" w:hAnsi="Arial" w:cs="Arial"/>
          <w:szCs w:val="22"/>
          <w:lang w:val="en-ZA"/>
        </w:rPr>
        <w:t xml:space="preserve"> RP2 study, the variables listed serve as key indicators to measure various health and environmental outcomes related to heat exposure. These measurements are not traditional clinical trial endpoints but are rather data points used to explore and understand the complex relationships between environmental factors, such as heat, and health outcomes in diverse populations. The study will employ machine learning methods to </w:t>
      </w:r>
      <w:proofErr w:type="spellStart"/>
      <w:r w:rsidRPr="00D3715A">
        <w:rPr>
          <w:rFonts w:ascii="Arial" w:hAnsi="Arial" w:cs="Arial"/>
          <w:szCs w:val="22"/>
          <w:lang w:val="en-ZA"/>
        </w:rPr>
        <w:t>analyze</w:t>
      </w:r>
      <w:proofErr w:type="spellEnd"/>
      <w:r w:rsidRPr="00D3715A">
        <w:rPr>
          <w:rFonts w:ascii="Arial" w:hAnsi="Arial" w:cs="Arial"/>
          <w:szCs w:val="22"/>
          <w:lang w:val="en-ZA"/>
        </w:rPr>
        <w:t xml:space="preserve"> these variables, uncovering patterns and associations that might not be immediately apparent.</w:t>
      </w:r>
    </w:p>
    <w:p w14:paraId="7EFCB815" w14:textId="77777777" w:rsidR="00D3715A" w:rsidRPr="00D3715A" w:rsidRDefault="00D3715A" w:rsidP="00D3715A">
      <w:pPr>
        <w:pStyle w:val="BodyMeta"/>
        <w:rPr>
          <w:rFonts w:ascii="Arial" w:hAnsi="Arial" w:cs="Arial"/>
          <w:szCs w:val="22"/>
          <w:lang w:val="en-ZA"/>
        </w:rPr>
      </w:pPr>
      <w:r w:rsidRPr="00D3715A">
        <w:rPr>
          <w:rFonts w:ascii="Arial" w:hAnsi="Arial" w:cs="Arial"/>
          <w:szCs w:val="22"/>
          <w:lang w:val="en-ZA"/>
        </w:rPr>
        <w:t>Here's how we can describe these outcomes:</w:t>
      </w:r>
    </w:p>
    <w:p w14:paraId="402F0A6B" w14:textId="42C9F292" w:rsidR="00D3715A" w:rsidRPr="00D3715A" w:rsidRDefault="00D3715A" w:rsidP="00D3715A">
      <w:pPr>
        <w:pStyle w:val="BodyMeta"/>
        <w:ind w:left="0"/>
        <w:rPr>
          <w:rFonts w:ascii="Arial" w:hAnsi="Arial" w:cs="Arial"/>
          <w:szCs w:val="22"/>
          <w:lang w:val="en-ZA"/>
        </w:rPr>
      </w:pPr>
      <w:r w:rsidRPr="00D3715A">
        <w:rPr>
          <w:rFonts w:ascii="Arial" w:hAnsi="Arial" w:cs="Arial"/>
          <w:szCs w:val="22"/>
          <w:lang w:val="en-ZA"/>
        </w:rPr>
        <w:t>Environmental and Demographic Data</w:t>
      </w:r>
    </w:p>
    <w:p w14:paraId="67AF9066" w14:textId="77777777" w:rsidR="00D3715A" w:rsidRPr="00D3715A" w:rsidRDefault="00D3715A" w:rsidP="00C65F78">
      <w:pPr>
        <w:pStyle w:val="BodyMeta"/>
        <w:numPr>
          <w:ilvl w:val="0"/>
          <w:numId w:val="34"/>
        </w:numPr>
        <w:rPr>
          <w:rFonts w:ascii="Arial" w:hAnsi="Arial" w:cs="Arial"/>
          <w:szCs w:val="22"/>
          <w:lang w:val="en-ZA"/>
        </w:rPr>
      </w:pPr>
      <w:r w:rsidRPr="00D3715A">
        <w:rPr>
          <w:rFonts w:ascii="Arial" w:hAnsi="Arial" w:cs="Arial"/>
          <w:szCs w:val="22"/>
          <w:lang w:val="en-ZA"/>
        </w:rPr>
        <w:t>Date, Time, Birth Date, Country, Patient Identifier, Age-Years, Race, Sex: These variables provide essential demographic and temporal context for each data point, crucial for any time-series or demographic analysis.</w:t>
      </w:r>
    </w:p>
    <w:p w14:paraId="5543779D" w14:textId="77777777" w:rsidR="00D3715A" w:rsidRPr="00D3715A" w:rsidRDefault="00D3715A" w:rsidP="00C65F78">
      <w:pPr>
        <w:pStyle w:val="BodyMeta"/>
        <w:numPr>
          <w:ilvl w:val="0"/>
          <w:numId w:val="34"/>
        </w:numPr>
        <w:rPr>
          <w:rFonts w:ascii="Arial" w:hAnsi="Arial" w:cs="Arial"/>
          <w:szCs w:val="22"/>
          <w:lang w:val="en-ZA"/>
        </w:rPr>
      </w:pPr>
      <w:r w:rsidRPr="00D3715A">
        <w:rPr>
          <w:rFonts w:ascii="Arial" w:hAnsi="Arial" w:cs="Arial"/>
          <w:szCs w:val="22"/>
          <w:lang w:val="en-ZA"/>
        </w:rPr>
        <w:t>Location, Address, Housing Type, Number in Household: These offer insights into the living conditions and potential environmental exposures of the study subjects.</w:t>
      </w:r>
    </w:p>
    <w:p w14:paraId="1850A4B8" w14:textId="730F98C2" w:rsidR="00D3715A" w:rsidRPr="00D3715A" w:rsidRDefault="00D3715A" w:rsidP="00D3715A">
      <w:pPr>
        <w:pStyle w:val="BodyMeta"/>
        <w:ind w:left="0"/>
        <w:rPr>
          <w:rFonts w:ascii="Arial" w:hAnsi="Arial" w:cs="Arial"/>
          <w:szCs w:val="22"/>
          <w:lang w:val="en-ZA"/>
        </w:rPr>
      </w:pPr>
      <w:r w:rsidRPr="00D3715A">
        <w:rPr>
          <w:rFonts w:ascii="Arial" w:hAnsi="Arial" w:cs="Arial"/>
          <w:szCs w:val="22"/>
          <w:lang w:val="en-ZA"/>
        </w:rPr>
        <w:t>Socioeconomic and Lifestyle Factors</w:t>
      </w:r>
    </w:p>
    <w:p w14:paraId="68CBE2C9" w14:textId="77777777" w:rsidR="00D3715A" w:rsidRPr="00D3715A" w:rsidRDefault="00D3715A" w:rsidP="00C65F78">
      <w:pPr>
        <w:pStyle w:val="BodyMeta"/>
        <w:numPr>
          <w:ilvl w:val="0"/>
          <w:numId w:val="34"/>
        </w:numPr>
        <w:rPr>
          <w:rFonts w:ascii="Arial" w:hAnsi="Arial" w:cs="Arial"/>
          <w:szCs w:val="22"/>
          <w:lang w:val="en-ZA"/>
        </w:rPr>
      </w:pPr>
      <w:r w:rsidRPr="00D3715A">
        <w:rPr>
          <w:rFonts w:ascii="Arial" w:hAnsi="Arial" w:cs="Arial"/>
          <w:szCs w:val="22"/>
          <w:lang w:val="en-ZA"/>
        </w:rPr>
        <w:t xml:space="preserve">Exposure to Air Conditioning, Income, Household Income, Smoking Status, Alcohol Abuse, Employment Status, Education Level: These factors help in understanding the </w:t>
      </w:r>
      <w:r w:rsidRPr="00D3715A">
        <w:rPr>
          <w:rFonts w:ascii="Arial" w:hAnsi="Arial" w:cs="Arial"/>
          <w:szCs w:val="22"/>
          <w:lang w:val="en-ZA"/>
        </w:rPr>
        <w:lastRenderedPageBreak/>
        <w:t>socioeconomic status and lifestyle choices of participants, which can significantly influence health outcomes.</w:t>
      </w:r>
    </w:p>
    <w:p w14:paraId="70C81ED8" w14:textId="26235B7D" w:rsidR="00D3715A" w:rsidRPr="00D3715A" w:rsidRDefault="00D3715A" w:rsidP="00D3715A">
      <w:pPr>
        <w:pStyle w:val="BodyMeta"/>
        <w:ind w:left="0"/>
        <w:rPr>
          <w:rFonts w:ascii="Arial" w:hAnsi="Arial" w:cs="Arial"/>
          <w:szCs w:val="22"/>
          <w:lang w:val="en-ZA"/>
        </w:rPr>
      </w:pPr>
      <w:r w:rsidRPr="00D3715A">
        <w:rPr>
          <w:rFonts w:ascii="Arial" w:hAnsi="Arial" w:cs="Arial"/>
          <w:szCs w:val="22"/>
          <w:lang w:val="en-ZA"/>
        </w:rPr>
        <w:t>Health and Medical History</w:t>
      </w:r>
    </w:p>
    <w:p w14:paraId="48543EE7" w14:textId="77777777" w:rsidR="00D3715A" w:rsidRPr="00D3715A" w:rsidRDefault="00D3715A" w:rsidP="00C65F78">
      <w:pPr>
        <w:pStyle w:val="BodyMeta"/>
        <w:numPr>
          <w:ilvl w:val="0"/>
          <w:numId w:val="34"/>
        </w:numPr>
        <w:rPr>
          <w:rFonts w:ascii="Arial" w:hAnsi="Arial" w:cs="Arial"/>
          <w:szCs w:val="22"/>
          <w:lang w:val="en-ZA"/>
        </w:rPr>
      </w:pPr>
      <w:r w:rsidRPr="00D3715A">
        <w:rPr>
          <w:rFonts w:ascii="Arial" w:hAnsi="Arial" w:cs="Arial"/>
          <w:szCs w:val="22"/>
          <w:lang w:val="en-ZA"/>
        </w:rPr>
        <w:t xml:space="preserve">Hypertension, Diabetes Mellitus, Hospitalization, Gastroenteritis, Pneumonia, Urinary Tract Infection, Syphilis, HIV Status, Hepatitis B, Schistosomiasis, Tuberculosis: These variables indicate the presence of chronic conditions or recent acute illnesses, which are essential for </w:t>
      </w:r>
      <w:proofErr w:type="spellStart"/>
      <w:r w:rsidRPr="00D3715A">
        <w:rPr>
          <w:rFonts w:ascii="Arial" w:hAnsi="Arial" w:cs="Arial"/>
          <w:szCs w:val="22"/>
          <w:lang w:val="en-ZA"/>
        </w:rPr>
        <w:t>analyzing</w:t>
      </w:r>
      <w:proofErr w:type="spellEnd"/>
      <w:r w:rsidRPr="00D3715A">
        <w:rPr>
          <w:rFonts w:ascii="Arial" w:hAnsi="Arial" w:cs="Arial"/>
          <w:szCs w:val="22"/>
          <w:lang w:val="en-ZA"/>
        </w:rPr>
        <w:t xml:space="preserve"> health trends and vulnerabilities.</w:t>
      </w:r>
    </w:p>
    <w:p w14:paraId="62FDF643" w14:textId="77777777" w:rsidR="00D3715A" w:rsidRPr="00D3715A" w:rsidRDefault="00D3715A" w:rsidP="00C65F78">
      <w:pPr>
        <w:pStyle w:val="BodyMeta"/>
        <w:numPr>
          <w:ilvl w:val="0"/>
          <w:numId w:val="34"/>
        </w:numPr>
        <w:rPr>
          <w:rFonts w:ascii="Arial" w:hAnsi="Arial" w:cs="Arial"/>
          <w:szCs w:val="22"/>
          <w:lang w:val="en-ZA"/>
        </w:rPr>
      </w:pPr>
      <w:proofErr w:type="spellStart"/>
      <w:r w:rsidRPr="00D3715A">
        <w:rPr>
          <w:rFonts w:ascii="Arial" w:hAnsi="Arial" w:cs="Arial"/>
          <w:szCs w:val="22"/>
          <w:lang w:val="en-ZA"/>
        </w:rPr>
        <w:t>Hemoglobin</w:t>
      </w:r>
      <w:proofErr w:type="spellEnd"/>
      <w:r w:rsidRPr="00D3715A">
        <w:rPr>
          <w:rFonts w:ascii="Arial" w:hAnsi="Arial" w:cs="Arial"/>
          <w:szCs w:val="22"/>
          <w:lang w:val="en-ZA"/>
        </w:rPr>
        <w:t>, Creatinine, Creatinine Clearance, HIV Viral Load, CD4 Count, Platelet Count, Liver Enzymes, Renal Function Markers, Cholesterol Levels, Blood Sugar Levels: These laboratory measurements provide a snapshot of the physiological state of the participants, offering clues to their overall health and response to environmental stressors.</w:t>
      </w:r>
    </w:p>
    <w:p w14:paraId="0AB9F902" w14:textId="77777777" w:rsidR="00D3715A" w:rsidRPr="00D3715A" w:rsidRDefault="00D3715A" w:rsidP="00D3715A">
      <w:pPr>
        <w:pStyle w:val="BodyMeta"/>
        <w:rPr>
          <w:rFonts w:ascii="Arial" w:hAnsi="Arial" w:cs="Arial"/>
          <w:szCs w:val="22"/>
          <w:lang w:val="en-ZA"/>
        </w:rPr>
      </w:pPr>
    </w:p>
    <w:p w14:paraId="5E8727F7" w14:textId="77777777" w:rsidR="00D3715A" w:rsidRDefault="00D3715A" w:rsidP="00D3715A">
      <w:pPr>
        <w:pStyle w:val="BodyMeta"/>
        <w:rPr>
          <w:rFonts w:ascii="Arial" w:hAnsi="Arial" w:cs="Arial"/>
          <w:szCs w:val="22"/>
        </w:rPr>
      </w:pPr>
    </w:p>
    <w:p w14:paraId="7C3E7779" w14:textId="77777777" w:rsidR="00D3715A" w:rsidRPr="000F4ED5" w:rsidRDefault="00D3715A" w:rsidP="00D3715A">
      <w:pPr>
        <w:pStyle w:val="BodyMeta"/>
        <w:rPr>
          <w:rFonts w:cs="Arial"/>
          <w:lang w:val="en-ZA"/>
        </w:rPr>
      </w:pPr>
    </w:p>
    <w:p w14:paraId="0676FD66" w14:textId="1BC562D1" w:rsidR="008F6AEE" w:rsidRPr="00685A50" w:rsidRDefault="008F6AEE" w:rsidP="00C65F78">
      <w:pPr>
        <w:pStyle w:val="BodyMeta"/>
        <w:numPr>
          <w:ilvl w:val="0"/>
          <w:numId w:val="27"/>
        </w:numPr>
        <w:rPr>
          <w:rFonts w:ascii="Arial" w:hAnsi="Arial" w:cs="Arial"/>
          <w:i/>
          <w:color w:val="0000FF"/>
        </w:rPr>
      </w:pPr>
      <w:r w:rsidRPr="006C3BFE">
        <w:rPr>
          <w:rFonts w:ascii="Arial" w:hAnsi="Arial" w:cs="Arial"/>
          <w:i/>
          <w:color w:val="0000FF"/>
        </w:rPr>
        <w:t>Sample size</w:t>
      </w:r>
      <w:r w:rsidR="00D66D5F">
        <w:rPr>
          <w:rFonts w:ascii="Arial" w:hAnsi="Arial" w:cs="Arial"/>
          <w:i/>
          <w:color w:val="0000FF"/>
        </w:rPr>
        <w:t xml:space="preserve">: </w:t>
      </w:r>
      <w:r w:rsidR="000F4ED5">
        <w:rPr>
          <w:rFonts w:ascii="Arial" w:hAnsi="Arial" w:cs="Arial"/>
          <w:szCs w:val="22"/>
        </w:rPr>
        <w:fldChar w:fldCharType="begin">
          <w:ffData>
            <w:name w:val=""/>
            <w:enabled/>
            <w:calcOnExit w:val="0"/>
            <w:textInput>
              <w:default w:val="Dependent on number of acquired studies"/>
            </w:textInput>
          </w:ffData>
        </w:fldChar>
      </w:r>
      <w:r w:rsidR="000F4ED5">
        <w:rPr>
          <w:rFonts w:ascii="Arial" w:hAnsi="Arial" w:cs="Arial"/>
          <w:szCs w:val="22"/>
        </w:rPr>
        <w:instrText xml:space="preserve"> FORMTEXT </w:instrText>
      </w:r>
      <w:r w:rsidR="000F4ED5">
        <w:rPr>
          <w:rFonts w:ascii="Arial" w:hAnsi="Arial" w:cs="Arial"/>
          <w:szCs w:val="22"/>
        </w:rPr>
      </w:r>
      <w:r w:rsidR="000F4ED5">
        <w:rPr>
          <w:rFonts w:ascii="Arial" w:hAnsi="Arial" w:cs="Arial"/>
          <w:szCs w:val="22"/>
        </w:rPr>
        <w:fldChar w:fldCharType="separate"/>
      </w:r>
      <w:r w:rsidR="000F4ED5">
        <w:rPr>
          <w:rFonts w:ascii="Arial" w:hAnsi="Arial" w:cs="Arial"/>
          <w:noProof/>
          <w:szCs w:val="22"/>
        </w:rPr>
        <w:t>Dependent on number of acquired studies</w:t>
      </w:r>
      <w:r w:rsidR="000F4ED5">
        <w:rPr>
          <w:rFonts w:ascii="Arial" w:hAnsi="Arial" w:cs="Arial"/>
          <w:szCs w:val="22"/>
        </w:rPr>
        <w:fldChar w:fldCharType="end"/>
      </w:r>
      <w:r w:rsidR="008A7BDE">
        <w:rPr>
          <w:rFonts w:ascii="Arial" w:hAnsi="Arial" w:cs="Arial"/>
          <w:szCs w:val="22"/>
        </w:rPr>
        <w:t xml:space="preserve"> </w:t>
      </w:r>
    </w:p>
    <w:p w14:paraId="6AA1534C" w14:textId="77777777" w:rsidR="003021CD" w:rsidRPr="006C3BFE" w:rsidRDefault="003021CD" w:rsidP="00944E35">
      <w:pPr>
        <w:pStyle w:val="BodyMeta"/>
        <w:ind w:left="0"/>
        <w:rPr>
          <w:rFonts w:ascii="Arial" w:hAnsi="Arial" w:cs="Arial"/>
          <w:i/>
          <w:color w:val="0000FF"/>
        </w:rPr>
      </w:pPr>
    </w:p>
    <w:p w14:paraId="4941AB21" w14:textId="6F284C46" w:rsidR="002176C8" w:rsidRDefault="002176C8" w:rsidP="00C65F78">
      <w:pPr>
        <w:pStyle w:val="SummaryHeading"/>
        <w:numPr>
          <w:ilvl w:val="0"/>
          <w:numId w:val="29"/>
        </w:numPr>
      </w:pPr>
      <w:r>
        <w:t>Study Deliverables</w:t>
      </w:r>
    </w:p>
    <w:p w14:paraId="774EDCE3" w14:textId="4A056E0A" w:rsidR="002176C8" w:rsidRDefault="002176C8" w:rsidP="002176C8">
      <w:pPr>
        <w:pStyle w:val="SummaryHeading"/>
        <w:rPr>
          <w:rFonts w:cs="Arial"/>
          <w:b w:val="0"/>
          <w:bCs/>
          <w:szCs w:val="22"/>
        </w:rPr>
      </w:pPr>
      <w:r w:rsidRPr="006C3BFE">
        <w:rPr>
          <w:rFonts w:cs="Arial"/>
          <w:b w:val="0"/>
          <w:i/>
          <w:color w:val="0000FF"/>
          <w:sz w:val="22"/>
          <w:szCs w:val="22"/>
        </w:rPr>
        <w:t>Please describe plan for</w:t>
      </w:r>
      <w:r w:rsidR="00FF2C6E" w:rsidRPr="006C3BFE">
        <w:rPr>
          <w:rFonts w:cs="Arial"/>
          <w:b w:val="0"/>
          <w:i/>
          <w:color w:val="0000FF"/>
          <w:sz w:val="22"/>
          <w:szCs w:val="22"/>
        </w:rPr>
        <w:t xml:space="preserve"> data sharing,</w:t>
      </w:r>
      <w:r w:rsidRPr="006C3BFE">
        <w:rPr>
          <w:rFonts w:cs="Arial"/>
          <w:b w:val="0"/>
          <w:i/>
          <w:color w:val="0000FF"/>
          <w:sz w:val="22"/>
          <w:szCs w:val="22"/>
        </w:rPr>
        <w:t xml:space="preserve"> publication and/or presentation</w:t>
      </w:r>
      <w:r w:rsidR="00D61908" w:rsidRPr="006C3BFE">
        <w:rPr>
          <w:rFonts w:cs="Arial"/>
          <w:b w:val="0"/>
          <w:i/>
          <w:color w:val="0000FF"/>
          <w:sz w:val="22"/>
          <w:szCs w:val="22"/>
        </w:rPr>
        <w:t xml:space="preserve"> of findings</w:t>
      </w:r>
      <w:r w:rsidR="003E7E89" w:rsidRPr="006C3BFE">
        <w:rPr>
          <w:rFonts w:cs="Arial"/>
          <w:b w:val="0"/>
          <w:i/>
          <w:color w:val="0000FF"/>
          <w:sz w:val="22"/>
          <w:szCs w:val="22"/>
        </w:rPr>
        <w:t xml:space="preserve">, including </w:t>
      </w:r>
      <w:r w:rsidR="00BF444D" w:rsidRPr="006C3BFE">
        <w:rPr>
          <w:rFonts w:cs="Arial"/>
          <w:b w:val="0"/>
          <w:i/>
          <w:color w:val="0000FF"/>
          <w:sz w:val="22"/>
          <w:szCs w:val="22"/>
        </w:rPr>
        <w:t>estimated timelines for</w:t>
      </w:r>
      <w:r w:rsidR="00D61908" w:rsidRPr="006C3BFE">
        <w:rPr>
          <w:rFonts w:cs="Arial"/>
          <w:b w:val="0"/>
          <w:i/>
          <w:color w:val="0000FF"/>
          <w:sz w:val="22"/>
          <w:szCs w:val="22"/>
        </w:rPr>
        <w:t xml:space="preserve"> completion of</w:t>
      </w:r>
      <w:r w:rsidR="00BF444D" w:rsidRPr="006C3BFE">
        <w:rPr>
          <w:rFonts w:cs="Arial"/>
          <w:b w:val="0"/>
          <w:i/>
          <w:color w:val="0000FF"/>
          <w:sz w:val="22"/>
          <w:szCs w:val="22"/>
        </w:rPr>
        <w:t xml:space="preserve"> study </w:t>
      </w:r>
      <w:r w:rsidR="00D61908" w:rsidRPr="006C3BFE">
        <w:rPr>
          <w:rFonts w:cs="Arial"/>
          <w:b w:val="0"/>
          <w:i/>
          <w:color w:val="0000FF"/>
          <w:sz w:val="22"/>
          <w:szCs w:val="22"/>
        </w:rPr>
        <w:t>deliverables</w:t>
      </w:r>
      <w:r w:rsidR="00D66D5F">
        <w:rPr>
          <w:rFonts w:cs="Arial"/>
          <w:b w:val="0"/>
          <w:i/>
          <w:color w:val="0000FF"/>
          <w:sz w:val="22"/>
          <w:szCs w:val="22"/>
        </w:rPr>
        <w:t xml:space="preserve">: </w:t>
      </w:r>
      <w:r w:rsidR="00D66D5F" w:rsidRPr="00E52E63">
        <w:rPr>
          <w:rFonts w:cs="Arial"/>
          <w:b w:val="0"/>
          <w:bCs/>
          <w:szCs w:val="22"/>
        </w:rPr>
        <w:fldChar w:fldCharType="begin">
          <w:ffData>
            <w:name w:val="Text14"/>
            <w:enabled/>
            <w:calcOnExit w:val="0"/>
            <w:textInput/>
          </w:ffData>
        </w:fldChar>
      </w:r>
      <w:r w:rsidR="00D66D5F" w:rsidRPr="00E52E63">
        <w:rPr>
          <w:rFonts w:cs="Arial"/>
          <w:b w:val="0"/>
          <w:bCs/>
          <w:szCs w:val="22"/>
        </w:rPr>
        <w:instrText xml:space="preserve"> FORMTEXT </w:instrText>
      </w:r>
      <w:r w:rsidR="00D66D5F" w:rsidRPr="00E52E63">
        <w:rPr>
          <w:rFonts w:cs="Arial"/>
          <w:b w:val="0"/>
          <w:bCs/>
          <w:szCs w:val="22"/>
        </w:rPr>
      </w:r>
      <w:r w:rsidR="00D66D5F" w:rsidRPr="00E52E63">
        <w:rPr>
          <w:rFonts w:cs="Arial"/>
          <w:b w:val="0"/>
          <w:bCs/>
          <w:szCs w:val="22"/>
        </w:rPr>
        <w:fldChar w:fldCharType="separate"/>
      </w:r>
      <w:r w:rsidR="00D66D5F" w:rsidRPr="00E52E63">
        <w:rPr>
          <w:rFonts w:cs="Arial"/>
          <w:b w:val="0"/>
          <w:bCs/>
          <w:szCs w:val="22"/>
        </w:rPr>
        <w:t> </w:t>
      </w:r>
      <w:r w:rsidR="00D66D5F" w:rsidRPr="00E52E63">
        <w:rPr>
          <w:rFonts w:cs="Arial"/>
          <w:b w:val="0"/>
          <w:bCs/>
          <w:szCs w:val="22"/>
        </w:rPr>
        <w:t> </w:t>
      </w:r>
      <w:r w:rsidR="00D66D5F" w:rsidRPr="00E52E63">
        <w:rPr>
          <w:rFonts w:cs="Arial"/>
          <w:b w:val="0"/>
          <w:bCs/>
          <w:szCs w:val="22"/>
        </w:rPr>
        <w:t> </w:t>
      </w:r>
      <w:r w:rsidR="00D66D5F" w:rsidRPr="00E52E63">
        <w:rPr>
          <w:rFonts w:cs="Arial"/>
          <w:b w:val="0"/>
          <w:bCs/>
          <w:szCs w:val="22"/>
        </w:rPr>
        <w:t> </w:t>
      </w:r>
      <w:r w:rsidR="00D66D5F" w:rsidRPr="00E52E63">
        <w:rPr>
          <w:rFonts w:cs="Arial"/>
          <w:b w:val="0"/>
          <w:bCs/>
          <w:szCs w:val="22"/>
        </w:rPr>
        <w:t> </w:t>
      </w:r>
      <w:r w:rsidR="00D66D5F" w:rsidRPr="00E52E63">
        <w:rPr>
          <w:rFonts w:cs="Arial"/>
          <w:b w:val="0"/>
          <w:bCs/>
          <w:szCs w:val="22"/>
        </w:rPr>
        <w:fldChar w:fldCharType="end"/>
      </w:r>
    </w:p>
    <w:p w14:paraId="315D00BB" w14:textId="122F718E" w:rsidR="000F4ED5" w:rsidRPr="00C73A28" w:rsidRDefault="000F4ED5" w:rsidP="002F376C">
      <w:pPr>
        <w:pStyle w:val="SummaryHeading"/>
        <w:ind w:left="360"/>
        <w:rPr>
          <w:rFonts w:cs="Arial"/>
          <w:b w:val="0"/>
          <w:bCs/>
          <w:lang w:val="en-ZA"/>
        </w:rPr>
      </w:pPr>
      <w:r w:rsidRPr="00C73A28">
        <w:rPr>
          <w:rFonts w:cs="Arial"/>
          <w:b w:val="0"/>
          <w:bCs/>
          <w:lang w:val="en-ZA"/>
        </w:rPr>
        <w:t xml:space="preserve">The </w:t>
      </w:r>
      <w:r w:rsidR="006A32F5" w:rsidRPr="00C73A28">
        <w:rPr>
          <w:rFonts w:cs="Arial"/>
          <w:b w:val="0"/>
          <w:bCs/>
          <w:lang w:val="en-ZA"/>
        </w:rPr>
        <w:t>data-sharing</w:t>
      </w:r>
      <w:r w:rsidRPr="00C73A28">
        <w:rPr>
          <w:rFonts w:cs="Arial"/>
          <w:b w:val="0"/>
          <w:bCs/>
          <w:lang w:val="en-ZA"/>
        </w:rPr>
        <w:t xml:space="preserve"> plan for this study is comprehensive and considers ethical and legal standards. </w:t>
      </w:r>
      <w:r w:rsidR="006A32F5" w:rsidRPr="00C73A28">
        <w:rPr>
          <w:rFonts w:cs="Arial"/>
          <w:b w:val="0"/>
          <w:bCs/>
          <w:lang w:val="en-ZA"/>
        </w:rPr>
        <w:t>Following the Research Data Management policy, the data will be made openly available with as few restrictions as possible</w:t>
      </w:r>
      <w:r w:rsidRPr="00C73A28">
        <w:rPr>
          <w:rFonts w:cs="Arial"/>
          <w:b w:val="0"/>
          <w:bCs/>
          <w:lang w:val="en-ZA"/>
        </w:rPr>
        <w:t xml:space="preserve">. However, there are necessary constraints on </w:t>
      </w:r>
      <w:r w:rsidR="006A32F5" w:rsidRPr="00C73A28">
        <w:rPr>
          <w:rFonts w:cs="Arial"/>
          <w:b w:val="0"/>
          <w:bCs/>
          <w:lang w:val="en-ZA"/>
        </w:rPr>
        <w:t>data availability</w:t>
      </w:r>
      <w:r w:rsidRPr="00C73A28">
        <w:rPr>
          <w:rFonts w:cs="Arial"/>
          <w:b w:val="0"/>
          <w:bCs/>
          <w:lang w:val="en-ZA"/>
        </w:rPr>
        <w:t>, including the protection of personal data, intellectual property, commercial interests of project partners, and security concerns. Strategies to limit these restrictions may include de-identifying the data, gaining participant consent for data sharing, and gaining copyright permissions.</w:t>
      </w:r>
    </w:p>
    <w:p w14:paraId="57F1D043" w14:textId="77777777" w:rsidR="000F4ED5" w:rsidRPr="00C73A28" w:rsidRDefault="000F4ED5" w:rsidP="000F4ED5">
      <w:pPr>
        <w:pStyle w:val="SummaryBodyText"/>
        <w:rPr>
          <w:bCs/>
        </w:rPr>
      </w:pPr>
    </w:p>
    <w:p w14:paraId="095EEFFC" w14:textId="6AB7D632" w:rsidR="001C2B1C" w:rsidRPr="001C2B1C" w:rsidRDefault="00690B43" w:rsidP="001C2B1C">
      <w:pPr>
        <w:pStyle w:val="SummaryHeading"/>
        <w:ind w:left="360"/>
        <w:rPr>
          <w:rFonts w:cs="Arial"/>
          <w:b w:val="0"/>
          <w:bCs/>
          <w:lang w:val="en-ZA"/>
          <w:rPrChange w:id="4" w:author="Craig Parker" w:date="2024-04-11T14:18:00Z">
            <w:rPr>
              <w:lang w:val="en-ZA"/>
            </w:rPr>
          </w:rPrChange>
        </w:rPr>
      </w:pPr>
      <w:ins w:id="5" w:author="Craig Parker" w:date="2024-04-19T10:11:00Z">
        <w:r>
          <w:rPr>
            <w:rFonts w:cs="Arial"/>
            <w:b w:val="0"/>
            <w:bCs/>
          </w:rPr>
          <w:t>D</w:t>
        </w:r>
      </w:ins>
      <w:ins w:id="6" w:author="Craig Parker" w:date="2024-04-11T14:17:00Z">
        <w:r w:rsidR="001C2B1C">
          <w:rPr>
            <w:rFonts w:cs="Arial"/>
            <w:b w:val="0"/>
            <w:bCs/>
            <w:lang w:val="en-ZA"/>
          </w:rPr>
          <w:t>e-identified</w:t>
        </w:r>
      </w:ins>
      <w:del w:id="7" w:author="Craig Parker" w:date="2024-04-11T14:17:00Z">
        <w:r w:rsidR="000F4ED5" w:rsidRPr="00C73A28" w:rsidDel="001C2B1C">
          <w:rPr>
            <w:rFonts w:cs="Arial"/>
            <w:b w:val="0"/>
            <w:bCs/>
            <w:lang w:val="en-ZA"/>
          </w:rPr>
          <w:delText>The</w:delText>
        </w:r>
      </w:del>
      <w:r w:rsidR="000F4ED5" w:rsidRPr="00C73A28">
        <w:rPr>
          <w:rFonts w:cs="Arial"/>
          <w:b w:val="0"/>
          <w:bCs/>
          <w:lang w:val="en-ZA"/>
        </w:rPr>
        <w:t xml:space="preserve"> data will be findable through publicly accessible and searchable metadata indexes. It will be accessible either openly through a public-facing component of the Data Management Plan (DMP) data repository or through a data access request to the Data Management and Access Committee (DMAC), where a Data Sharing Agreement is required. Interoperability will be enabled through strict adherence to </w:t>
      </w:r>
      <w:proofErr w:type="gramStart"/>
      <w:r w:rsidR="000F4ED5" w:rsidRPr="00C73A28">
        <w:rPr>
          <w:rFonts w:cs="Arial"/>
          <w:b w:val="0"/>
          <w:bCs/>
          <w:lang w:val="en-ZA"/>
        </w:rPr>
        <w:t>established</w:t>
      </w:r>
      <w:proofErr w:type="gramEnd"/>
      <w:r w:rsidR="000F4ED5" w:rsidRPr="00C73A28">
        <w:rPr>
          <w:rFonts w:cs="Arial"/>
          <w:b w:val="0"/>
          <w:bCs/>
          <w:lang w:val="en-ZA"/>
        </w:rPr>
        <w:t xml:space="preserve"> data and metadata standards. Reuse will be supported through rigorous documentation of the data, including limitations and guidance for reuse.</w:t>
      </w:r>
    </w:p>
    <w:p w14:paraId="4D8C43B4" w14:textId="52F20303" w:rsidR="000F4ED5" w:rsidRPr="00C73A28" w:rsidRDefault="000F4ED5" w:rsidP="002F376C">
      <w:pPr>
        <w:pStyle w:val="SummaryHeading"/>
        <w:ind w:left="360"/>
        <w:rPr>
          <w:rFonts w:cs="Arial"/>
          <w:b w:val="0"/>
          <w:bCs/>
          <w:lang w:val="en-ZA"/>
        </w:rPr>
      </w:pPr>
      <w:r w:rsidRPr="00C73A28">
        <w:rPr>
          <w:rFonts w:cs="Arial"/>
          <w:b w:val="0"/>
          <w:bCs/>
          <w:lang w:val="en-ZA"/>
        </w:rPr>
        <w:t>Researchers wishing to access the data will not have to wait for the research findings to be accepted for publication or for the 'final research data' prior to data sharing, provided their research questions do not directly overlap with the specific question being addressed in this study. Formal collaboration agreements around data sharing will be developed with the data owners who contribute data to the database, setting out the terms and conditions for data reuse.</w:t>
      </w:r>
    </w:p>
    <w:p w14:paraId="1A2CF053" w14:textId="44FF1D2A" w:rsidR="000F4ED5" w:rsidRPr="002F376C" w:rsidRDefault="000F4ED5" w:rsidP="002F376C">
      <w:pPr>
        <w:pStyle w:val="SummaryHeading"/>
        <w:ind w:left="360"/>
        <w:rPr>
          <w:rFonts w:cs="Arial"/>
          <w:lang w:val="en-ZA"/>
        </w:rPr>
      </w:pPr>
      <w:r w:rsidRPr="00C73A28">
        <w:rPr>
          <w:rFonts w:cs="Arial"/>
          <w:b w:val="0"/>
          <w:bCs/>
          <w:lang w:val="en-ZA"/>
        </w:rPr>
        <w:t>Results of the study activities will be shared with the research community and the public through conference presentations, publication in peer-reviewed journals, and media interactions. The exact timelines for the completion of study deliverables are not specified in the provided context</w:t>
      </w:r>
      <w:r w:rsidR="002F376C">
        <w:rPr>
          <w:rFonts w:cs="Arial"/>
          <w:lang w:val="en-ZA"/>
        </w:rPr>
        <w:t>.</w:t>
      </w:r>
    </w:p>
    <w:p w14:paraId="3C1E99D5" w14:textId="7A02FE86" w:rsidR="0096678B" w:rsidRPr="00650025" w:rsidRDefault="0096678B" w:rsidP="00C65F78">
      <w:pPr>
        <w:pStyle w:val="BodyMeta"/>
        <w:numPr>
          <w:ilvl w:val="0"/>
          <w:numId w:val="29"/>
        </w:numPr>
        <w:tabs>
          <w:tab w:val="left" w:pos="2505"/>
        </w:tabs>
        <w:rPr>
          <w:rFonts w:ascii="Arial" w:hAnsi="Arial" w:cs="Arial"/>
          <w:b/>
          <w:sz w:val="21"/>
        </w:rPr>
      </w:pPr>
      <w:r w:rsidRPr="00650025">
        <w:rPr>
          <w:rFonts w:ascii="Arial" w:hAnsi="Arial" w:cs="Arial"/>
          <w:b/>
          <w:sz w:val="21"/>
        </w:rPr>
        <w:t>Funding Source</w:t>
      </w:r>
      <w:r w:rsidR="004C2F58">
        <w:rPr>
          <w:rFonts w:ascii="Arial" w:hAnsi="Arial" w:cs="Arial"/>
          <w:b/>
          <w:sz w:val="21"/>
        </w:rPr>
        <w:tab/>
      </w:r>
    </w:p>
    <w:p w14:paraId="3F8B23B1" w14:textId="40C75921" w:rsidR="006D3937" w:rsidRPr="00DB6616" w:rsidRDefault="00727C5A" w:rsidP="00DB6616">
      <w:pPr>
        <w:pStyle w:val="SummaryHeading"/>
        <w:rPr>
          <w:rFonts w:cs="Arial"/>
          <w:b w:val="0"/>
          <w:i/>
          <w:color w:val="0000FF"/>
          <w:sz w:val="22"/>
          <w:szCs w:val="22"/>
        </w:rPr>
      </w:pPr>
      <w:r w:rsidRPr="00DB6616">
        <w:rPr>
          <w:rFonts w:cs="Arial"/>
          <w:b w:val="0"/>
          <w:i/>
          <w:color w:val="0000FF"/>
          <w:sz w:val="22"/>
          <w:szCs w:val="22"/>
        </w:rPr>
        <w:lastRenderedPageBreak/>
        <w:t>Please describe the source</w:t>
      </w:r>
      <w:r w:rsidR="007949B2" w:rsidRPr="00DB6616">
        <w:rPr>
          <w:rFonts w:cs="Arial"/>
          <w:b w:val="0"/>
          <w:i/>
          <w:color w:val="0000FF"/>
          <w:sz w:val="22"/>
          <w:szCs w:val="22"/>
        </w:rPr>
        <w:t xml:space="preserve"> &amp; status</w:t>
      </w:r>
      <w:r w:rsidRPr="00DB6616">
        <w:rPr>
          <w:rFonts w:cs="Arial"/>
          <w:b w:val="0"/>
          <w:i/>
          <w:color w:val="0000FF"/>
          <w:sz w:val="22"/>
          <w:szCs w:val="22"/>
        </w:rPr>
        <w:t xml:space="preserve"> of funding</w:t>
      </w:r>
      <w:r w:rsidR="007949B2" w:rsidRPr="00DB6616">
        <w:rPr>
          <w:rFonts w:cs="Arial"/>
          <w:b w:val="0"/>
          <w:i/>
          <w:color w:val="0000FF"/>
          <w:sz w:val="22"/>
          <w:szCs w:val="22"/>
        </w:rPr>
        <w:t xml:space="preserve"> for this proposed </w:t>
      </w:r>
      <w:r w:rsidR="000F6A56" w:rsidRPr="00DB6616">
        <w:rPr>
          <w:rFonts w:cs="Arial"/>
          <w:b w:val="0"/>
          <w:i/>
          <w:color w:val="0000FF"/>
          <w:sz w:val="22"/>
          <w:szCs w:val="22"/>
        </w:rPr>
        <w:t>study and</w:t>
      </w:r>
      <w:r w:rsidRPr="00DB6616">
        <w:rPr>
          <w:rFonts w:cs="Arial"/>
          <w:b w:val="0"/>
          <w:i/>
          <w:color w:val="0000FF"/>
          <w:sz w:val="22"/>
          <w:szCs w:val="22"/>
        </w:rPr>
        <w:t xml:space="preserve"> note </w:t>
      </w:r>
      <w:r w:rsidR="6716523C" w:rsidRPr="7F85ED66">
        <w:rPr>
          <w:rFonts w:cs="Arial"/>
          <w:b w:val="0"/>
          <w:i/>
          <w:iCs/>
          <w:color w:val="0000FF"/>
          <w:sz w:val="22"/>
          <w:szCs w:val="22"/>
        </w:rPr>
        <w:t>any funding timelines or</w:t>
      </w:r>
      <w:r w:rsidRPr="00DB6616">
        <w:rPr>
          <w:rFonts w:cs="Arial"/>
          <w:b w:val="0"/>
          <w:i/>
          <w:color w:val="0000FF"/>
          <w:sz w:val="22"/>
          <w:szCs w:val="22"/>
        </w:rPr>
        <w:t xml:space="preserve"> associated requirements for sharing/publishing data</w:t>
      </w:r>
      <w:r w:rsidR="00D66D5F">
        <w:rPr>
          <w:rFonts w:cs="Arial"/>
          <w:b w:val="0"/>
          <w:i/>
          <w:color w:val="0000FF"/>
          <w:sz w:val="22"/>
          <w:szCs w:val="22"/>
        </w:rPr>
        <w:t xml:space="preserve">: </w:t>
      </w:r>
      <w:r w:rsidR="00D66D5F" w:rsidRPr="7F85ED66">
        <w:rPr>
          <w:rFonts w:cs="Arial"/>
          <w:b w:val="0"/>
        </w:rPr>
        <w:fldChar w:fldCharType="begin">
          <w:ffData>
            <w:name w:val="Text14"/>
            <w:enabled/>
            <w:calcOnExit w:val="0"/>
            <w:textInput/>
          </w:ffData>
        </w:fldChar>
      </w:r>
      <w:r w:rsidR="00D66D5F" w:rsidRPr="7F85ED66">
        <w:rPr>
          <w:rFonts w:cs="Arial"/>
          <w:b w:val="0"/>
        </w:rPr>
        <w:instrText xml:space="preserve"> FORMTEXT </w:instrText>
      </w:r>
      <w:r w:rsidR="00D66D5F" w:rsidRPr="7F85ED66">
        <w:rPr>
          <w:rFonts w:cs="Arial"/>
          <w:b w:val="0"/>
        </w:rPr>
      </w:r>
      <w:r w:rsidR="00D66D5F" w:rsidRPr="7F85ED66">
        <w:rPr>
          <w:rFonts w:cs="Arial"/>
          <w:b w:val="0"/>
        </w:rPr>
        <w:fldChar w:fldCharType="separate"/>
      </w:r>
      <w:r w:rsidR="00D66D5F" w:rsidRPr="7F85ED66">
        <w:rPr>
          <w:rFonts w:cs="Arial"/>
          <w:b w:val="0"/>
        </w:rPr>
        <w:t> </w:t>
      </w:r>
      <w:r w:rsidR="00D66D5F" w:rsidRPr="7F85ED66">
        <w:rPr>
          <w:rFonts w:cs="Arial"/>
          <w:b w:val="0"/>
        </w:rPr>
        <w:t> </w:t>
      </w:r>
      <w:r w:rsidR="00D66D5F" w:rsidRPr="7F85ED66">
        <w:rPr>
          <w:rFonts w:cs="Arial"/>
          <w:b w:val="0"/>
        </w:rPr>
        <w:t> </w:t>
      </w:r>
      <w:r w:rsidR="00D66D5F" w:rsidRPr="7F85ED66">
        <w:rPr>
          <w:rFonts w:cs="Arial"/>
          <w:b w:val="0"/>
        </w:rPr>
        <w:t> </w:t>
      </w:r>
      <w:r w:rsidR="00D66D5F" w:rsidRPr="7F85ED66">
        <w:rPr>
          <w:rFonts w:cs="Arial"/>
          <w:b w:val="0"/>
        </w:rPr>
        <w:t> </w:t>
      </w:r>
      <w:r w:rsidR="00D66D5F" w:rsidRPr="7F85ED66">
        <w:rPr>
          <w:rFonts w:cs="Arial"/>
          <w:b w:val="0"/>
        </w:rPr>
        <w:fldChar w:fldCharType="end"/>
      </w:r>
    </w:p>
    <w:p w14:paraId="16120DC6" w14:textId="2AB3739A" w:rsidR="00692E79" w:rsidRDefault="00692E79">
      <w:pPr>
        <w:rPr>
          <w:rFonts w:ascii="Arial" w:hAnsi="Arial"/>
          <w:bCs/>
          <w:sz w:val="21"/>
        </w:rPr>
      </w:pPr>
    </w:p>
    <w:p w14:paraId="5AAD357B" w14:textId="6C3D2C86" w:rsidR="002F376C" w:rsidRDefault="00B926E7">
      <w:pPr>
        <w:rPr>
          <w:rFonts w:ascii="Arial" w:hAnsi="Arial"/>
          <w:bCs/>
          <w:sz w:val="21"/>
        </w:rPr>
      </w:pPr>
      <w:r w:rsidRPr="00B926E7">
        <w:rPr>
          <w:rFonts w:ascii="Arial" w:hAnsi="Arial"/>
          <w:bCs/>
          <w:sz w:val="21"/>
        </w:rPr>
        <w:t xml:space="preserve">Research reported in this publication was supported by the Fogarty International Center and National Institute of Environmental Health Sciences (NIEHS) and OD/Office of Strategic Coordination (OSC) of the National Institutes of Health under Award Number U54 TW 012083. </w:t>
      </w:r>
      <w:r w:rsidR="00112B4E">
        <w:rPr>
          <w:rFonts w:ascii="Arial" w:hAnsi="Arial"/>
          <w:bCs/>
          <w:sz w:val="21"/>
        </w:rPr>
        <w:t>The award runs from 2022-2026.</w:t>
      </w:r>
    </w:p>
    <w:p w14:paraId="1DE7945E" w14:textId="22A7AFDA" w:rsidR="00426D28" w:rsidRPr="00DB6616" w:rsidRDefault="00DB6616" w:rsidP="006C3BFE">
      <w:pPr>
        <w:pStyle w:val="SummaryHeading"/>
        <w:rPr>
          <w:b w:val="0"/>
          <w:bCs/>
          <w:sz w:val="32"/>
        </w:rPr>
      </w:pPr>
      <w:r w:rsidRPr="00DB6616">
        <w:rPr>
          <w:b w:val="0"/>
          <w:bCs/>
        </w:rPr>
        <w:t>________________________________________________________________________________</w:t>
      </w:r>
    </w:p>
    <w:p w14:paraId="7F2C81A9" w14:textId="68E79992" w:rsidR="00762E4F" w:rsidRDefault="00762E4F" w:rsidP="00DB6616">
      <w:pPr>
        <w:pStyle w:val="Heading1"/>
      </w:pPr>
      <w:r w:rsidRPr="002F3B5B">
        <w:t>R</w:t>
      </w:r>
      <w:r w:rsidR="006D6712" w:rsidRPr="002F3B5B">
        <w:t>equested specimens</w:t>
      </w:r>
      <w:r w:rsidR="00CA651A" w:rsidRPr="002F3B5B">
        <w:t xml:space="preserve">, </w:t>
      </w:r>
      <w:r w:rsidRPr="002F3B5B">
        <w:t>data</w:t>
      </w:r>
      <w:r w:rsidR="006D6712" w:rsidRPr="002F3B5B">
        <w:t xml:space="preserve"> and/or </w:t>
      </w:r>
      <w:proofErr w:type="gramStart"/>
      <w:r w:rsidR="006D6712" w:rsidRPr="002F3B5B">
        <w:t>analysis</w:t>
      </w:r>
      <w:proofErr w:type="gramEnd"/>
    </w:p>
    <w:p w14:paraId="69772C06" w14:textId="5B3E290B" w:rsidR="00762E4F" w:rsidRPr="006C3BFE" w:rsidRDefault="00762E4F" w:rsidP="00A55869">
      <w:pPr>
        <w:pStyle w:val="SummaryHeading"/>
        <w:jc w:val="both"/>
        <w:rPr>
          <w:rFonts w:cs="Arial"/>
          <w:b w:val="0"/>
          <w:i/>
          <w:color w:val="0000FF"/>
          <w:sz w:val="22"/>
          <w:szCs w:val="22"/>
        </w:rPr>
      </w:pPr>
      <w:r w:rsidRPr="006C3BFE">
        <w:rPr>
          <w:rFonts w:cs="Arial"/>
          <w:b w:val="0"/>
          <w:i/>
          <w:color w:val="0000FF"/>
          <w:sz w:val="22"/>
          <w:szCs w:val="22"/>
        </w:rPr>
        <w:t xml:space="preserve">Please </w:t>
      </w:r>
      <w:r w:rsidR="00E60A9E" w:rsidRPr="006C3BFE">
        <w:rPr>
          <w:rFonts w:cs="Arial"/>
          <w:b w:val="0"/>
          <w:i/>
          <w:color w:val="0000FF"/>
          <w:sz w:val="22"/>
          <w:szCs w:val="22"/>
        </w:rPr>
        <w:t>provide a detailed description of specimens/data required and assays/analyses to be conducted</w:t>
      </w:r>
      <w:bookmarkStart w:id="8" w:name="_Hlk126013032"/>
      <w:r w:rsidR="00E52E63">
        <w:rPr>
          <w:rFonts w:cs="Arial"/>
          <w:b w:val="0"/>
          <w:i/>
          <w:color w:val="0000FF"/>
          <w:sz w:val="22"/>
          <w:szCs w:val="22"/>
        </w:rPr>
        <w:t>:</w:t>
      </w:r>
      <w:r w:rsidR="00E52E63" w:rsidRPr="00E52E63">
        <w:rPr>
          <w:rFonts w:cs="Arial"/>
          <w:b w:val="0"/>
          <w:szCs w:val="22"/>
        </w:rPr>
        <w:t xml:space="preserve"> </w:t>
      </w:r>
      <w:r w:rsidR="00E52E63" w:rsidRPr="006C3BFE">
        <w:rPr>
          <w:rFonts w:cs="Arial"/>
          <w:b w:val="0"/>
          <w:szCs w:val="22"/>
        </w:rPr>
        <w:fldChar w:fldCharType="begin">
          <w:ffData>
            <w:name w:val="Text13"/>
            <w:enabled/>
            <w:calcOnExit w:val="0"/>
            <w:textInput/>
          </w:ffData>
        </w:fldChar>
      </w:r>
      <w:r w:rsidR="00E52E63" w:rsidRPr="006C3BFE">
        <w:rPr>
          <w:rFonts w:cs="Arial"/>
          <w:b w:val="0"/>
          <w:szCs w:val="22"/>
        </w:rPr>
        <w:instrText xml:space="preserve"> FORMTEXT </w:instrText>
      </w:r>
      <w:r w:rsidR="00E52E63" w:rsidRPr="006C3BFE">
        <w:rPr>
          <w:rFonts w:cs="Arial"/>
          <w:b w:val="0"/>
          <w:szCs w:val="22"/>
        </w:rPr>
      </w:r>
      <w:r w:rsidR="00E52E63" w:rsidRPr="006C3BFE">
        <w:rPr>
          <w:rFonts w:cs="Arial"/>
          <w:b w:val="0"/>
          <w:szCs w:val="22"/>
        </w:rPr>
        <w:fldChar w:fldCharType="separate"/>
      </w:r>
      <w:r w:rsidR="00E52E63" w:rsidRPr="006C3BFE">
        <w:rPr>
          <w:rFonts w:cs="Arial"/>
          <w:b w:val="0"/>
          <w:szCs w:val="22"/>
        </w:rPr>
        <w:t> </w:t>
      </w:r>
      <w:r w:rsidR="00E52E63" w:rsidRPr="006C3BFE">
        <w:rPr>
          <w:rFonts w:cs="Arial"/>
          <w:b w:val="0"/>
          <w:szCs w:val="22"/>
        </w:rPr>
        <w:t> </w:t>
      </w:r>
      <w:r w:rsidR="00E52E63" w:rsidRPr="006C3BFE">
        <w:rPr>
          <w:rFonts w:cs="Arial"/>
          <w:b w:val="0"/>
          <w:szCs w:val="22"/>
        </w:rPr>
        <w:t> </w:t>
      </w:r>
      <w:r w:rsidR="00E52E63" w:rsidRPr="006C3BFE">
        <w:rPr>
          <w:rFonts w:cs="Arial"/>
          <w:b w:val="0"/>
          <w:szCs w:val="22"/>
        </w:rPr>
        <w:t> </w:t>
      </w:r>
      <w:r w:rsidR="00E52E63" w:rsidRPr="006C3BFE">
        <w:rPr>
          <w:rFonts w:cs="Arial"/>
          <w:b w:val="0"/>
          <w:szCs w:val="22"/>
        </w:rPr>
        <w:t> </w:t>
      </w:r>
      <w:r w:rsidR="00E52E63" w:rsidRPr="006C3BFE">
        <w:rPr>
          <w:rFonts w:cs="Arial"/>
          <w:b w:val="0"/>
          <w:szCs w:val="22"/>
        </w:rPr>
        <w:fldChar w:fldCharType="end"/>
      </w:r>
    </w:p>
    <w:bookmarkEnd w:id="8"/>
    <w:p w14:paraId="25AD0B9A" w14:textId="6BC965C8" w:rsidR="00A60C4A" w:rsidRPr="006C3BFE" w:rsidRDefault="008723DC" w:rsidP="008723DC">
      <w:pPr>
        <w:pStyle w:val="SummaryBodyText"/>
        <w:numPr>
          <w:ilvl w:val="0"/>
          <w:numId w:val="26"/>
        </w:numPr>
        <w:ind w:left="360"/>
        <w:jc w:val="both"/>
        <w:rPr>
          <w:rFonts w:ascii="Arial" w:hAnsi="Arial" w:cs="Arial"/>
          <w:color w:val="000000" w:themeColor="text1"/>
          <w:szCs w:val="22"/>
        </w:rPr>
      </w:pPr>
      <w:r w:rsidRPr="006C3BFE">
        <w:rPr>
          <w:rFonts w:ascii="Arial" w:hAnsi="Arial" w:cs="Arial"/>
          <w:b/>
          <w:color w:val="000000" w:themeColor="text1"/>
          <w:szCs w:val="22"/>
        </w:rPr>
        <w:t>Cohort</w:t>
      </w:r>
      <w:r w:rsidR="00A60C4A" w:rsidRPr="006C3BFE">
        <w:rPr>
          <w:rFonts w:ascii="Arial" w:hAnsi="Arial" w:cs="Arial"/>
          <w:b/>
          <w:color w:val="000000" w:themeColor="text1"/>
          <w:szCs w:val="22"/>
        </w:rPr>
        <w:t>/Sample Description</w:t>
      </w:r>
      <w:r w:rsidR="00DA3888" w:rsidRPr="006C3BFE">
        <w:rPr>
          <w:rFonts w:ascii="Arial" w:hAnsi="Arial" w:cs="Arial"/>
          <w:color w:val="000000" w:themeColor="text1"/>
          <w:szCs w:val="22"/>
        </w:rPr>
        <w:t>:</w:t>
      </w:r>
    </w:p>
    <w:p w14:paraId="3CE1C587" w14:textId="465A2887" w:rsidR="00C15D7C" w:rsidRPr="006C3BFE" w:rsidRDefault="002176C8" w:rsidP="00A60C4A">
      <w:pPr>
        <w:pStyle w:val="BodyMeta"/>
        <w:numPr>
          <w:ilvl w:val="1"/>
          <w:numId w:val="26"/>
        </w:numPr>
        <w:ind w:left="1080"/>
        <w:jc w:val="both"/>
        <w:rPr>
          <w:rFonts w:ascii="Arial" w:hAnsi="Arial" w:cs="Arial"/>
          <w:b/>
          <w:color w:val="000000" w:themeColor="text1"/>
        </w:rPr>
      </w:pPr>
      <w:r w:rsidRPr="006C3BFE">
        <w:rPr>
          <w:rFonts w:ascii="Arial" w:hAnsi="Arial" w:cs="Arial"/>
          <w:b/>
          <w:color w:val="000000" w:themeColor="text1"/>
        </w:rPr>
        <w:t>Timepoint(s) or visit(s)</w:t>
      </w:r>
      <w:r w:rsidR="00C64F19" w:rsidRPr="006C3BFE">
        <w:rPr>
          <w:rFonts w:ascii="Arial" w:hAnsi="Arial" w:cs="Arial"/>
          <w:b/>
          <w:color w:val="000000" w:themeColor="text1"/>
        </w:rPr>
        <w:t xml:space="preserve"> required</w:t>
      </w:r>
      <w:r w:rsidR="00C64F19" w:rsidRPr="006C3BFE">
        <w:rPr>
          <w:rFonts w:ascii="Arial" w:hAnsi="Arial" w:cs="Arial"/>
          <w:color w:val="000000" w:themeColor="text1"/>
        </w:rPr>
        <w:t>:</w:t>
      </w:r>
      <w:r w:rsidR="00E52E63" w:rsidRPr="00E52E63">
        <w:rPr>
          <w:rFonts w:ascii="Arial" w:hAnsi="Arial" w:cs="Arial"/>
          <w:b/>
          <w:szCs w:val="22"/>
        </w:rPr>
        <w:t xml:space="preserve"> </w:t>
      </w:r>
      <w:r w:rsidR="00121FC2">
        <w:rPr>
          <w:rFonts w:ascii="Arial" w:hAnsi="Arial" w:cs="Arial"/>
          <w:bCs/>
          <w:szCs w:val="22"/>
        </w:rPr>
        <w:t>A minimum of two</w:t>
      </w:r>
      <w:r w:rsidR="009002D7">
        <w:rPr>
          <w:rFonts w:ascii="Arial" w:hAnsi="Arial" w:cs="Arial"/>
          <w:bCs/>
          <w:szCs w:val="22"/>
        </w:rPr>
        <w:t xml:space="preserve"> visits and more. </w:t>
      </w:r>
    </w:p>
    <w:p w14:paraId="32DB82D3" w14:textId="7A5361B9" w:rsidR="0088106D" w:rsidRPr="006C3BFE" w:rsidRDefault="001F3018" w:rsidP="00A60C4A">
      <w:pPr>
        <w:pStyle w:val="BodyMeta"/>
        <w:numPr>
          <w:ilvl w:val="1"/>
          <w:numId w:val="26"/>
        </w:numPr>
        <w:ind w:left="1080"/>
        <w:jc w:val="both"/>
        <w:rPr>
          <w:rFonts w:ascii="Arial" w:hAnsi="Arial" w:cs="Arial"/>
          <w:b/>
          <w:color w:val="000000" w:themeColor="text1"/>
        </w:rPr>
      </w:pPr>
      <w:r w:rsidRPr="006C3BFE">
        <w:rPr>
          <w:rFonts w:ascii="Arial" w:hAnsi="Arial" w:cs="Arial"/>
          <w:b/>
          <w:color w:val="000000" w:themeColor="text1"/>
        </w:rPr>
        <w:t>Applicable t</w:t>
      </w:r>
      <w:r w:rsidR="002176C8" w:rsidRPr="006C3BFE">
        <w:rPr>
          <w:rFonts w:ascii="Arial" w:hAnsi="Arial" w:cs="Arial"/>
          <w:b/>
          <w:color w:val="000000" w:themeColor="text1"/>
        </w:rPr>
        <w:t>reatment group(s)</w:t>
      </w:r>
      <w:r w:rsidR="00822447" w:rsidRPr="006C3BFE">
        <w:rPr>
          <w:rFonts w:ascii="Arial" w:hAnsi="Arial" w:cs="Arial"/>
          <w:b/>
          <w:color w:val="000000" w:themeColor="text1"/>
        </w:rPr>
        <w:t xml:space="preserve"> </w:t>
      </w:r>
      <w:r w:rsidR="00822447" w:rsidRPr="006C3BFE">
        <w:rPr>
          <w:rFonts w:ascii="Arial" w:hAnsi="Arial" w:cs="Arial"/>
          <w:color w:val="000000" w:themeColor="text1"/>
        </w:rPr>
        <w:t>(e.g</w:t>
      </w:r>
      <w:r w:rsidR="00822447" w:rsidRPr="006C3BFE">
        <w:rPr>
          <w:rFonts w:ascii="Arial" w:hAnsi="Arial" w:cs="Arial"/>
          <w:iCs/>
          <w:color w:val="000000" w:themeColor="text1"/>
        </w:rPr>
        <w:t>.</w:t>
      </w:r>
      <w:r w:rsidR="000B4146" w:rsidRPr="006C3BFE">
        <w:rPr>
          <w:rFonts w:ascii="Arial" w:hAnsi="Arial" w:cs="Arial"/>
          <w:iCs/>
          <w:color w:val="000000" w:themeColor="text1"/>
        </w:rPr>
        <w:t>,</w:t>
      </w:r>
      <w:r w:rsidR="00822447" w:rsidRPr="006C3BFE">
        <w:rPr>
          <w:rFonts w:ascii="Arial" w:hAnsi="Arial" w:cs="Arial"/>
          <w:color w:val="000000" w:themeColor="text1"/>
        </w:rPr>
        <w:t xml:space="preserve"> vaccine/placebo</w:t>
      </w:r>
      <w:r w:rsidR="000B2740">
        <w:rPr>
          <w:rFonts w:ascii="Arial" w:hAnsi="Arial" w:cs="Arial"/>
          <w:color w:val="000000" w:themeColor="text1"/>
        </w:rPr>
        <w:t>,</w:t>
      </w:r>
      <w:r w:rsidR="00822447" w:rsidRPr="006C3BFE">
        <w:rPr>
          <w:rFonts w:ascii="Arial" w:hAnsi="Arial" w:cs="Arial"/>
          <w:color w:val="000000" w:themeColor="text1"/>
        </w:rPr>
        <w:t xml:space="preserve"> subset of all available</w:t>
      </w:r>
      <w:r w:rsidR="000B2740">
        <w:rPr>
          <w:rFonts w:ascii="Arial" w:hAnsi="Arial" w:cs="Arial"/>
          <w:color w:val="000000" w:themeColor="text1"/>
        </w:rPr>
        <w:t>,</w:t>
      </w:r>
      <w:r w:rsidR="00822447" w:rsidRPr="006C3BFE">
        <w:rPr>
          <w:rFonts w:ascii="Arial" w:hAnsi="Arial" w:cs="Arial"/>
          <w:color w:val="000000" w:themeColor="text1"/>
        </w:rPr>
        <w:t xml:space="preserve"> etc.)</w:t>
      </w:r>
      <w:r w:rsidRPr="006C3BFE">
        <w:rPr>
          <w:rFonts w:ascii="Arial" w:hAnsi="Arial" w:cs="Arial"/>
          <w:color w:val="000000" w:themeColor="text1"/>
        </w:rPr>
        <w:t>:</w:t>
      </w:r>
      <w:r w:rsidR="00E52E63">
        <w:rPr>
          <w:rFonts w:ascii="Arial" w:hAnsi="Arial" w:cs="Arial"/>
          <w:color w:val="000000" w:themeColor="text1"/>
        </w:rPr>
        <w:t xml:space="preserve"> </w:t>
      </w:r>
      <w:r w:rsidR="003E0E9E">
        <w:rPr>
          <w:rFonts w:ascii="Arial" w:hAnsi="Arial" w:cs="Arial"/>
          <w:bCs/>
          <w:szCs w:val="22"/>
        </w:rPr>
        <w:t>All groups</w:t>
      </w:r>
    </w:p>
    <w:p w14:paraId="11A64616" w14:textId="5B3DB309" w:rsidR="0088106D" w:rsidRPr="006C3BFE" w:rsidRDefault="0088106D" w:rsidP="00A60C4A">
      <w:pPr>
        <w:pStyle w:val="BodyMeta"/>
        <w:numPr>
          <w:ilvl w:val="1"/>
          <w:numId w:val="26"/>
        </w:numPr>
        <w:ind w:left="1080"/>
        <w:jc w:val="both"/>
        <w:rPr>
          <w:rFonts w:ascii="Arial" w:hAnsi="Arial" w:cs="Arial"/>
          <w:b/>
          <w:color w:val="000000" w:themeColor="text1"/>
        </w:rPr>
      </w:pPr>
      <w:r w:rsidRPr="006C3BFE">
        <w:rPr>
          <w:rFonts w:ascii="Arial" w:hAnsi="Arial" w:cs="Arial"/>
          <w:b/>
          <w:color w:val="000000" w:themeColor="text1"/>
        </w:rPr>
        <w:t xml:space="preserve">Other participant characteristics </w:t>
      </w:r>
      <w:r w:rsidRPr="00203F1F">
        <w:rPr>
          <w:rFonts w:ascii="Arial" w:hAnsi="Arial" w:cs="Arial"/>
          <w:bCs/>
          <w:color w:val="000000" w:themeColor="text1"/>
        </w:rPr>
        <w:t>(</w:t>
      </w:r>
      <w:r w:rsidRPr="006C3BFE">
        <w:rPr>
          <w:rFonts w:ascii="Arial" w:hAnsi="Arial" w:cs="Arial"/>
          <w:color w:val="000000" w:themeColor="text1"/>
        </w:rPr>
        <w:t>e.g</w:t>
      </w:r>
      <w:r w:rsidRPr="006C3BFE">
        <w:rPr>
          <w:rFonts w:ascii="Arial" w:hAnsi="Arial" w:cs="Arial"/>
          <w:iCs/>
          <w:color w:val="000000" w:themeColor="text1"/>
        </w:rPr>
        <w:t>.</w:t>
      </w:r>
      <w:r w:rsidR="000B4146" w:rsidRPr="006C3BFE">
        <w:rPr>
          <w:rFonts w:ascii="Arial" w:hAnsi="Arial" w:cs="Arial"/>
          <w:iCs/>
          <w:color w:val="000000" w:themeColor="text1"/>
        </w:rPr>
        <w:t>,</w:t>
      </w:r>
      <w:r w:rsidRPr="006C3BFE">
        <w:rPr>
          <w:rFonts w:ascii="Arial" w:hAnsi="Arial" w:cs="Arial"/>
          <w:color w:val="000000" w:themeColor="text1"/>
        </w:rPr>
        <w:t xml:space="preserve"> </w:t>
      </w:r>
      <w:r w:rsidR="00822447" w:rsidRPr="006C3BFE">
        <w:rPr>
          <w:rFonts w:ascii="Arial" w:hAnsi="Arial" w:cs="Arial"/>
          <w:color w:val="000000" w:themeColor="text1"/>
        </w:rPr>
        <w:t>cases/controls</w:t>
      </w:r>
      <w:r w:rsidR="000B2740">
        <w:rPr>
          <w:rFonts w:ascii="Arial" w:hAnsi="Arial" w:cs="Arial"/>
          <w:iCs/>
          <w:color w:val="000000" w:themeColor="text1"/>
        </w:rPr>
        <w:t xml:space="preserve"> or </w:t>
      </w:r>
      <w:r w:rsidR="00FF464F" w:rsidRPr="006C3BFE">
        <w:rPr>
          <w:rFonts w:ascii="Arial" w:hAnsi="Arial" w:cs="Arial"/>
          <w:color w:val="000000" w:themeColor="text1"/>
        </w:rPr>
        <w:t>specific region</w:t>
      </w:r>
      <w:r w:rsidR="00822447" w:rsidRPr="006C3BFE">
        <w:rPr>
          <w:rFonts w:ascii="Arial" w:hAnsi="Arial" w:cs="Arial"/>
          <w:color w:val="000000" w:themeColor="text1"/>
        </w:rPr>
        <w:t>):</w:t>
      </w:r>
      <w:r w:rsidR="00E52E63">
        <w:rPr>
          <w:rFonts w:ascii="Arial" w:hAnsi="Arial" w:cs="Arial"/>
          <w:color w:val="000000" w:themeColor="text1"/>
        </w:rPr>
        <w:t xml:space="preserve"> </w:t>
      </w:r>
      <w:r w:rsidR="00EC2BB5">
        <w:rPr>
          <w:rFonts w:ascii="Arial" w:hAnsi="Arial" w:cs="Arial"/>
          <w:bCs/>
          <w:szCs w:val="22"/>
        </w:rPr>
        <w:t xml:space="preserve">Adults from the greater </w:t>
      </w:r>
      <w:r w:rsidR="00366E7D">
        <w:rPr>
          <w:rFonts w:ascii="Arial" w:hAnsi="Arial" w:cs="Arial"/>
          <w:bCs/>
          <w:szCs w:val="22"/>
        </w:rPr>
        <w:t>Johannesburg</w:t>
      </w:r>
      <w:r w:rsidR="00EC2BB5">
        <w:rPr>
          <w:rFonts w:ascii="Arial" w:hAnsi="Arial" w:cs="Arial"/>
          <w:bCs/>
          <w:szCs w:val="22"/>
        </w:rPr>
        <w:t xml:space="preserve"> regi</w:t>
      </w:r>
      <w:r w:rsidR="00366E7D">
        <w:rPr>
          <w:rFonts w:ascii="Arial" w:hAnsi="Arial" w:cs="Arial"/>
          <w:bCs/>
          <w:szCs w:val="22"/>
        </w:rPr>
        <w:t>on.</w:t>
      </w:r>
    </w:p>
    <w:p w14:paraId="134ED6F9" w14:textId="2746F8B0" w:rsidR="00C15D7C" w:rsidRPr="006C3BFE" w:rsidRDefault="00C15D7C" w:rsidP="00A60C4A">
      <w:pPr>
        <w:pStyle w:val="BodyMeta"/>
        <w:ind w:left="1080"/>
        <w:jc w:val="both"/>
        <w:rPr>
          <w:rFonts w:ascii="Arial" w:hAnsi="Arial" w:cs="Arial"/>
          <w:b/>
          <w:color w:val="000000" w:themeColor="text1"/>
        </w:rPr>
      </w:pPr>
    </w:p>
    <w:p w14:paraId="32386A87" w14:textId="77777777" w:rsidR="009A4F2B" w:rsidRPr="006C3BFE" w:rsidRDefault="00DA3888" w:rsidP="00DA3888">
      <w:pPr>
        <w:pStyle w:val="SummaryBodyText"/>
        <w:numPr>
          <w:ilvl w:val="0"/>
          <w:numId w:val="26"/>
        </w:numPr>
        <w:ind w:left="360"/>
        <w:jc w:val="both"/>
        <w:rPr>
          <w:rFonts w:ascii="Arial" w:hAnsi="Arial" w:cs="Arial"/>
          <w:color w:val="000000" w:themeColor="text1"/>
          <w:szCs w:val="22"/>
        </w:rPr>
      </w:pPr>
      <w:r w:rsidRPr="006C3BFE">
        <w:rPr>
          <w:rFonts w:ascii="Arial" w:hAnsi="Arial" w:cs="Arial"/>
          <w:b/>
          <w:color w:val="000000" w:themeColor="text1"/>
          <w:szCs w:val="22"/>
        </w:rPr>
        <w:t>For study data requests</w:t>
      </w:r>
      <w:r w:rsidR="009A4F2B" w:rsidRPr="006C3BFE">
        <w:rPr>
          <w:rFonts w:ascii="Arial" w:hAnsi="Arial" w:cs="Arial"/>
          <w:b/>
          <w:color w:val="000000" w:themeColor="text1"/>
          <w:szCs w:val="22"/>
        </w:rPr>
        <w:t>:</w:t>
      </w:r>
    </w:p>
    <w:p w14:paraId="7B521969" w14:textId="2453BA36" w:rsidR="00B64B69" w:rsidRPr="009B423A" w:rsidRDefault="0084544F" w:rsidP="00B64B69">
      <w:pPr>
        <w:pStyle w:val="BodyMeta"/>
        <w:numPr>
          <w:ilvl w:val="1"/>
          <w:numId w:val="26"/>
        </w:numPr>
        <w:ind w:left="1080"/>
        <w:jc w:val="both"/>
        <w:rPr>
          <w:rFonts w:ascii="Arial" w:hAnsi="Arial" w:cs="Arial"/>
          <w:bCs/>
          <w:szCs w:val="22"/>
          <w:lang w:val="en-ZA"/>
        </w:rPr>
      </w:pPr>
      <w:r w:rsidRPr="006C3BFE">
        <w:rPr>
          <w:rFonts w:ascii="Arial" w:hAnsi="Arial" w:cs="Arial"/>
          <w:b/>
          <w:color w:val="000000" w:themeColor="text1"/>
        </w:rPr>
        <w:t>Provide</w:t>
      </w:r>
      <w:r w:rsidR="00DA3888" w:rsidRPr="006C3BFE">
        <w:rPr>
          <w:rFonts w:ascii="Arial" w:hAnsi="Arial" w:cs="Arial"/>
          <w:b/>
          <w:color w:val="000000" w:themeColor="text1"/>
        </w:rPr>
        <w:t xml:space="preserve"> a detailed description of the data being requested </w:t>
      </w:r>
      <w:r w:rsidR="00DA3888" w:rsidRPr="006C3BFE">
        <w:rPr>
          <w:rFonts w:ascii="Arial" w:hAnsi="Arial" w:cs="Arial"/>
          <w:color w:val="000000" w:themeColor="text1"/>
        </w:rPr>
        <w:t>(type of data, sample size, required variables, desired data format)</w:t>
      </w:r>
      <w:r w:rsidR="00E52E63">
        <w:rPr>
          <w:rFonts w:ascii="Arial" w:hAnsi="Arial" w:cs="Arial"/>
          <w:color w:val="000000" w:themeColor="text1"/>
        </w:rPr>
        <w:t xml:space="preserve">: </w:t>
      </w:r>
      <w:r w:rsidR="00982B14">
        <w:rPr>
          <w:rFonts w:ascii="Arial" w:hAnsi="Arial" w:cs="Arial"/>
          <w:color w:val="000000" w:themeColor="text1"/>
        </w:rPr>
        <w:t>We request c</w:t>
      </w:r>
      <w:proofErr w:type="spellStart"/>
      <w:r w:rsidR="00982B14" w:rsidRPr="00982B14">
        <w:rPr>
          <w:rFonts w:ascii="Arial" w:hAnsi="Arial" w:cs="Arial"/>
          <w:bCs/>
          <w:szCs w:val="22"/>
          <w:lang w:val="en-ZA"/>
        </w:rPr>
        <w:t>linical</w:t>
      </w:r>
      <w:proofErr w:type="spellEnd"/>
      <w:r w:rsidR="00982B14">
        <w:rPr>
          <w:rFonts w:ascii="Arial" w:hAnsi="Arial" w:cs="Arial"/>
          <w:bCs/>
          <w:szCs w:val="22"/>
          <w:lang w:val="en-ZA"/>
        </w:rPr>
        <w:t xml:space="preserve"> </w:t>
      </w:r>
      <w:r w:rsidR="00982B14" w:rsidRPr="00982B14">
        <w:rPr>
          <w:rFonts w:ascii="Arial" w:hAnsi="Arial" w:cs="Arial"/>
          <w:bCs/>
          <w:szCs w:val="22"/>
          <w:lang w:val="en-ZA"/>
        </w:rPr>
        <w:t>data</w:t>
      </w:r>
      <w:r w:rsidR="00982B14">
        <w:rPr>
          <w:rFonts w:ascii="Arial" w:hAnsi="Arial" w:cs="Arial"/>
          <w:bCs/>
          <w:szCs w:val="22"/>
          <w:lang w:val="en-ZA"/>
        </w:rPr>
        <w:t xml:space="preserve"> and g</w:t>
      </w:r>
      <w:r w:rsidR="00982B14" w:rsidRPr="00982B14">
        <w:rPr>
          <w:rFonts w:ascii="Arial" w:hAnsi="Arial" w:cs="Arial"/>
          <w:bCs/>
          <w:szCs w:val="22"/>
          <w:lang w:val="en-ZA"/>
        </w:rPr>
        <w:t>eo-location data disaggregated to Johannesburg or lower resolution</w:t>
      </w:r>
      <w:r w:rsidR="00816834" w:rsidRPr="00816834">
        <w:rPr>
          <w:rFonts w:ascii="Arial" w:hAnsi="Arial" w:cs="Arial"/>
          <w:bCs/>
          <w:szCs w:val="22"/>
        </w:rPr>
        <w:t xml:space="preserve"> </w:t>
      </w:r>
      <w:r w:rsidR="00164D8F">
        <w:rPr>
          <w:rFonts w:ascii="Arial" w:hAnsi="Arial" w:cs="Arial"/>
          <w:bCs/>
          <w:szCs w:val="22"/>
        </w:rPr>
        <w:t xml:space="preserve">(ideally </w:t>
      </w:r>
      <w:r w:rsidR="00816834" w:rsidRPr="00816834">
        <w:rPr>
          <w:rFonts w:ascii="Arial" w:hAnsi="Arial" w:cs="Arial"/>
          <w:bCs/>
          <w:szCs w:val="22"/>
        </w:rPr>
        <w:t>household address</w:t>
      </w:r>
      <w:r w:rsidR="00164D8F">
        <w:rPr>
          <w:rFonts w:ascii="Arial" w:hAnsi="Arial" w:cs="Arial"/>
          <w:bCs/>
          <w:szCs w:val="22"/>
        </w:rPr>
        <w:t>)</w:t>
      </w:r>
      <w:ins w:id="9" w:author="Craig Parker" w:date="2024-04-11T14:14:00Z">
        <w:r w:rsidR="001C2B1C">
          <w:rPr>
            <w:rFonts w:ascii="Arial" w:hAnsi="Arial" w:cs="Arial"/>
            <w:bCs/>
            <w:szCs w:val="22"/>
          </w:rPr>
          <w:t>.</w:t>
        </w:r>
      </w:ins>
      <w:r w:rsidR="001C2B1C" w:rsidRPr="001C2B1C">
        <w:rPr>
          <w:rFonts w:ascii="Segoe UI" w:hAnsi="Segoe UI" w:cs="Segoe UI"/>
          <w:color w:val="0D0D0D"/>
          <w:shd w:val="clear" w:color="auto" w:fill="FFFFFF"/>
        </w:rPr>
        <w:t xml:space="preserve"> </w:t>
      </w:r>
      <w:moveFromRangeStart w:id="10" w:author="Craig Parker" w:date="2024-04-11T14:14:00Z" w:name="move163737302"/>
      <w:moveFrom w:id="11" w:author="Craig Parker" w:date="2024-04-11T14:14:00Z">
        <w:r w:rsidR="001C2B1C" w:rsidRPr="001C2B1C" w:rsidDel="001C2B1C">
          <w:rPr>
            <w:rFonts w:ascii="Arial" w:hAnsi="Arial" w:cs="Arial"/>
            <w:bCs/>
            <w:szCs w:val="22"/>
          </w:rPr>
          <w:t>We recognize the sensitivity of geolocation and personal data. To ensure participant privacy, we will use data-jittering techniques or other perturbation methods to anonymize individual-level information, as permitted within the scope of the original consent and in compliance with privacy regulations. Our approach is designed to balance the need for data accuracy with the imperative of protecting participant confidentiality</w:t>
        </w:r>
      </w:moveFrom>
      <w:moveFromRangeEnd w:id="10"/>
      <w:moveToRangeStart w:id="12" w:author="Craig Parker" w:date="2024-04-11T14:14:00Z" w:name="move163737302"/>
      <w:moveTo w:id="13" w:author="Craig Parker" w:date="2024-04-11T14:14:00Z">
        <w:r w:rsidR="001C2B1C" w:rsidRPr="001C2B1C">
          <w:rPr>
            <w:rFonts w:ascii="Arial" w:hAnsi="Arial" w:cs="Arial"/>
            <w:bCs/>
            <w:szCs w:val="22"/>
          </w:rPr>
          <w:t>We recognize the sensitivity of geolocation and personal data. To ensure participant privacy, we will use data-jittering techniques or other perturbation methods to anonymize individual-level information, as permitted within the scope of the original consent and in compliance with privacy regulations. Our approach is designed to balance the need for data accuracy with the imperative of protecting participant confidentiality</w:t>
        </w:r>
      </w:moveTo>
      <w:moveToRangeEnd w:id="12"/>
      <w:ins w:id="14" w:author="Craig Parker" w:date="2024-04-11T14:14:00Z">
        <w:r w:rsidR="001C2B1C">
          <w:rPr>
            <w:rFonts w:ascii="Arial" w:hAnsi="Arial" w:cs="Arial"/>
            <w:bCs/>
            <w:szCs w:val="22"/>
          </w:rPr>
          <w:t>.</w:t>
        </w:r>
      </w:ins>
    </w:p>
    <w:p w14:paraId="6753B0FB" w14:textId="77777777" w:rsidR="009B423A" w:rsidRPr="00AB66F6" w:rsidRDefault="009B423A" w:rsidP="009B423A">
      <w:pPr>
        <w:pStyle w:val="BodyMeta"/>
        <w:jc w:val="both"/>
        <w:rPr>
          <w:rFonts w:ascii="Arial" w:hAnsi="Arial" w:cs="Arial"/>
          <w:bCs/>
          <w:lang w:val="en-ZA"/>
        </w:rPr>
      </w:pPr>
    </w:p>
    <w:p w14:paraId="3444BC42" w14:textId="5D0FEDFA" w:rsidR="009B423A" w:rsidRPr="00AB66F6" w:rsidRDefault="009B423A" w:rsidP="00AB66F6">
      <w:pPr>
        <w:pStyle w:val="BodyMeta"/>
        <w:ind w:left="0"/>
        <w:jc w:val="both"/>
        <w:rPr>
          <w:rFonts w:ascii="Arial" w:hAnsi="Arial" w:cs="Arial"/>
          <w:bCs/>
          <w:lang w:val="en-ZA"/>
        </w:rPr>
      </w:pPr>
      <w:r w:rsidRPr="00AB66F6">
        <w:rPr>
          <w:rFonts w:ascii="Arial" w:hAnsi="Arial" w:cs="Arial"/>
          <w:bCs/>
          <w:lang w:val="en-ZA"/>
        </w:rPr>
        <w:t xml:space="preserve">We request data from the following studies, each with a sample size over 200 participants, specifically for those eligible in </w:t>
      </w:r>
      <w:proofErr w:type="gramStart"/>
      <w:r w:rsidRPr="00AB66F6">
        <w:rPr>
          <w:rFonts w:ascii="Arial" w:hAnsi="Arial" w:cs="Arial"/>
          <w:bCs/>
          <w:lang w:val="en-ZA"/>
        </w:rPr>
        <w:t>Johannesburg</w:t>
      </w:r>
      <w:proofErr w:type="gramEnd"/>
    </w:p>
    <w:p w14:paraId="016E8F46" w14:textId="77777777" w:rsidR="000731C7" w:rsidRPr="000731C7" w:rsidRDefault="000731C7" w:rsidP="000731C7">
      <w:pPr>
        <w:rPr>
          <w:rFonts w:ascii="Arial" w:hAnsi="Arial" w:cs="Arial"/>
          <w:bCs/>
          <w:lang w:val="en-ZA"/>
        </w:rPr>
      </w:pPr>
      <w:r w:rsidRPr="000731C7">
        <w:rPr>
          <w:rFonts w:ascii="Arial" w:hAnsi="Arial" w:cs="Arial"/>
          <w:bCs/>
          <w:lang w:val="en-ZA"/>
        </w:rPr>
        <w:t>a. HVTN 702 - (NCT02968849): A Phase 2b/3 randomized trial of the efficacy of ALVAC-HIV and bivalent subtype C gp120-MF59 vaccines to prevent HIV-1 infection in South Africa. Enrolled 5,407 participants across 14 sites.</w:t>
      </w:r>
    </w:p>
    <w:p w14:paraId="097B1586" w14:textId="77777777" w:rsidR="000731C7" w:rsidRPr="000731C7" w:rsidRDefault="000731C7" w:rsidP="000731C7">
      <w:pPr>
        <w:rPr>
          <w:rFonts w:ascii="Arial" w:hAnsi="Arial" w:cs="Arial"/>
          <w:bCs/>
          <w:lang w:val="en-ZA"/>
        </w:rPr>
      </w:pPr>
      <w:r w:rsidRPr="000731C7">
        <w:rPr>
          <w:rFonts w:ascii="Arial" w:hAnsi="Arial" w:cs="Arial"/>
          <w:bCs/>
          <w:lang w:val="en-ZA"/>
        </w:rPr>
        <w:t>b. HVTN 703/HPTN 081 (NCT02568215): A Phase 2b randomized, double-blind, placebo-controlled trial of a HIV-1 vaccine regimen in women at risk of HIV-1 infection in sub-Saharan Africa. Enrolled 1,900 women aged 18-40 who are at risk of HIV-1 infection, with a 2:1 active: control allocation.</w:t>
      </w:r>
    </w:p>
    <w:p w14:paraId="51F565C9" w14:textId="77777777" w:rsidR="000731C7" w:rsidRPr="000731C7" w:rsidRDefault="000731C7" w:rsidP="000731C7">
      <w:pPr>
        <w:rPr>
          <w:rFonts w:ascii="Arial" w:hAnsi="Arial" w:cs="Arial"/>
          <w:bCs/>
          <w:lang w:val="en-ZA"/>
        </w:rPr>
      </w:pPr>
      <w:r w:rsidRPr="000731C7">
        <w:rPr>
          <w:rFonts w:ascii="Arial" w:hAnsi="Arial" w:cs="Arial"/>
          <w:bCs/>
          <w:lang w:val="en-ZA"/>
        </w:rPr>
        <w:lastRenderedPageBreak/>
        <w:t>c. HVTN 705: A Phase 2b randomized, double-blind, placebo-controlled trial of a HIV-1 vaccine regimen in South Africa. Enrolled 1,924 participants across 21 sites in and outside Johannesburg.</w:t>
      </w:r>
    </w:p>
    <w:p w14:paraId="01A82288" w14:textId="4E4EA686" w:rsidR="006A32F5" w:rsidRPr="00C73A28" w:rsidRDefault="000731C7" w:rsidP="000731C7">
      <w:pPr>
        <w:rPr>
          <w:rFonts w:ascii="Calibri" w:hAnsi="Calibri"/>
          <w:b/>
          <w:bCs/>
          <w:sz w:val="24"/>
          <w:szCs w:val="24"/>
        </w:rPr>
      </w:pPr>
      <w:r w:rsidRPr="000731C7">
        <w:rPr>
          <w:rFonts w:ascii="Arial" w:hAnsi="Arial" w:cs="Arial"/>
          <w:bCs/>
          <w:lang w:val="en-ZA"/>
        </w:rPr>
        <w:t xml:space="preserve">d. HVTN 503 (NCT00413725): A Phase 2b randomized, double-blind, placebo-controlled test-of-concept study of a Clade B-based HIV-1 vaccine in South Africa. Enrolled 801 participants in South </w:t>
      </w:r>
      <w:proofErr w:type="spellStart"/>
      <w:r w:rsidRPr="000731C7">
        <w:rPr>
          <w:rFonts w:ascii="Arial" w:hAnsi="Arial" w:cs="Arial"/>
          <w:bCs/>
          <w:lang w:val="en-ZA"/>
        </w:rPr>
        <w:t>AfricaWe</w:t>
      </w:r>
      <w:proofErr w:type="spellEnd"/>
      <w:r w:rsidRPr="000731C7">
        <w:rPr>
          <w:rFonts w:ascii="Arial" w:hAnsi="Arial" w:cs="Arial"/>
          <w:bCs/>
          <w:lang w:val="en-ZA"/>
        </w:rPr>
        <w:t xml:space="preserve"> request access to the variables of interest listed in the table at the end of this section.</w:t>
      </w:r>
      <w:r w:rsidR="006A32F5" w:rsidRPr="00C73A28">
        <w:rPr>
          <w:rFonts w:ascii="Arial" w:hAnsi="Arial" w:cs="Arial"/>
          <w:bCs/>
          <w:lang w:val="en-ZA"/>
        </w:rPr>
        <w:br w:type="page"/>
      </w:r>
    </w:p>
    <w:p w14:paraId="171A020D" w14:textId="77777777" w:rsidR="00C73A28" w:rsidRDefault="00C73A28" w:rsidP="006A32F5">
      <w:pPr>
        <w:rPr>
          <w:rFonts w:asciiTheme="minorHAnsi" w:hAnsiTheme="minorHAnsi" w:cstheme="minorHAnsi"/>
          <w:color w:val="9C0006"/>
          <w:sz w:val="16"/>
          <w:szCs w:val="16"/>
          <w:lang w:val="en-ZA" w:eastAsia="en-ZA"/>
        </w:rPr>
        <w:sectPr w:rsidR="00C73A28" w:rsidSect="002725CE">
          <w:headerReference w:type="default" r:id="rId22"/>
          <w:footerReference w:type="default" r:id="rId23"/>
          <w:headerReference w:type="first" r:id="rId24"/>
          <w:footerReference w:type="first" r:id="rId25"/>
          <w:footnotePr>
            <w:pos w:val="beneathText"/>
            <w:numFmt w:val="lowerLetter"/>
            <w:numRestart w:val="eachSect"/>
          </w:footnotePr>
          <w:type w:val="oddPage"/>
          <w:pgSz w:w="12240" w:h="15840"/>
          <w:pgMar w:top="1440" w:right="1440" w:bottom="1440" w:left="1440" w:header="720" w:footer="720" w:gutter="0"/>
          <w:cols w:space="720"/>
          <w:titlePg/>
          <w:docGrid w:linePitch="299"/>
        </w:sectPr>
      </w:pPr>
    </w:p>
    <w:tbl>
      <w:tblPr>
        <w:tblStyle w:val="TableGrid"/>
        <w:tblW w:w="0" w:type="auto"/>
        <w:tblLayout w:type="fixed"/>
        <w:tblLook w:val="04A0" w:firstRow="1" w:lastRow="0" w:firstColumn="1" w:lastColumn="0" w:noHBand="0" w:noVBand="1"/>
      </w:tblPr>
      <w:tblGrid>
        <w:gridCol w:w="1364"/>
        <w:gridCol w:w="7136"/>
        <w:gridCol w:w="993"/>
        <w:gridCol w:w="850"/>
        <w:gridCol w:w="709"/>
        <w:gridCol w:w="1898"/>
      </w:tblGrid>
      <w:tr w:rsidR="006A32F5" w:rsidRPr="006A32F5" w14:paraId="07F63EF4" w14:textId="77777777" w:rsidTr="006A32F5">
        <w:trPr>
          <w:trHeight w:val="315"/>
        </w:trPr>
        <w:tc>
          <w:tcPr>
            <w:tcW w:w="1364" w:type="dxa"/>
            <w:noWrap/>
            <w:hideMark/>
          </w:tcPr>
          <w:p w14:paraId="2829CAEF" w14:textId="77777777" w:rsidR="006A32F5" w:rsidRPr="006A32F5" w:rsidRDefault="006A32F5" w:rsidP="006A32F5">
            <w:pPr>
              <w:rPr>
                <w:rFonts w:asciiTheme="minorHAnsi" w:hAnsiTheme="minorHAnsi" w:cstheme="minorHAnsi"/>
                <w:color w:val="9C0006"/>
                <w:sz w:val="16"/>
                <w:szCs w:val="16"/>
                <w:lang w:val="en-ZA" w:eastAsia="en-ZA"/>
              </w:rPr>
            </w:pPr>
            <w:r w:rsidRPr="006A32F5">
              <w:rPr>
                <w:rFonts w:asciiTheme="minorHAnsi" w:hAnsiTheme="minorHAnsi" w:cstheme="minorHAnsi"/>
                <w:color w:val="9C0006"/>
                <w:sz w:val="16"/>
                <w:szCs w:val="16"/>
                <w:lang w:val="en-ZA" w:eastAsia="en-ZA"/>
              </w:rPr>
              <w:lastRenderedPageBreak/>
              <w:t>Variable Name</w:t>
            </w:r>
          </w:p>
        </w:tc>
        <w:tc>
          <w:tcPr>
            <w:tcW w:w="7136" w:type="dxa"/>
            <w:noWrap/>
            <w:hideMark/>
          </w:tcPr>
          <w:p w14:paraId="665AE82C" w14:textId="77777777" w:rsidR="006A32F5" w:rsidRPr="006A32F5" w:rsidRDefault="006A32F5" w:rsidP="006A32F5">
            <w:pPr>
              <w:rPr>
                <w:rFonts w:asciiTheme="minorHAnsi" w:hAnsiTheme="minorHAnsi" w:cstheme="minorHAnsi"/>
                <w:color w:val="9C0006"/>
                <w:sz w:val="16"/>
                <w:szCs w:val="16"/>
                <w:lang w:val="en-ZA" w:eastAsia="en-ZA"/>
              </w:rPr>
            </w:pPr>
            <w:r w:rsidRPr="006A32F5">
              <w:rPr>
                <w:rFonts w:asciiTheme="minorHAnsi" w:hAnsiTheme="minorHAnsi" w:cstheme="minorHAnsi"/>
                <w:color w:val="9C0006"/>
                <w:sz w:val="16"/>
                <w:szCs w:val="16"/>
                <w:lang w:val="en-ZA" w:eastAsia="en-ZA"/>
              </w:rPr>
              <w:t>Description</w:t>
            </w:r>
          </w:p>
        </w:tc>
        <w:tc>
          <w:tcPr>
            <w:tcW w:w="993" w:type="dxa"/>
            <w:noWrap/>
            <w:hideMark/>
          </w:tcPr>
          <w:p w14:paraId="4889C669" w14:textId="77777777" w:rsidR="006A32F5" w:rsidRPr="006A32F5" w:rsidRDefault="006A32F5" w:rsidP="006A32F5">
            <w:pPr>
              <w:rPr>
                <w:rFonts w:asciiTheme="minorHAnsi" w:hAnsiTheme="minorHAnsi" w:cstheme="minorHAnsi"/>
                <w:color w:val="9C0006"/>
                <w:sz w:val="16"/>
                <w:szCs w:val="16"/>
                <w:lang w:val="en-ZA" w:eastAsia="en-ZA"/>
              </w:rPr>
            </w:pPr>
            <w:r w:rsidRPr="006A32F5">
              <w:rPr>
                <w:rFonts w:asciiTheme="minorHAnsi" w:hAnsiTheme="minorHAnsi" w:cstheme="minorHAnsi"/>
                <w:color w:val="9C0006"/>
                <w:sz w:val="16"/>
                <w:szCs w:val="16"/>
                <w:lang w:val="en-ZA" w:eastAsia="en-ZA"/>
              </w:rPr>
              <w:t>Variable Type</w:t>
            </w:r>
          </w:p>
        </w:tc>
        <w:tc>
          <w:tcPr>
            <w:tcW w:w="850" w:type="dxa"/>
            <w:noWrap/>
            <w:hideMark/>
          </w:tcPr>
          <w:p w14:paraId="688D8F98" w14:textId="77777777" w:rsidR="006A32F5" w:rsidRPr="006A32F5" w:rsidRDefault="006A32F5" w:rsidP="006A32F5">
            <w:pPr>
              <w:rPr>
                <w:rFonts w:asciiTheme="minorHAnsi" w:hAnsiTheme="minorHAnsi" w:cstheme="minorHAnsi"/>
                <w:color w:val="9C0006"/>
                <w:sz w:val="16"/>
                <w:szCs w:val="16"/>
                <w:lang w:val="en-ZA" w:eastAsia="en-ZA"/>
              </w:rPr>
            </w:pPr>
            <w:r w:rsidRPr="006A32F5">
              <w:rPr>
                <w:rFonts w:asciiTheme="minorHAnsi" w:hAnsiTheme="minorHAnsi" w:cstheme="minorHAnsi"/>
                <w:color w:val="9C0006"/>
                <w:sz w:val="16"/>
                <w:szCs w:val="16"/>
                <w:lang w:val="en-ZA" w:eastAsia="en-ZA"/>
              </w:rPr>
              <w:t>Variable Category</w:t>
            </w:r>
          </w:p>
        </w:tc>
        <w:tc>
          <w:tcPr>
            <w:tcW w:w="709" w:type="dxa"/>
            <w:noWrap/>
            <w:hideMark/>
          </w:tcPr>
          <w:p w14:paraId="19CAB82D" w14:textId="77777777" w:rsidR="006A32F5" w:rsidRPr="006A32F5" w:rsidRDefault="006A32F5" w:rsidP="006A32F5">
            <w:pPr>
              <w:rPr>
                <w:rFonts w:asciiTheme="minorHAnsi" w:hAnsiTheme="minorHAnsi" w:cstheme="minorHAnsi"/>
                <w:color w:val="9C0006"/>
                <w:sz w:val="16"/>
                <w:szCs w:val="16"/>
                <w:lang w:val="en-ZA" w:eastAsia="en-ZA"/>
              </w:rPr>
            </w:pPr>
            <w:r w:rsidRPr="006A32F5">
              <w:rPr>
                <w:rFonts w:asciiTheme="minorHAnsi" w:hAnsiTheme="minorHAnsi" w:cstheme="minorHAnsi"/>
                <w:color w:val="9C0006"/>
                <w:sz w:val="16"/>
                <w:szCs w:val="16"/>
                <w:lang w:val="en-ZA" w:eastAsia="en-ZA"/>
              </w:rPr>
              <w:t>Ontology Code</w:t>
            </w:r>
          </w:p>
        </w:tc>
        <w:tc>
          <w:tcPr>
            <w:tcW w:w="1898" w:type="dxa"/>
            <w:noWrap/>
            <w:hideMark/>
          </w:tcPr>
          <w:p w14:paraId="110856C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URL</w:t>
            </w:r>
          </w:p>
        </w:tc>
      </w:tr>
      <w:tr w:rsidR="006A32F5" w:rsidRPr="006A32F5" w14:paraId="50AD8526" w14:textId="77777777" w:rsidTr="006A32F5">
        <w:trPr>
          <w:trHeight w:val="345"/>
        </w:trPr>
        <w:tc>
          <w:tcPr>
            <w:tcW w:w="1364" w:type="dxa"/>
            <w:noWrap/>
            <w:hideMark/>
          </w:tcPr>
          <w:p w14:paraId="0CD9D9A1"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26" w:history="1">
              <w:r w:rsidR="006A32F5" w:rsidRPr="006A32F5">
                <w:rPr>
                  <w:rFonts w:asciiTheme="minorHAnsi" w:hAnsiTheme="minorHAnsi" w:cstheme="minorHAnsi"/>
                  <w:color w:val="0563C1"/>
                  <w:sz w:val="16"/>
                  <w:szCs w:val="16"/>
                  <w:u w:val="single"/>
                  <w:lang w:val="en-ZA" w:eastAsia="en-ZA"/>
                </w:rPr>
                <w:t>Date</w:t>
              </w:r>
            </w:hyperlink>
          </w:p>
        </w:tc>
        <w:tc>
          <w:tcPr>
            <w:tcW w:w="7136" w:type="dxa"/>
            <w:noWrap/>
            <w:hideMark/>
          </w:tcPr>
          <w:p w14:paraId="1C7EB7C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The </w:t>
            </w:r>
            <w:proofErr w:type="gramStart"/>
            <w:r w:rsidRPr="006A32F5">
              <w:rPr>
                <w:rFonts w:asciiTheme="minorHAnsi" w:hAnsiTheme="minorHAnsi" w:cstheme="minorHAnsi"/>
                <w:color w:val="000000"/>
                <w:sz w:val="16"/>
                <w:szCs w:val="16"/>
                <w:lang w:val="en-ZA" w:eastAsia="en-ZA"/>
              </w:rPr>
              <w:t>particular day</w:t>
            </w:r>
            <w:proofErr w:type="gramEnd"/>
            <w:r w:rsidRPr="006A32F5">
              <w:rPr>
                <w:rFonts w:asciiTheme="minorHAnsi" w:hAnsiTheme="minorHAnsi" w:cstheme="minorHAnsi"/>
                <w:color w:val="000000"/>
                <w:sz w:val="16"/>
                <w:szCs w:val="16"/>
                <w:lang w:val="en-ZA" w:eastAsia="en-ZA"/>
              </w:rPr>
              <w:t>, month and year an event has happened or will happen.</w:t>
            </w:r>
          </w:p>
        </w:tc>
        <w:tc>
          <w:tcPr>
            <w:tcW w:w="993" w:type="dxa"/>
            <w:noWrap/>
            <w:hideMark/>
          </w:tcPr>
          <w:p w14:paraId="445E03C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65C4782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3D42889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NCIT:C25164</w:t>
            </w:r>
          </w:p>
        </w:tc>
        <w:tc>
          <w:tcPr>
            <w:tcW w:w="1898" w:type="dxa"/>
            <w:noWrap/>
            <w:hideMark/>
          </w:tcPr>
          <w:p w14:paraId="3C7E346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http://purl.obolibrary.org/obo/NCIT_C25164</w:t>
            </w:r>
          </w:p>
        </w:tc>
      </w:tr>
      <w:tr w:rsidR="006A32F5" w:rsidRPr="006A32F5" w14:paraId="0AEFAFB4" w14:textId="77777777" w:rsidTr="006A32F5">
        <w:trPr>
          <w:trHeight w:val="345"/>
        </w:trPr>
        <w:tc>
          <w:tcPr>
            <w:tcW w:w="1364" w:type="dxa"/>
            <w:noWrap/>
            <w:hideMark/>
          </w:tcPr>
          <w:p w14:paraId="2BD9D6F3"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27" w:history="1">
              <w:r w:rsidR="006A32F5" w:rsidRPr="006A32F5">
                <w:rPr>
                  <w:rFonts w:asciiTheme="minorHAnsi" w:hAnsiTheme="minorHAnsi" w:cstheme="minorHAnsi"/>
                  <w:color w:val="0563C1"/>
                  <w:sz w:val="16"/>
                  <w:szCs w:val="16"/>
                  <w:u w:val="single"/>
                  <w:lang w:val="en-ZA" w:eastAsia="en-ZA"/>
                </w:rPr>
                <w:t>Time</w:t>
              </w:r>
            </w:hyperlink>
          </w:p>
        </w:tc>
        <w:tc>
          <w:tcPr>
            <w:tcW w:w="7136" w:type="dxa"/>
            <w:noWrap/>
            <w:hideMark/>
          </w:tcPr>
          <w:p w14:paraId="5F18017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continuum of experience in which events pass from the future through the present to the past.</w:t>
            </w:r>
          </w:p>
        </w:tc>
        <w:tc>
          <w:tcPr>
            <w:tcW w:w="993" w:type="dxa"/>
            <w:noWrap/>
            <w:hideMark/>
          </w:tcPr>
          <w:p w14:paraId="36FC2BB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0326A36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7C57E45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NCIT:C25207</w:t>
            </w:r>
          </w:p>
        </w:tc>
        <w:tc>
          <w:tcPr>
            <w:tcW w:w="1898" w:type="dxa"/>
            <w:noWrap/>
            <w:hideMark/>
          </w:tcPr>
          <w:p w14:paraId="52E088D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http://purl.obolibrary.org/obo/NCIT_C25207</w:t>
            </w:r>
          </w:p>
        </w:tc>
      </w:tr>
      <w:tr w:rsidR="006A32F5" w:rsidRPr="006A32F5" w14:paraId="26263689" w14:textId="77777777" w:rsidTr="006A32F5">
        <w:trPr>
          <w:trHeight w:val="345"/>
        </w:trPr>
        <w:tc>
          <w:tcPr>
            <w:tcW w:w="1364" w:type="dxa"/>
            <w:noWrap/>
            <w:hideMark/>
          </w:tcPr>
          <w:p w14:paraId="283433F4"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28" w:history="1">
              <w:r w:rsidR="006A32F5" w:rsidRPr="006A32F5">
                <w:rPr>
                  <w:rFonts w:asciiTheme="minorHAnsi" w:hAnsiTheme="minorHAnsi" w:cstheme="minorHAnsi"/>
                  <w:color w:val="0563C1"/>
                  <w:sz w:val="16"/>
                  <w:szCs w:val="16"/>
                  <w:u w:val="single"/>
                  <w:lang w:val="en-ZA" w:eastAsia="en-ZA"/>
                </w:rPr>
                <w:t>Birth Date</w:t>
              </w:r>
            </w:hyperlink>
          </w:p>
        </w:tc>
        <w:tc>
          <w:tcPr>
            <w:tcW w:w="7136" w:type="dxa"/>
            <w:noWrap/>
            <w:hideMark/>
          </w:tcPr>
          <w:p w14:paraId="75B9EDE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calendar date on which a person was born.</w:t>
            </w:r>
          </w:p>
        </w:tc>
        <w:tc>
          <w:tcPr>
            <w:tcW w:w="993" w:type="dxa"/>
            <w:noWrap/>
            <w:hideMark/>
          </w:tcPr>
          <w:p w14:paraId="78E7D38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70AC1AD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158EC11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NCIT:C68615</w:t>
            </w:r>
          </w:p>
        </w:tc>
        <w:tc>
          <w:tcPr>
            <w:tcW w:w="1898" w:type="dxa"/>
            <w:noWrap/>
            <w:hideMark/>
          </w:tcPr>
          <w:p w14:paraId="2092432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http://purl.obolibrary.org/obo/NCIT_C68615</w:t>
            </w:r>
          </w:p>
        </w:tc>
      </w:tr>
      <w:tr w:rsidR="006A32F5" w:rsidRPr="006A32F5" w14:paraId="3AEB1B93" w14:textId="77777777" w:rsidTr="006A32F5">
        <w:trPr>
          <w:trHeight w:val="645"/>
        </w:trPr>
        <w:tc>
          <w:tcPr>
            <w:tcW w:w="1364" w:type="dxa"/>
            <w:noWrap/>
            <w:hideMark/>
          </w:tcPr>
          <w:p w14:paraId="2306EEAD"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29" w:history="1">
              <w:r w:rsidR="006A32F5" w:rsidRPr="006A32F5">
                <w:rPr>
                  <w:rFonts w:asciiTheme="minorHAnsi" w:hAnsiTheme="minorHAnsi" w:cstheme="minorHAnsi"/>
                  <w:color w:val="0563C1"/>
                  <w:sz w:val="16"/>
                  <w:szCs w:val="16"/>
                  <w:u w:val="single"/>
                  <w:lang w:val="en-ZA" w:eastAsia="en-ZA"/>
                </w:rPr>
                <w:t>Country</w:t>
              </w:r>
            </w:hyperlink>
          </w:p>
        </w:tc>
        <w:tc>
          <w:tcPr>
            <w:tcW w:w="7136" w:type="dxa"/>
            <w:noWrap/>
            <w:hideMark/>
          </w:tcPr>
          <w:p w14:paraId="5BFF329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collective generic term that refers here to a wide variety of dependencies, areas of special sovereignty, uninhabited islands, and other entities in addition to the traditional countries or independent states.</w:t>
            </w:r>
          </w:p>
        </w:tc>
        <w:tc>
          <w:tcPr>
            <w:tcW w:w="993" w:type="dxa"/>
            <w:noWrap/>
            <w:hideMark/>
          </w:tcPr>
          <w:p w14:paraId="6843EF1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11374BD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11649FA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NCIT:C25464</w:t>
            </w:r>
          </w:p>
        </w:tc>
        <w:tc>
          <w:tcPr>
            <w:tcW w:w="1898" w:type="dxa"/>
            <w:noWrap/>
            <w:hideMark/>
          </w:tcPr>
          <w:p w14:paraId="5C4E179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http://purl.obolibrary.org/obo/NCIT_C25464</w:t>
            </w:r>
          </w:p>
        </w:tc>
      </w:tr>
      <w:tr w:rsidR="006A32F5" w:rsidRPr="006A32F5" w14:paraId="7D20BE04" w14:textId="77777777" w:rsidTr="006A32F5">
        <w:trPr>
          <w:trHeight w:val="345"/>
        </w:trPr>
        <w:tc>
          <w:tcPr>
            <w:tcW w:w="1364" w:type="dxa"/>
            <w:noWrap/>
            <w:hideMark/>
          </w:tcPr>
          <w:p w14:paraId="688DA094"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30" w:history="1">
              <w:r w:rsidR="006A32F5" w:rsidRPr="006A32F5">
                <w:rPr>
                  <w:rFonts w:asciiTheme="minorHAnsi" w:hAnsiTheme="minorHAnsi" w:cstheme="minorHAnsi"/>
                  <w:color w:val="0563C1"/>
                  <w:sz w:val="16"/>
                  <w:szCs w:val="16"/>
                  <w:u w:val="single"/>
                  <w:lang w:val="en-ZA" w:eastAsia="en-ZA"/>
                </w:rPr>
                <w:t>Patient Identifier</w:t>
              </w:r>
            </w:hyperlink>
          </w:p>
        </w:tc>
        <w:tc>
          <w:tcPr>
            <w:tcW w:w="7136" w:type="dxa"/>
            <w:noWrap/>
            <w:hideMark/>
          </w:tcPr>
          <w:p w14:paraId="1C56473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An alphanumeric identifier assigned to a specific patient.</w:t>
            </w:r>
          </w:p>
        </w:tc>
        <w:tc>
          <w:tcPr>
            <w:tcW w:w="993" w:type="dxa"/>
            <w:noWrap/>
            <w:hideMark/>
          </w:tcPr>
          <w:p w14:paraId="34F7406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0C6EA27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0B5A4F3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NCIT:C164337</w:t>
            </w:r>
          </w:p>
        </w:tc>
        <w:tc>
          <w:tcPr>
            <w:tcW w:w="1898" w:type="dxa"/>
            <w:noWrap/>
            <w:hideMark/>
          </w:tcPr>
          <w:p w14:paraId="229D06F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http://purl.obolibrary.org/obo/NCIT_C164337</w:t>
            </w:r>
          </w:p>
        </w:tc>
      </w:tr>
      <w:tr w:rsidR="006A32F5" w:rsidRPr="006A32F5" w14:paraId="51DF293F" w14:textId="77777777" w:rsidTr="006A32F5">
        <w:trPr>
          <w:trHeight w:val="345"/>
        </w:trPr>
        <w:tc>
          <w:tcPr>
            <w:tcW w:w="1364" w:type="dxa"/>
            <w:noWrap/>
            <w:hideMark/>
          </w:tcPr>
          <w:p w14:paraId="6C269790"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31" w:history="1">
              <w:r w:rsidR="006A32F5" w:rsidRPr="006A32F5">
                <w:rPr>
                  <w:rFonts w:asciiTheme="minorHAnsi" w:hAnsiTheme="minorHAnsi" w:cstheme="minorHAnsi"/>
                  <w:color w:val="0563C1"/>
                  <w:sz w:val="16"/>
                  <w:szCs w:val="16"/>
                  <w:u w:val="single"/>
                  <w:lang w:val="en-ZA" w:eastAsia="en-ZA"/>
                </w:rPr>
                <w:t>Age-Years</w:t>
              </w:r>
            </w:hyperlink>
          </w:p>
        </w:tc>
        <w:tc>
          <w:tcPr>
            <w:tcW w:w="7136" w:type="dxa"/>
            <w:noWrap/>
            <w:hideMark/>
          </w:tcPr>
          <w:p w14:paraId="1F914FB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length of a person's life, stated in years since birth.</w:t>
            </w:r>
          </w:p>
        </w:tc>
        <w:tc>
          <w:tcPr>
            <w:tcW w:w="993" w:type="dxa"/>
            <w:noWrap/>
            <w:hideMark/>
          </w:tcPr>
          <w:p w14:paraId="24AD238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21390DB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24D11D1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NCIT:C37908</w:t>
            </w:r>
          </w:p>
        </w:tc>
        <w:tc>
          <w:tcPr>
            <w:tcW w:w="1898" w:type="dxa"/>
            <w:noWrap/>
            <w:hideMark/>
          </w:tcPr>
          <w:p w14:paraId="0556113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http://purl.obolibrary.org/obo/NCIT_C37908</w:t>
            </w:r>
          </w:p>
        </w:tc>
      </w:tr>
      <w:tr w:rsidR="006A32F5" w:rsidRPr="006A32F5" w14:paraId="2298C42C" w14:textId="77777777" w:rsidTr="006A32F5">
        <w:trPr>
          <w:trHeight w:val="345"/>
        </w:trPr>
        <w:tc>
          <w:tcPr>
            <w:tcW w:w="1364" w:type="dxa"/>
            <w:noWrap/>
            <w:hideMark/>
          </w:tcPr>
          <w:p w14:paraId="793E2D8D"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32" w:history="1">
              <w:r w:rsidR="006A32F5" w:rsidRPr="006A32F5">
                <w:rPr>
                  <w:rFonts w:asciiTheme="minorHAnsi" w:hAnsiTheme="minorHAnsi" w:cstheme="minorHAnsi"/>
                  <w:color w:val="0563C1"/>
                  <w:sz w:val="16"/>
                  <w:szCs w:val="16"/>
                  <w:u w:val="single"/>
                  <w:lang w:val="en-ZA" w:eastAsia="en-ZA"/>
                </w:rPr>
                <w:t>Race</w:t>
              </w:r>
            </w:hyperlink>
          </w:p>
        </w:tc>
        <w:tc>
          <w:tcPr>
            <w:tcW w:w="7136" w:type="dxa"/>
            <w:noWrap/>
            <w:hideMark/>
          </w:tcPr>
          <w:p w14:paraId="616667F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geographic ancestral origin category that is assigned to a population group based mainly on physical characteristics that are thought to be distinct and inherent.</w:t>
            </w:r>
          </w:p>
        </w:tc>
        <w:tc>
          <w:tcPr>
            <w:tcW w:w="993" w:type="dxa"/>
            <w:noWrap/>
            <w:hideMark/>
          </w:tcPr>
          <w:p w14:paraId="30B0592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7859443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139B1FB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NCIT:C17049</w:t>
            </w:r>
          </w:p>
        </w:tc>
        <w:tc>
          <w:tcPr>
            <w:tcW w:w="1898" w:type="dxa"/>
            <w:noWrap/>
            <w:hideMark/>
          </w:tcPr>
          <w:p w14:paraId="411D783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http://purl.obolibrary.org/obo/NCIT_C17049</w:t>
            </w:r>
          </w:p>
        </w:tc>
      </w:tr>
      <w:tr w:rsidR="006A32F5" w:rsidRPr="006A32F5" w14:paraId="088654AE" w14:textId="77777777" w:rsidTr="006A32F5">
        <w:trPr>
          <w:trHeight w:val="345"/>
        </w:trPr>
        <w:tc>
          <w:tcPr>
            <w:tcW w:w="1364" w:type="dxa"/>
            <w:noWrap/>
            <w:hideMark/>
          </w:tcPr>
          <w:p w14:paraId="59AA93B1"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33" w:history="1">
              <w:r w:rsidR="006A32F5" w:rsidRPr="006A32F5">
                <w:rPr>
                  <w:rFonts w:asciiTheme="minorHAnsi" w:hAnsiTheme="minorHAnsi" w:cstheme="minorHAnsi"/>
                  <w:color w:val="0563C1"/>
                  <w:sz w:val="16"/>
                  <w:szCs w:val="16"/>
                  <w:u w:val="single"/>
                  <w:lang w:val="en-ZA" w:eastAsia="en-ZA"/>
                </w:rPr>
                <w:t>Sex</w:t>
              </w:r>
            </w:hyperlink>
          </w:p>
        </w:tc>
        <w:tc>
          <w:tcPr>
            <w:tcW w:w="7136" w:type="dxa"/>
            <w:noWrap/>
            <w:hideMark/>
          </w:tcPr>
          <w:p w14:paraId="7FF0C09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assemblage of physical properties or qualities by which male is distinguished from female; the physical difference between male and female; the distinguishing peculiarity of male or female.</w:t>
            </w:r>
          </w:p>
        </w:tc>
        <w:tc>
          <w:tcPr>
            <w:tcW w:w="993" w:type="dxa"/>
            <w:noWrap/>
            <w:hideMark/>
          </w:tcPr>
          <w:p w14:paraId="521A6D0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5AD47FB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2534DD8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NCIT:C28421</w:t>
            </w:r>
          </w:p>
        </w:tc>
        <w:tc>
          <w:tcPr>
            <w:tcW w:w="1898" w:type="dxa"/>
            <w:noWrap/>
            <w:hideMark/>
          </w:tcPr>
          <w:p w14:paraId="782397E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http://purl.obolibrary.org/obo/NCIT_C28421</w:t>
            </w:r>
          </w:p>
        </w:tc>
      </w:tr>
      <w:tr w:rsidR="006A32F5" w:rsidRPr="006A32F5" w14:paraId="7DF04713" w14:textId="77777777" w:rsidTr="006A32F5">
        <w:trPr>
          <w:trHeight w:val="345"/>
        </w:trPr>
        <w:tc>
          <w:tcPr>
            <w:tcW w:w="1364" w:type="dxa"/>
            <w:noWrap/>
            <w:hideMark/>
          </w:tcPr>
          <w:p w14:paraId="246B44B2"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34" w:history="1">
              <w:r w:rsidR="006A32F5" w:rsidRPr="006A32F5">
                <w:rPr>
                  <w:rFonts w:asciiTheme="minorHAnsi" w:hAnsiTheme="minorHAnsi" w:cstheme="minorHAnsi"/>
                  <w:color w:val="0563C1"/>
                  <w:sz w:val="16"/>
                  <w:szCs w:val="16"/>
                  <w:u w:val="single"/>
                  <w:lang w:val="en-ZA" w:eastAsia="en-ZA"/>
                </w:rPr>
                <w:t>Height</w:t>
              </w:r>
            </w:hyperlink>
          </w:p>
        </w:tc>
        <w:tc>
          <w:tcPr>
            <w:tcW w:w="7136" w:type="dxa"/>
            <w:noWrap/>
            <w:hideMark/>
          </w:tcPr>
          <w:p w14:paraId="42371DF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vertical measurement or distance from the base to the top of an object; the vertical dimension of extension.</w:t>
            </w:r>
          </w:p>
        </w:tc>
        <w:tc>
          <w:tcPr>
            <w:tcW w:w="993" w:type="dxa"/>
            <w:noWrap/>
            <w:hideMark/>
          </w:tcPr>
          <w:p w14:paraId="578509C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5D620D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22B5CADE" w14:textId="77777777" w:rsidR="006A32F5" w:rsidRPr="006A32F5" w:rsidRDefault="006A32F5" w:rsidP="006A32F5">
            <w:pPr>
              <w:rPr>
                <w:rFonts w:asciiTheme="minorHAnsi" w:hAnsiTheme="minorHAnsi" w:cstheme="minorHAnsi"/>
                <w:b/>
                <w:bCs/>
                <w:color w:val="000000"/>
                <w:sz w:val="16"/>
                <w:szCs w:val="16"/>
                <w:lang w:val="en-ZA" w:eastAsia="en-ZA"/>
              </w:rPr>
            </w:pPr>
            <w:r w:rsidRPr="006A32F5">
              <w:rPr>
                <w:rFonts w:asciiTheme="minorHAnsi" w:hAnsiTheme="minorHAnsi" w:cstheme="minorHAnsi"/>
                <w:b/>
                <w:bCs/>
                <w:color w:val="000000"/>
                <w:sz w:val="16"/>
                <w:szCs w:val="16"/>
                <w:lang w:val="en-ZA" w:eastAsia="en-ZA"/>
              </w:rPr>
              <w:t>NCIT:C25347</w:t>
            </w:r>
          </w:p>
        </w:tc>
        <w:tc>
          <w:tcPr>
            <w:tcW w:w="1898" w:type="dxa"/>
            <w:noWrap/>
            <w:hideMark/>
          </w:tcPr>
          <w:p w14:paraId="3334716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http://purl.obolibrary.org/obo/NCIT_C25347</w:t>
            </w:r>
          </w:p>
        </w:tc>
      </w:tr>
      <w:tr w:rsidR="006A32F5" w:rsidRPr="006A32F5" w14:paraId="1BFD9DAD" w14:textId="77777777" w:rsidTr="006A32F5">
        <w:trPr>
          <w:trHeight w:val="345"/>
        </w:trPr>
        <w:tc>
          <w:tcPr>
            <w:tcW w:w="1364" w:type="dxa"/>
            <w:noWrap/>
            <w:hideMark/>
          </w:tcPr>
          <w:p w14:paraId="05E39400"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35" w:history="1">
              <w:r w:rsidR="006A32F5" w:rsidRPr="006A32F5">
                <w:rPr>
                  <w:rFonts w:asciiTheme="minorHAnsi" w:hAnsiTheme="minorHAnsi" w:cstheme="minorHAnsi"/>
                  <w:color w:val="0563C1"/>
                  <w:sz w:val="16"/>
                  <w:szCs w:val="16"/>
                  <w:u w:val="single"/>
                  <w:lang w:val="en-ZA" w:eastAsia="en-ZA"/>
                </w:rPr>
                <w:t>Body Weight</w:t>
              </w:r>
            </w:hyperlink>
          </w:p>
        </w:tc>
        <w:tc>
          <w:tcPr>
            <w:tcW w:w="7136" w:type="dxa"/>
            <w:noWrap/>
            <w:hideMark/>
          </w:tcPr>
          <w:p w14:paraId="06B16D4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weight of a subject.</w:t>
            </w:r>
          </w:p>
        </w:tc>
        <w:tc>
          <w:tcPr>
            <w:tcW w:w="993" w:type="dxa"/>
            <w:noWrap/>
            <w:hideMark/>
          </w:tcPr>
          <w:p w14:paraId="5FBA669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CFE2C8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0DFF456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NCIT:C81328</w:t>
            </w:r>
          </w:p>
        </w:tc>
        <w:tc>
          <w:tcPr>
            <w:tcW w:w="1898" w:type="dxa"/>
            <w:noWrap/>
            <w:hideMark/>
          </w:tcPr>
          <w:p w14:paraId="1516851E"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http://purl.obolibrary.org/obo/NCIT_C81328</w:t>
            </w:r>
          </w:p>
        </w:tc>
      </w:tr>
      <w:tr w:rsidR="006A32F5" w:rsidRPr="006A32F5" w14:paraId="5BC4AC4A" w14:textId="77777777" w:rsidTr="006A32F5">
        <w:trPr>
          <w:trHeight w:val="345"/>
        </w:trPr>
        <w:tc>
          <w:tcPr>
            <w:tcW w:w="1364" w:type="dxa"/>
            <w:noWrap/>
            <w:hideMark/>
          </w:tcPr>
          <w:p w14:paraId="6B96BE27"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36" w:history="1">
              <w:r w:rsidR="006A32F5" w:rsidRPr="006A32F5">
                <w:rPr>
                  <w:rFonts w:asciiTheme="minorHAnsi" w:hAnsiTheme="minorHAnsi" w:cstheme="minorHAnsi"/>
                  <w:color w:val="0563C1"/>
                  <w:sz w:val="16"/>
                  <w:szCs w:val="16"/>
                  <w:u w:val="single"/>
                  <w:lang w:val="en-ZA" w:eastAsia="en-ZA"/>
                </w:rPr>
                <w:t>Body Mass Index</w:t>
              </w:r>
            </w:hyperlink>
          </w:p>
        </w:tc>
        <w:tc>
          <w:tcPr>
            <w:tcW w:w="7136" w:type="dxa"/>
            <w:noWrap/>
            <w:hideMark/>
          </w:tcPr>
          <w:p w14:paraId="1109C2E0"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An individual's weight in kilograms divided by the square of the height in meters.</w:t>
            </w:r>
          </w:p>
        </w:tc>
        <w:tc>
          <w:tcPr>
            <w:tcW w:w="993" w:type="dxa"/>
            <w:noWrap/>
            <w:hideMark/>
          </w:tcPr>
          <w:p w14:paraId="3E85C3A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CAF7A9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62FED10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NCIT:C16358</w:t>
            </w:r>
          </w:p>
        </w:tc>
        <w:tc>
          <w:tcPr>
            <w:tcW w:w="1898" w:type="dxa"/>
            <w:noWrap/>
            <w:hideMark/>
          </w:tcPr>
          <w:p w14:paraId="64A652D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http://purl.obolibrary.org/obo/NCIT_C16358</w:t>
            </w:r>
          </w:p>
        </w:tc>
      </w:tr>
      <w:tr w:rsidR="006A32F5" w:rsidRPr="006A32F5" w14:paraId="610A0AFA" w14:textId="77777777" w:rsidTr="006A32F5">
        <w:trPr>
          <w:trHeight w:val="345"/>
        </w:trPr>
        <w:tc>
          <w:tcPr>
            <w:tcW w:w="1364" w:type="dxa"/>
            <w:noWrap/>
            <w:hideMark/>
          </w:tcPr>
          <w:p w14:paraId="231276D7"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37" w:history="1">
              <w:r w:rsidR="006A32F5" w:rsidRPr="006A32F5">
                <w:rPr>
                  <w:rFonts w:asciiTheme="minorHAnsi" w:hAnsiTheme="minorHAnsi" w:cstheme="minorHAnsi"/>
                  <w:color w:val="0563C1"/>
                  <w:sz w:val="16"/>
                  <w:szCs w:val="16"/>
                  <w:u w:val="single"/>
                  <w:lang w:val="en-ZA" w:eastAsia="en-ZA"/>
                </w:rPr>
                <w:t>Location</w:t>
              </w:r>
            </w:hyperlink>
          </w:p>
        </w:tc>
        <w:tc>
          <w:tcPr>
            <w:tcW w:w="7136" w:type="dxa"/>
            <w:noWrap/>
            <w:hideMark/>
          </w:tcPr>
          <w:p w14:paraId="1665D56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position, site, or point in space where something can be found.</w:t>
            </w:r>
          </w:p>
        </w:tc>
        <w:tc>
          <w:tcPr>
            <w:tcW w:w="993" w:type="dxa"/>
            <w:noWrap/>
            <w:hideMark/>
          </w:tcPr>
          <w:p w14:paraId="5BB9565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0332E9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768F138B" w14:textId="77777777" w:rsidR="006A32F5" w:rsidRPr="006A32F5" w:rsidRDefault="006A32F5" w:rsidP="006A32F5">
            <w:pPr>
              <w:rPr>
                <w:rFonts w:asciiTheme="minorHAnsi" w:hAnsiTheme="minorHAnsi" w:cstheme="minorHAnsi"/>
                <w:b/>
                <w:bCs/>
                <w:color w:val="000000"/>
                <w:sz w:val="16"/>
                <w:szCs w:val="16"/>
                <w:lang w:val="en-ZA" w:eastAsia="en-ZA"/>
              </w:rPr>
            </w:pPr>
            <w:r w:rsidRPr="006A32F5">
              <w:rPr>
                <w:rFonts w:asciiTheme="minorHAnsi" w:hAnsiTheme="minorHAnsi" w:cstheme="minorHAnsi"/>
                <w:b/>
                <w:bCs/>
                <w:color w:val="000000"/>
                <w:sz w:val="16"/>
                <w:szCs w:val="16"/>
                <w:lang w:val="en-ZA" w:eastAsia="en-ZA"/>
              </w:rPr>
              <w:t>NCIT:C25341</w:t>
            </w:r>
          </w:p>
        </w:tc>
        <w:tc>
          <w:tcPr>
            <w:tcW w:w="1898" w:type="dxa"/>
            <w:noWrap/>
            <w:hideMark/>
          </w:tcPr>
          <w:p w14:paraId="69EDC0C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http://purl.obolibrary.org/obo/NCIT_C25341</w:t>
            </w:r>
          </w:p>
        </w:tc>
      </w:tr>
      <w:tr w:rsidR="006A32F5" w:rsidRPr="006A32F5" w14:paraId="54E48F2C" w14:textId="77777777" w:rsidTr="006A32F5">
        <w:trPr>
          <w:trHeight w:val="345"/>
        </w:trPr>
        <w:tc>
          <w:tcPr>
            <w:tcW w:w="1364" w:type="dxa"/>
            <w:noWrap/>
            <w:hideMark/>
          </w:tcPr>
          <w:p w14:paraId="595413DA"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38" w:history="1">
              <w:r w:rsidR="006A32F5" w:rsidRPr="006A32F5">
                <w:rPr>
                  <w:rFonts w:asciiTheme="minorHAnsi" w:hAnsiTheme="minorHAnsi" w:cstheme="minorHAnsi"/>
                  <w:color w:val="0563C1"/>
                  <w:sz w:val="16"/>
                  <w:szCs w:val="16"/>
                  <w:u w:val="single"/>
                  <w:lang w:val="en-ZA" w:eastAsia="en-ZA"/>
                </w:rPr>
                <w:t>Address</w:t>
              </w:r>
            </w:hyperlink>
          </w:p>
        </w:tc>
        <w:tc>
          <w:tcPr>
            <w:tcW w:w="7136" w:type="dxa"/>
            <w:noWrap/>
            <w:hideMark/>
          </w:tcPr>
          <w:p w14:paraId="098A75C7"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standardized representation of the location of a person, business, building, or organization.</w:t>
            </w:r>
          </w:p>
        </w:tc>
        <w:tc>
          <w:tcPr>
            <w:tcW w:w="993" w:type="dxa"/>
            <w:noWrap/>
            <w:hideMark/>
          </w:tcPr>
          <w:p w14:paraId="1FD5162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CBECAB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4E741A2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NCIT:C25407</w:t>
            </w:r>
          </w:p>
        </w:tc>
        <w:tc>
          <w:tcPr>
            <w:tcW w:w="1898" w:type="dxa"/>
            <w:noWrap/>
            <w:hideMark/>
          </w:tcPr>
          <w:p w14:paraId="571B7F04"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http://purl.obolibrary.org/obo/NCIT_C25407</w:t>
            </w:r>
          </w:p>
        </w:tc>
      </w:tr>
      <w:tr w:rsidR="006A32F5" w:rsidRPr="006A32F5" w14:paraId="2C0CCB11" w14:textId="77777777" w:rsidTr="006A32F5">
        <w:trPr>
          <w:trHeight w:val="345"/>
        </w:trPr>
        <w:tc>
          <w:tcPr>
            <w:tcW w:w="1364" w:type="dxa"/>
            <w:noWrap/>
            <w:hideMark/>
          </w:tcPr>
          <w:p w14:paraId="5F557934"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39" w:history="1">
              <w:r w:rsidR="006A32F5" w:rsidRPr="006A32F5">
                <w:rPr>
                  <w:rFonts w:asciiTheme="minorHAnsi" w:hAnsiTheme="minorHAnsi" w:cstheme="minorHAnsi"/>
                  <w:color w:val="0563C1"/>
                  <w:sz w:val="16"/>
                  <w:szCs w:val="16"/>
                  <w:u w:val="single"/>
                  <w:lang w:val="en-ZA" w:eastAsia="en-ZA"/>
                </w:rPr>
                <w:t>Housing Type</w:t>
              </w:r>
            </w:hyperlink>
          </w:p>
        </w:tc>
        <w:tc>
          <w:tcPr>
            <w:tcW w:w="7136" w:type="dxa"/>
            <w:noWrap/>
            <w:hideMark/>
          </w:tcPr>
          <w:p w14:paraId="6D17A12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classification of a residential structure</w:t>
            </w:r>
          </w:p>
        </w:tc>
        <w:tc>
          <w:tcPr>
            <w:tcW w:w="993" w:type="dxa"/>
            <w:noWrap/>
            <w:hideMark/>
          </w:tcPr>
          <w:p w14:paraId="3E8DFFC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689B42F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2764383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NCIT:C90397</w:t>
            </w:r>
          </w:p>
        </w:tc>
        <w:tc>
          <w:tcPr>
            <w:tcW w:w="1898" w:type="dxa"/>
            <w:noWrap/>
            <w:hideMark/>
          </w:tcPr>
          <w:p w14:paraId="4ACCC0C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http://purl.obolibrary.org/obo/NCIT_C90397</w:t>
            </w:r>
          </w:p>
        </w:tc>
      </w:tr>
      <w:tr w:rsidR="006A32F5" w:rsidRPr="006A32F5" w14:paraId="30B2F7E8" w14:textId="77777777" w:rsidTr="006A32F5">
        <w:trPr>
          <w:trHeight w:val="345"/>
        </w:trPr>
        <w:tc>
          <w:tcPr>
            <w:tcW w:w="1364" w:type="dxa"/>
            <w:noWrap/>
            <w:hideMark/>
          </w:tcPr>
          <w:p w14:paraId="01D7222C"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40" w:history="1">
              <w:r w:rsidR="006A32F5" w:rsidRPr="006A32F5">
                <w:rPr>
                  <w:rFonts w:asciiTheme="minorHAnsi" w:hAnsiTheme="minorHAnsi" w:cstheme="minorHAnsi"/>
                  <w:color w:val="0563C1"/>
                  <w:sz w:val="16"/>
                  <w:szCs w:val="16"/>
                  <w:u w:val="single"/>
                  <w:lang w:val="en-ZA" w:eastAsia="en-ZA"/>
                </w:rPr>
                <w:t>Number in household (observable entity)</w:t>
              </w:r>
            </w:hyperlink>
          </w:p>
        </w:tc>
        <w:tc>
          <w:tcPr>
            <w:tcW w:w="7136" w:type="dxa"/>
            <w:noWrap/>
            <w:hideMark/>
          </w:tcPr>
          <w:p w14:paraId="3546A10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Number in household</w:t>
            </w:r>
          </w:p>
        </w:tc>
        <w:tc>
          <w:tcPr>
            <w:tcW w:w="993" w:type="dxa"/>
            <w:noWrap/>
            <w:hideMark/>
          </w:tcPr>
          <w:p w14:paraId="719CD92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294443F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3AF0A35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SNOMED:224525003</w:t>
            </w:r>
          </w:p>
        </w:tc>
        <w:tc>
          <w:tcPr>
            <w:tcW w:w="1898" w:type="dxa"/>
            <w:noWrap/>
            <w:hideMark/>
          </w:tcPr>
          <w:p w14:paraId="3CB6179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http://snomed.info/id/224525003</w:t>
            </w:r>
          </w:p>
        </w:tc>
      </w:tr>
      <w:tr w:rsidR="006A32F5" w:rsidRPr="006A32F5" w14:paraId="4D63369F" w14:textId="77777777" w:rsidTr="006A32F5">
        <w:trPr>
          <w:trHeight w:val="345"/>
        </w:trPr>
        <w:tc>
          <w:tcPr>
            <w:tcW w:w="1364" w:type="dxa"/>
            <w:noWrap/>
            <w:hideMark/>
          </w:tcPr>
          <w:p w14:paraId="5CDD5E24"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41" w:history="1">
              <w:r w:rsidR="006A32F5" w:rsidRPr="006A32F5">
                <w:rPr>
                  <w:rFonts w:asciiTheme="minorHAnsi" w:hAnsiTheme="minorHAnsi" w:cstheme="minorHAnsi"/>
                  <w:color w:val="0563C1"/>
                  <w:sz w:val="16"/>
                  <w:szCs w:val="16"/>
                  <w:u w:val="single"/>
                  <w:lang w:val="en-ZA" w:eastAsia="en-ZA"/>
                </w:rPr>
                <w:t>exposure to air conditioning unit</w:t>
              </w:r>
            </w:hyperlink>
          </w:p>
        </w:tc>
        <w:tc>
          <w:tcPr>
            <w:tcW w:w="7136" w:type="dxa"/>
            <w:noWrap/>
            <w:hideMark/>
          </w:tcPr>
          <w:p w14:paraId="33716345" w14:textId="77777777" w:rsidR="006A32F5" w:rsidRPr="006A32F5" w:rsidRDefault="006A32F5" w:rsidP="006A32F5">
            <w:pPr>
              <w:rPr>
                <w:rFonts w:asciiTheme="minorHAnsi" w:hAnsiTheme="minorHAnsi" w:cstheme="minorHAnsi"/>
                <w:color w:val="000000"/>
                <w:sz w:val="16"/>
                <w:szCs w:val="16"/>
                <w:lang w:val="en-ZA" w:eastAsia="en-ZA"/>
              </w:rPr>
            </w:pPr>
            <w:proofErr w:type="gramStart"/>
            <w:r w:rsidRPr="006A32F5">
              <w:rPr>
                <w:rFonts w:asciiTheme="minorHAnsi" w:hAnsiTheme="minorHAnsi" w:cstheme="minorHAnsi"/>
                <w:color w:val="000000"/>
                <w:sz w:val="16"/>
                <w:szCs w:val="16"/>
                <w:lang w:val="en-ZA" w:eastAsia="en-ZA"/>
              </w:rPr>
              <w:t>A</w:t>
            </w:r>
            <w:proofErr w:type="gramEnd"/>
            <w:r w:rsidRPr="006A32F5">
              <w:rPr>
                <w:rFonts w:asciiTheme="minorHAnsi" w:hAnsiTheme="minorHAnsi" w:cstheme="minorHAnsi"/>
                <w:color w:val="000000"/>
                <w:sz w:val="16"/>
                <w:szCs w:val="16"/>
                <w:lang w:val="en-ZA" w:eastAsia="en-ZA"/>
              </w:rPr>
              <w:t xml:space="preserve"> exposure event involving the interaction of an exposure receptor to the condition of air conditioning unit.</w:t>
            </w:r>
          </w:p>
        </w:tc>
        <w:tc>
          <w:tcPr>
            <w:tcW w:w="993" w:type="dxa"/>
            <w:noWrap/>
            <w:hideMark/>
          </w:tcPr>
          <w:p w14:paraId="1FFA1FE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59A62EC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575DE7B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ECTO:1000032</w:t>
            </w:r>
          </w:p>
        </w:tc>
        <w:tc>
          <w:tcPr>
            <w:tcW w:w="1898" w:type="dxa"/>
            <w:noWrap/>
            <w:hideMark/>
          </w:tcPr>
          <w:p w14:paraId="488FBD6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http://purl.obolibrary.org/obo/ECTO_1000032</w:t>
            </w:r>
          </w:p>
        </w:tc>
      </w:tr>
      <w:tr w:rsidR="006A32F5" w:rsidRPr="006A32F5" w14:paraId="791041AB" w14:textId="77777777" w:rsidTr="006A32F5">
        <w:trPr>
          <w:trHeight w:val="345"/>
        </w:trPr>
        <w:tc>
          <w:tcPr>
            <w:tcW w:w="1364" w:type="dxa"/>
            <w:noWrap/>
            <w:hideMark/>
          </w:tcPr>
          <w:p w14:paraId="72334FCB"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42" w:history="1">
              <w:r w:rsidR="006A32F5" w:rsidRPr="006A32F5">
                <w:rPr>
                  <w:rFonts w:asciiTheme="minorHAnsi" w:hAnsiTheme="minorHAnsi" w:cstheme="minorHAnsi"/>
                  <w:color w:val="0563C1"/>
                  <w:sz w:val="16"/>
                  <w:szCs w:val="16"/>
                  <w:u w:val="single"/>
                  <w:lang w:val="en-ZA" w:eastAsia="en-ZA"/>
                </w:rPr>
                <w:t>Income</w:t>
              </w:r>
            </w:hyperlink>
          </w:p>
        </w:tc>
        <w:tc>
          <w:tcPr>
            <w:tcW w:w="7136" w:type="dxa"/>
            <w:noWrap/>
            <w:hideMark/>
          </w:tcPr>
          <w:p w14:paraId="35891D6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gain or recurrent benefit during </w:t>
            </w:r>
            <w:proofErr w:type="gramStart"/>
            <w:r w:rsidRPr="006A32F5">
              <w:rPr>
                <w:rFonts w:asciiTheme="minorHAnsi" w:hAnsiTheme="minorHAnsi" w:cstheme="minorHAnsi"/>
                <w:color w:val="000000"/>
                <w:sz w:val="16"/>
                <w:szCs w:val="16"/>
                <w:lang w:val="en-ZA" w:eastAsia="en-ZA"/>
              </w:rPr>
              <w:t>a period of time</w:t>
            </w:r>
            <w:proofErr w:type="gramEnd"/>
            <w:r w:rsidRPr="006A32F5">
              <w:rPr>
                <w:rFonts w:asciiTheme="minorHAnsi" w:hAnsiTheme="minorHAnsi" w:cstheme="minorHAnsi"/>
                <w:color w:val="000000"/>
                <w:sz w:val="16"/>
                <w:szCs w:val="16"/>
                <w:lang w:val="en-ZA" w:eastAsia="en-ZA"/>
              </w:rPr>
              <w:t xml:space="preserve">, usually measured in money that derives from capital or </w:t>
            </w:r>
            <w:proofErr w:type="spellStart"/>
            <w:r w:rsidRPr="006A32F5">
              <w:rPr>
                <w:rFonts w:asciiTheme="minorHAnsi" w:hAnsiTheme="minorHAnsi" w:cstheme="minorHAnsi"/>
                <w:color w:val="000000"/>
                <w:sz w:val="16"/>
                <w:szCs w:val="16"/>
                <w:lang w:val="en-ZA" w:eastAsia="en-ZA"/>
              </w:rPr>
              <w:t>labor</w:t>
            </w:r>
            <w:proofErr w:type="spellEnd"/>
            <w:r w:rsidRPr="006A32F5">
              <w:rPr>
                <w:rFonts w:asciiTheme="minorHAnsi" w:hAnsiTheme="minorHAnsi" w:cstheme="minorHAnsi"/>
                <w:color w:val="000000"/>
                <w:sz w:val="16"/>
                <w:szCs w:val="16"/>
                <w:lang w:val="en-ZA" w:eastAsia="en-ZA"/>
              </w:rPr>
              <w:t>.</w:t>
            </w:r>
          </w:p>
        </w:tc>
        <w:tc>
          <w:tcPr>
            <w:tcW w:w="993" w:type="dxa"/>
            <w:noWrap/>
            <w:hideMark/>
          </w:tcPr>
          <w:p w14:paraId="6838C4D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4E350B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7F9BEDD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NCIT:C41150</w:t>
            </w:r>
          </w:p>
        </w:tc>
        <w:tc>
          <w:tcPr>
            <w:tcW w:w="1898" w:type="dxa"/>
            <w:noWrap/>
            <w:hideMark/>
          </w:tcPr>
          <w:p w14:paraId="1C014DB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http://purl.obolibrary.org/obo/NCIT_C41150</w:t>
            </w:r>
          </w:p>
        </w:tc>
      </w:tr>
      <w:tr w:rsidR="006A32F5" w:rsidRPr="006A32F5" w14:paraId="5A4BF90B" w14:textId="77777777" w:rsidTr="006A32F5">
        <w:trPr>
          <w:trHeight w:val="345"/>
        </w:trPr>
        <w:tc>
          <w:tcPr>
            <w:tcW w:w="1364" w:type="dxa"/>
            <w:noWrap/>
            <w:hideMark/>
          </w:tcPr>
          <w:p w14:paraId="7FB4408B"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43" w:history="1">
              <w:r w:rsidR="006A32F5" w:rsidRPr="006A32F5">
                <w:rPr>
                  <w:rFonts w:asciiTheme="minorHAnsi" w:hAnsiTheme="minorHAnsi" w:cstheme="minorHAnsi"/>
                  <w:color w:val="0563C1"/>
                  <w:sz w:val="16"/>
                  <w:szCs w:val="16"/>
                  <w:u w:val="single"/>
                  <w:lang w:val="en-ZA" w:eastAsia="en-ZA"/>
                </w:rPr>
                <w:t>Household Income</w:t>
              </w:r>
            </w:hyperlink>
          </w:p>
        </w:tc>
        <w:tc>
          <w:tcPr>
            <w:tcW w:w="7136" w:type="dxa"/>
            <w:noWrap/>
            <w:hideMark/>
          </w:tcPr>
          <w:p w14:paraId="411D056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demographic parameter indicating the amount of earnings made by a family.</w:t>
            </w:r>
          </w:p>
        </w:tc>
        <w:tc>
          <w:tcPr>
            <w:tcW w:w="993" w:type="dxa"/>
            <w:noWrap/>
            <w:hideMark/>
          </w:tcPr>
          <w:p w14:paraId="1165832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E65729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14E9FBA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NCIT:C70811</w:t>
            </w:r>
          </w:p>
        </w:tc>
        <w:tc>
          <w:tcPr>
            <w:tcW w:w="1898" w:type="dxa"/>
            <w:noWrap/>
            <w:hideMark/>
          </w:tcPr>
          <w:p w14:paraId="6F66EAD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http://purl.obolibrary.org/obo/NCIT_C70811</w:t>
            </w:r>
          </w:p>
        </w:tc>
      </w:tr>
      <w:tr w:rsidR="006A32F5" w:rsidRPr="006A32F5" w14:paraId="3459FEDD" w14:textId="77777777" w:rsidTr="006A32F5">
        <w:trPr>
          <w:trHeight w:val="930"/>
        </w:trPr>
        <w:tc>
          <w:tcPr>
            <w:tcW w:w="1364" w:type="dxa"/>
            <w:noWrap/>
            <w:hideMark/>
          </w:tcPr>
          <w:p w14:paraId="2F9E0B04"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44" w:history="1">
              <w:r w:rsidR="006A32F5" w:rsidRPr="006A32F5">
                <w:rPr>
                  <w:rFonts w:asciiTheme="minorHAnsi" w:hAnsiTheme="minorHAnsi" w:cstheme="minorHAnsi"/>
                  <w:color w:val="0563C1"/>
                  <w:sz w:val="16"/>
                  <w:szCs w:val="16"/>
                  <w:u w:val="single"/>
                  <w:lang w:val="en-ZA" w:eastAsia="en-ZA"/>
                </w:rPr>
                <w:t>Smoking Status</w:t>
              </w:r>
            </w:hyperlink>
          </w:p>
        </w:tc>
        <w:tc>
          <w:tcPr>
            <w:tcW w:w="7136" w:type="dxa"/>
            <w:noWrap/>
            <w:hideMark/>
          </w:tcPr>
          <w:p w14:paraId="5D19612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An indication of a person's current tobacco and nicotine consumption as well as some indication of smoking history.</w:t>
            </w:r>
          </w:p>
        </w:tc>
        <w:tc>
          <w:tcPr>
            <w:tcW w:w="993" w:type="dxa"/>
            <w:noWrap/>
            <w:hideMark/>
          </w:tcPr>
          <w:p w14:paraId="31B0368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5028EFC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4D8450A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NCIT:C19796</w:t>
            </w:r>
          </w:p>
        </w:tc>
        <w:tc>
          <w:tcPr>
            <w:tcW w:w="1898" w:type="dxa"/>
            <w:noWrap/>
            <w:hideMark/>
          </w:tcPr>
          <w:p w14:paraId="6816236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http://purl.obolibrary.org/obo/NCIT_C17934</w:t>
            </w:r>
          </w:p>
        </w:tc>
      </w:tr>
      <w:tr w:rsidR="006A32F5" w:rsidRPr="006A32F5" w14:paraId="0490930E" w14:textId="77777777" w:rsidTr="006A32F5">
        <w:trPr>
          <w:trHeight w:val="345"/>
        </w:trPr>
        <w:tc>
          <w:tcPr>
            <w:tcW w:w="1364" w:type="dxa"/>
            <w:noWrap/>
            <w:hideMark/>
          </w:tcPr>
          <w:p w14:paraId="7B933E32"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45" w:history="1">
              <w:r w:rsidR="006A32F5" w:rsidRPr="006A32F5">
                <w:rPr>
                  <w:rFonts w:asciiTheme="minorHAnsi" w:hAnsiTheme="minorHAnsi" w:cstheme="minorHAnsi"/>
                  <w:color w:val="0563C1"/>
                  <w:sz w:val="16"/>
                  <w:szCs w:val="16"/>
                  <w:u w:val="single"/>
                  <w:lang w:val="en-ZA" w:eastAsia="en-ZA"/>
                </w:rPr>
                <w:t>Alcohol Abuse</w:t>
              </w:r>
            </w:hyperlink>
          </w:p>
        </w:tc>
        <w:tc>
          <w:tcPr>
            <w:tcW w:w="7136" w:type="dxa"/>
            <w:noWrap/>
            <w:hideMark/>
          </w:tcPr>
          <w:p w14:paraId="5AC6032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use of alcoholic beverages to excess, either on individual occasions ("binge drinking") or as a regular practice.</w:t>
            </w:r>
          </w:p>
        </w:tc>
        <w:tc>
          <w:tcPr>
            <w:tcW w:w="993" w:type="dxa"/>
            <w:noWrap/>
            <w:hideMark/>
          </w:tcPr>
          <w:p w14:paraId="79745DF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0045A24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0A70283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NCIT:C20701</w:t>
            </w:r>
          </w:p>
        </w:tc>
        <w:tc>
          <w:tcPr>
            <w:tcW w:w="1898" w:type="dxa"/>
            <w:noWrap/>
            <w:hideMark/>
          </w:tcPr>
          <w:p w14:paraId="0BC44B7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http://purl.obolibrary.org/obo/NCIT_C20701</w:t>
            </w:r>
          </w:p>
        </w:tc>
      </w:tr>
      <w:tr w:rsidR="006A32F5" w:rsidRPr="006A32F5" w14:paraId="182D652E" w14:textId="77777777" w:rsidTr="006A32F5">
        <w:trPr>
          <w:trHeight w:val="1620"/>
        </w:trPr>
        <w:tc>
          <w:tcPr>
            <w:tcW w:w="1364" w:type="dxa"/>
            <w:noWrap/>
            <w:hideMark/>
          </w:tcPr>
          <w:p w14:paraId="39664174"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46" w:history="1">
              <w:r w:rsidR="006A32F5" w:rsidRPr="006A32F5">
                <w:rPr>
                  <w:rFonts w:asciiTheme="minorHAnsi" w:hAnsiTheme="minorHAnsi" w:cstheme="minorHAnsi"/>
                  <w:color w:val="0563C1"/>
                  <w:sz w:val="16"/>
                  <w:szCs w:val="16"/>
                  <w:u w:val="single"/>
                  <w:lang w:val="en-ZA" w:eastAsia="en-ZA"/>
                </w:rPr>
                <w:t>Employment Status</w:t>
              </w:r>
            </w:hyperlink>
          </w:p>
        </w:tc>
        <w:tc>
          <w:tcPr>
            <w:tcW w:w="7136" w:type="dxa"/>
            <w:noWrap/>
            <w:hideMark/>
          </w:tcPr>
          <w:p w14:paraId="22E9C90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The state of a person </w:t>
            </w:r>
            <w:proofErr w:type="gramStart"/>
            <w:r w:rsidRPr="006A32F5">
              <w:rPr>
                <w:rFonts w:asciiTheme="minorHAnsi" w:hAnsiTheme="minorHAnsi" w:cstheme="minorHAnsi"/>
                <w:color w:val="000000"/>
                <w:sz w:val="16"/>
                <w:szCs w:val="16"/>
                <w:lang w:val="en-ZA" w:eastAsia="en-ZA"/>
              </w:rPr>
              <w:t>with regard to</w:t>
            </w:r>
            <w:proofErr w:type="gramEnd"/>
            <w:r w:rsidRPr="006A32F5">
              <w:rPr>
                <w:rFonts w:asciiTheme="minorHAnsi" w:hAnsiTheme="minorHAnsi" w:cstheme="minorHAnsi"/>
                <w:color w:val="000000"/>
                <w:sz w:val="16"/>
                <w:szCs w:val="16"/>
                <w:lang w:val="en-ZA" w:eastAsia="en-ZA"/>
              </w:rPr>
              <w:t xml:space="preserve"> earning wages or salary.</w:t>
            </w:r>
          </w:p>
        </w:tc>
        <w:tc>
          <w:tcPr>
            <w:tcW w:w="993" w:type="dxa"/>
            <w:noWrap/>
            <w:hideMark/>
          </w:tcPr>
          <w:p w14:paraId="7DD1466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60863D0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18E0E39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NCIT:C179143</w:t>
            </w:r>
          </w:p>
        </w:tc>
        <w:tc>
          <w:tcPr>
            <w:tcW w:w="1898" w:type="dxa"/>
            <w:noWrap/>
            <w:hideMark/>
          </w:tcPr>
          <w:p w14:paraId="0687860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http://purl.obolibrary.org/obo/NCIT_C179143</w:t>
            </w:r>
          </w:p>
        </w:tc>
      </w:tr>
      <w:tr w:rsidR="006A32F5" w:rsidRPr="006A32F5" w14:paraId="10E409E5" w14:textId="77777777" w:rsidTr="006A32F5">
        <w:trPr>
          <w:trHeight w:val="345"/>
        </w:trPr>
        <w:tc>
          <w:tcPr>
            <w:tcW w:w="1364" w:type="dxa"/>
            <w:noWrap/>
            <w:hideMark/>
          </w:tcPr>
          <w:p w14:paraId="208F56C0"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47" w:history="1">
              <w:r w:rsidR="006A32F5" w:rsidRPr="006A32F5">
                <w:rPr>
                  <w:rFonts w:asciiTheme="minorHAnsi" w:hAnsiTheme="minorHAnsi" w:cstheme="minorHAnsi"/>
                  <w:color w:val="0563C1"/>
                  <w:sz w:val="16"/>
                  <w:szCs w:val="16"/>
                  <w:u w:val="single"/>
                  <w:lang w:val="en-ZA" w:eastAsia="en-ZA"/>
                </w:rPr>
                <w:t>Education Level</w:t>
              </w:r>
            </w:hyperlink>
          </w:p>
        </w:tc>
        <w:tc>
          <w:tcPr>
            <w:tcW w:w="7136" w:type="dxa"/>
            <w:noWrap/>
            <w:hideMark/>
          </w:tcPr>
          <w:p w14:paraId="35FFD0B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An indication of the years of schooling completed in graded public, private, or parochial schools, and in colleges, universities, or professional schools.</w:t>
            </w:r>
          </w:p>
        </w:tc>
        <w:tc>
          <w:tcPr>
            <w:tcW w:w="993" w:type="dxa"/>
            <w:noWrap/>
            <w:hideMark/>
          </w:tcPr>
          <w:p w14:paraId="31F651C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Discrete</w:t>
            </w:r>
          </w:p>
        </w:tc>
        <w:tc>
          <w:tcPr>
            <w:tcW w:w="850" w:type="dxa"/>
            <w:noWrap/>
            <w:hideMark/>
          </w:tcPr>
          <w:p w14:paraId="51ABDE3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4979A4A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NCIT:C17953</w:t>
            </w:r>
          </w:p>
        </w:tc>
        <w:tc>
          <w:tcPr>
            <w:tcW w:w="1898" w:type="dxa"/>
            <w:noWrap/>
            <w:hideMark/>
          </w:tcPr>
          <w:p w14:paraId="5AAF448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http://purl.obolibrary.org/obo/NCIT_C17953</w:t>
            </w:r>
          </w:p>
        </w:tc>
      </w:tr>
      <w:tr w:rsidR="006A32F5" w:rsidRPr="006A32F5" w14:paraId="169D98F5" w14:textId="77777777" w:rsidTr="006A32F5">
        <w:trPr>
          <w:trHeight w:val="345"/>
        </w:trPr>
        <w:tc>
          <w:tcPr>
            <w:tcW w:w="1364" w:type="dxa"/>
            <w:noWrap/>
            <w:hideMark/>
          </w:tcPr>
          <w:p w14:paraId="175C416E"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48" w:history="1">
              <w:r w:rsidR="006A32F5" w:rsidRPr="006A32F5">
                <w:rPr>
                  <w:rFonts w:asciiTheme="minorHAnsi" w:hAnsiTheme="minorHAnsi" w:cstheme="minorHAnsi"/>
                  <w:color w:val="0563C1"/>
                  <w:sz w:val="16"/>
                  <w:szCs w:val="16"/>
                  <w:u w:val="single"/>
                  <w:lang w:val="en-ZA" w:eastAsia="en-ZA"/>
                </w:rPr>
                <w:t>Lost To Follow-Up</w:t>
              </w:r>
            </w:hyperlink>
          </w:p>
        </w:tc>
        <w:tc>
          <w:tcPr>
            <w:tcW w:w="7136" w:type="dxa"/>
            <w:noWrap/>
            <w:hideMark/>
          </w:tcPr>
          <w:p w14:paraId="4946C50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subject was not available for follow-up procedures.</w:t>
            </w:r>
          </w:p>
        </w:tc>
        <w:tc>
          <w:tcPr>
            <w:tcW w:w="993" w:type="dxa"/>
            <w:noWrap/>
            <w:hideMark/>
          </w:tcPr>
          <w:p w14:paraId="3B01232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35AECDA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Static</w:t>
            </w:r>
          </w:p>
        </w:tc>
        <w:tc>
          <w:tcPr>
            <w:tcW w:w="709" w:type="dxa"/>
            <w:noWrap/>
            <w:hideMark/>
          </w:tcPr>
          <w:p w14:paraId="0E13B5B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NCIT:C70740</w:t>
            </w:r>
          </w:p>
        </w:tc>
        <w:tc>
          <w:tcPr>
            <w:tcW w:w="1898" w:type="dxa"/>
            <w:noWrap/>
            <w:hideMark/>
          </w:tcPr>
          <w:p w14:paraId="252EFC9B" w14:textId="77777777" w:rsidR="006A32F5" w:rsidRPr="006A32F5" w:rsidRDefault="00690B43" w:rsidP="006A32F5">
            <w:pPr>
              <w:rPr>
                <w:rFonts w:asciiTheme="minorHAnsi" w:hAnsiTheme="minorHAnsi" w:cstheme="minorHAnsi"/>
                <w:color w:val="000000"/>
                <w:sz w:val="16"/>
                <w:szCs w:val="16"/>
                <w:u w:val="single"/>
                <w:lang w:val="en-ZA" w:eastAsia="en-ZA"/>
              </w:rPr>
            </w:pPr>
            <w:hyperlink r:id="rId49" w:history="1">
              <w:r w:rsidR="006A32F5" w:rsidRPr="006A32F5">
                <w:rPr>
                  <w:rFonts w:asciiTheme="minorHAnsi" w:hAnsiTheme="minorHAnsi" w:cstheme="minorHAnsi"/>
                  <w:color w:val="000000"/>
                  <w:sz w:val="16"/>
                  <w:szCs w:val="16"/>
                  <w:u w:val="single"/>
                  <w:lang w:val="en-ZA" w:eastAsia="en-ZA"/>
                </w:rPr>
                <w:t>http://purl.obolibrary.org/obo/NCIT_C70740</w:t>
              </w:r>
            </w:hyperlink>
          </w:p>
        </w:tc>
      </w:tr>
      <w:tr w:rsidR="006A32F5" w:rsidRPr="006A32F5" w14:paraId="4AAF9BCC" w14:textId="77777777" w:rsidTr="006A32F5">
        <w:trPr>
          <w:trHeight w:val="615"/>
        </w:trPr>
        <w:tc>
          <w:tcPr>
            <w:tcW w:w="1364" w:type="dxa"/>
            <w:noWrap/>
            <w:hideMark/>
          </w:tcPr>
          <w:p w14:paraId="3701AFE5"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50" w:history="1">
              <w:r w:rsidR="006A32F5" w:rsidRPr="006A32F5">
                <w:rPr>
                  <w:rFonts w:asciiTheme="minorHAnsi" w:hAnsiTheme="minorHAnsi" w:cstheme="minorHAnsi"/>
                  <w:color w:val="0563C1"/>
                  <w:sz w:val="16"/>
                  <w:szCs w:val="16"/>
                  <w:u w:val="single"/>
                  <w:lang w:val="en-ZA" w:eastAsia="en-ZA"/>
                </w:rPr>
                <w:t>Hypertension</w:t>
              </w:r>
            </w:hyperlink>
          </w:p>
        </w:tc>
        <w:tc>
          <w:tcPr>
            <w:tcW w:w="7136" w:type="dxa"/>
            <w:noWrap/>
            <w:hideMark/>
          </w:tcPr>
          <w:p w14:paraId="56C5A33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Blood pressure that is abnormally high.</w:t>
            </w:r>
          </w:p>
        </w:tc>
        <w:tc>
          <w:tcPr>
            <w:tcW w:w="993" w:type="dxa"/>
            <w:noWrap/>
            <w:hideMark/>
          </w:tcPr>
          <w:p w14:paraId="7712F8E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DE2944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w:t>
            </w:r>
          </w:p>
        </w:tc>
        <w:tc>
          <w:tcPr>
            <w:tcW w:w="709" w:type="dxa"/>
            <w:noWrap/>
            <w:hideMark/>
          </w:tcPr>
          <w:p w14:paraId="6860093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NCIT:C3117</w:t>
            </w:r>
          </w:p>
        </w:tc>
        <w:tc>
          <w:tcPr>
            <w:tcW w:w="1898" w:type="dxa"/>
            <w:noWrap/>
            <w:hideMark/>
          </w:tcPr>
          <w:p w14:paraId="474F5D0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http://purl.obolibrary.org/obo/NCIT_C3117</w:t>
            </w:r>
          </w:p>
        </w:tc>
      </w:tr>
      <w:tr w:rsidR="006A32F5" w:rsidRPr="006A32F5" w14:paraId="78576345" w14:textId="77777777" w:rsidTr="006A32F5">
        <w:trPr>
          <w:trHeight w:val="345"/>
        </w:trPr>
        <w:tc>
          <w:tcPr>
            <w:tcW w:w="1364" w:type="dxa"/>
            <w:noWrap/>
            <w:hideMark/>
          </w:tcPr>
          <w:p w14:paraId="4DF8AFEF"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51" w:history="1">
              <w:r w:rsidR="006A32F5" w:rsidRPr="006A32F5">
                <w:rPr>
                  <w:rFonts w:asciiTheme="minorHAnsi" w:hAnsiTheme="minorHAnsi" w:cstheme="minorHAnsi"/>
                  <w:color w:val="0563C1"/>
                  <w:sz w:val="16"/>
                  <w:szCs w:val="16"/>
                  <w:u w:val="single"/>
                  <w:lang w:val="en-ZA" w:eastAsia="en-ZA"/>
                </w:rPr>
                <w:t>Diabetes Mellitus</w:t>
              </w:r>
            </w:hyperlink>
          </w:p>
        </w:tc>
        <w:tc>
          <w:tcPr>
            <w:tcW w:w="7136" w:type="dxa"/>
            <w:noWrap/>
            <w:hideMark/>
          </w:tcPr>
          <w:p w14:paraId="588240F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metabolic disorder characterized by abnormally high blood sugar levels due to diminished production of insulin or insulin resistance/desensitization.</w:t>
            </w:r>
          </w:p>
        </w:tc>
        <w:tc>
          <w:tcPr>
            <w:tcW w:w="993" w:type="dxa"/>
            <w:noWrap/>
            <w:hideMark/>
          </w:tcPr>
          <w:p w14:paraId="1802EEB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438DAC8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w:t>
            </w:r>
          </w:p>
        </w:tc>
        <w:tc>
          <w:tcPr>
            <w:tcW w:w="709" w:type="dxa"/>
            <w:noWrap/>
            <w:hideMark/>
          </w:tcPr>
          <w:p w14:paraId="2D2108D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NCIT:C2985</w:t>
            </w:r>
          </w:p>
        </w:tc>
        <w:tc>
          <w:tcPr>
            <w:tcW w:w="1898" w:type="dxa"/>
            <w:noWrap/>
            <w:hideMark/>
          </w:tcPr>
          <w:p w14:paraId="675D10B8"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http://purl.obolibrary.org/obo/NCIT_C2985</w:t>
            </w:r>
          </w:p>
        </w:tc>
      </w:tr>
      <w:tr w:rsidR="006A32F5" w:rsidRPr="006A32F5" w14:paraId="4C414B11" w14:textId="77777777" w:rsidTr="006A32F5">
        <w:trPr>
          <w:trHeight w:val="315"/>
        </w:trPr>
        <w:tc>
          <w:tcPr>
            <w:tcW w:w="1364" w:type="dxa"/>
            <w:noWrap/>
            <w:hideMark/>
          </w:tcPr>
          <w:p w14:paraId="4B8834A5"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52" w:history="1">
              <w:r w:rsidR="006A32F5" w:rsidRPr="006A32F5">
                <w:rPr>
                  <w:rFonts w:asciiTheme="minorHAnsi" w:hAnsiTheme="minorHAnsi" w:cstheme="minorHAnsi"/>
                  <w:color w:val="0563C1"/>
                  <w:sz w:val="16"/>
                  <w:szCs w:val="16"/>
                  <w:u w:val="single"/>
                  <w:lang w:val="en-ZA" w:eastAsia="en-ZA"/>
                </w:rPr>
                <w:t>Hospitalization</w:t>
              </w:r>
            </w:hyperlink>
          </w:p>
        </w:tc>
        <w:tc>
          <w:tcPr>
            <w:tcW w:w="7136" w:type="dxa"/>
            <w:noWrap/>
            <w:hideMark/>
          </w:tcPr>
          <w:p w14:paraId="43586B0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confinement of a patient in a hospital.</w:t>
            </w:r>
          </w:p>
        </w:tc>
        <w:tc>
          <w:tcPr>
            <w:tcW w:w="993" w:type="dxa"/>
            <w:noWrap/>
            <w:hideMark/>
          </w:tcPr>
          <w:p w14:paraId="320F5B5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122EEF7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2DA6900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SCDO:0000573</w:t>
            </w:r>
          </w:p>
        </w:tc>
        <w:tc>
          <w:tcPr>
            <w:tcW w:w="1898" w:type="dxa"/>
            <w:noWrap/>
            <w:hideMark/>
          </w:tcPr>
          <w:p w14:paraId="69F08C3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http://purl.obolibrary.org/obo/SCDO_0000573</w:t>
            </w:r>
          </w:p>
        </w:tc>
      </w:tr>
      <w:tr w:rsidR="006A32F5" w:rsidRPr="006A32F5" w14:paraId="1F300B1C" w14:textId="77777777" w:rsidTr="006A32F5">
        <w:trPr>
          <w:trHeight w:val="315"/>
        </w:trPr>
        <w:tc>
          <w:tcPr>
            <w:tcW w:w="1364" w:type="dxa"/>
            <w:noWrap/>
            <w:hideMark/>
          </w:tcPr>
          <w:p w14:paraId="7FE9A084"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53" w:history="1">
              <w:r w:rsidR="006A32F5" w:rsidRPr="006A32F5">
                <w:rPr>
                  <w:rFonts w:asciiTheme="minorHAnsi" w:hAnsiTheme="minorHAnsi" w:cstheme="minorHAnsi"/>
                  <w:color w:val="0563C1"/>
                  <w:sz w:val="16"/>
                  <w:szCs w:val="16"/>
                  <w:u w:val="single"/>
                  <w:lang w:val="en-ZA" w:eastAsia="en-ZA"/>
                </w:rPr>
                <w:t>Gastroenteritis</w:t>
              </w:r>
            </w:hyperlink>
          </w:p>
        </w:tc>
        <w:tc>
          <w:tcPr>
            <w:tcW w:w="7136" w:type="dxa"/>
            <w:noWrap/>
            <w:hideMark/>
          </w:tcPr>
          <w:p w14:paraId="40BFE3E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An inflammatory disorder that affects the upper and lower gastrointestinal tract. Most commonly, this is attributed to viruses; </w:t>
            </w:r>
            <w:proofErr w:type="gramStart"/>
            <w:r w:rsidRPr="006A32F5">
              <w:rPr>
                <w:rFonts w:asciiTheme="minorHAnsi" w:hAnsiTheme="minorHAnsi" w:cstheme="minorHAnsi"/>
                <w:color w:val="000000"/>
                <w:sz w:val="16"/>
                <w:szCs w:val="16"/>
                <w:lang w:val="en-ZA" w:eastAsia="en-ZA"/>
              </w:rPr>
              <w:t>however</w:t>
            </w:r>
            <w:proofErr w:type="gramEnd"/>
            <w:r w:rsidRPr="006A32F5">
              <w:rPr>
                <w:rFonts w:asciiTheme="minorHAnsi" w:hAnsiTheme="minorHAnsi" w:cstheme="minorHAnsi"/>
                <w:color w:val="000000"/>
                <w:sz w:val="16"/>
                <w:szCs w:val="16"/>
                <w:lang w:val="en-ZA" w:eastAsia="en-ZA"/>
              </w:rPr>
              <w:t xml:space="preserve"> bacteria, parasites or adverse reactions can also be the culprit. Symptoms include acute </w:t>
            </w:r>
            <w:proofErr w:type="spellStart"/>
            <w:r w:rsidRPr="006A32F5">
              <w:rPr>
                <w:rFonts w:asciiTheme="minorHAnsi" w:hAnsiTheme="minorHAnsi" w:cstheme="minorHAnsi"/>
                <w:color w:val="000000"/>
                <w:sz w:val="16"/>
                <w:szCs w:val="16"/>
                <w:lang w:val="en-ZA" w:eastAsia="en-ZA"/>
              </w:rPr>
              <w:t>diarrhea</w:t>
            </w:r>
            <w:proofErr w:type="spellEnd"/>
            <w:r w:rsidRPr="006A32F5">
              <w:rPr>
                <w:rFonts w:asciiTheme="minorHAnsi" w:hAnsiTheme="minorHAnsi" w:cstheme="minorHAnsi"/>
                <w:color w:val="000000"/>
                <w:sz w:val="16"/>
                <w:szCs w:val="16"/>
                <w:lang w:val="en-ZA" w:eastAsia="en-ZA"/>
              </w:rPr>
              <w:t xml:space="preserve"> and vomiting.</w:t>
            </w:r>
          </w:p>
        </w:tc>
        <w:tc>
          <w:tcPr>
            <w:tcW w:w="993" w:type="dxa"/>
            <w:noWrap/>
            <w:hideMark/>
          </w:tcPr>
          <w:p w14:paraId="1C963FB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4B17884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60D2FC9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NCIT:C34632</w:t>
            </w:r>
          </w:p>
        </w:tc>
        <w:tc>
          <w:tcPr>
            <w:tcW w:w="1898" w:type="dxa"/>
            <w:noWrap/>
            <w:hideMark/>
          </w:tcPr>
          <w:p w14:paraId="19319BB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http://purl.obolibrary.org/obo/NCIT_C34632</w:t>
            </w:r>
          </w:p>
        </w:tc>
      </w:tr>
      <w:tr w:rsidR="006A32F5" w:rsidRPr="006A32F5" w14:paraId="4F3355FE" w14:textId="77777777" w:rsidTr="006A32F5">
        <w:trPr>
          <w:trHeight w:val="315"/>
        </w:trPr>
        <w:tc>
          <w:tcPr>
            <w:tcW w:w="1364" w:type="dxa"/>
            <w:noWrap/>
            <w:hideMark/>
          </w:tcPr>
          <w:p w14:paraId="1126F12A"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54" w:history="1">
              <w:r w:rsidR="006A32F5" w:rsidRPr="006A32F5">
                <w:rPr>
                  <w:rFonts w:asciiTheme="minorHAnsi" w:hAnsiTheme="minorHAnsi" w:cstheme="minorHAnsi"/>
                  <w:color w:val="0563C1"/>
                  <w:sz w:val="16"/>
                  <w:szCs w:val="16"/>
                  <w:u w:val="single"/>
                  <w:lang w:val="en-ZA" w:eastAsia="en-ZA"/>
                </w:rPr>
                <w:t xml:space="preserve">Pneumonia </w:t>
              </w:r>
            </w:hyperlink>
          </w:p>
        </w:tc>
        <w:tc>
          <w:tcPr>
            <w:tcW w:w="7136" w:type="dxa"/>
            <w:noWrap/>
            <w:hideMark/>
          </w:tcPr>
          <w:p w14:paraId="1DFE9062"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An acute, </w:t>
            </w:r>
            <w:proofErr w:type="gramStart"/>
            <w:r w:rsidRPr="006A32F5">
              <w:rPr>
                <w:rFonts w:asciiTheme="minorHAnsi" w:hAnsiTheme="minorHAnsi" w:cstheme="minorHAnsi"/>
                <w:color w:val="222222"/>
                <w:sz w:val="16"/>
                <w:szCs w:val="16"/>
                <w:lang w:val="en-ZA" w:eastAsia="en-ZA"/>
              </w:rPr>
              <w:t>acute</w:t>
            </w:r>
            <w:proofErr w:type="gramEnd"/>
            <w:r w:rsidRPr="006A32F5">
              <w:rPr>
                <w:rFonts w:asciiTheme="minorHAnsi" w:hAnsiTheme="minorHAnsi" w:cstheme="minorHAnsi"/>
                <w:color w:val="222222"/>
                <w:sz w:val="16"/>
                <w:szCs w:val="16"/>
                <w:lang w:val="en-ZA" w:eastAsia="en-ZA"/>
              </w:rPr>
              <w:t xml:space="preserve"> and chronic, or chronic inflammation focally or diffusely affecting the lung parenchyma, due to infections (viruses, fungi, mycoplasma, or bacteria), treatment (e.g. radiation), or exposure (inhalation) to chemicals. Symptoms include cough, shortness of breath, fevers, chills, chest pain, headache, sweating, and weakness.…</w:t>
            </w:r>
          </w:p>
        </w:tc>
        <w:tc>
          <w:tcPr>
            <w:tcW w:w="993" w:type="dxa"/>
            <w:noWrap/>
            <w:hideMark/>
          </w:tcPr>
          <w:p w14:paraId="49F5B4F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722BB4B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11C042D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NCIT:C3333</w:t>
            </w:r>
          </w:p>
        </w:tc>
        <w:tc>
          <w:tcPr>
            <w:tcW w:w="1898" w:type="dxa"/>
            <w:noWrap/>
            <w:hideMark/>
          </w:tcPr>
          <w:p w14:paraId="17D13036"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http://purl.obolibrary.org/obo/NCIT_C3333</w:t>
            </w:r>
          </w:p>
        </w:tc>
      </w:tr>
      <w:tr w:rsidR="006A32F5" w:rsidRPr="006A32F5" w14:paraId="4F5BEDC5" w14:textId="77777777" w:rsidTr="006A32F5">
        <w:trPr>
          <w:trHeight w:val="315"/>
        </w:trPr>
        <w:tc>
          <w:tcPr>
            <w:tcW w:w="1364" w:type="dxa"/>
            <w:noWrap/>
            <w:hideMark/>
          </w:tcPr>
          <w:p w14:paraId="7F76CAF6"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55" w:history="1">
              <w:r w:rsidR="006A32F5" w:rsidRPr="006A32F5">
                <w:rPr>
                  <w:rFonts w:asciiTheme="minorHAnsi" w:hAnsiTheme="minorHAnsi" w:cstheme="minorHAnsi"/>
                  <w:color w:val="0563C1"/>
                  <w:sz w:val="16"/>
                  <w:szCs w:val="16"/>
                  <w:u w:val="single"/>
                  <w:lang w:val="en-ZA" w:eastAsia="en-ZA"/>
                </w:rPr>
                <w:t xml:space="preserve">Urinary Tract Infection </w:t>
              </w:r>
            </w:hyperlink>
          </w:p>
        </w:tc>
        <w:tc>
          <w:tcPr>
            <w:tcW w:w="7136" w:type="dxa"/>
            <w:noWrap/>
            <w:hideMark/>
          </w:tcPr>
          <w:p w14:paraId="0B552978"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bacterial infectious process affecting any part of the urinary tract, most commonly the bladder and the urethra. Symptoms include urinary urgency and frequency, burning sensation during urination, lower abdominal discomfort, and cloudy urine.</w:t>
            </w:r>
          </w:p>
        </w:tc>
        <w:tc>
          <w:tcPr>
            <w:tcW w:w="993" w:type="dxa"/>
            <w:noWrap/>
            <w:hideMark/>
          </w:tcPr>
          <w:p w14:paraId="5D249BD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607C3AC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18E71DA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NCIT:C50791</w:t>
            </w:r>
          </w:p>
        </w:tc>
        <w:tc>
          <w:tcPr>
            <w:tcW w:w="1898" w:type="dxa"/>
            <w:noWrap/>
            <w:hideMark/>
          </w:tcPr>
          <w:p w14:paraId="7568C509" w14:textId="77777777" w:rsidR="006A32F5" w:rsidRPr="006A32F5" w:rsidRDefault="006A32F5" w:rsidP="006A32F5">
            <w:pPr>
              <w:rPr>
                <w:rFonts w:asciiTheme="minorHAnsi" w:hAnsiTheme="minorHAnsi" w:cstheme="minorHAnsi"/>
                <w:color w:val="000000"/>
                <w:sz w:val="16"/>
                <w:szCs w:val="16"/>
                <w:lang w:val="en-ZA" w:eastAsia="en-ZA"/>
              </w:rPr>
            </w:pPr>
          </w:p>
        </w:tc>
      </w:tr>
      <w:tr w:rsidR="006A32F5" w:rsidRPr="006A32F5" w14:paraId="391F18F9" w14:textId="77777777" w:rsidTr="006A32F5">
        <w:trPr>
          <w:trHeight w:val="315"/>
        </w:trPr>
        <w:tc>
          <w:tcPr>
            <w:tcW w:w="1364" w:type="dxa"/>
            <w:noWrap/>
            <w:hideMark/>
          </w:tcPr>
          <w:p w14:paraId="14BD7004"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56" w:history="1">
              <w:r w:rsidR="006A32F5" w:rsidRPr="006A32F5">
                <w:rPr>
                  <w:rFonts w:asciiTheme="minorHAnsi" w:hAnsiTheme="minorHAnsi" w:cstheme="minorHAnsi"/>
                  <w:color w:val="0563C1"/>
                  <w:sz w:val="16"/>
                  <w:szCs w:val="16"/>
                  <w:u w:val="single"/>
                  <w:lang w:val="en-ZA" w:eastAsia="en-ZA"/>
                </w:rPr>
                <w:t>Syphilis</w:t>
              </w:r>
            </w:hyperlink>
          </w:p>
        </w:tc>
        <w:tc>
          <w:tcPr>
            <w:tcW w:w="7136" w:type="dxa"/>
            <w:noWrap/>
            <w:hideMark/>
          </w:tcPr>
          <w:p w14:paraId="427F0DF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contagious bacterial infection caused by the spirochete Treponema pallidum. It is a sexually transmitted disorder, although it can also be transmitted from the mother to the </w:t>
            </w:r>
            <w:proofErr w:type="spellStart"/>
            <w:r w:rsidRPr="006A32F5">
              <w:rPr>
                <w:rFonts w:asciiTheme="minorHAnsi" w:hAnsiTheme="minorHAnsi" w:cstheme="minorHAnsi"/>
                <w:color w:val="000000"/>
                <w:sz w:val="16"/>
                <w:szCs w:val="16"/>
                <w:lang w:val="en-ZA" w:eastAsia="en-ZA"/>
              </w:rPr>
              <w:t>fetus</w:t>
            </w:r>
            <w:proofErr w:type="spellEnd"/>
            <w:r w:rsidRPr="006A32F5">
              <w:rPr>
                <w:rFonts w:asciiTheme="minorHAnsi" w:hAnsiTheme="minorHAnsi" w:cstheme="minorHAnsi"/>
                <w:color w:val="000000"/>
                <w:sz w:val="16"/>
                <w:szCs w:val="16"/>
                <w:lang w:val="en-ZA" w:eastAsia="en-ZA"/>
              </w:rPr>
              <w:t xml:space="preserve"> in utero. Typically, it is initially manifested with a single sore which heals without treatment. If the infection is left untreated, the initial stage is followed by skin rash and mucous membrane lesions. A late stage follows, which is characterized by damage of the internal organs, including the nervous system.</w:t>
            </w:r>
          </w:p>
        </w:tc>
        <w:tc>
          <w:tcPr>
            <w:tcW w:w="993" w:type="dxa"/>
            <w:noWrap/>
            <w:hideMark/>
          </w:tcPr>
          <w:p w14:paraId="1F468AC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7046BEE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65173A4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NCIT:C35055</w:t>
            </w:r>
          </w:p>
        </w:tc>
        <w:tc>
          <w:tcPr>
            <w:tcW w:w="1898" w:type="dxa"/>
            <w:noWrap/>
            <w:hideMark/>
          </w:tcPr>
          <w:p w14:paraId="472387D7"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http://purl.obolibrary.org/obo/NCIT_C35055</w:t>
            </w:r>
          </w:p>
        </w:tc>
      </w:tr>
      <w:tr w:rsidR="006A32F5" w:rsidRPr="006A32F5" w14:paraId="542D6E55" w14:textId="77777777" w:rsidTr="006A32F5">
        <w:trPr>
          <w:trHeight w:val="315"/>
        </w:trPr>
        <w:tc>
          <w:tcPr>
            <w:tcW w:w="1364" w:type="dxa"/>
            <w:noWrap/>
            <w:hideMark/>
          </w:tcPr>
          <w:p w14:paraId="790DE870"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57" w:history="1">
              <w:r w:rsidR="006A32F5" w:rsidRPr="006A32F5">
                <w:rPr>
                  <w:rFonts w:asciiTheme="minorHAnsi" w:hAnsiTheme="minorHAnsi" w:cstheme="minorHAnsi"/>
                  <w:color w:val="0563C1"/>
                  <w:sz w:val="16"/>
                  <w:szCs w:val="16"/>
                  <w:u w:val="single"/>
                  <w:lang w:val="en-ZA" w:eastAsia="en-ZA"/>
                </w:rPr>
                <w:t>HIV Status</w:t>
              </w:r>
            </w:hyperlink>
          </w:p>
        </w:tc>
        <w:tc>
          <w:tcPr>
            <w:tcW w:w="7136" w:type="dxa"/>
            <w:noWrap/>
            <w:hideMark/>
          </w:tcPr>
          <w:p w14:paraId="259B04A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result of testing to determine if an individual is infected with the human immunodeficiency virus.</w:t>
            </w:r>
          </w:p>
        </w:tc>
        <w:tc>
          <w:tcPr>
            <w:tcW w:w="993" w:type="dxa"/>
            <w:noWrap/>
            <w:hideMark/>
          </w:tcPr>
          <w:p w14:paraId="470F419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F53B7B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39BB9F0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NCIT:C157155</w:t>
            </w:r>
          </w:p>
        </w:tc>
        <w:tc>
          <w:tcPr>
            <w:tcW w:w="1898" w:type="dxa"/>
            <w:noWrap/>
            <w:hideMark/>
          </w:tcPr>
          <w:p w14:paraId="6DCFB3B1"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http://purl.obolibrary.org/obo/NCIT_C157155</w:t>
            </w:r>
          </w:p>
        </w:tc>
      </w:tr>
      <w:tr w:rsidR="006A32F5" w:rsidRPr="006A32F5" w14:paraId="4C0716E3" w14:textId="77777777" w:rsidTr="006A32F5">
        <w:trPr>
          <w:trHeight w:val="315"/>
        </w:trPr>
        <w:tc>
          <w:tcPr>
            <w:tcW w:w="1364" w:type="dxa"/>
            <w:noWrap/>
            <w:hideMark/>
          </w:tcPr>
          <w:p w14:paraId="6DEE9568"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58" w:history="1">
              <w:r w:rsidR="006A32F5" w:rsidRPr="006A32F5">
                <w:rPr>
                  <w:rFonts w:asciiTheme="minorHAnsi" w:hAnsiTheme="minorHAnsi" w:cstheme="minorHAnsi"/>
                  <w:color w:val="0563C1"/>
                  <w:sz w:val="16"/>
                  <w:szCs w:val="16"/>
                  <w:u w:val="single"/>
                  <w:lang w:val="en-ZA" w:eastAsia="en-ZA"/>
                </w:rPr>
                <w:t>Hepatitis B Infection</w:t>
              </w:r>
            </w:hyperlink>
          </w:p>
        </w:tc>
        <w:tc>
          <w:tcPr>
            <w:tcW w:w="7136" w:type="dxa"/>
            <w:noWrap/>
            <w:hideMark/>
          </w:tcPr>
          <w:p w14:paraId="74E6B18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viral infection caused by the hepatitis B virus.</w:t>
            </w:r>
          </w:p>
        </w:tc>
        <w:tc>
          <w:tcPr>
            <w:tcW w:w="993" w:type="dxa"/>
            <w:noWrap/>
            <w:hideMark/>
          </w:tcPr>
          <w:p w14:paraId="5134DCC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7407D28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6B24835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NCIT:C3097</w:t>
            </w:r>
          </w:p>
        </w:tc>
        <w:tc>
          <w:tcPr>
            <w:tcW w:w="1898" w:type="dxa"/>
            <w:noWrap/>
            <w:hideMark/>
          </w:tcPr>
          <w:p w14:paraId="72D0B6F0"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http://purl.obolibrary.org/obo/NCIT_C3097</w:t>
            </w:r>
          </w:p>
        </w:tc>
      </w:tr>
      <w:tr w:rsidR="006A32F5" w:rsidRPr="006A32F5" w14:paraId="546D0D39" w14:textId="77777777" w:rsidTr="006A32F5">
        <w:trPr>
          <w:trHeight w:val="315"/>
        </w:trPr>
        <w:tc>
          <w:tcPr>
            <w:tcW w:w="1364" w:type="dxa"/>
            <w:noWrap/>
            <w:hideMark/>
          </w:tcPr>
          <w:p w14:paraId="4705EC7D"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59" w:history="1">
              <w:r w:rsidR="006A32F5" w:rsidRPr="006A32F5">
                <w:rPr>
                  <w:rFonts w:asciiTheme="minorHAnsi" w:hAnsiTheme="minorHAnsi" w:cstheme="minorHAnsi"/>
                  <w:color w:val="0563C1"/>
                  <w:sz w:val="16"/>
                  <w:szCs w:val="16"/>
                  <w:u w:val="single"/>
                  <w:lang w:val="en-ZA" w:eastAsia="en-ZA"/>
                </w:rPr>
                <w:t>Schistosomiasis</w:t>
              </w:r>
            </w:hyperlink>
          </w:p>
        </w:tc>
        <w:tc>
          <w:tcPr>
            <w:tcW w:w="7136" w:type="dxa"/>
            <w:noWrap/>
            <w:hideMark/>
          </w:tcPr>
          <w:p w14:paraId="494E521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parasitic infection caused by flukes of the genus Schistosoma. Signs and symptoms include fever, abdominal pain, </w:t>
            </w:r>
            <w:proofErr w:type="gramStart"/>
            <w:r w:rsidRPr="006A32F5">
              <w:rPr>
                <w:rFonts w:asciiTheme="minorHAnsi" w:hAnsiTheme="minorHAnsi" w:cstheme="minorHAnsi"/>
                <w:color w:val="000000"/>
                <w:sz w:val="16"/>
                <w:szCs w:val="16"/>
                <w:lang w:val="en-ZA" w:eastAsia="en-ZA"/>
              </w:rPr>
              <w:t>eosinophilia</w:t>
            </w:r>
            <w:proofErr w:type="gramEnd"/>
            <w:r w:rsidRPr="006A32F5">
              <w:rPr>
                <w:rFonts w:asciiTheme="minorHAnsi" w:hAnsiTheme="minorHAnsi" w:cstheme="minorHAnsi"/>
                <w:color w:val="000000"/>
                <w:sz w:val="16"/>
                <w:szCs w:val="16"/>
                <w:lang w:val="en-ZA" w:eastAsia="en-ZA"/>
              </w:rPr>
              <w:t xml:space="preserve"> and hepatosplenomegaly. If left untreated it may eventually cause liver damage leading to cirrhosis, bladder cancer and kidney failure.</w:t>
            </w:r>
          </w:p>
        </w:tc>
        <w:tc>
          <w:tcPr>
            <w:tcW w:w="993" w:type="dxa"/>
            <w:noWrap/>
            <w:hideMark/>
          </w:tcPr>
          <w:p w14:paraId="5CAF747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521524E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1036441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NCIT:C35000</w:t>
            </w:r>
          </w:p>
        </w:tc>
        <w:tc>
          <w:tcPr>
            <w:tcW w:w="1898" w:type="dxa"/>
            <w:noWrap/>
            <w:hideMark/>
          </w:tcPr>
          <w:p w14:paraId="0CDEA503"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http://purl.obolibrary.org/obo/NCIT_C35000</w:t>
            </w:r>
          </w:p>
        </w:tc>
      </w:tr>
      <w:tr w:rsidR="006A32F5" w:rsidRPr="006A32F5" w14:paraId="02D67B49" w14:textId="77777777" w:rsidTr="006A32F5">
        <w:trPr>
          <w:trHeight w:val="315"/>
        </w:trPr>
        <w:tc>
          <w:tcPr>
            <w:tcW w:w="1364" w:type="dxa"/>
            <w:noWrap/>
            <w:hideMark/>
          </w:tcPr>
          <w:p w14:paraId="76A13931"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60" w:history="1">
              <w:r w:rsidR="006A32F5" w:rsidRPr="006A32F5">
                <w:rPr>
                  <w:rFonts w:asciiTheme="minorHAnsi" w:hAnsiTheme="minorHAnsi" w:cstheme="minorHAnsi"/>
                  <w:color w:val="0563C1"/>
                  <w:sz w:val="16"/>
                  <w:szCs w:val="16"/>
                  <w:u w:val="single"/>
                  <w:lang w:val="en-ZA" w:eastAsia="en-ZA"/>
                </w:rPr>
                <w:t>Tuberculosis</w:t>
              </w:r>
            </w:hyperlink>
          </w:p>
        </w:tc>
        <w:tc>
          <w:tcPr>
            <w:tcW w:w="7136" w:type="dxa"/>
            <w:noWrap/>
            <w:hideMark/>
          </w:tcPr>
          <w:p w14:paraId="221C05D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chronic, recurrent infection caused by the bacterium Mycobacterium tuberculosis. Tuberculosis (TB) may affect almost any tissue or organ of the body with the lungs being the most common site of infection. The clinical stages of TB are primary or initial infection, latent or dormant infection, and recrudescent or adult-type TB. Ninety to 95% of primary TB infections may go unrecognized. </w:t>
            </w:r>
            <w:proofErr w:type="spellStart"/>
            <w:r w:rsidRPr="006A32F5">
              <w:rPr>
                <w:rFonts w:asciiTheme="minorHAnsi" w:hAnsiTheme="minorHAnsi" w:cstheme="minorHAnsi"/>
                <w:color w:val="000000"/>
                <w:sz w:val="16"/>
                <w:szCs w:val="16"/>
                <w:lang w:val="en-ZA" w:eastAsia="en-ZA"/>
              </w:rPr>
              <w:t>Histopathologically</w:t>
            </w:r>
            <w:proofErr w:type="spellEnd"/>
            <w:r w:rsidRPr="006A32F5">
              <w:rPr>
                <w:rFonts w:asciiTheme="minorHAnsi" w:hAnsiTheme="minorHAnsi" w:cstheme="minorHAnsi"/>
                <w:color w:val="000000"/>
                <w:sz w:val="16"/>
                <w:szCs w:val="16"/>
                <w:lang w:val="en-ZA" w:eastAsia="en-ZA"/>
              </w:rPr>
              <w:t xml:space="preserve">, tissue lesions consist of granulomas which usually undergo central caseation necrosis. Local symptoms of TB vary according to the part affected; acute symptoms include hectic fever, sweats, and emaciation; serious complications include granulomatous erosion of pulmonary bronchi associated with </w:t>
            </w:r>
            <w:proofErr w:type="spellStart"/>
            <w:r w:rsidRPr="006A32F5">
              <w:rPr>
                <w:rFonts w:asciiTheme="minorHAnsi" w:hAnsiTheme="minorHAnsi" w:cstheme="minorHAnsi"/>
                <w:color w:val="000000"/>
                <w:sz w:val="16"/>
                <w:szCs w:val="16"/>
                <w:lang w:val="en-ZA" w:eastAsia="en-ZA"/>
              </w:rPr>
              <w:t>hemoptysis</w:t>
            </w:r>
            <w:proofErr w:type="spellEnd"/>
            <w:r w:rsidRPr="006A32F5">
              <w:rPr>
                <w:rFonts w:asciiTheme="minorHAnsi" w:hAnsiTheme="minorHAnsi" w:cstheme="minorHAnsi"/>
                <w:color w:val="000000"/>
                <w:sz w:val="16"/>
                <w:szCs w:val="16"/>
                <w:lang w:val="en-ZA" w:eastAsia="en-ZA"/>
              </w:rPr>
              <w:t>. If untreated, progressive TB may be associated with a high degree of mortality. This infection is frequently observed in immunocompromised individuals with AIDS or a history of illicit IV drug use.</w:t>
            </w:r>
          </w:p>
        </w:tc>
        <w:tc>
          <w:tcPr>
            <w:tcW w:w="993" w:type="dxa"/>
            <w:noWrap/>
            <w:hideMark/>
          </w:tcPr>
          <w:p w14:paraId="2817BD8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31CEAA0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Maternal, Neonatal</w:t>
            </w:r>
          </w:p>
        </w:tc>
        <w:tc>
          <w:tcPr>
            <w:tcW w:w="709" w:type="dxa"/>
            <w:noWrap/>
            <w:hideMark/>
          </w:tcPr>
          <w:p w14:paraId="605D9B0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NCIT:C3423</w:t>
            </w:r>
          </w:p>
        </w:tc>
        <w:tc>
          <w:tcPr>
            <w:tcW w:w="1898" w:type="dxa"/>
            <w:noWrap/>
            <w:hideMark/>
          </w:tcPr>
          <w:p w14:paraId="0211E04C"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http://purl.obolibrary.org/obo/NCIT_C3423</w:t>
            </w:r>
          </w:p>
        </w:tc>
      </w:tr>
      <w:tr w:rsidR="006A32F5" w:rsidRPr="006A32F5" w14:paraId="3AD4EE5B" w14:textId="77777777" w:rsidTr="006A32F5">
        <w:trPr>
          <w:trHeight w:val="315"/>
        </w:trPr>
        <w:tc>
          <w:tcPr>
            <w:tcW w:w="1364" w:type="dxa"/>
            <w:noWrap/>
            <w:hideMark/>
          </w:tcPr>
          <w:p w14:paraId="7944516C"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61" w:history="1">
              <w:proofErr w:type="spellStart"/>
              <w:r w:rsidR="006A32F5" w:rsidRPr="006A32F5">
                <w:rPr>
                  <w:rFonts w:asciiTheme="minorHAnsi" w:hAnsiTheme="minorHAnsi" w:cstheme="minorHAnsi"/>
                  <w:color w:val="0563C1"/>
                  <w:sz w:val="16"/>
                  <w:szCs w:val="16"/>
                  <w:u w:val="single"/>
                  <w:lang w:val="en-ZA" w:eastAsia="en-ZA"/>
                </w:rPr>
                <w:t>Hemoglobin</w:t>
              </w:r>
              <w:proofErr w:type="spellEnd"/>
            </w:hyperlink>
          </w:p>
        </w:tc>
        <w:tc>
          <w:tcPr>
            <w:tcW w:w="7136" w:type="dxa"/>
            <w:noWrap/>
            <w:hideMark/>
          </w:tcPr>
          <w:p w14:paraId="4CF48C06"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The red respiratory protein of erythrocytes, consisting of approximately 3.8% </w:t>
            </w:r>
            <w:proofErr w:type="spellStart"/>
            <w:r w:rsidRPr="006A32F5">
              <w:rPr>
                <w:rFonts w:asciiTheme="minorHAnsi" w:hAnsiTheme="minorHAnsi" w:cstheme="minorHAnsi"/>
                <w:color w:val="222222"/>
                <w:sz w:val="16"/>
                <w:szCs w:val="16"/>
                <w:lang w:val="en-ZA" w:eastAsia="en-ZA"/>
              </w:rPr>
              <w:t>heme</w:t>
            </w:r>
            <w:proofErr w:type="spellEnd"/>
            <w:r w:rsidRPr="006A32F5">
              <w:rPr>
                <w:rFonts w:asciiTheme="minorHAnsi" w:hAnsiTheme="minorHAnsi" w:cstheme="minorHAnsi"/>
                <w:color w:val="222222"/>
                <w:sz w:val="16"/>
                <w:szCs w:val="16"/>
                <w:lang w:val="en-ZA" w:eastAsia="en-ZA"/>
              </w:rPr>
              <w:t xml:space="preserve"> and 96.2% globin (64.5 KD), which as </w:t>
            </w:r>
            <w:proofErr w:type="spellStart"/>
            <w:r w:rsidRPr="006A32F5">
              <w:rPr>
                <w:rFonts w:asciiTheme="minorHAnsi" w:hAnsiTheme="minorHAnsi" w:cstheme="minorHAnsi"/>
                <w:color w:val="222222"/>
                <w:sz w:val="16"/>
                <w:szCs w:val="16"/>
                <w:lang w:val="en-ZA" w:eastAsia="en-ZA"/>
              </w:rPr>
              <w:t>oxyhemoglobin</w:t>
            </w:r>
            <w:proofErr w:type="spellEnd"/>
            <w:r w:rsidRPr="006A32F5">
              <w:rPr>
                <w:rFonts w:asciiTheme="minorHAnsi" w:hAnsiTheme="minorHAnsi" w:cstheme="minorHAnsi"/>
                <w:color w:val="222222"/>
                <w:sz w:val="16"/>
                <w:szCs w:val="16"/>
                <w:lang w:val="en-ZA" w:eastAsia="en-ZA"/>
              </w:rPr>
              <w:t xml:space="preserve"> (HbO2) transports oxygen from the lungs to the tissues where the oxygen is readily released and HbO2 becomes Hb.</w:t>
            </w:r>
          </w:p>
        </w:tc>
        <w:tc>
          <w:tcPr>
            <w:tcW w:w="993" w:type="dxa"/>
            <w:noWrap/>
            <w:hideMark/>
          </w:tcPr>
          <w:p w14:paraId="5CAC94D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3D649E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2EDE084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NCIT:C16676</w:t>
            </w:r>
          </w:p>
        </w:tc>
        <w:tc>
          <w:tcPr>
            <w:tcW w:w="1898" w:type="dxa"/>
            <w:noWrap/>
            <w:hideMark/>
          </w:tcPr>
          <w:p w14:paraId="16F11C3C"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http://purl.obolibrary.org/obo/NCIT_C16676</w:t>
            </w:r>
          </w:p>
        </w:tc>
      </w:tr>
      <w:tr w:rsidR="006A32F5" w:rsidRPr="006A32F5" w14:paraId="10A4F09E" w14:textId="77777777" w:rsidTr="006A32F5">
        <w:trPr>
          <w:trHeight w:val="315"/>
        </w:trPr>
        <w:tc>
          <w:tcPr>
            <w:tcW w:w="1364" w:type="dxa"/>
            <w:noWrap/>
            <w:hideMark/>
          </w:tcPr>
          <w:p w14:paraId="15C8FA9E"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62" w:history="1">
              <w:r w:rsidR="006A32F5" w:rsidRPr="006A32F5">
                <w:rPr>
                  <w:rFonts w:asciiTheme="minorHAnsi" w:hAnsiTheme="minorHAnsi" w:cstheme="minorHAnsi"/>
                  <w:color w:val="0563C1"/>
                  <w:sz w:val="16"/>
                  <w:szCs w:val="16"/>
                  <w:u w:val="single"/>
                  <w:lang w:val="en-ZA" w:eastAsia="en-ZA"/>
                </w:rPr>
                <w:t>Creatinine</w:t>
              </w:r>
            </w:hyperlink>
          </w:p>
        </w:tc>
        <w:tc>
          <w:tcPr>
            <w:tcW w:w="7136" w:type="dxa"/>
            <w:noWrap/>
            <w:hideMark/>
          </w:tcPr>
          <w:p w14:paraId="5A4345E8"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breakdown product of creatine, a constituent of muscle tissue, that is excreted by the kidney and whose serum level is used to evaluate kidney function.</w:t>
            </w:r>
          </w:p>
        </w:tc>
        <w:tc>
          <w:tcPr>
            <w:tcW w:w="993" w:type="dxa"/>
            <w:noWrap/>
            <w:hideMark/>
          </w:tcPr>
          <w:p w14:paraId="61DDAC3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023EEF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D93CD7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NCIT:C399</w:t>
            </w:r>
          </w:p>
        </w:tc>
        <w:tc>
          <w:tcPr>
            <w:tcW w:w="1898" w:type="dxa"/>
            <w:noWrap/>
            <w:hideMark/>
          </w:tcPr>
          <w:p w14:paraId="3A3EA74C"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http://purl.obolibrary.org/obo/NCIT_C399</w:t>
            </w:r>
          </w:p>
        </w:tc>
      </w:tr>
      <w:tr w:rsidR="006A32F5" w:rsidRPr="006A32F5" w14:paraId="35623C54" w14:textId="77777777" w:rsidTr="006A32F5">
        <w:trPr>
          <w:trHeight w:val="315"/>
        </w:trPr>
        <w:tc>
          <w:tcPr>
            <w:tcW w:w="1364" w:type="dxa"/>
            <w:noWrap/>
            <w:hideMark/>
          </w:tcPr>
          <w:p w14:paraId="22AFA75B"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63" w:history="1">
              <w:r w:rsidR="006A32F5" w:rsidRPr="006A32F5">
                <w:rPr>
                  <w:rFonts w:asciiTheme="minorHAnsi" w:hAnsiTheme="minorHAnsi" w:cstheme="minorHAnsi"/>
                  <w:color w:val="0563C1"/>
                  <w:sz w:val="16"/>
                  <w:szCs w:val="16"/>
                  <w:u w:val="single"/>
                  <w:lang w:val="en-ZA" w:eastAsia="en-ZA"/>
                </w:rPr>
                <w:t>Creatinine Clearance</w:t>
              </w:r>
            </w:hyperlink>
          </w:p>
        </w:tc>
        <w:tc>
          <w:tcPr>
            <w:tcW w:w="7136" w:type="dxa"/>
            <w:noWrap/>
            <w:hideMark/>
          </w:tcPr>
          <w:p w14:paraId="47B40C40"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clearance of endogenous creatinine, used for evaluating the glomerular filtration rate.</w:t>
            </w:r>
          </w:p>
        </w:tc>
        <w:tc>
          <w:tcPr>
            <w:tcW w:w="993" w:type="dxa"/>
            <w:noWrap/>
            <w:hideMark/>
          </w:tcPr>
          <w:p w14:paraId="6146C3F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2D80CC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570184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NCIT:C25747</w:t>
            </w:r>
          </w:p>
        </w:tc>
        <w:tc>
          <w:tcPr>
            <w:tcW w:w="1898" w:type="dxa"/>
            <w:noWrap/>
            <w:hideMark/>
          </w:tcPr>
          <w:p w14:paraId="185FFC64"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http://purl.obolibrary.org/obo/NCIT_C25747</w:t>
            </w:r>
          </w:p>
        </w:tc>
      </w:tr>
      <w:tr w:rsidR="006A32F5" w:rsidRPr="006A32F5" w14:paraId="012DB1F9" w14:textId="77777777" w:rsidTr="006A32F5">
        <w:trPr>
          <w:trHeight w:val="315"/>
        </w:trPr>
        <w:tc>
          <w:tcPr>
            <w:tcW w:w="1364" w:type="dxa"/>
            <w:noWrap/>
            <w:hideMark/>
          </w:tcPr>
          <w:p w14:paraId="14B13E9B"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64" w:history="1">
              <w:r w:rsidR="006A32F5" w:rsidRPr="006A32F5">
                <w:rPr>
                  <w:rFonts w:asciiTheme="minorHAnsi" w:hAnsiTheme="minorHAnsi" w:cstheme="minorHAnsi"/>
                  <w:color w:val="0563C1"/>
                  <w:sz w:val="16"/>
                  <w:szCs w:val="16"/>
                  <w:u w:val="single"/>
                  <w:lang w:val="en-ZA" w:eastAsia="en-ZA"/>
                </w:rPr>
                <w:t>HIV Viral Load Measurement</w:t>
              </w:r>
            </w:hyperlink>
          </w:p>
        </w:tc>
        <w:tc>
          <w:tcPr>
            <w:tcW w:w="7136" w:type="dxa"/>
            <w:noWrap/>
            <w:hideMark/>
          </w:tcPr>
          <w:p w14:paraId="6EBB7CD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determination of the HIV viral load in a specimen.</w:t>
            </w:r>
          </w:p>
        </w:tc>
        <w:tc>
          <w:tcPr>
            <w:tcW w:w="993" w:type="dxa"/>
            <w:noWrap/>
            <w:hideMark/>
          </w:tcPr>
          <w:p w14:paraId="29B1880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ABCE78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C0B4EE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NCIT:C92544</w:t>
            </w:r>
          </w:p>
        </w:tc>
        <w:tc>
          <w:tcPr>
            <w:tcW w:w="1898" w:type="dxa"/>
            <w:noWrap/>
            <w:hideMark/>
          </w:tcPr>
          <w:p w14:paraId="38DFEA56"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http://purl.obolibrary.org/obo/NCIT_C92544</w:t>
            </w:r>
          </w:p>
        </w:tc>
      </w:tr>
      <w:tr w:rsidR="006A32F5" w:rsidRPr="006A32F5" w14:paraId="1E91D70B" w14:textId="77777777" w:rsidTr="006A32F5">
        <w:trPr>
          <w:trHeight w:val="315"/>
        </w:trPr>
        <w:tc>
          <w:tcPr>
            <w:tcW w:w="1364" w:type="dxa"/>
            <w:noWrap/>
            <w:hideMark/>
          </w:tcPr>
          <w:p w14:paraId="511150EF"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65" w:history="1">
              <w:r w:rsidR="006A32F5" w:rsidRPr="006A32F5">
                <w:rPr>
                  <w:rFonts w:asciiTheme="minorHAnsi" w:hAnsiTheme="minorHAnsi" w:cstheme="minorHAnsi"/>
                  <w:color w:val="0563C1"/>
                  <w:sz w:val="16"/>
                  <w:szCs w:val="16"/>
                  <w:u w:val="single"/>
                  <w:lang w:val="en-ZA" w:eastAsia="en-ZA"/>
                </w:rPr>
                <w:t>CD4 Expressing Cell Count</w:t>
              </w:r>
            </w:hyperlink>
          </w:p>
        </w:tc>
        <w:tc>
          <w:tcPr>
            <w:tcW w:w="7136" w:type="dxa"/>
            <w:noWrap/>
            <w:hideMark/>
          </w:tcPr>
          <w:p w14:paraId="205AB28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determination of the amount of the CD4 expressing cells in a sample.</w:t>
            </w:r>
          </w:p>
        </w:tc>
        <w:tc>
          <w:tcPr>
            <w:tcW w:w="993" w:type="dxa"/>
            <w:noWrap/>
            <w:hideMark/>
          </w:tcPr>
          <w:p w14:paraId="527E96F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D73547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2C7CD41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NCIT:C103810</w:t>
            </w:r>
          </w:p>
        </w:tc>
        <w:tc>
          <w:tcPr>
            <w:tcW w:w="1898" w:type="dxa"/>
            <w:noWrap/>
            <w:hideMark/>
          </w:tcPr>
          <w:p w14:paraId="4BE1554A"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http://purl.obolibrary.org/obo/NCIT_C103810</w:t>
            </w:r>
          </w:p>
        </w:tc>
      </w:tr>
      <w:tr w:rsidR="006A32F5" w:rsidRPr="006A32F5" w14:paraId="2A778520" w14:textId="77777777" w:rsidTr="006A32F5">
        <w:trPr>
          <w:trHeight w:val="315"/>
        </w:trPr>
        <w:tc>
          <w:tcPr>
            <w:tcW w:w="1364" w:type="dxa"/>
            <w:noWrap/>
            <w:hideMark/>
          </w:tcPr>
          <w:p w14:paraId="5BF38EB2"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66" w:history="1">
              <w:r w:rsidR="006A32F5" w:rsidRPr="006A32F5">
                <w:rPr>
                  <w:rFonts w:asciiTheme="minorHAnsi" w:hAnsiTheme="minorHAnsi" w:cstheme="minorHAnsi"/>
                  <w:color w:val="0563C1"/>
                  <w:sz w:val="16"/>
                  <w:szCs w:val="16"/>
                  <w:u w:val="single"/>
                  <w:lang w:val="en-ZA" w:eastAsia="en-ZA"/>
                </w:rPr>
                <w:t>Platelet Count</w:t>
              </w:r>
            </w:hyperlink>
          </w:p>
        </w:tc>
        <w:tc>
          <w:tcPr>
            <w:tcW w:w="7136" w:type="dxa"/>
            <w:noWrap/>
            <w:hideMark/>
          </w:tcPr>
          <w:p w14:paraId="29B62A5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determination of the number of platelets in a biospecimen.</w:t>
            </w:r>
          </w:p>
        </w:tc>
        <w:tc>
          <w:tcPr>
            <w:tcW w:w="993" w:type="dxa"/>
            <w:noWrap/>
            <w:hideMark/>
          </w:tcPr>
          <w:p w14:paraId="4C841A9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2FDB0F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97987A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NCIT:C51951</w:t>
            </w:r>
          </w:p>
        </w:tc>
        <w:tc>
          <w:tcPr>
            <w:tcW w:w="1898" w:type="dxa"/>
            <w:noWrap/>
            <w:hideMark/>
          </w:tcPr>
          <w:p w14:paraId="26551E48"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http://purl.obolibrary.org/obo/NCIT_C51951</w:t>
            </w:r>
          </w:p>
        </w:tc>
      </w:tr>
      <w:tr w:rsidR="006A32F5" w:rsidRPr="006A32F5" w14:paraId="00D94854" w14:textId="77777777" w:rsidTr="006A32F5">
        <w:trPr>
          <w:trHeight w:val="315"/>
        </w:trPr>
        <w:tc>
          <w:tcPr>
            <w:tcW w:w="1364" w:type="dxa"/>
            <w:noWrap/>
            <w:hideMark/>
          </w:tcPr>
          <w:p w14:paraId="463AF5B7"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67" w:history="1">
              <w:r w:rsidR="006A32F5" w:rsidRPr="006A32F5">
                <w:rPr>
                  <w:rFonts w:asciiTheme="minorHAnsi" w:hAnsiTheme="minorHAnsi" w:cstheme="minorHAnsi"/>
                  <w:color w:val="0563C1"/>
                  <w:sz w:val="16"/>
                  <w:szCs w:val="16"/>
                  <w:u w:val="single"/>
                  <w:lang w:val="en-ZA" w:eastAsia="en-ZA"/>
                </w:rPr>
                <w:t>Aspartate Aminotransferase Measurement</w:t>
              </w:r>
            </w:hyperlink>
          </w:p>
        </w:tc>
        <w:tc>
          <w:tcPr>
            <w:tcW w:w="7136" w:type="dxa"/>
            <w:noWrap/>
            <w:hideMark/>
          </w:tcPr>
          <w:p w14:paraId="5EF1463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quantitative measurement of aspartate aminotransferase present in a sample.</w:t>
            </w:r>
          </w:p>
        </w:tc>
        <w:tc>
          <w:tcPr>
            <w:tcW w:w="993" w:type="dxa"/>
            <w:noWrap/>
            <w:hideMark/>
          </w:tcPr>
          <w:p w14:paraId="691EC86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CFAE1E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FB8FD2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NCIT:C64467</w:t>
            </w:r>
          </w:p>
        </w:tc>
        <w:tc>
          <w:tcPr>
            <w:tcW w:w="1898" w:type="dxa"/>
            <w:noWrap/>
            <w:hideMark/>
          </w:tcPr>
          <w:p w14:paraId="16D4E81C"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http://purl.obolibrary.org/obo/NCIT_C64467</w:t>
            </w:r>
          </w:p>
        </w:tc>
      </w:tr>
      <w:tr w:rsidR="006A32F5" w:rsidRPr="006A32F5" w14:paraId="76BAE9E3" w14:textId="77777777" w:rsidTr="006A32F5">
        <w:trPr>
          <w:trHeight w:val="315"/>
        </w:trPr>
        <w:tc>
          <w:tcPr>
            <w:tcW w:w="1364" w:type="dxa"/>
            <w:noWrap/>
            <w:hideMark/>
          </w:tcPr>
          <w:p w14:paraId="2AB85CF0"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68" w:history="1">
              <w:r w:rsidR="006A32F5" w:rsidRPr="006A32F5">
                <w:rPr>
                  <w:rFonts w:asciiTheme="minorHAnsi" w:hAnsiTheme="minorHAnsi" w:cstheme="minorHAnsi"/>
                  <w:color w:val="0563C1"/>
                  <w:sz w:val="16"/>
                  <w:szCs w:val="16"/>
                  <w:u w:val="single"/>
                  <w:lang w:val="en-ZA" w:eastAsia="en-ZA"/>
                </w:rPr>
                <w:t>Alanine Aminotransferase Measurement</w:t>
              </w:r>
            </w:hyperlink>
          </w:p>
        </w:tc>
        <w:tc>
          <w:tcPr>
            <w:tcW w:w="7136" w:type="dxa"/>
            <w:noWrap/>
            <w:hideMark/>
          </w:tcPr>
          <w:p w14:paraId="7DD2334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quantitative measurement of alanine aminotransferase present in a sample.</w:t>
            </w:r>
          </w:p>
        </w:tc>
        <w:tc>
          <w:tcPr>
            <w:tcW w:w="993" w:type="dxa"/>
            <w:noWrap/>
            <w:hideMark/>
          </w:tcPr>
          <w:p w14:paraId="0406638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42518C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E34188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NCIT:C64433</w:t>
            </w:r>
          </w:p>
        </w:tc>
        <w:tc>
          <w:tcPr>
            <w:tcW w:w="1898" w:type="dxa"/>
            <w:noWrap/>
            <w:hideMark/>
          </w:tcPr>
          <w:p w14:paraId="4F9DE083"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http://purl.obolibrary.org/obo/NCIT_C64433</w:t>
            </w:r>
          </w:p>
        </w:tc>
      </w:tr>
      <w:tr w:rsidR="006A32F5" w:rsidRPr="006A32F5" w14:paraId="3A44944C" w14:textId="77777777" w:rsidTr="006A32F5">
        <w:trPr>
          <w:trHeight w:val="315"/>
        </w:trPr>
        <w:tc>
          <w:tcPr>
            <w:tcW w:w="1364" w:type="dxa"/>
            <w:noWrap/>
            <w:hideMark/>
          </w:tcPr>
          <w:p w14:paraId="7BABA3AB"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69" w:history="1">
              <w:r w:rsidR="006A32F5" w:rsidRPr="006A32F5">
                <w:rPr>
                  <w:rFonts w:asciiTheme="minorHAnsi" w:hAnsiTheme="minorHAnsi" w:cstheme="minorHAnsi"/>
                  <w:color w:val="0563C1"/>
                  <w:sz w:val="16"/>
                  <w:szCs w:val="16"/>
                  <w:u w:val="single"/>
                  <w:lang w:val="en-ZA" w:eastAsia="en-ZA"/>
                </w:rPr>
                <w:t>Protein to Creatinine Ratio Measurement</w:t>
              </w:r>
            </w:hyperlink>
          </w:p>
        </w:tc>
        <w:tc>
          <w:tcPr>
            <w:tcW w:w="7136" w:type="dxa"/>
            <w:noWrap/>
            <w:hideMark/>
          </w:tcPr>
          <w:p w14:paraId="02B2E13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determination of the ratio of total protein compared to creatinine present in a sample. The measurement may be expressed as a ratio or percentage.</w:t>
            </w:r>
          </w:p>
        </w:tc>
        <w:tc>
          <w:tcPr>
            <w:tcW w:w="993" w:type="dxa"/>
            <w:noWrap/>
            <w:hideMark/>
          </w:tcPr>
          <w:p w14:paraId="2376CBD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F765D7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AED23E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NCIT:C79463</w:t>
            </w:r>
          </w:p>
        </w:tc>
        <w:tc>
          <w:tcPr>
            <w:tcW w:w="1898" w:type="dxa"/>
            <w:noWrap/>
            <w:hideMark/>
          </w:tcPr>
          <w:p w14:paraId="168653AB"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http://purl.obolibrary.org/obo/NCIT_C79463</w:t>
            </w:r>
          </w:p>
        </w:tc>
      </w:tr>
      <w:tr w:rsidR="006A32F5" w:rsidRPr="006A32F5" w14:paraId="22E42395" w14:textId="77777777" w:rsidTr="006A32F5">
        <w:trPr>
          <w:trHeight w:val="315"/>
        </w:trPr>
        <w:tc>
          <w:tcPr>
            <w:tcW w:w="1364" w:type="dxa"/>
            <w:noWrap/>
            <w:hideMark/>
          </w:tcPr>
          <w:p w14:paraId="73FA04E4"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70" w:history="1">
              <w:r w:rsidR="006A32F5" w:rsidRPr="006A32F5">
                <w:rPr>
                  <w:rFonts w:asciiTheme="minorHAnsi" w:hAnsiTheme="minorHAnsi" w:cstheme="minorHAnsi"/>
                  <w:color w:val="0563C1"/>
                  <w:sz w:val="16"/>
                  <w:szCs w:val="16"/>
                  <w:u w:val="single"/>
                  <w:lang w:val="en-ZA" w:eastAsia="en-ZA"/>
                </w:rPr>
                <w:t>Alkaline Phosphatase Measurement</w:t>
              </w:r>
            </w:hyperlink>
          </w:p>
        </w:tc>
        <w:tc>
          <w:tcPr>
            <w:tcW w:w="7136" w:type="dxa"/>
            <w:noWrap/>
            <w:hideMark/>
          </w:tcPr>
          <w:p w14:paraId="599AA480"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alkaline phosphatase present in a sample.</w:t>
            </w:r>
          </w:p>
        </w:tc>
        <w:tc>
          <w:tcPr>
            <w:tcW w:w="993" w:type="dxa"/>
            <w:noWrap/>
            <w:hideMark/>
          </w:tcPr>
          <w:p w14:paraId="1CA59E2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8B0842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6CB758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NCIT:C64432</w:t>
            </w:r>
          </w:p>
        </w:tc>
        <w:tc>
          <w:tcPr>
            <w:tcW w:w="1898" w:type="dxa"/>
            <w:noWrap/>
            <w:hideMark/>
          </w:tcPr>
          <w:p w14:paraId="0669C62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http://purl.obolibrary.org/obo/NCIT_C64432</w:t>
            </w:r>
          </w:p>
        </w:tc>
      </w:tr>
      <w:tr w:rsidR="006A32F5" w:rsidRPr="006A32F5" w14:paraId="15C97A6F" w14:textId="77777777" w:rsidTr="006A32F5">
        <w:trPr>
          <w:trHeight w:val="315"/>
        </w:trPr>
        <w:tc>
          <w:tcPr>
            <w:tcW w:w="1364" w:type="dxa"/>
            <w:noWrap/>
            <w:hideMark/>
          </w:tcPr>
          <w:p w14:paraId="2535DB4E"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71" w:history="1">
              <w:r w:rsidR="006A32F5" w:rsidRPr="006A32F5">
                <w:rPr>
                  <w:rFonts w:asciiTheme="minorHAnsi" w:hAnsiTheme="minorHAnsi" w:cstheme="minorHAnsi"/>
                  <w:color w:val="0563C1"/>
                  <w:sz w:val="16"/>
                  <w:szCs w:val="16"/>
                  <w:u w:val="single"/>
                  <w:lang w:val="en-ZA" w:eastAsia="en-ZA"/>
                </w:rPr>
                <w:t>Gamma Glutamyl Transpeptidase Measurement</w:t>
              </w:r>
            </w:hyperlink>
          </w:p>
        </w:tc>
        <w:tc>
          <w:tcPr>
            <w:tcW w:w="7136" w:type="dxa"/>
            <w:noWrap/>
            <w:hideMark/>
          </w:tcPr>
          <w:p w14:paraId="1E2B0073"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gamma glutamyl transpeptidase present in a sample.</w:t>
            </w:r>
          </w:p>
        </w:tc>
        <w:tc>
          <w:tcPr>
            <w:tcW w:w="993" w:type="dxa"/>
            <w:noWrap/>
            <w:hideMark/>
          </w:tcPr>
          <w:p w14:paraId="72BD0FB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A100A4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34677EA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NCIT:C64847</w:t>
            </w:r>
          </w:p>
        </w:tc>
        <w:tc>
          <w:tcPr>
            <w:tcW w:w="1898" w:type="dxa"/>
            <w:noWrap/>
            <w:hideMark/>
          </w:tcPr>
          <w:p w14:paraId="0172378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http://purl.obolibrary.org/obo/NCIT_C64847</w:t>
            </w:r>
          </w:p>
        </w:tc>
      </w:tr>
      <w:tr w:rsidR="006A32F5" w:rsidRPr="006A32F5" w14:paraId="36AA22CA" w14:textId="77777777" w:rsidTr="006A32F5">
        <w:trPr>
          <w:trHeight w:val="315"/>
        </w:trPr>
        <w:tc>
          <w:tcPr>
            <w:tcW w:w="1364" w:type="dxa"/>
            <w:noWrap/>
            <w:hideMark/>
          </w:tcPr>
          <w:p w14:paraId="6D6AAADF"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72" w:history="1">
              <w:r w:rsidR="006A32F5" w:rsidRPr="006A32F5">
                <w:rPr>
                  <w:rFonts w:asciiTheme="minorHAnsi" w:hAnsiTheme="minorHAnsi" w:cstheme="minorHAnsi"/>
                  <w:color w:val="0563C1"/>
                  <w:sz w:val="16"/>
                  <w:szCs w:val="16"/>
                  <w:u w:val="single"/>
                  <w:lang w:val="en-ZA" w:eastAsia="en-ZA"/>
                </w:rPr>
                <w:t>mean corpuscular volume</w:t>
              </w:r>
            </w:hyperlink>
          </w:p>
        </w:tc>
        <w:tc>
          <w:tcPr>
            <w:tcW w:w="7136" w:type="dxa"/>
            <w:noWrap/>
            <w:hideMark/>
          </w:tcPr>
          <w:p w14:paraId="302A1B58"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mean corpuscular volume is the result of calculation of the mean volume of erythrocytes in a blood sample.</w:t>
            </w:r>
          </w:p>
        </w:tc>
        <w:tc>
          <w:tcPr>
            <w:tcW w:w="993" w:type="dxa"/>
            <w:noWrap/>
            <w:hideMark/>
          </w:tcPr>
          <w:p w14:paraId="5A67D79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CC750F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578FC2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EFO:0004526</w:t>
            </w:r>
          </w:p>
        </w:tc>
        <w:tc>
          <w:tcPr>
            <w:tcW w:w="1898" w:type="dxa"/>
            <w:noWrap/>
            <w:hideMark/>
          </w:tcPr>
          <w:p w14:paraId="6D6E2C6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http://www.ebi.ac.uk/efo/EFO_0004526</w:t>
            </w:r>
          </w:p>
        </w:tc>
      </w:tr>
      <w:tr w:rsidR="006A32F5" w:rsidRPr="006A32F5" w14:paraId="2F314159" w14:textId="77777777" w:rsidTr="006A32F5">
        <w:trPr>
          <w:trHeight w:val="315"/>
        </w:trPr>
        <w:tc>
          <w:tcPr>
            <w:tcW w:w="1364" w:type="dxa"/>
            <w:noWrap/>
            <w:hideMark/>
          </w:tcPr>
          <w:p w14:paraId="38058237"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73" w:history="1">
              <w:r w:rsidR="006A32F5" w:rsidRPr="006A32F5">
                <w:rPr>
                  <w:rFonts w:asciiTheme="minorHAnsi" w:hAnsiTheme="minorHAnsi" w:cstheme="minorHAnsi"/>
                  <w:color w:val="0563C1"/>
                  <w:sz w:val="16"/>
                  <w:szCs w:val="16"/>
                  <w:u w:val="single"/>
                  <w:lang w:val="en-ZA" w:eastAsia="en-ZA"/>
                </w:rPr>
                <w:t>Ferritin Measurement</w:t>
              </w:r>
            </w:hyperlink>
          </w:p>
        </w:tc>
        <w:tc>
          <w:tcPr>
            <w:tcW w:w="7136" w:type="dxa"/>
            <w:noWrap/>
            <w:hideMark/>
          </w:tcPr>
          <w:p w14:paraId="466141DC"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ferritin present in a sample.</w:t>
            </w:r>
          </w:p>
        </w:tc>
        <w:tc>
          <w:tcPr>
            <w:tcW w:w="993" w:type="dxa"/>
            <w:noWrap/>
            <w:hideMark/>
          </w:tcPr>
          <w:p w14:paraId="1C28728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6BDBA0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797298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NCIT:C74737</w:t>
            </w:r>
          </w:p>
        </w:tc>
        <w:tc>
          <w:tcPr>
            <w:tcW w:w="1898" w:type="dxa"/>
            <w:noWrap/>
            <w:hideMark/>
          </w:tcPr>
          <w:p w14:paraId="0D20678D"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http://purl.obolibrary.org/obo/NCIT_C74737</w:t>
            </w:r>
          </w:p>
        </w:tc>
      </w:tr>
      <w:tr w:rsidR="006A32F5" w:rsidRPr="006A32F5" w14:paraId="637B8065" w14:textId="77777777" w:rsidTr="006A32F5">
        <w:trPr>
          <w:trHeight w:val="315"/>
        </w:trPr>
        <w:tc>
          <w:tcPr>
            <w:tcW w:w="1364" w:type="dxa"/>
            <w:noWrap/>
            <w:hideMark/>
          </w:tcPr>
          <w:p w14:paraId="0FA4C4DB"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74" w:history="1">
              <w:r w:rsidR="006A32F5" w:rsidRPr="006A32F5">
                <w:rPr>
                  <w:rFonts w:asciiTheme="minorHAnsi" w:hAnsiTheme="minorHAnsi" w:cstheme="minorHAnsi"/>
                  <w:color w:val="0563C1"/>
                  <w:sz w:val="16"/>
                  <w:szCs w:val="16"/>
                  <w:u w:val="single"/>
                  <w:lang w:val="en-ZA" w:eastAsia="en-ZA"/>
                </w:rPr>
                <w:t xml:space="preserve">mean corpuscular </w:t>
              </w:r>
              <w:proofErr w:type="spellStart"/>
              <w:r w:rsidR="006A32F5" w:rsidRPr="006A32F5">
                <w:rPr>
                  <w:rFonts w:asciiTheme="minorHAnsi" w:hAnsiTheme="minorHAnsi" w:cstheme="minorHAnsi"/>
                  <w:color w:val="0563C1"/>
                  <w:sz w:val="16"/>
                  <w:szCs w:val="16"/>
                  <w:u w:val="single"/>
                  <w:lang w:val="en-ZA" w:eastAsia="en-ZA"/>
                </w:rPr>
                <w:t>hemoglobin</w:t>
              </w:r>
              <w:proofErr w:type="spellEnd"/>
              <w:r w:rsidR="006A32F5" w:rsidRPr="006A32F5">
                <w:rPr>
                  <w:rFonts w:asciiTheme="minorHAnsi" w:hAnsiTheme="minorHAnsi" w:cstheme="minorHAnsi"/>
                  <w:color w:val="0563C1"/>
                  <w:sz w:val="16"/>
                  <w:szCs w:val="16"/>
                  <w:u w:val="single"/>
                  <w:lang w:val="en-ZA" w:eastAsia="en-ZA"/>
                </w:rPr>
                <w:t xml:space="preserve"> concentration</w:t>
              </w:r>
            </w:hyperlink>
          </w:p>
        </w:tc>
        <w:tc>
          <w:tcPr>
            <w:tcW w:w="7136" w:type="dxa"/>
            <w:noWrap/>
            <w:hideMark/>
          </w:tcPr>
          <w:p w14:paraId="3F20D103"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The mean corpuscular </w:t>
            </w:r>
            <w:proofErr w:type="spellStart"/>
            <w:r w:rsidRPr="006A32F5">
              <w:rPr>
                <w:rFonts w:asciiTheme="minorHAnsi" w:hAnsiTheme="minorHAnsi" w:cstheme="minorHAnsi"/>
                <w:color w:val="222222"/>
                <w:sz w:val="16"/>
                <w:szCs w:val="16"/>
                <w:lang w:val="en-ZA" w:eastAsia="en-ZA"/>
              </w:rPr>
              <w:t>hemoglobin</w:t>
            </w:r>
            <w:proofErr w:type="spellEnd"/>
            <w:r w:rsidRPr="006A32F5">
              <w:rPr>
                <w:rFonts w:asciiTheme="minorHAnsi" w:hAnsiTheme="minorHAnsi" w:cstheme="minorHAnsi"/>
                <w:color w:val="222222"/>
                <w:sz w:val="16"/>
                <w:szCs w:val="16"/>
                <w:lang w:val="en-ZA" w:eastAsia="en-ZA"/>
              </w:rPr>
              <w:t xml:space="preserve"> concentration is a measure of the concentration of </w:t>
            </w:r>
            <w:proofErr w:type="spellStart"/>
            <w:r w:rsidRPr="006A32F5">
              <w:rPr>
                <w:rFonts w:asciiTheme="minorHAnsi" w:hAnsiTheme="minorHAnsi" w:cstheme="minorHAnsi"/>
                <w:color w:val="222222"/>
                <w:sz w:val="16"/>
                <w:szCs w:val="16"/>
                <w:lang w:val="en-ZA" w:eastAsia="en-ZA"/>
              </w:rPr>
              <w:t>hemoglobin</w:t>
            </w:r>
            <w:proofErr w:type="spellEnd"/>
            <w:r w:rsidRPr="006A32F5">
              <w:rPr>
                <w:rFonts w:asciiTheme="minorHAnsi" w:hAnsiTheme="minorHAnsi" w:cstheme="minorHAnsi"/>
                <w:color w:val="222222"/>
                <w:sz w:val="16"/>
                <w:szCs w:val="16"/>
                <w:lang w:val="en-ZA" w:eastAsia="en-ZA"/>
              </w:rPr>
              <w:t xml:space="preserve"> </w:t>
            </w:r>
            <w:proofErr w:type="gramStart"/>
            <w:r w:rsidRPr="006A32F5">
              <w:rPr>
                <w:rFonts w:asciiTheme="minorHAnsi" w:hAnsiTheme="minorHAnsi" w:cstheme="minorHAnsi"/>
                <w:color w:val="222222"/>
                <w:sz w:val="16"/>
                <w:szCs w:val="16"/>
                <w:lang w:val="en-ZA" w:eastAsia="en-ZA"/>
              </w:rPr>
              <w:t>in a given</w:t>
            </w:r>
            <w:proofErr w:type="gramEnd"/>
            <w:r w:rsidRPr="006A32F5">
              <w:rPr>
                <w:rFonts w:asciiTheme="minorHAnsi" w:hAnsiTheme="minorHAnsi" w:cstheme="minorHAnsi"/>
                <w:color w:val="222222"/>
                <w:sz w:val="16"/>
                <w:szCs w:val="16"/>
                <w:lang w:val="en-ZA" w:eastAsia="en-ZA"/>
              </w:rPr>
              <w:t xml:space="preserve"> volume of packed red blood cell</w:t>
            </w:r>
          </w:p>
        </w:tc>
        <w:tc>
          <w:tcPr>
            <w:tcW w:w="993" w:type="dxa"/>
            <w:noWrap/>
            <w:hideMark/>
          </w:tcPr>
          <w:p w14:paraId="68FF368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1DCD6F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302F21A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EFO:0004528</w:t>
            </w:r>
          </w:p>
        </w:tc>
        <w:tc>
          <w:tcPr>
            <w:tcW w:w="1898" w:type="dxa"/>
            <w:noWrap/>
            <w:hideMark/>
          </w:tcPr>
          <w:p w14:paraId="1B2B3420"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http://www.ebi.ac.uk/efo/EFO_0004528</w:t>
            </w:r>
          </w:p>
        </w:tc>
      </w:tr>
      <w:tr w:rsidR="006A32F5" w:rsidRPr="006A32F5" w14:paraId="72985157" w14:textId="77777777" w:rsidTr="006A32F5">
        <w:trPr>
          <w:trHeight w:val="315"/>
        </w:trPr>
        <w:tc>
          <w:tcPr>
            <w:tcW w:w="1364" w:type="dxa"/>
            <w:noWrap/>
            <w:hideMark/>
          </w:tcPr>
          <w:p w14:paraId="13F99B8E"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75" w:history="1">
              <w:r w:rsidR="006A32F5" w:rsidRPr="006A32F5">
                <w:rPr>
                  <w:rFonts w:asciiTheme="minorHAnsi" w:hAnsiTheme="minorHAnsi" w:cstheme="minorHAnsi"/>
                  <w:color w:val="0563C1"/>
                  <w:sz w:val="16"/>
                  <w:szCs w:val="16"/>
                  <w:u w:val="single"/>
                  <w:lang w:val="en-ZA" w:eastAsia="en-ZA"/>
                </w:rPr>
                <w:t>Viral Resistance Domain</w:t>
              </w:r>
            </w:hyperlink>
          </w:p>
        </w:tc>
        <w:tc>
          <w:tcPr>
            <w:tcW w:w="7136" w:type="dxa"/>
            <w:noWrap/>
            <w:hideMark/>
          </w:tcPr>
          <w:p w14:paraId="69D14989"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findings domain that captures information regarding the genetics of viral drug resistance. It contains the reference sequence used to validate the observed genetic mutation of interest.</w:t>
            </w:r>
          </w:p>
        </w:tc>
        <w:tc>
          <w:tcPr>
            <w:tcW w:w="993" w:type="dxa"/>
            <w:noWrap/>
            <w:hideMark/>
          </w:tcPr>
          <w:p w14:paraId="1CFEFA6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7CD89E3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D39FC7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NCIT:C106581</w:t>
            </w:r>
          </w:p>
        </w:tc>
        <w:tc>
          <w:tcPr>
            <w:tcW w:w="1898" w:type="dxa"/>
            <w:noWrap/>
            <w:hideMark/>
          </w:tcPr>
          <w:p w14:paraId="54985240"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http://purl.obolibrary.org/obo/NCIT_C106581</w:t>
            </w:r>
          </w:p>
        </w:tc>
      </w:tr>
      <w:tr w:rsidR="006A32F5" w:rsidRPr="006A32F5" w14:paraId="52BF005C" w14:textId="77777777" w:rsidTr="006A32F5">
        <w:trPr>
          <w:trHeight w:val="315"/>
        </w:trPr>
        <w:tc>
          <w:tcPr>
            <w:tcW w:w="1364" w:type="dxa"/>
            <w:noWrap/>
            <w:hideMark/>
          </w:tcPr>
          <w:p w14:paraId="58756C9E"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76" w:history="1">
              <w:r w:rsidR="006A32F5" w:rsidRPr="006A32F5">
                <w:rPr>
                  <w:rFonts w:asciiTheme="minorHAnsi" w:hAnsiTheme="minorHAnsi" w:cstheme="minorHAnsi"/>
                  <w:color w:val="0563C1"/>
                  <w:sz w:val="16"/>
                  <w:szCs w:val="16"/>
                  <w:u w:val="single"/>
                  <w:lang w:val="en-ZA" w:eastAsia="en-ZA"/>
                </w:rPr>
                <w:t>Drug resistance to antiretroviral therapy (disorder)</w:t>
              </w:r>
            </w:hyperlink>
          </w:p>
        </w:tc>
        <w:tc>
          <w:tcPr>
            <w:tcW w:w="7136" w:type="dxa"/>
            <w:noWrap/>
            <w:hideMark/>
          </w:tcPr>
          <w:p w14:paraId="2BD4C689"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 binary variable describing the presence or </w:t>
            </w:r>
            <w:proofErr w:type="spellStart"/>
            <w:r w:rsidRPr="006A32F5">
              <w:rPr>
                <w:rFonts w:asciiTheme="minorHAnsi" w:hAnsiTheme="minorHAnsi" w:cstheme="minorHAnsi"/>
                <w:color w:val="222222"/>
                <w:sz w:val="16"/>
                <w:szCs w:val="16"/>
                <w:lang w:val="en-ZA" w:eastAsia="en-ZA"/>
              </w:rPr>
              <w:t>abscence</w:t>
            </w:r>
            <w:proofErr w:type="spellEnd"/>
            <w:r w:rsidRPr="006A32F5">
              <w:rPr>
                <w:rFonts w:asciiTheme="minorHAnsi" w:hAnsiTheme="minorHAnsi" w:cstheme="minorHAnsi"/>
                <w:color w:val="222222"/>
                <w:sz w:val="16"/>
                <w:szCs w:val="16"/>
                <w:lang w:val="en-ZA" w:eastAsia="en-ZA"/>
              </w:rPr>
              <w:t xml:space="preserve"> of any drug resistance to antiretroviral therapy.</w:t>
            </w:r>
          </w:p>
        </w:tc>
        <w:tc>
          <w:tcPr>
            <w:tcW w:w="993" w:type="dxa"/>
            <w:noWrap/>
            <w:hideMark/>
          </w:tcPr>
          <w:p w14:paraId="1CD1472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3A313F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2417CB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SNOMED: 425581000</w:t>
            </w:r>
          </w:p>
        </w:tc>
        <w:tc>
          <w:tcPr>
            <w:tcW w:w="1898" w:type="dxa"/>
            <w:noWrap/>
            <w:hideMark/>
          </w:tcPr>
          <w:p w14:paraId="655A42BC"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http://snomed.info/id/425581000</w:t>
            </w:r>
          </w:p>
        </w:tc>
      </w:tr>
      <w:tr w:rsidR="006A32F5" w:rsidRPr="006A32F5" w14:paraId="7EE4B7B2" w14:textId="77777777" w:rsidTr="006A32F5">
        <w:trPr>
          <w:trHeight w:val="315"/>
        </w:trPr>
        <w:tc>
          <w:tcPr>
            <w:tcW w:w="1364" w:type="dxa"/>
            <w:noWrap/>
            <w:hideMark/>
          </w:tcPr>
          <w:p w14:paraId="047DB001"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77" w:history="1">
              <w:r w:rsidR="006A32F5" w:rsidRPr="006A32F5">
                <w:rPr>
                  <w:rFonts w:asciiTheme="minorHAnsi" w:hAnsiTheme="minorHAnsi" w:cstheme="minorHAnsi"/>
                  <w:color w:val="0563C1"/>
                  <w:sz w:val="16"/>
                  <w:szCs w:val="16"/>
                  <w:u w:val="single"/>
                  <w:lang w:val="en-ZA" w:eastAsia="en-ZA"/>
                </w:rPr>
                <w:t>Highly Active Antiretroviral Therapy</w:t>
              </w:r>
            </w:hyperlink>
          </w:p>
        </w:tc>
        <w:tc>
          <w:tcPr>
            <w:tcW w:w="7136" w:type="dxa"/>
            <w:noWrap/>
            <w:hideMark/>
          </w:tcPr>
          <w:p w14:paraId="64D5BD06"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Drug therapy which targets retrovirus function by multiple mechanisms.</w:t>
            </w:r>
          </w:p>
        </w:tc>
        <w:tc>
          <w:tcPr>
            <w:tcW w:w="993" w:type="dxa"/>
            <w:noWrap/>
            <w:hideMark/>
          </w:tcPr>
          <w:p w14:paraId="76C184E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7914066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045924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NCIT:C16165</w:t>
            </w:r>
          </w:p>
        </w:tc>
        <w:tc>
          <w:tcPr>
            <w:tcW w:w="1898" w:type="dxa"/>
            <w:noWrap/>
            <w:hideMark/>
          </w:tcPr>
          <w:p w14:paraId="58097BF1"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http://purl.obolibrary.org/obo/NCIT_C16165</w:t>
            </w:r>
          </w:p>
        </w:tc>
      </w:tr>
      <w:tr w:rsidR="006A32F5" w:rsidRPr="006A32F5" w14:paraId="0B9BBB7F" w14:textId="77777777" w:rsidTr="006A32F5">
        <w:trPr>
          <w:trHeight w:val="315"/>
        </w:trPr>
        <w:tc>
          <w:tcPr>
            <w:tcW w:w="1364" w:type="dxa"/>
            <w:noWrap/>
            <w:hideMark/>
          </w:tcPr>
          <w:p w14:paraId="27681E21"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78" w:history="1">
              <w:r w:rsidR="006A32F5" w:rsidRPr="006A32F5">
                <w:rPr>
                  <w:rFonts w:asciiTheme="minorHAnsi" w:hAnsiTheme="minorHAnsi" w:cstheme="minorHAnsi"/>
                  <w:color w:val="0563C1"/>
                  <w:sz w:val="16"/>
                  <w:szCs w:val="16"/>
                  <w:u w:val="single"/>
                  <w:lang w:val="en-ZA" w:eastAsia="en-ZA"/>
                </w:rPr>
                <w:t>Noncompliance with antiretroviral medication regimen (finding)</w:t>
              </w:r>
            </w:hyperlink>
          </w:p>
        </w:tc>
        <w:tc>
          <w:tcPr>
            <w:tcW w:w="7136" w:type="dxa"/>
            <w:noWrap/>
            <w:hideMark/>
          </w:tcPr>
          <w:p w14:paraId="6058923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Noncompliance with antiretroviral therapy</w:t>
            </w:r>
          </w:p>
        </w:tc>
        <w:tc>
          <w:tcPr>
            <w:tcW w:w="993" w:type="dxa"/>
            <w:noWrap/>
            <w:hideMark/>
          </w:tcPr>
          <w:p w14:paraId="40EDDA4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7FDB227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14C61F2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SNOMED: 713017009</w:t>
            </w:r>
          </w:p>
        </w:tc>
        <w:tc>
          <w:tcPr>
            <w:tcW w:w="1898" w:type="dxa"/>
            <w:noWrap/>
            <w:hideMark/>
          </w:tcPr>
          <w:p w14:paraId="0FA6C337"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http://snomed.info/id/713017009</w:t>
            </w:r>
          </w:p>
        </w:tc>
      </w:tr>
      <w:tr w:rsidR="006A32F5" w:rsidRPr="006A32F5" w14:paraId="1E7BDE4F" w14:textId="77777777" w:rsidTr="006A32F5">
        <w:trPr>
          <w:trHeight w:val="315"/>
        </w:trPr>
        <w:tc>
          <w:tcPr>
            <w:tcW w:w="1364" w:type="dxa"/>
            <w:noWrap/>
            <w:hideMark/>
          </w:tcPr>
          <w:p w14:paraId="7074B88C"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79" w:history="1">
              <w:r w:rsidR="006A32F5" w:rsidRPr="006A32F5">
                <w:rPr>
                  <w:rFonts w:asciiTheme="minorHAnsi" w:hAnsiTheme="minorHAnsi" w:cstheme="minorHAnsi"/>
                  <w:color w:val="0563C1"/>
                  <w:sz w:val="16"/>
                  <w:szCs w:val="16"/>
                  <w:u w:val="single"/>
                  <w:lang w:val="en-ZA" w:eastAsia="en-ZA"/>
                </w:rPr>
                <w:t>Study Subject Radiography Report</w:t>
              </w:r>
            </w:hyperlink>
          </w:p>
        </w:tc>
        <w:tc>
          <w:tcPr>
            <w:tcW w:w="7136" w:type="dxa"/>
            <w:noWrap/>
            <w:hideMark/>
          </w:tcPr>
          <w:p w14:paraId="48D8C2A7"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Records pertaining to the findings from a study subject's radiographic images.</w:t>
            </w:r>
          </w:p>
        </w:tc>
        <w:tc>
          <w:tcPr>
            <w:tcW w:w="993" w:type="dxa"/>
            <w:noWrap/>
            <w:hideMark/>
          </w:tcPr>
          <w:p w14:paraId="3EB05AC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0E987E6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0B353E8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NCIT:C115514</w:t>
            </w:r>
          </w:p>
        </w:tc>
        <w:tc>
          <w:tcPr>
            <w:tcW w:w="1898" w:type="dxa"/>
            <w:noWrap/>
            <w:hideMark/>
          </w:tcPr>
          <w:p w14:paraId="14ABD0F4"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http://purl.obolibrary.org/obo/NCIT_C115514</w:t>
            </w:r>
          </w:p>
        </w:tc>
      </w:tr>
      <w:tr w:rsidR="006A32F5" w:rsidRPr="006A32F5" w14:paraId="4DE1B369" w14:textId="77777777" w:rsidTr="006A32F5">
        <w:trPr>
          <w:trHeight w:val="315"/>
        </w:trPr>
        <w:tc>
          <w:tcPr>
            <w:tcW w:w="1364" w:type="dxa"/>
            <w:noWrap/>
            <w:hideMark/>
          </w:tcPr>
          <w:p w14:paraId="110C42FC"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80" w:history="1">
              <w:r w:rsidR="006A32F5" w:rsidRPr="006A32F5">
                <w:rPr>
                  <w:rFonts w:asciiTheme="minorHAnsi" w:hAnsiTheme="minorHAnsi" w:cstheme="minorHAnsi"/>
                  <w:color w:val="0563C1"/>
                  <w:sz w:val="16"/>
                  <w:szCs w:val="16"/>
                  <w:u w:val="single"/>
                  <w:lang w:val="en-ZA" w:eastAsia="en-ZA"/>
                </w:rPr>
                <w:t>thyroid stimulating hormone measurement</w:t>
              </w:r>
            </w:hyperlink>
          </w:p>
        </w:tc>
        <w:tc>
          <w:tcPr>
            <w:tcW w:w="7136" w:type="dxa"/>
            <w:noWrap/>
            <w:hideMark/>
          </w:tcPr>
          <w:p w14:paraId="1E727F90"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Is a quantification of thyroid-stimulating hormone, a glycoprotein and hormone secreted from the pituitary which regulates the </w:t>
            </w:r>
            <w:proofErr w:type="spellStart"/>
            <w:r w:rsidRPr="006A32F5">
              <w:rPr>
                <w:rFonts w:asciiTheme="minorHAnsi" w:hAnsiTheme="minorHAnsi" w:cstheme="minorHAnsi"/>
                <w:color w:val="222222"/>
                <w:sz w:val="16"/>
                <w:szCs w:val="16"/>
                <w:lang w:val="en-ZA" w:eastAsia="en-ZA"/>
              </w:rPr>
              <w:t>thryoid</w:t>
            </w:r>
            <w:proofErr w:type="spellEnd"/>
            <w:r w:rsidRPr="006A32F5">
              <w:rPr>
                <w:rFonts w:asciiTheme="minorHAnsi" w:hAnsiTheme="minorHAnsi" w:cstheme="minorHAnsi"/>
                <w:color w:val="222222"/>
                <w:sz w:val="16"/>
                <w:szCs w:val="16"/>
                <w:lang w:val="en-ZA" w:eastAsia="en-ZA"/>
              </w:rPr>
              <w:t>.</w:t>
            </w:r>
          </w:p>
        </w:tc>
        <w:tc>
          <w:tcPr>
            <w:tcW w:w="993" w:type="dxa"/>
            <w:noWrap/>
            <w:hideMark/>
          </w:tcPr>
          <w:p w14:paraId="29946BC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3DF6F76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67CE80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EFO:0004748</w:t>
            </w:r>
          </w:p>
        </w:tc>
        <w:tc>
          <w:tcPr>
            <w:tcW w:w="1898" w:type="dxa"/>
            <w:noWrap/>
            <w:hideMark/>
          </w:tcPr>
          <w:p w14:paraId="40DF342F"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http://www.ebi.ac.uk/efo/EFO_0004748</w:t>
            </w:r>
          </w:p>
        </w:tc>
      </w:tr>
      <w:tr w:rsidR="006A32F5" w:rsidRPr="006A32F5" w14:paraId="32E301AC" w14:textId="77777777" w:rsidTr="006A32F5">
        <w:trPr>
          <w:trHeight w:val="315"/>
        </w:trPr>
        <w:tc>
          <w:tcPr>
            <w:tcW w:w="1364" w:type="dxa"/>
            <w:noWrap/>
            <w:hideMark/>
          </w:tcPr>
          <w:p w14:paraId="66AC8FCB"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81" w:history="1">
              <w:r w:rsidR="006A32F5" w:rsidRPr="006A32F5">
                <w:rPr>
                  <w:rFonts w:asciiTheme="minorHAnsi" w:hAnsiTheme="minorHAnsi" w:cstheme="minorHAnsi"/>
                  <w:color w:val="0563C1"/>
                  <w:sz w:val="16"/>
                  <w:szCs w:val="16"/>
                  <w:u w:val="single"/>
                  <w:lang w:val="en-ZA" w:eastAsia="en-ZA"/>
                </w:rPr>
                <w:t>Lower Respiratory Tract Infection</w:t>
              </w:r>
            </w:hyperlink>
          </w:p>
        </w:tc>
        <w:tc>
          <w:tcPr>
            <w:tcW w:w="7136" w:type="dxa"/>
            <w:noWrap/>
            <w:hideMark/>
          </w:tcPr>
          <w:p w14:paraId="051557FC"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An acute or chronic, </w:t>
            </w:r>
            <w:proofErr w:type="gramStart"/>
            <w:r w:rsidRPr="006A32F5">
              <w:rPr>
                <w:rFonts w:asciiTheme="minorHAnsi" w:hAnsiTheme="minorHAnsi" w:cstheme="minorHAnsi"/>
                <w:color w:val="222222"/>
                <w:sz w:val="16"/>
                <w:szCs w:val="16"/>
                <w:lang w:val="en-ZA" w:eastAsia="en-ZA"/>
              </w:rPr>
              <w:t>viral</w:t>
            </w:r>
            <w:proofErr w:type="gramEnd"/>
            <w:r w:rsidRPr="006A32F5">
              <w:rPr>
                <w:rFonts w:asciiTheme="minorHAnsi" w:hAnsiTheme="minorHAnsi" w:cstheme="minorHAnsi"/>
                <w:color w:val="222222"/>
                <w:sz w:val="16"/>
                <w:szCs w:val="16"/>
                <w:lang w:val="en-ZA" w:eastAsia="en-ZA"/>
              </w:rPr>
              <w:t xml:space="preserve"> or bacterial infectious process that affects the lower respiratory tract.</w:t>
            </w:r>
          </w:p>
        </w:tc>
        <w:tc>
          <w:tcPr>
            <w:tcW w:w="993" w:type="dxa"/>
            <w:noWrap/>
            <w:hideMark/>
          </w:tcPr>
          <w:p w14:paraId="1EDD0DF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16E08D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1555CB7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NCIT:C35158</w:t>
            </w:r>
          </w:p>
        </w:tc>
        <w:tc>
          <w:tcPr>
            <w:tcW w:w="1898" w:type="dxa"/>
            <w:noWrap/>
            <w:hideMark/>
          </w:tcPr>
          <w:p w14:paraId="176C5AC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http://purl.obolibrary.org/obo/NCIT_C35158</w:t>
            </w:r>
          </w:p>
        </w:tc>
      </w:tr>
      <w:tr w:rsidR="006A32F5" w:rsidRPr="006A32F5" w14:paraId="68AC797D" w14:textId="77777777" w:rsidTr="006A32F5">
        <w:trPr>
          <w:trHeight w:val="315"/>
        </w:trPr>
        <w:tc>
          <w:tcPr>
            <w:tcW w:w="1364" w:type="dxa"/>
            <w:noWrap/>
            <w:hideMark/>
          </w:tcPr>
          <w:p w14:paraId="49C3EF9C"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82" w:history="1">
              <w:r w:rsidR="006A32F5" w:rsidRPr="006A32F5">
                <w:rPr>
                  <w:rFonts w:asciiTheme="minorHAnsi" w:hAnsiTheme="minorHAnsi" w:cstheme="minorHAnsi"/>
                  <w:color w:val="0563C1"/>
                  <w:sz w:val="16"/>
                  <w:szCs w:val="16"/>
                  <w:u w:val="single"/>
                  <w:lang w:val="en-ZA" w:eastAsia="en-ZA"/>
                </w:rPr>
                <w:t>Upper Respiratory Tract Infection</w:t>
              </w:r>
            </w:hyperlink>
          </w:p>
        </w:tc>
        <w:tc>
          <w:tcPr>
            <w:tcW w:w="7136" w:type="dxa"/>
            <w:noWrap/>
            <w:hideMark/>
          </w:tcPr>
          <w:p w14:paraId="7CCC227D"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An infectious process affecting the upper respiratory tract (nose, paranasal sinuses, pharynx, larynx, or trachea). Symptoms include congestion, sneezing, coughing, fever, and sore throat.</w:t>
            </w:r>
          </w:p>
        </w:tc>
        <w:tc>
          <w:tcPr>
            <w:tcW w:w="993" w:type="dxa"/>
            <w:noWrap/>
            <w:hideMark/>
          </w:tcPr>
          <w:p w14:paraId="3E54080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38C5B14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132E4FA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NCIT:C35650</w:t>
            </w:r>
          </w:p>
        </w:tc>
        <w:tc>
          <w:tcPr>
            <w:tcW w:w="1898" w:type="dxa"/>
            <w:noWrap/>
            <w:hideMark/>
          </w:tcPr>
          <w:p w14:paraId="72B36EBF"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http://purl.obolibrary.org/obo/NCIT_C35650</w:t>
            </w:r>
          </w:p>
        </w:tc>
      </w:tr>
      <w:tr w:rsidR="006A32F5" w:rsidRPr="006A32F5" w14:paraId="3C180DE8" w14:textId="77777777" w:rsidTr="006A32F5">
        <w:trPr>
          <w:trHeight w:val="315"/>
        </w:trPr>
        <w:tc>
          <w:tcPr>
            <w:tcW w:w="1364" w:type="dxa"/>
            <w:noWrap/>
            <w:hideMark/>
          </w:tcPr>
          <w:p w14:paraId="3BBDA406"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83" w:history="1">
              <w:r w:rsidR="006A32F5" w:rsidRPr="006A32F5">
                <w:rPr>
                  <w:rFonts w:asciiTheme="minorHAnsi" w:hAnsiTheme="minorHAnsi" w:cstheme="minorHAnsi"/>
                  <w:color w:val="0563C1"/>
                  <w:sz w:val="16"/>
                  <w:szCs w:val="16"/>
                  <w:u w:val="single"/>
                  <w:lang w:val="en-ZA" w:eastAsia="en-ZA"/>
                </w:rPr>
                <w:t>Direct Bilirubin Measurement</w:t>
              </w:r>
            </w:hyperlink>
          </w:p>
        </w:tc>
        <w:tc>
          <w:tcPr>
            <w:tcW w:w="7136" w:type="dxa"/>
            <w:noWrap/>
            <w:hideMark/>
          </w:tcPr>
          <w:p w14:paraId="754A5E6E"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The bilirubin is bound to glucuronide to form conjugated bilirubin (direct bilirubin). Direct Bilirubin measurement is accomplished by a colorimetric method. Direct Bilirubin in biological fluids reacts with </w:t>
            </w:r>
            <w:proofErr w:type="spellStart"/>
            <w:r w:rsidRPr="006A32F5">
              <w:rPr>
                <w:rFonts w:asciiTheme="minorHAnsi" w:hAnsiTheme="minorHAnsi" w:cstheme="minorHAnsi"/>
                <w:color w:val="222222"/>
                <w:sz w:val="16"/>
                <w:szCs w:val="16"/>
                <w:lang w:val="en-ZA" w:eastAsia="en-ZA"/>
              </w:rPr>
              <w:t>sulfanilic</w:t>
            </w:r>
            <w:proofErr w:type="spellEnd"/>
            <w:r w:rsidRPr="006A32F5">
              <w:rPr>
                <w:rFonts w:asciiTheme="minorHAnsi" w:hAnsiTheme="minorHAnsi" w:cstheme="minorHAnsi"/>
                <w:color w:val="222222"/>
                <w:sz w:val="16"/>
                <w:szCs w:val="16"/>
                <w:lang w:val="en-ZA" w:eastAsia="en-ZA"/>
              </w:rPr>
              <w:t xml:space="preserve"> acid at acidic pH to produce a red </w:t>
            </w:r>
            <w:proofErr w:type="spellStart"/>
            <w:r w:rsidRPr="006A32F5">
              <w:rPr>
                <w:rFonts w:asciiTheme="minorHAnsi" w:hAnsiTheme="minorHAnsi" w:cstheme="minorHAnsi"/>
                <w:color w:val="222222"/>
                <w:sz w:val="16"/>
                <w:szCs w:val="16"/>
                <w:lang w:val="en-ZA" w:eastAsia="en-ZA"/>
              </w:rPr>
              <w:t>colored</w:t>
            </w:r>
            <w:proofErr w:type="spellEnd"/>
            <w:r w:rsidRPr="006A32F5">
              <w:rPr>
                <w:rFonts w:asciiTheme="minorHAnsi" w:hAnsiTheme="minorHAnsi" w:cstheme="minorHAnsi"/>
                <w:color w:val="222222"/>
                <w:sz w:val="16"/>
                <w:szCs w:val="16"/>
                <w:lang w:val="en-ZA" w:eastAsia="en-ZA"/>
              </w:rPr>
              <w:t xml:space="preserve"> complex. The optical density of produced </w:t>
            </w:r>
            <w:proofErr w:type="spellStart"/>
            <w:r w:rsidRPr="006A32F5">
              <w:rPr>
                <w:rFonts w:asciiTheme="minorHAnsi" w:hAnsiTheme="minorHAnsi" w:cstheme="minorHAnsi"/>
                <w:color w:val="222222"/>
                <w:sz w:val="16"/>
                <w:szCs w:val="16"/>
                <w:lang w:val="en-ZA" w:eastAsia="en-ZA"/>
              </w:rPr>
              <w:t>color</w:t>
            </w:r>
            <w:proofErr w:type="spellEnd"/>
            <w:r w:rsidRPr="006A32F5">
              <w:rPr>
                <w:rFonts w:asciiTheme="minorHAnsi" w:hAnsiTheme="minorHAnsi" w:cstheme="minorHAnsi"/>
                <w:color w:val="222222"/>
                <w:sz w:val="16"/>
                <w:szCs w:val="16"/>
                <w:lang w:val="en-ZA" w:eastAsia="en-ZA"/>
              </w:rPr>
              <w:t xml:space="preserve"> has a direct relationship with Direct Bilirubin concentration in the solution.</w:t>
            </w:r>
          </w:p>
        </w:tc>
        <w:tc>
          <w:tcPr>
            <w:tcW w:w="993" w:type="dxa"/>
            <w:noWrap/>
            <w:hideMark/>
          </w:tcPr>
          <w:p w14:paraId="4115A38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62EB4A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78D633C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NCIT:C64481</w:t>
            </w:r>
          </w:p>
        </w:tc>
        <w:tc>
          <w:tcPr>
            <w:tcW w:w="1898" w:type="dxa"/>
            <w:noWrap/>
            <w:hideMark/>
          </w:tcPr>
          <w:p w14:paraId="4C8C43F6"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http://purl.obolibrary.org/obo/NCIT_C64481</w:t>
            </w:r>
          </w:p>
        </w:tc>
      </w:tr>
      <w:tr w:rsidR="006A32F5" w:rsidRPr="006A32F5" w14:paraId="709E0117" w14:textId="77777777" w:rsidTr="006A32F5">
        <w:trPr>
          <w:trHeight w:val="315"/>
        </w:trPr>
        <w:tc>
          <w:tcPr>
            <w:tcW w:w="1364" w:type="dxa"/>
            <w:noWrap/>
            <w:hideMark/>
          </w:tcPr>
          <w:p w14:paraId="01DA5972"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84" w:history="1">
              <w:r w:rsidR="006A32F5" w:rsidRPr="006A32F5">
                <w:rPr>
                  <w:rFonts w:asciiTheme="minorHAnsi" w:hAnsiTheme="minorHAnsi" w:cstheme="minorHAnsi"/>
                  <w:color w:val="0563C1"/>
                  <w:sz w:val="16"/>
                  <w:szCs w:val="16"/>
                  <w:u w:val="single"/>
                  <w:lang w:val="en-ZA" w:eastAsia="en-ZA"/>
                </w:rPr>
                <w:t>Indirect Bilirubin Measurement</w:t>
              </w:r>
            </w:hyperlink>
          </w:p>
        </w:tc>
        <w:tc>
          <w:tcPr>
            <w:tcW w:w="7136" w:type="dxa"/>
            <w:noWrap/>
            <w:hideMark/>
          </w:tcPr>
          <w:p w14:paraId="30A62DED"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Bilirubin is in the insoluble form, unconjugated bilirubin (indirect bilirubin</w:t>
            </w:r>
            <w:proofErr w:type="gramStart"/>
            <w:r w:rsidRPr="006A32F5">
              <w:rPr>
                <w:rFonts w:asciiTheme="minorHAnsi" w:hAnsiTheme="minorHAnsi" w:cstheme="minorHAnsi"/>
                <w:color w:val="222222"/>
                <w:sz w:val="16"/>
                <w:szCs w:val="16"/>
                <w:lang w:val="en-ZA" w:eastAsia="en-ZA"/>
              </w:rPr>
              <w:t>).The</w:t>
            </w:r>
            <w:proofErr w:type="gramEnd"/>
            <w:r w:rsidRPr="006A32F5">
              <w:rPr>
                <w:rFonts w:asciiTheme="minorHAnsi" w:hAnsiTheme="minorHAnsi" w:cstheme="minorHAnsi"/>
                <w:color w:val="222222"/>
                <w:sz w:val="16"/>
                <w:szCs w:val="16"/>
                <w:lang w:val="en-ZA" w:eastAsia="en-ZA"/>
              </w:rPr>
              <w:t xml:space="preserve"> non-water soluble, free bilirubin does not react with </w:t>
            </w:r>
            <w:proofErr w:type="spellStart"/>
            <w:r w:rsidRPr="006A32F5">
              <w:rPr>
                <w:rFonts w:asciiTheme="minorHAnsi" w:hAnsiTheme="minorHAnsi" w:cstheme="minorHAnsi"/>
                <w:color w:val="222222"/>
                <w:sz w:val="16"/>
                <w:szCs w:val="16"/>
                <w:lang w:val="en-ZA" w:eastAsia="en-ZA"/>
              </w:rPr>
              <w:t>sulfanilic</w:t>
            </w:r>
            <w:proofErr w:type="spellEnd"/>
            <w:r w:rsidRPr="006A32F5">
              <w:rPr>
                <w:rFonts w:asciiTheme="minorHAnsi" w:hAnsiTheme="minorHAnsi" w:cstheme="minorHAnsi"/>
                <w:color w:val="222222"/>
                <w:sz w:val="16"/>
                <w:szCs w:val="16"/>
                <w:lang w:val="en-ZA" w:eastAsia="en-ZA"/>
              </w:rPr>
              <w:t xml:space="preserve"> acid at acidic pH to produce a red </w:t>
            </w:r>
            <w:proofErr w:type="spellStart"/>
            <w:r w:rsidRPr="006A32F5">
              <w:rPr>
                <w:rFonts w:asciiTheme="minorHAnsi" w:hAnsiTheme="minorHAnsi" w:cstheme="minorHAnsi"/>
                <w:color w:val="222222"/>
                <w:sz w:val="16"/>
                <w:szCs w:val="16"/>
                <w:lang w:val="en-ZA" w:eastAsia="en-ZA"/>
              </w:rPr>
              <w:t>colored</w:t>
            </w:r>
            <w:proofErr w:type="spellEnd"/>
            <w:r w:rsidRPr="006A32F5">
              <w:rPr>
                <w:rFonts w:asciiTheme="minorHAnsi" w:hAnsiTheme="minorHAnsi" w:cstheme="minorHAnsi"/>
                <w:color w:val="222222"/>
                <w:sz w:val="16"/>
                <w:szCs w:val="16"/>
                <w:lang w:val="en-ZA" w:eastAsia="en-ZA"/>
              </w:rPr>
              <w:t xml:space="preserve"> complex until an </w:t>
            </w:r>
            <w:proofErr w:type="spellStart"/>
            <w:r w:rsidRPr="006A32F5">
              <w:rPr>
                <w:rFonts w:asciiTheme="minorHAnsi" w:hAnsiTheme="minorHAnsi" w:cstheme="minorHAnsi"/>
                <w:color w:val="222222"/>
                <w:sz w:val="16"/>
                <w:szCs w:val="16"/>
                <w:lang w:val="en-ZA" w:eastAsia="en-ZA"/>
              </w:rPr>
              <w:t>accelearator</w:t>
            </w:r>
            <w:proofErr w:type="spellEnd"/>
            <w:r w:rsidRPr="006A32F5">
              <w:rPr>
                <w:rFonts w:asciiTheme="minorHAnsi" w:hAnsiTheme="minorHAnsi" w:cstheme="minorHAnsi"/>
                <w:color w:val="222222"/>
                <w:sz w:val="16"/>
                <w:szCs w:val="16"/>
                <w:lang w:val="en-ZA" w:eastAsia="en-ZA"/>
              </w:rPr>
              <w:t>, alcohol, is added to the solution to perform a quantitative measurement of unconjugated bilirubin levels.</w:t>
            </w:r>
          </w:p>
        </w:tc>
        <w:tc>
          <w:tcPr>
            <w:tcW w:w="993" w:type="dxa"/>
            <w:noWrap/>
            <w:hideMark/>
          </w:tcPr>
          <w:p w14:paraId="723CA9D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C4BF47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28EF74E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NCIT:C64483</w:t>
            </w:r>
          </w:p>
        </w:tc>
        <w:tc>
          <w:tcPr>
            <w:tcW w:w="1898" w:type="dxa"/>
            <w:noWrap/>
            <w:hideMark/>
          </w:tcPr>
          <w:p w14:paraId="056436F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http://purl.obolibrary.org/obo/NCIT_C64483</w:t>
            </w:r>
          </w:p>
        </w:tc>
      </w:tr>
      <w:tr w:rsidR="006A32F5" w:rsidRPr="006A32F5" w14:paraId="60BECA97" w14:textId="77777777" w:rsidTr="006A32F5">
        <w:trPr>
          <w:trHeight w:val="315"/>
        </w:trPr>
        <w:tc>
          <w:tcPr>
            <w:tcW w:w="1364" w:type="dxa"/>
            <w:noWrap/>
            <w:hideMark/>
          </w:tcPr>
          <w:p w14:paraId="789CBB40"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85" w:history="1">
              <w:r w:rsidR="006A32F5" w:rsidRPr="006A32F5">
                <w:rPr>
                  <w:rFonts w:asciiTheme="minorHAnsi" w:hAnsiTheme="minorHAnsi" w:cstheme="minorHAnsi"/>
                  <w:color w:val="0563C1"/>
                  <w:sz w:val="16"/>
                  <w:szCs w:val="16"/>
                  <w:u w:val="single"/>
                  <w:lang w:val="en-ZA" w:eastAsia="en-ZA"/>
                </w:rPr>
                <w:t>Amylase Measurement</w:t>
              </w:r>
            </w:hyperlink>
          </w:p>
        </w:tc>
        <w:tc>
          <w:tcPr>
            <w:tcW w:w="7136" w:type="dxa"/>
            <w:noWrap/>
            <w:hideMark/>
          </w:tcPr>
          <w:p w14:paraId="2FC875AB"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amylase present in a sample.</w:t>
            </w:r>
          </w:p>
        </w:tc>
        <w:tc>
          <w:tcPr>
            <w:tcW w:w="993" w:type="dxa"/>
            <w:noWrap/>
            <w:hideMark/>
          </w:tcPr>
          <w:p w14:paraId="3856FED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C7BFA5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3B3EB85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NCIT:C64434</w:t>
            </w:r>
          </w:p>
        </w:tc>
        <w:tc>
          <w:tcPr>
            <w:tcW w:w="1898" w:type="dxa"/>
            <w:noWrap/>
            <w:hideMark/>
          </w:tcPr>
          <w:p w14:paraId="70329D0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http://purl.obolibrary.org/obo/NCIT_C64434</w:t>
            </w:r>
          </w:p>
        </w:tc>
      </w:tr>
      <w:tr w:rsidR="006A32F5" w:rsidRPr="006A32F5" w14:paraId="21686534" w14:textId="77777777" w:rsidTr="006A32F5">
        <w:trPr>
          <w:trHeight w:val="315"/>
        </w:trPr>
        <w:tc>
          <w:tcPr>
            <w:tcW w:w="1364" w:type="dxa"/>
            <w:noWrap/>
            <w:hideMark/>
          </w:tcPr>
          <w:p w14:paraId="126EF3C7"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86" w:history="1">
              <w:r w:rsidR="006A32F5" w:rsidRPr="006A32F5">
                <w:rPr>
                  <w:rFonts w:asciiTheme="minorHAnsi" w:hAnsiTheme="minorHAnsi" w:cstheme="minorHAnsi"/>
                  <w:color w:val="0563C1"/>
                  <w:sz w:val="16"/>
                  <w:szCs w:val="16"/>
                  <w:u w:val="single"/>
                  <w:lang w:val="en-ZA" w:eastAsia="en-ZA"/>
                </w:rPr>
                <w:t>Lipase Measurement</w:t>
              </w:r>
            </w:hyperlink>
          </w:p>
        </w:tc>
        <w:tc>
          <w:tcPr>
            <w:tcW w:w="7136" w:type="dxa"/>
            <w:noWrap/>
            <w:hideMark/>
          </w:tcPr>
          <w:p w14:paraId="458AC281"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lipase present in a sample.</w:t>
            </w:r>
          </w:p>
        </w:tc>
        <w:tc>
          <w:tcPr>
            <w:tcW w:w="993" w:type="dxa"/>
            <w:noWrap/>
            <w:hideMark/>
          </w:tcPr>
          <w:p w14:paraId="7754A4F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549198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06537A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NCIT:C117748</w:t>
            </w:r>
          </w:p>
        </w:tc>
        <w:tc>
          <w:tcPr>
            <w:tcW w:w="1898" w:type="dxa"/>
            <w:noWrap/>
            <w:hideMark/>
          </w:tcPr>
          <w:p w14:paraId="26157CF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http://purl.obolibrary.org/obo/NCIT_C117748</w:t>
            </w:r>
          </w:p>
        </w:tc>
      </w:tr>
      <w:tr w:rsidR="006A32F5" w:rsidRPr="006A32F5" w14:paraId="1E92EF81" w14:textId="77777777" w:rsidTr="006A32F5">
        <w:trPr>
          <w:trHeight w:val="315"/>
        </w:trPr>
        <w:tc>
          <w:tcPr>
            <w:tcW w:w="1364" w:type="dxa"/>
            <w:noWrap/>
            <w:hideMark/>
          </w:tcPr>
          <w:p w14:paraId="3CFF4253"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87" w:history="1">
              <w:r w:rsidR="006A32F5" w:rsidRPr="006A32F5">
                <w:rPr>
                  <w:rFonts w:asciiTheme="minorHAnsi" w:hAnsiTheme="minorHAnsi" w:cstheme="minorHAnsi"/>
                  <w:color w:val="0563C1"/>
                  <w:sz w:val="16"/>
                  <w:szCs w:val="16"/>
                  <w:u w:val="single"/>
                  <w:lang w:val="en-ZA" w:eastAsia="en-ZA"/>
                </w:rPr>
                <w:t>Cholesterol Measurement</w:t>
              </w:r>
            </w:hyperlink>
          </w:p>
        </w:tc>
        <w:tc>
          <w:tcPr>
            <w:tcW w:w="7136" w:type="dxa"/>
            <w:noWrap/>
            <w:hideMark/>
          </w:tcPr>
          <w:p w14:paraId="27A03A1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total cholesterol present in a sample.</w:t>
            </w:r>
          </w:p>
        </w:tc>
        <w:tc>
          <w:tcPr>
            <w:tcW w:w="993" w:type="dxa"/>
            <w:noWrap/>
            <w:hideMark/>
          </w:tcPr>
          <w:p w14:paraId="48E1CA0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90FDBB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06DA4C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NCIT:C105586</w:t>
            </w:r>
          </w:p>
        </w:tc>
        <w:tc>
          <w:tcPr>
            <w:tcW w:w="1898" w:type="dxa"/>
            <w:noWrap/>
            <w:hideMark/>
          </w:tcPr>
          <w:p w14:paraId="5957F65B"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http://purl.obolibrary.org/obo/NCIT_C105586</w:t>
            </w:r>
          </w:p>
        </w:tc>
      </w:tr>
      <w:tr w:rsidR="006A32F5" w:rsidRPr="006A32F5" w14:paraId="185FDE21" w14:textId="77777777" w:rsidTr="006A32F5">
        <w:trPr>
          <w:trHeight w:val="315"/>
        </w:trPr>
        <w:tc>
          <w:tcPr>
            <w:tcW w:w="1364" w:type="dxa"/>
            <w:noWrap/>
            <w:hideMark/>
          </w:tcPr>
          <w:p w14:paraId="05FAF7AA"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88" w:history="1">
              <w:r w:rsidR="006A32F5" w:rsidRPr="006A32F5">
                <w:rPr>
                  <w:rFonts w:asciiTheme="minorHAnsi" w:hAnsiTheme="minorHAnsi" w:cstheme="minorHAnsi"/>
                  <w:color w:val="0563C1"/>
                  <w:sz w:val="16"/>
                  <w:szCs w:val="16"/>
                  <w:u w:val="single"/>
                  <w:lang w:val="en-ZA" w:eastAsia="en-ZA"/>
                </w:rPr>
                <w:t xml:space="preserve">mean corpuscular </w:t>
              </w:r>
              <w:proofErr w:type="spellStart"/>
              <w:r w:rsidR="006A32F5" w:rsidRPr="006A32F5">
                <w:rPr>
                  <w:rFonts w:asciiTheme="minorHAnsi" w:hAnsiTheme="minorHAnsi" w:cstheme="minorHAnsi"/>
                  <w:color w:val="0563C1"/>
                  <w:sz w:val="16"/>
                  <w:szCs w:val="16"/>
                  <w:u w:val="single"/>
                  <w:lang w:val="en-ZA" w:eastAsia="en-ZA"/>
                </w:rPr>
                <w:t>hemoglobin</w:t>
              </w:r>
              <w:proofErr w:type="spellEnd"/>
            </w:hyperlink>
          </w:p>
        </w:tc>
        <w:tc>
          <w:tcPr>
            <w:tcW w:w="7136" w:type="dxa"/>
            <w:noWrap/>
            <w:hideMark/>
          </w:tcPr>
          <w:p w14:paraId="07FBF965"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The MCH is the average mass of </w:t>
            </w:r>
            <w:proofErr w:type="spellStart"/>
            <w:r w:rsidRPr="006A32F5">
              <w:rPr>
                <w:rFonts w:asciiTheme="minorHAnsi" w:hAnsiTheme="minorHAnsi" w:cstheme="minorHAnsi"/>
                <w:color w:val="222222"/>
                <w:sz w:val="16"/>
                <w:szCs w:val="16"/>
                <w:lang w:val="en-ZA" w:eastAsia="en-ZA"/>
              </w:rPr>
              <w:t>hemoglobin</w:t>
            </w:r>
            <w:proofErr w:type="spellEnd"/>
            <w:r w:rsidRPr="006A32F5">
              <w:rPr>
                <w:rFonts w:asciiTheme="minorHAnsi" w:hAnsiTheme="minorHAnsi" w:cstheme="minorHAnsi"/>
                <w:color w:val="222222"/>
                <w:sz w:val="16"/>
                <w:szCs w:val="16"/>
                <w:lang w:val="en-ZA" w:eastAsia="en-ZA"/>
              </w:rPr>
              <w:t xml:space="preserve"> per red blood cell in a sample of blood and is calculated by dividing the total mass of </w:t>
            </w:r>
            <w:proofErr w:type="spellStart"/>
            <w:r w:rsidRPr="006A32F5">
              <w:rPr>
                <w:rFonts w:asciiTheme="minorHAnsi" w:hAnsiTheme="minorHAnsi" w:cstheme="minorHAnsi"/>
                <w:color w:val="222222"/>
                <w:sz w:val="16"/>
                <w:szCs w:val="16"/>
                <w:lang w:val="en-ZA" w:eastAsia="en-ZA"/>
              </w:rPr>
              <w:t>hemoglobin</w:t>
            </w:r>
            <w:proofErr w:type="spellEnd"/>
            <w:r w:rsidRPr="006A32F5">
              <w:rPr>
                <w:rFonts w:asciiTheme="minorHAnsi" w:hAnsiTheme="minorHAnsi" w:cstheme="minorHAnsi"/>
                <w:color w:val="222222"/>
                <w:sz w:val="16"/>
                <w:szCs w:val="16"/>
                <w:lang w:val="en-ZA" w:eastAsia="en-ZA"/>
              </w:rPr>
              <w:t xml:space="preserve"> by the RBC count</w:t>
            </w:r>
          </w:p>
        </w:tc>
        <w:tc>
          <w:tcPr>
            <w:tcW w:w="993" w:type="dxa"/>
            <w:noWrap/>
            <w:hideMark/>
          </w:tcPr>
          <w:p w14:paraId="689B59D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AD2E8F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783F633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EFO:0004527</w:t>
            </w:r>
          </w:p>
        </w:tc>
        <w:tc>
          <w:tcPr>
            <w:tcW w:w="1898" w:type="dxa"/>
            <w:noWrap/>
            <w:hideMark/>
          </w:tcPr>
          <w:p w14:paraId="32CDB32F"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http://www.ebi.ac.uk/efo/EFO_0004527</w:t>
            </w:r>
          </w:p>
        </w:tc>
      </w:tr>
      <w:tr w:rsidR="006A32F5" w:rsidRPr="006A32F5" w14:paraId="6F5773BF" w14:textId="77777777" w:rsidTr="006A32F5">
        <w:trPr>
          <w:trHeight w:val="315"/>
        </w:trPr>
        <w:tc>
          <w:tcPr>
            <w:tcW w:w="1364" w:type="dxa"/>
            <w:noWrap/>
            <w:hideMark/>
          </w:tcPr>
          <w:p w14:paraId="30D9597A"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89" w:history="1">
              <w:r w:rsidR="006A32F5" w:rsidRPr="006A32F5">
                <w:rPr>
                  <w:rFonts w:asciiTheme="minorHAnsi" w:hAnsiTheme="minorHAnsi" w:cstheme="minorHAnsi"/>
                  <w:color w:val="0563C1"/>
                  <w:sz w:val="16"/>
                  <w:szCs w:val="16"/>
                  <w:u w:val="single"/>
                  <w:lang w:val="en-ZA" w:eastAsia="en-ZA"/>
                </w:rPr>
                <w:t>Low Density Lipoprotein Cholesterol Measurement</w:t>
              </w:r>
            </w:hyperlink>
          </w:p>
        </w:tc>
        <w:tc>
          <w:tcPr>
            <w:tcW w:w="7136" w:type="dxa"/>
            <w:noWrap/>
            <w:hideMark/>
          </w:tcPr>
          <w:p w14:paraId="1D4A6DB9"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low-density lipoprotein cholesterol present in a sample.</w:t>
            </w:r>
          </w:p>
        </w:tc>
        <w:tc>
          <w:tcPr>
            <w:tcW w:w="993" w:type="dxa"/>
            <w:noWrap/>
            <w:hideMark/>
          </w:tcPr>
          <w:p w14:paraId="4B6001D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3D3442D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8F51DD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NCIT:C105588</w:t>
            </w:r>
          </w:p>
        </w:tc>
        <w:tc>
          <w:tcPr>
            <w:tcW w:w="1898" w:type="dxa"/>
            <w:noWrap/>
            <w:hideMark/>
          </w:tcPr>
          <w:p w14:paraId="0E8715AE"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http://purl.obolibrary.org/obo/NCIT_C105588</w:t>
            </w:r>
          </w:p>
        </w:tc>
      </w:tr>
      <w:tr w:rsidR="006A32F5" w:rsidRPr="006A32F5" w14:paraId="00F5A2C7" w14:textId="77777777" w:rsidTr="006A32F5">
        <w:trPr>
          <w:trHeight w:val="315"/>
        </w:trPr>
        <w:tc>
          <w:tcPr>
            <w:tcW w:w="1364" w:type="dxa"/>
            <w:noWrap/>
            <w:hideMark/>
          </w:tcPr>
          <w:p w14:paraId="090067CB"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90" w:history="1">
              <w:r w:rsidR="006A32F5" w:rsidRPr="006A32F5">
                <w:rPr>
                  <w:rFonts w:asciiTheme="minorHAnsi" w:hAnsiTheme="minorHAnsi" w:cstheme="minorHAnsi"/>
                  <w:color w:val="0563C1"/>
                  <w:sz w:val="16"/>
                  <w:szCs w:val="16"/>
                  <w:u w:val="single"/>
                  <w:lang w:val="en-ZA" w:eastAsia="en-ZA"/>
                </w:rPr>
                <w:t>High Density Lipoprotein Cholesterol Measurement</w:t>
              </w:r>
            </w:hyperlink>
          </w:p>
        </w:tc>
        <w:tc>
          <w:tcPr>
            <w:tcW w:w="7136" w:type="dxa"/>
            <w:noWrap/>
            <w:hideMark/>
          </w:tcPr>
          <w:p w14:paraId="6F9A7E88"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high-density lipoprotein cholesterol present in a sample.</w:t>
            </w:r>
          </w:p>
        </w:tc>
        <w:tc>
          <w:tcPr>
            <w:tcW w:w="993" w:type="dxa"/>
            <w:noWrap/>
            <w:hideMark/>
          </w:tcPr>
          <w:p w14:paraId="14F5128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8D5A1D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6AE56D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NCIT:C105587</w:t>
            </w:r>
          </w:p>
        </w:tc>
        <w:tc>
          <w:tcPr>
            <w:tcW w:w="1898" w:type="dxa"/>
            <w:noWrap/>
            <w:hideMark/>
          </w:tcPr>
          <w:p w14:paraId="7945AC73"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http://purl.obolibrary.org/obo/NCIT_C105587</w:t>
            </w:r>
          </w:p>
        </w:tc>
      </w:tr>
      <w:tr w:rsidR="006A32F5" w:rsidRPr="006A32F5" w14:paraId="6E2B4836" w14:textId="77777777" w:rsidTr="006A32F5">
        <w:trPr>
          <w:trHeight w:val="315"/>
        </w:trPr>
        <w:tc>
          <w:tcPr>
            <w:tcW w:w="1364" w:type="dxa"/>
            <w:noWrap/>
            <w:hideMark/>
          </w:tcPr>
          <w:p w14:paraId="6A726E74"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91" w:history="1">
              <w:r w:rsidR="006A32F5" w:rsidRPr="006A32F5">
                <w:rPr>
                  <w:rFonts w:asciiTheme="minorHAnsi" w:hAnsiTheme="minorHAnsi" w:cstheme="minorHAnsi"/>
                  <w:color w:val="0563C1"/>
                  <w:sz w:val="16"/>
                  <w:szCs w:val="16"/>
                  <w:u w:val="single"/>
                  <w:lang w:val="en-ZA" w:eastAsia="en-ZA"/>
                </w:rPr>
                <w:t xml:space="preserve">Glycosylated </w:t>
              </w:r>
              <w:proofErr w:type="spellStart"/>
              <w:r w:rsidR="006A32F5" w:rsidRPr="006A32F5">
                <w:rPr>
                  <w:rFonts w:asciiTheme="minorHAnsi" w:hAnsiTheme="minorHAnsi" w:cstheme="minorHAnsi"/>
                  <w:color w:val="0563C1"/>
                  <w:sz w:val="16"/>
                  <w:szCs w:val="16"/>
                  <w:u w:val="single"/>
                  <w:lang w:val="en-ZA" w:eastAsia="en-ZA"/>
                </w:rPr>
                <w:t>Hemoglobin</w:t>
              </w:r>
              <w:proofErr w:type="spellEnd"/>
              <w:r w:rsidR="006A32F5" w:rsidRPr="006A32F5">
                <w:rPr>
                  <w:rFonts w:asciiTheme="minorHAnsi" w:hAnsiTheme="minorHAnsi" w:cstheme="minorHAnsi"/>
                  <w:color w:val="0563C1"/>
                  <w:sz w:val="16"/>
                  <w:szCs w:val="16"/>
                  <w:u w:val="single"/>
                  <w:lang w:val="en-ZA" w:eastAsia="en-ZA"/>
                </w:rPr>
                <w:t xml:space="preserve"> Measurement</w:t>
              </w:r>
            </w:hyperlink>
          </w:p>
        </w:tc>
        <w:tc>
          <w:tcPr>
            <w:tcW w:w="7136" w:type="dxa"/>
            <w:noWrap/>
            <w:hideMark/>
          </w:tcPr>
          <w:p w14:paraId="430440E4"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 quantitative measurement of the amount of glycosylated </w:t>
            </w:r>
            <w:proofErr w:type="spellStart"/>
            <w:r w:rsidRPr="006A32F5">
              <w:rPr>
                <w:rFonts w:asciiTheme="minorHAnsi" w:hAnsiTheme="minorHAnsi" w:cstheme="minorHAnsi"/>
                <w:color w:val="222222"/>
                <w:sz w:val="16"/>
                <w:szCs w:val="16"/>
                <w:lang w:val="en-ZA" w:eastAsia="en-ZA"/>
              </w:rPr>
              <w:t>hemoglobin</w:t>
            </w:r>
            <w:proofErr w:type="spellEnd"/>
            <w:r w:rsidRPr="006A32F5">
              <w:rPr>
                <w:rFonts w:asciiTheme="minorHAnsi" w:hAnsiTheme="minorHAnsi" w:cstheme="minorHAnsi"/>
                <w:color w:val="222222"/>
                <w:sz w:val="16"/>
                <w:szCs w:val="16"/>
                <w:lang w:val="en-ZA" w:eastAsia="en-ZA"/>
              </w:rPr>
              <w:t xml:space="preserve"> present in a sample of blood.</w:t>
            </w:r>
          </w:p>
        </w:tc>
        <w:tc>
          <w:tcPr>
            <w:tcW w:w="993" w:type="dxa"/>
            <w:noWrap/>
            <w:hideMark/>
          </w:tcPr>
          <w:p w14:paraId="153A4D9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8BF366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A96EF2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NCIT:C64849</w:t>
            </w:r>
          </w:p>
        </w:tc>
        <w:tc>
          <w:tcPr>
            <w:tcW w:w="1898" w:type="dxa"/>
            <w:noWrap/>
            <w:hideMark/>
          </w:tcPr>
          <w:p w14:paraId="6B607311"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http://purl.obolibrary.org/obo/NCIT_C64849</w:t>
            </w:r>
          </w:p>
        </w:tc>
      </w:tr>
      <w:tr w:rsidR="006A32F5" w:rsidRPr="006A32F5" w14:paraId="0A29110A" w14:textId="77777777" w:rsidTr="006A32F5">
        <w:trPr>
          <w:trHeight w:val="315"/>
        </w:trPr>
        <w:tc>
          <w:tcPr>
            <w:tcW w:w="1364" w:type="dxa"/>
            <w:noWrap/>
            <w:hideMark/>
          </w:tcPr>
          <w:p w14:paraId="0D7E3555"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92" w:history="1">
              <w:r w:rsidR="006A32F5" w:rsidRPr="006A32F5">
                <w:rPr>
                  <w:rFonts w:asciiTheme="minorHAnsi" w:hAnsiTheme="minorHAnsi" w:cstheme="minorHAnsi"/>
                  <w:color w:val="0563C1"/>
                  <w:sz w:val="16"/>
                  <w:szCs w:val="16"/>
                  <w:u w:val="single"/>
                  <w:lang w:val="en-ZA" w:eastAsia="en-ZA"/>
                </w:rPr>
                <w:t>Albumin Measurement</w:t>
              </w:r>
            </w:hyperlink>
          </w:p>
        </w:tc>
        <w:tc>
          <w:tcPr>
            <w:tcW w:w="7136" w:type="dxa"/>
            <w:noWrap/>
            <w:hideMark/>
          </w:tcPr>
          <w:p w14:paraId="3DD0BF24"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albumin present in a sample.</w:t>
            </w:r>
          </w:p>
        </w:tc>
        <w:tc>
          <w:tcPr>
            <w:tcW w:w="993" w:type="dxa"/>
            <w:noWrap/>
            <w:hideMark/>
          </w:tcPr>
          <w:p w14:paraId="0C41A9F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E21183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6AA6FA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NCIT:C64431</w:t>
            </w:r>
          </w:p>
        </w:tc>
        <w:tc>
          <w:tcPr>
            <w:tcW w:w="1898" w:type="dxa"/>
            <w:noWrap/>
            <w:hideMark/>
          </w:tcPr>
          <w:p w14:paraId="338B82E3"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http://purl.obolibrary.org/obo/NCIT_C64431</w:t>
            </w:r>
          </w:p>
        </w:tc>
      </w:tr>
      <w:tr w:rsidR="006A32F5" w:rsidRPr="006A32F5" w14:paraId="11E19823" w14:textId="77777777" w:rsidTr="006A32F5">
        <w:trPr>
          <w:trHeight w:val="315"/>
        </w:trPr>
        <w:tc>
          <w:tcPr>
            <w:tcW w:w="1364" w:type="dxa"/>
            <w:noWrap/>
            <w:hideMark/>
          </w:tcPr>
          <w:p w14:paraId="647F668D"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93" w:history="1">
              <w:r w:rsidR="006A32F5" w:rsidRPr="006A32F5">
                <w:rPr>
                  <w:rFonts w:asciiTheme="minorHAnsi" w:hAnsiTheme="minorHAnsi" w:cstheme="minorHAnsi"/>
                  <w:color w:val="0563C1"/>
                  <w:sz w:val="16"/>
                  <w:szCs w:val="16"/>
                  <w:u w:val="single"/>
                  <w:lang w:val="en-ZA" w:eastAsia="en-ZA"/>
                </w:rPr>
                <w:t>Cortisol Measurement</w:t>
              </w:r>
            </w:hyperlink>
          </w:p>
        </w:tc>
        <w:tc>
          <w:tcPr>
            <w:tcW w:w="7136" w:type="dxa"/>
            <w:noWrap/>
            <w:hideMark/>
          </w:tcPr>
          <w:p w14:paraId="068E18B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cortisol present in a sample.</w:t>
            </w:r>
          </w:p>
        </w:tc>
        <w:tc>
          <w:tcPr>
            <w:tcW w:w="993" w:type="dxa"/>
            <w:noWrap/>
            <w:hideMark/>
          </w:tcPr>
          <w:p w14:paraId="1457417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276ED9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785634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NCIT:C74781</w:t>
            </w:r>
          </w:p>
        </w:tc>
        <w:tc>
          <w:tcPr>
            <w:tcW w:w="1898" w:type="dxa"/>
            <w:noWrap/>
            <w:hideMark/>
          </w:tcPr>
          <w:p w14:paraId="333EF8F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http://purl.obolibrary.org/obo/NCIT_C74781</w:t>
            </w:r>
          </w:p>
        </w:tc>
      </w:tr>
      <w:tr w:rsidR="006A32F5" w:rsidRPr="006A32F5" w14:paraId="15E60D47" w14:textId="77777777" w:rsidTr="006A32F5">
        <w:trPr>
          <w:trHeight w:val="315"/>
        </w:trPr>
        <w:tc>
          <w:tcPr>
            <w:tcW w:w="1364" w:type="dxa"/>
            <w:noWrap/>
            <w:hideMark/>
          </w:tcPr>
          <w:p w14:paraId="169634FC"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94" w:history="1">
              <w:r w:rsidR="006A32F5" w:rsidRPr="006A32F5">
                <w:rPr>
                  <w:rFonts w:asciiTheme="minorHAnsi" w:hAnsiTheme="minorHAnsi" w:cstheme="minorHAnsi"/>
                  <w:color w:val="0563C1"/>
                  <w:sz w:val="16"/>
                  <w:szCs w:val="16"/>
                  <w:u w:val="single"/>
                  <w:lang w:val="en-ZA" w:eastAsia="en-ZA"/>
                </w:rPr>
                <w:t>Whole Parathyroid Hormone Measurement</w:t>
              </w:r>
            </w:hyperlink>
          </w:p>
        </w:tc>
        <w:tc>
          <w:tcPr>
            <w:tcW w:w="7136" w:type="dxa"/>
            <w:noWrap/>
            <w:hideMark/>
          </w:tcPr>
          <w:p w14:paraId="1B7B58D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the whole parathyroid hormone (consisting of amino acids 1-84) in a sample.</w:t>
            </w:r>
          </w:p>
        </w:tc>
        <w:tc>
          <w:tcPr>
            <w:tcW w:w="993" w:type="dxa"/>
            <w:noWrap/>
            <w:hideMark/>
          </w:tcPr>
          <w:p w14:paraId="660C6A9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56273C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2CFF9CD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NCIT:C103451</w:t>
            </w:r>
          </w:p>
        </w:tc>
        <w:tc>
          <w:tcPr>
            <w:tcW w:w="1898" w:type="dxa"/>
            <w:noWrap/>
            <w:hideMark/>
          </w:tcPr>
          <w:p w14:paraId="6530A2E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http://purl.obolibrary.org/obo/NCIT_C103451</w:t>
            </w:r>
          </w:p>
        </w:tc>
      </w:tr>
      <w:tr w:rsidR="006A32F5" w:rsidRPr="006A32F5" w14:paraId="2E185C9B" w14:textId="77777777" w:rsidTr="006A32F5">
        <w:trPr>
          <w:trHeight w:val="315"/>
        </w:trPr>
        <w:tc>
          <w:tcPr>
            <w:tcW w:w="1364" w:type="dxa"/>
            <w:noWrap/>
            <w:hideMark/>
          </w:tcPr>
          <w:p w14:paraId="3598075A"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95" w:history="1">
              <w:r w:rsidR="006A32F5" w:rsidRPr="006A32F5">
                <w:rPr>
                  <w:rFonts w:asciiTheme="minorHAnsi" w:hAnsiTheme="minorHAnsi" w:cstheme="minorHAnsi"/>
                  <w:color w:val="0563C1"/>
                  <w:sz w:val="16"/>
                  <w:szCs w:val="16"/>
                  <w:u w:val="single"/>
                  <w:lang w:val="en-ZA" w:eastAsia="en-ZA"/>
                </w:rPr>
                <w:t>Free Thyroxine Measurement</w:t>
              </w:r>
            </w:hyperlink>
          </w:p>
        </w:tc>
        <w:tc>
          <w:tcPr>
            <w:tcW w:w="7136" w:type="dxa"/>
            <w:noWrap/>
            <w:hideMark/>
          </w:tcPr>
          <w:p w14:paraId="245EE821"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free thyroxine present in a sample.</w:t>
            </w:r>
          </w:p>
        </w:tc>
        <w:tc>
          <w:tcPr>
            <w:tcW w:w="993" w:type="dxa"/>
            <w:noWrap/>
            <w:hideMark/>
          </w:tcPr>
          <w:p w14:paraId="67FC0B0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B412CD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E613D1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NCIT:C74786</w:t>
            </w:r>
          </w:p>
        </w:tc>
        <w:tc>
          <w:tcPr>
            <w:tcW w:w="1898" w:type="dxa"/>
            <w:noWrap/>
            <w:hideMark/>
          </w:tcPr>
          <w:p w14:paraId="1372970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http://purl.obolibrary.org/obo/NCIT_C74786</w:t>
            </w:r>
          </w:p>
        </w:tc>
      </w:tr>
      <w:tr w:rsidR="006A32F5" w:rsidRPr="006A32F5" w14:paraId="4B4CA2BE" w14:textId="77777777" w:rsidTr="006A32F5">
        <w:trPr>
          <w:trHeight w:val="315"/>
        </w:trPr>
        <w:tc>
          <w:tcPr>
            <w:tcW w:w="1364" w:type="dxa"/>
            <w:noWrap/>
            <w:hideMark/>
          </w:tcPr>
          <w:p w14:paraId="77A56C37"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96" w:history="1">
              <w:r w:rsidR="006A32F5" w:rsidRPr="006A32F5">
                <w:rPr>
                  <w:rFonts w:asciiTheme="minorHAnsi" w:hAnsiTheme="minorHAnsi" w:cstheme="minorHAnsi"/>
                  <w:color w:val="0563C1"/>
                  <w:sz w:val="16"/>
                  <w:szCs w:val="16"/>
                  <w:u w:val="single"/>
                  <w:lang w:val="en-ZA" w:eastAsia="en-ZA"/>
                </w:rPr>
                <w:t>Free Triiodothyronine Measurement</w:t>
              </w:r>
            </w:hyperlink>
          </w:p>
        </w:tc>
        <w:tc>
          <w:tcPr>
            <w:tcW w:w="7136" w:type="dxa"/>
            <w:noWrap/>
            <w:hideMark/>
          </w:tcPr>
          <w:p w14:paraId="203565E1"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free triiodothyronine present in a sample.</w:t>
            </w:r>
          </w:p>
        </w:tc>
        <w:tc>
          <w:tcPr>
            <w:tcW w:w="993" w:type="dxa"/>
            <w:noWrap/>
            <w:hideMark/>
          </w:tcPr>
          <w:p w14:paraId="3B9231C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28D166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29A16F9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NCIT:C74787</w:t>
            </w:r>
          </w:p>
        </w:tc>
        <w:tc>
          <w:tcPr>
            <w:tcW w:w="1898" w:type="dxa"/>
            <w:noWrap/>
            <w:hideMark/>
          </w:tcPr>
          <w:p w14:paraId="3141FB26"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http://purl.obolibrary.org/obo/NCIT_C74787</w:t>
            </w:r>
          </w:p>
        </w:tc>
      </w:tr>
      <w:tr w:rsidR="006A32F5" w:rsidRPr="006A32F5" w14:paraId="6BCBED9E" w14:textId="77777777" w:rsidTr="006A32F5">
        <w:trPr>
          <w:trHeight w:val="315"/>
        </w:trPr>
        <w:tc>
          <w:tcPr>
            <w:tcW w:w="1364" w:type="dxa"/>
            <w:noWrap/>
            <w:hideMark/>
          </w:tcPr>
          <w:p w14:paraId="560C26DE"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97" w:history="1">
              <w:r w:rsidR="006A32F5" w:rsidRPr="006A32F5">
                <w:rPr>
                  <w:rFonts w:asciiTheme="minorHAnsi" w:hAnsiTheme="minorHAnsi" w:cstheme="minorHAnsi"/>
                  <w:color w:val="0563C1"/>
                  <w:sz w:val="16"/>
                  <w:szCs w:val="16"/>
                  <w:u w:val="single"/>
                  <w:lang w:val="en-ZA" w:eastAsia="en-ZA"/>
                </w:rPr>
                <w:t>Blood Urea Nitrogen Measurement</w:t>
              </w:r>
            </w:hyperlink>
          </w:p>
        </w:tc>
        <w:tc>
          <w:tcPr>
            <w:tcW w:w="7136" w:type="dxa"/>
            <w:noWrap/>
            <w:hideMark/>
          </w:tcPr>
          <w:p w14:paraId="2B3BF64E"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urea nitrogen present in a serum sample.</w:t>
            </w:r>
          </w:p>
        </w:tc>
        <w:tc>
          <w:tcPr>
            <w:tcW w:w="993" w:type="dxa"/>
            <w:noWrap/>
            <w:hideMark/>
          </w:tcPr>
          <w:p w14:paraId="3664D82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5C4B3B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762E8C9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NCIT:C61019</w:t>
            </w:r>
          </w:p>
        </w:tc>
        <w:tc>
          <w:tcPr>
            <w:tcW w:w="1898" w:type="dxa"/>
            <w:noWrap/>
            <w:hideMark/>
          </w:tcPr>
          <w:p w14:paraId="72D4E116"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http://purl.obolibrary.org/obo/NCIT_C61019</w:t>
            </w:r>
          </w:p>
        </w:tc>
      </w:tr>
      <w:tr w:rsidR="006A32F5" w:rsidRPr="006A32F5" w14:paraId="1554D62A" w14:textId="77777777" w:rsidTr="006A32F5">
        <w:trPr>
          <w:trHeight w:val="315"/>
        </w:trPr>
        <w:tc>
          <w:tcPr>
            <w:tcW w:w="1364" w:type="dxa"/>
            <w:noWrap/>
            <w:hideMark/>
          </w:tcPr>
          <w:p w14:paraId="0967C482"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98" w:history="1">
              <w:r w:rsidR="006A32F5" w:rsidRPr="006A32F5">
                <w:rPr>
                  <w:rFonts w:asciiTheme="minorHAnsi" w:hAnsiTheme="minorHAnsi" w:cstheme="minorHAnsi"/>
                  <w:color w:val="0563C1"/>
                  <w:sz w:val="16"/>
                  <w:szCs w:val="16"/>
                  <w:u w:val="single"/>
                  <w:lang w:val="en-ZA" w:eastAsia="en-ZA"/>
                </w:rPr>
                <w:t>Calcium Measurement</w:t>
              </w:r>
            </w:hyperlink>
          </w:p>
        </w:tc>
        <w:tc>
          <w:tcPr>
            <w:tcW w:w="7136" w:type="dxa"/>
            <w:noWrap/>
            <w:hideMark/>
          </w:tcPr>
          <w:p w14:paraId="6CEA5750"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calcium present in a sample.</w:t>
            </w:r>
          </w:p>
        </w:tc>
        <w:tc>
          <w:tcPr>
            <w:tcW w:w="993" w:type="dxa"/>
            <w:noWrap/>
            <w:hideMark/>
          </w:tcPr>
          <w:p w14:paraId="752478B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33810F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8EFEA1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NCIT:C64488</w:t>
            </w:r>
          </w:p>
        </w:tc>
        <w:tc>
          <w:tcPr>
            <w:tcW w:w="1898" w:type="dxa"/>
            <w:noWrap/>
            <w:hideMark/>
          </w:tcPr>
          <w:p w14:paraId="56F52337"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http://purl.obolibrary.org/obo/NCIT_C64488</w:t>
            </w:r>
          </w:p>
        </w:tc>
      </w:tr>
      <w:tr w:rsidR="006A32F5" w:rsidRPr="006A32F5" w14:paraId="1358FC78" w14:textId="77777777" w:rsidTr="006A32F5">
        <w:trPr>
          <w:trHeight w:val="315"/>
        </w:trPr>
        <w:tc>
          <w:tcPr>
            <w:tcW w:w="1364" w:type="dxa"/>
            <w:noWrap/>
            <w:hideMark/>
          </w:tcPr>
          <w:p w14:paraId="72A8D349"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99" w:history="1">
              <w:r w:rsidR="006A32F5" w:rsidRPr="006A32F5">
                <w:rPr>
                  <w:rFonts w:asciiTheme="minorHAnsi" w:hAnsiTheme="minorHAnsi" w:cstheme="minorHAnsi"/>
                  <w:color w:val="0563C1"/>
                  <w:sz w:val="16"/>
                  <w:szCs w:val="16"/>
                  <w:u w:val="single"/>
                  <w:lang w:val="en-ZA" w:eastAsia="en-ZA"/>
                </w:rPr>
                <w:t>Bone Mineral Density Z-Score</w:t>
              </w:r>
            </w:hyperlink>
          </w:p>
        </w:tc>
        <w:tc>
          <w:tcPr>
            <w:tcW w:w="7136" w:type="dxa"/>
            <w:noWrap/>
            <w:hideMark/>
          </w:tcPr>
          <w:p w14:paraId="51BE830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statistical score representing the number of standard deviations above or below what is expected for an individual's bone density based on his age, sex, weight, and race. Z-scores are most useful in evaluating low bone density in children, premenopausal women, and men younger than age fifty.</w:t>
            </w:r>
          </w:p>
        </w:tc>
        <w:tc>
          <w:tcPr>
            <w:tcW w:w="993" w:type="dxa"/>
            <w:noWrap/>
            <w:hideMark/>
          </w:tcPr>
          <w:p w14:paraId="14B609A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69CF82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6EE9AC2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NCIT:C139217</w:t>
            </w:r>
          </w:p>
        </w:tc>
        <w:tc>
          <w:tcPr>
            <w:tcW w:w="1898" w:type="dxa"/>
            <w:noWrap/>
            <w:hideMark/>
          </w:tcPr>
          <w:p w14:paraId="157DBA19"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http://purl.obolibrary.org/obo/NCIT_C139217</w:t>
            </w:r>
          </w:p>
        </w:tc>
      </w:tr>
      <w:tr w:rsidR="006A32F5" w:rsidRPr="006A32F5" w14:paraId="6C88BA71" w14:textId="77777777" w:rsidTr="006A32F5">
        <w:trPr>
          <w:trHeight w:val="315"/>
        </w:trPr>
        <w:tc>
          <w:tcPr>
            <w:tcW w:w="1364" w:type="dxa"/>
            <w:noWrap/>
            <w:hideMark/>
          </w:tcPr>
          <w:p w14:paraId="57DA4196"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00" w:history="1">
              <w:r w:rsidR="006A32F5" w:rsidRPr="006A32F5">
                <w:rPr>
                  <w:rFonts w:asciiTheme="minorHAnsi" w:hAnsiTheme="minorHAnsi" w:cstheme="minorHAnsi"/>
                  <w:color w:val="0563C1"/>
                  <w:sz w:val="16"/>
                  <w:szCs w:val="16"/>
                  <w:u w:val="single"/>
                  <w:lang w:val="en-ZA" w:eastAsia="en-ZA"/>
                </w:rPr>
                <w:t>Serum Uric Acid Measurement</w:t>
              </w:r>
            </w:hyperlink>
          </w:p>
        </w:tc>
        <w:tc>
          <w:tcPr>
            <w:tcW w:w="7136" w:type="dxa"/>
            <w:noWrap/>
            <w:hideMark/>
          </w:tcPr>
          <w:p w14:paraId="6B1307F5"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uric acid present in a sample of serum.</w:t>
            </w:r>
          </w:p>
        </w:tc>
        <w:tc>
          <w:tcPr>
            <w:tcW w:w="993" w:type="dxa"/>
            <w:noWrap/>
            <w:hideMark/>
          </w:tcPr>
          <w:p w14:paraId="5425347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325BB49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032BF78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NCIT:C61034</w:t>
            </w:r>
          </w:p>
        </w:tc>
        <w:tc>
          <w:tcPr>
            <w:tcW w:w="1898" w:type="dxa"/>
            <w:noWrap/>
            <w:hideMark/>
          </w:tcPr>
          <w:p w14:paraId="48C29987"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http://purl.obolibrary.org/obo/NCIT_C61034</w:t>
            </w:r>
          </w:p>
        </w:tc>
      </w:tr>
      <w:tr w:rsidR="006A32F5" w:rsidRPr="006A32F5" w14:paraId="76108212" w14:textId="77777777" w:rsidTr="006A32F5">
        <w:trPr>
          <w:trHeight w:val="315"/>
        </w:trPr>
        <w:tc>
          <w:tcPr>
            <w:tcW w:w="1364" w:type="dxa"/>
            <w:noWrap/>
            <w:hideMark/>
          </w:tcPr>
          <w:p w14:paraId="54656F32"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01" w:history="1">
              <w:r w:rsidR="006A32F5" w:rsidRPr="006A32F5">
                <w:rPr>
                  <w:rFonts w:asciiTheme="minorHAnsi" w:hAnsiTheme="minorHAnsi" w:cstheme="minorHAnsi"/>
                  <w:color w:val="0563C1"/>
                  <w:sz w:val="16"/>
                  <w:szCs w:val="16"/>
                  <w:u w:val="single"/>
                  <w:lang w:val="en-ZA" w:eastAsia="en-ZA"/>
                </w:rPr>
                <w:t>Potassium Measurement</w:t>
              </w:r>
            </w:hyperlink>
          </w:p>
        </w:tc>
        <w:tc>
          <w:tcPr>
            <w:tcW w:w="7136" w:type="dxa"/>
            <w:noWrap/>
            <w:hideMark/>
          </w:tcPr>
          <w:p w14:paraId="5267AB9A"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potassium present in a sample.</w:t>
            </w:r>
          </w:p>
        </w:tc>
        <w:tc>
          <w:tcPr>
            <w:tcW w:w="993" w:type="dxa"/>
            <w:noWrap/>
            <w:hideMark/>
          </w:tcPr>
          <w:p w14:paraId="6E2F15F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1F6BDCC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0801DC5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NCIT:C64853</w:t>
            </w:r>
          </w:p>
        </w:tc>
        <w:tc>
          <w:tcPr>
            <w:tcW w:w="1898" w:type="dxa"/>
            <w:noWrap/>
            <w:hideMark/>
          </w:tcPr>
          <w:p w14:paraId="4A6DEC56"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http://purl.obolibrary.org/obo/NCIT_C64853</w:t>
            </w:r>
          </w:p>
        </w:tc>
      </w:tr>
      <w:tr w:rsidR="006A32F5" w:rsidRPr="006A32F5" w14:paraId="4CEE0315" w14:textId="77777777" w:rsidTr="006A32F5">
        <w:trPr>
          <w:trHeight w:val="315"/>
        </w:trPr>
        <w:tc>
          <w:tcPr>
            <w:tcW w:w="1364" w:type="dxa"/>
            <w:noWrap/>
            <w:hideMark/>
          </w:tcPr>
          <w:p w14:paraId="725ADCC7"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02" w:history="1">
              <w:r w:rsidR="006A32F5" w:rsidRPr="006A32F5">
                <w:rPr>
                  <w:rFonts w:asciiTheme="minorHAnsi" w:hAnsiTheme="minorHAnsi" w:cstheme="minorHAnsi"/>
                  <w:color w:val="0563C1"/>
                  <w:sz w:val="16"/>
                  <w:szCs w:val="16"/>
                  <w:u w:val="single"/>
                  <w:lang w:val="en-ZA" w:eastAsia="en-ZA"/>
                </w:rPr>
                <w:t>Sodium Measurement</w:t>
              </w:r>
            </w:hyperlink>
          </w:p>
        </w:tc>
        <w:tc>
          <w:tcPr>
            <w:tcW w:w="7136" w:type="dxa"/>
            <w:noWrap/>
            <w:hideMark/>
          </w:tcPr>
          <w:p w14:paraId="22D4C265"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sodium present in a sample.</w:t>
            </w:r>
          </w:p>
        </w:tc>
        <w:tc>
          <w:tcPr>
            <w:tcW w:w="993" w:type="dxa"/>
            <w:noWrap/>
            <w:hideMark/>
          </w:tcPr>
          <w:p w14:paraId="5732592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19343C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499BE08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NCIT:C64809</w:t>
            </w:r>
          </w:p>
        </w:tc>
        <w:tc>
          <w:tcPr>
            <w:tcW w:w="1898" w:type="dxa"/>
            <w:noWrap/>
            <w:hideMark/>
          </w:tcPr>
          <w:p w14:paraId="7C00FCC5"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http://purl.obolibrary.org/obo/NCIT_C64809</w:t>
            </w:r>
          </w:p>
        </w:tc>
      </w:tr>
      <w:tr w:rsidR="006A32F5" w:rsidRPr="006A32F5" w14:paraId="1387C8CC" w14:textId="77777777" w:rsidTr="006A32F5">
        <w:trPr>
          <w:trHeight w:val="315"/>
        </w:trPr>
        <w:tc>
          <w:tcPr>
            <w:tcW w:w="1364" w:type="dxa"/>
            <w:noWrap/>
            <w:hideMark/>
          </w:tcPr>
          <w:p w14:paraId="61F91DA9"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03" w:history="1">
              <w:r w:rsidR="006A32F5" w:rsidRPr="006A32F5">
                <w:rPr>
                  <w:rFonts w:asciiTheme="minorHAnsi" w:hAnsiTheme="minorHAnsi" w:cstheme="minorHAnsi"/>
                  <w:color w:val="0563C1"/>
                  <w:sz w:val="16"/>
                  <w:szCs w:val="16"/>
                  <w:u w:val="single"/>
                  <w:lang w:val="en-ZA" w:eastAsia="en-ZA"/>
                </w:rPr>
                <w:t>COVID-19 RT-PCR assay</w:t>
              </w:r>
            </w:hyperlink>
          </w:p>
        </w:tc>
        <w:tc>
          <w:tcPr>
            <w:tcW w:w="7136" w:type="dxa"/>
            <w:noWrap/>
            <w:hideMark/>
          </w:tcPr>
          <w:p w14:paraId="2CF3BED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Result of a COVID-19 PCR based assay.</w:t>
            </w:r>
          </w:p>
        </w:tc>
        <w:tc>
          <w:tcPr>
            <w:tcW w:w="993" w:type="dxa"/>
            <w:noWrap/>
            <w:hideMark/>
          </w:tcPr>
          <w:p w14:paraId="1DED7E9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3B1E7F6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1C0AB21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CIDO:0000019</w:t>
            </w:r>
          </w:p>
        </w:tc>
        <w:tc>
          <w:tcPr>
            <w:tcW w:w="1898" w:type="dxa"/>
            <w:noWrap/>
            <w:hideMark/>
          </w:tcPr>
          <w:p w14:paraId="615EF91D"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http://purl.obolibrary.org/obo/CIDO_0000019</w:t>
            </w:r>
          </w:p>
        </w:tc>
      </w:tr>
      <w:tr w:rsidR="006A32F5" w:rsidRPr="006A32F5" w14:paraId="2606CBFD" w14:textId="77777777" w:rsidTr="006A32F5">
        <w:trPr>
          <w:trHeight w:val="315"/>
        </w:trPr>
        <w:tc>
          <w:tcPr>
            <w:tcW w:w="1364" w:type="dxa"/>
            <w:noWrap/>
            <w:hideMark/>
          </w:tcPr>
          <w:p w14:paraId="5B2EE5DE"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04" w:history="1">
              <w:r w:rsidR="006A32F5" w:rsidRPr="006A32F5">
                <w:rPr>
                  <w:rFonts w:asciiTheme="minorHAnsi" w:hAnsiTheme="minorHAnsi" w:cstheme="minorHAnsi"/>
                  <w:color w:val="0563C1"/>
                  <w:sz w:val="16"/>
                  <w:szCs w:val="16"/>
                  <w:u w:val="single"/>
                  <w:lang w:val="en-ZA" w:eastAsia="en-ZA"/>
                </w:rPr>
                <w:t>C-Reactive Protein Measurement</w:t>
              </w:r>
            </w:hyperlink>
          </w:p>
        </w:tc>
        <w:tc>
          <w:tcPr>
            <w:tcW w:w="7136" w:type="dxa"/>
            <w:noWrap/>
            <w:hideMark/>
          </w:tcPr>
          <w:p w14:paraId="3135527C"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quantitative measurement of the amount of C-reactive protein present in a sample.</w:t>
            </w:r>
          </w:p>
        </w:tc>
        <w:tc>
          <w:tcPr>
            <w:tcW w:w="993" w:type="dxa"/>
            <w:noWrap/>
            <w:hideMark/>
          </w:tcPr>
          <w:p w14:paraId="65AA3AE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EA2CAA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644F92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NCIT:C64548</w:t>
            </w:r>
          </w:p>
        </w:tc>
        <w:tc>
          <w:tcPr>
            <w:tcW w:w="1898" w:type="dxa"/>
            <w:noWrap/>
            <w:hideMark/>
          </w:tcPr>
          <w:p w14:paraId="2F172583"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http://purl.obolibrary.org/obo/NCIT_C64548</w:t>
            </w:r>
          </w:p>
        </w:tc>
      </w:tr>
      <w:tr w:rsidR="006A32F5" w:rsidRPr="006A32F5" w14:paraId="5780DC81" w14:textId="77777777" w:rsidTr="006A32F5">
        <w:trPr>
          <w:trHeight w:val="315"/>
        </w:trPr>
        <w:tc>
          <w:tcPr>
            <w:tcW w:w="1364" w:type="dxa"/>
            <w:noWrap/>
            <w:hideMark/>
          </w:tcPr>
          <w:p w14:paraId="6DCC61A1"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05" w:history="1">
              <w:r w:rsidR="006A32F5" w:rsidRPr="006A32F5">
                <w:rPr>
                  <w:rFonts w:asciiTheme="minorHAnsi" w:hAnsiTheme="minorHAnsi" w:cstheme="minorHAnsi"/>
                  <w:color w:val="0563C1"/>
                  <w:sz w:val="16"/>
                  <w:szCs w:val="16"/>
                  <w:u w:val="single"/>
                  <w:lang w:val="en-ZA" w:eastAsia="en-ZA"/>
                </w:rPr>
                <w:t>Procalcitonin Measurement</w:t>
              </w:r>
            </w:hyperlink>
          </w:p>
        </w:tc>
        <w:tc>
          <w:tcPr>
            <w:tcW w:w="7136" w:type="dxa"/>
            <w:noWrap/>
            <w:hideMark/>
          </w:tcPr>
          <w:p w14:paraId="54CA4A95"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The determination of the amount of the procalcitonin in a sample.</w:t>
            </w:r>
          </w:p>
        </w:tc>
        <w:tc>
          <w:tcPr>
            <w:tcW w:w="993" w:type="dxa"/>
            <w:noWrap/>
            <w:hideMark/>
          </w:tcPr>
          <w:p w14:paraId="6F9C21F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3CF4FB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332748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NCIT:C103430</w:t>
            </w:r>
          </w:p>
        </w:tc>
        <w:tc>
          <w:tcPr>
            <w:tcW w:w="1898" w:type="dxa"/>
            <w:noWrap/>
            <w:hideMark/>
          </w:tcPr>
          <w:p w14:paraId="51AC3BD9"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http://purl.obolibrary.org/obo/NCIT_C103430</w:t>
            </w:r>
          </w:p>
        </w:tc>
      </w:tr>
      <w:tr w:rsidR="006A32F5" w:rsidRPr="006A32F5" w14:paraId="3718DF5E" w14:textId="77777777" w:rsidTr="006A32F5">
        <w:trPr>
          <w:trHeight w:val="315"/>
        </w:trPr>
        <w:tc>
          <w:tcPr>
            <w:tcW w:w="1364" w:type="dxa"/>
            <w:noWrap/>
            <w:hideMark/>
          </w:tcPr>
          <w:p w14:paraId="0598378E"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06" w:history="1">
              <w:r w:rsidR="006A32F5" w:rsidRPr="006A32F5">
                <w:rPr>
                  <w:rFonts w:asciiTheme="minorHAnsi" w:hAnsiTheme="minorHAnsi" w:cstheme="minorHAnsi"/>
                  <w:color w:val="0563C1"/>
                  <w:sz w:val="16"/>
                  <w:szCs w:val="16"/>
                  <w:u w:val="single"/>
                  <w:lang w:val="en-ZA" w:eastAsia="en-ZA"/>
                </w:rPr>
                <w:t>interleukin-6 measurement</w:t>
              </w:r>
            </w:hyperlink>
          </w:p>
        </w:tc>
        <w:tc>
          <w:tcPr>
            <w:tcW w:w="7136" w:type="dxa"/>
            <w:noWrap/>
            <w:hideMark/>
          </w:tcPr>
          <w:p w14:paraId="3B97EB4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Is a quantification of </w:t>
            </w:r>
            <w:proofErr w:type="gramStart"/>
            <w:r w:rsidRPr="006A32F5">
              <w:rPr>
                <w:rFonts w:asciiTheme="minorHAnsi" w:hAnsiTheme="minorHAnsi" w:cstheme="minorHAnsi"/>
                <w:color w:val="000000"/>
                <w:sz w:val="16"/>
                <w:szCs w:val="16"/>
                <w:lang w:val="en-ZA" w:eastAsia="en-ZA"/>
              </w:rPr>
              <w:t>interleukin-6</w:t>
            </w:r>
            <w:proofErr w:type="gramEnd"/>
            <w:r w:rsidRPr="006A32F5">
              <w:rPr>
                <w:rFonts w:asciiTheme="minorHAnsi" w:hAnsiTheme="minorHAnsi" w:cstheme="minorHAnsi"/>
                <w:color w:val="000000"/>
                <w:sz w:val="16"/>
                <w:szCs w:val="16"/>
                <w:lang w:val="en-ZA" w:eastAsia="en-ZA"/>
              </w:rPr>
              <w:t>, a pro-inflammatory and anti-inflammatory cytokine.</w:t>
            </w:r>
          </w:p>
        </w:tc>
        <w:tc>
          <w:tcPr>
            <w:tcW w:w="993" w:type="dxa"/>
            <w:noWrap/>
            <w:hideMark/>
          </w:tcPr>
          <w:p w14:paraId="4E29A81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F22FF2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6CA46CB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EFO:0004810</w:t>
            </w:r>
          </w:p>
        </w:tc>
        <w:tc>
          <w:tcPr>
            <w:tcW w:w="1898" w:type="dxa"/>
            <w:noWrap/>
            <w:hideMark/>
          </w:tcPr>
          <w:p w14:paraId="7AEB7C9F"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http://www.ebi.ac.uk/efo/EFO_0004810</w:t>
            </w:r>
          </w:p>
        </w:tc>
      </w:tr>
      <w:tr w:rsidR="006A32F5" w:rsidRPr="006A32F5" w14:paraId="3C7B6EA4" w14:textId="77777777" w:rsidTr="006A32F5">
        <w:trPr>
          <w:trHeight w:val="315"/>
        </w:trPr>
        <w:tc>
          <w:tcPr>
            <w:tcW w:w="1364" w:type="dxa"/>
            <w:noWrap/>
            <w:hideMark/>
          </w:tcPr>
          <w:p w14:paraId="503DD983"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07" w:history="1">
              <w:r w:rsidR="006A32F5" w:rsidRPr="006A32F5">
                <w:rPr>
                  <w:rFonts w:asciiTheme="minorHAnsi" w:hAnsiTheme="minorHAnsi" w:cstheme="minorHAnsi"/>
                  <w:color w:val="0563C1"/>
                  <w:sz w:val="16"/>
                  <w:szCs w:val="16"/>
                  <w:u w:val="single"/>
                  <w:lang w:val="en-ZA" w:eastAsia="en-ZA"/>
                </w:rPr>
                <w:t>International Normalized Ratio</w:t>
              </w:r>
            </w:hyperlink>
          </w:p>
        </w:tc>
        <w:tc>
          <w:tcPr>
            <w:tcW w:w="7136" w:type="dxa"/>
            <w:noWrap/>
            <w:hideMark/>
          </w:tcPr>
          <w:p w14:paraId="6FCE518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system, commonly called the INR, established by the World Health Organization (WHO) and the International Committee on Thrombosis and </w:t>
            </w:r>
            <w:proofErr w:type="spellStart"/>
            <w:r w:rsidRPr="006A32F5">
              <w:rPr>
                <w:rFonts w:asciiTheme="minorHAnsi" w:hAnsiTheme="minorHAnsi" w:cstheme="minorHAnsi"/>
                <w:color w:val="000000"/>
                <w:sz w:val="16"/>
                <w:szCs w:val="16"/>
                <w:lang w:val="en-ZA" w:eastAsia="en-ZA"/>
              </w:rPr>
              <w:t>Hemostasis</w:t>
            </w:r>
            <w:proofErr w:type="spellEnd"/>
            <w:r w:rsidRPr="006A32F5">
              <w:rPr>
                <w:rFonts w:asciiTheme="minorHAnsi" w:hAnsiTheme="minorHAnsi" w:cstheme="minorHAnsi"/>
                <w:color w:val="000000"/>
                <w:sz w:val="16"/>
                <w:szCs w:val="16"/>
                <w:lang w:val="en-ZA" w:eastAsia="en-ZA"/>
              </w:rPr>
              <w:t xml:space="preserve"> for reporting the results of blood coagulation (clotting) tests. All results are standardized using the international sensitivity index (ISI) for the </w:t>
            </w:r>
            <w:proofErr w:type="gramStart"/>
            <w:r w:rsidRPr="006A32F5">
              <w:rPr>
                <w:rFonts w:asciiTheme="minorHAnsi" w:hAnsiTheme="minorHAnsi" w:cstheme="minorHAnsi"/>
                <w:color w:val="000000"/>
                <w:sz w:val="16"/>
                <w:szCs w:val="16"/>
                <w:lang w:val="en-ZA" w:eastAsia="en-ZA"/>
              </w:rPr>
              <w:t>particular thromboplastin</w:t>
            </w:r>
            <w:proofErr w:type="gramEnd"/>
            <w:r w:rsidRPr="006A32F5">
              <w:rPr>
                <w:rFonts w:asciiTheme="minorHAnsi" w:hAnsiTheme="minorHAnsi" w:cstheme="minorHAnsi"/>
                <w:color w:val="000000"/>
                <w:sz w:val="16"/>
                <w:szCs w:val="16"/>
                <w:lang w:val="en-ZA" w:eastAsia="en-ZA"/>
              </w:rPr>
              <w:t xml:space="preserve"> reagent and instrument combination utilized to perform the test; the ratio of a patient's clotting time to the lab's mean reference value is normalized against the ISI. (from medterms.com and medicine.ucsf.edu)</w:t>
            </w:r>
          </w:p>
        </w:tc>
        <w:tc>
          <w:tcPr>
            <w:tcW w:w="993" w:type="dxa"/>
            <w:noWrap/>
            <w:hideMark/>
          </w:tcPr>
          <w:p w14:paraId="591B7BB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0E651DA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83050A9" w14:textId="77777777" w:rsidR="006A32F5" w:rsidRPr="006A32F5" w:rsidRDefault="006A32F5" w:rsidP="006A32F5">
            <w:pPr>
              <w:rPr>
                <w:rFonts w:asciiTheme="minorHAnsi" w:hAnsiTheme="minorHAnsi" w:cstheme="minorHAnsi"/>
                <w:b/>
                <w:bCs/>
                <w:color w:val="000000"/>
                <w:sz w:val="16"/>
                <w:szCs w:val="16"/>
                <w:lang w:val="en-ZA" w:eastAsia="en-ZA"/>
              </w:rPr>
            </w:pPr>
            <w:r w:rsidRPr="006A32F5">
              <w:rPr>
                <w:rFonts w:asciiTheme="minorHAnsi" w:hAnsiTheme="minorHAnsi" w:cstheme="minorHAnsi"/>
                <w:b/>
                <w:bCs/>
                <w:color w:val="000000"/>
                <w:sz w:val="16"/>
                <w:szCs w:val="16"/>
                <w:lang w:val="en-ZA" w:eastAsia="en-ZA"/>
              </w:rPr>
              <w:t>NCIT:C25352</w:t>
            </w:r>
          </w:p>
        </w:tc>
        <w:tc>
          <w:tcPr>
            <w:tcW w:w="1898" w:type="dxa"/>
            <w:noWrap/>
            <w:hideMark/>
          </w:tcPr>
          <w:p w14:paraId="509342ED"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http://purl.obolibrary.org/obo/NCIT_C25352</w:t>
            </w:r>
          </w:p>
        </w:tc>
      </w:tr>
      <w:tr w:rsidR="006A32F5" w:rsidRPr="006A32F5" w14:paraId="1FC1FFAB" w14:textId="77777777" w:rsidTr="006A32F5">
        <w:trPr>
          <w:trHeight w:val="315"/>
        </w:trPr>
        <w:tc>
          <w:tcPr>
            <w:tcW w:w="1364" w:type="dxa"/>
            <w:noWrap/>
            <w:hideMark/>
          </w:tcPr>
          <w:p w14:paraId="66505CAC"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08" w:history="1">
              <w:r w:rsidR="006A32F5" w:rsidRPr="006A32F5">
                <w:rPr>
                  <w:rFonts w:asciiTheme="minorHAnsi" w:hAnsiTheme="minorHAnsi" w:cstheme="minorHAnsi"/>
                  <w:color w:val="0563C1"/>
                  <w:sz w:val="16"/>
                  <w:szCs w:val="16"/>
                  <w:u w:val="single"/>
                  <w:lang w:val="en-ZA" w:eastAsia="en-ZA"/>
                </w:rPr>
                <w:t>D-Dimer Measurement</w:t>
              </w:r>
            </w:hyperlink>
          </w:p>
        </w:tc>
        <w:tc>
          <w:tcPr>
            <w:tcW w:w="7136" w:type="dxa"/>
            <w:noWrap/>
            <w:hideMark/>
          </w:tcPr>
          <w:p w14:paraId="34001D2F"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The determination of the </w:t>
            </w:r>
            <w:proofErr w:type="gramStart"/>
            <w:r w:rsidRPr="006A32F5">
              <w:rPr>
                <w:rFonts w:asciiTheme="minorHAnsi" w:hAnsiTheme="minorHAnsi" w:cstheme="minorHAnsi"/>
                <w:color w:val="222222"/>
                <w:sz w:val="16"/>
                <w:szCs w:val="16"/>
                <w:lang w:val="en-ZA" w:eastAsia="en-ZA"/>
              </w:rPr>
              <w:t>amount</w:t>
            </w:r>
            <w:proofErr w:type="gramEnd"/>
            <w:r w:rsidRPr="006A32F5">
              <w:rPr>
                <w:rFonts w:asciiTheme="minorHAnsi" w:hAnsiTheme="minorHAnsi" w:cstheme="minorHAnsi"/>
                <w:color w:val="222222"/>
                <w:sz w:val="16"/>
                <w:szCs w:val="16"/>
                <w:lang w:val="en-ZA" w:eastAsia="en-ZA"/>
              </w:rPr>
              <w:t xml:space="preserve"> of d-dimers present in a sample.</w:t>
            </w:r>
          </w:p>
        </w:tc>
        <w:tc>
          <w:tcPr>
            <w:tcW w:w="993" w:type="dxa"/>
            <w:noWrap/>
            <w:hideMark/>
          </w:tcPr>
          <w:p w14:paraId="036C60B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FC7927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Laboratory</w:t>
            </w:r>
          </w:p>
        </w:tc>
        <w:tc>
          <w:tcPr>
            <w:tcW w:w="709" w:type="dxa"/>
            <w:noWrap/>
            <w:hideMark/>
          </w:tcPr>
          <w:p w14:paraId="5649CED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NCIT:C82621</w:t>
            </w:r>
          </w:p>
        </w:tc>
        <w:tc>
          <w:tcPr>
            <w:tcW w:w="1898" w:type="dxa"/>
            <w:noWrap/>
            <w:hideMark/>
          </w:tcPr>
          <w:p w14:paraId="68910D8E"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http://purl.obolibrary.org/obo/NCIT_C82621</w:t>
            </w:r>
          </w:p>
        </w:tc>
      </w:tr>
      <w:tr w:rsidR="006A32F5" w:rsidRPr="006A32F5" w14:paraId="15FBF4A7" w14:textId="77777777" w:rsidTr="006A32F5">
        <w:trPr>
          <w:trHeight w:val="315"/>
        </w:trPr>
        <w:tc>
          <w:tcPr>
            <w:tcW w:w="1364" w:type="dxa"/>
            <w:noWrap/>
            <w:hideMark/>
          </w:tcPr>
          <w:p w14:paraId="7079F8FE"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09" w:history="1">
              <w:r w:rsidR="006A32F5" w:rsidRPr="006A32F5">
                <w:rPr>
                  <w:rFonts w:asciiTheme="minorHAnsi" w:hAnsiTheme="minorHAnsi" w:cstheme="minorHAnsi"/>
                  <w:color w:val="0563C1"/>
                  <w:sz w:val="16"/>
                  <w:szCs w:val="16"/>
                  <w:u w:val="single"/>
                  <w:lang w:val="en-ZA" w:eastAsia="en-ZA"/>
                </w:rPr>
                <w:t>Unipolar Depression</w:t>
              </w:r>
            </w:hyperlink>
          </w:p>
        </w:tc>
        <w:tc>
          <w:tcPr>
            <w:tcW w:w="7136" w:type="dxa"/>
            <w:noWrap/>
            <w:hideMark/>
          </w:tcPr>
          <w:p w14:paraId="1252191E"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A mood disorder having a clinical course involving one or more episodes of serious psychological depression that last two or more weeks each, do not have intervening episodes of mania or hypomania, and are characterized by a loss of interest or pleasure in almost all activities and by some or all of disturbances of appetite, sleep, or psychomotor functioning, a decrease in energy, difficulties in thinking or making decisions, loss of self-esteem or feelings of guilt, and suicidal thoughts or attempts. </w:t>
            </w:r>
          </w:p>
        </w:tc>
        <w:tc>
          <w:tcPr>
            <w:tcW w:w="993" w:type="dxa"/>
            <w:noWrap/>
            <w:hideMark/>
          </w:tcPr>
          <w:p w14:paraId="729A5CA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6E15AD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2E65F05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NCIT:C35094</w:t>
            </w:r>
          </w:p>
        </w:tc>
        <w:tc>
          <w:tcPr>
            <w:tcW w:w="1898" w:type="dxa"/>
            <w:noWrap/>
            <w:hideMark/>
          </w:tcPr>
          <w:p w14:paraId="17C259CE"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http://purl.obolibrary.org/obo/NCIT_C35094</w:t>
            </w:r>
          </w:p>
        </w:tc>
      </w:tr>
      <w:tr w:rsidR="006A32F5" w:rsidRPr="006A32F5" w14:paraId="1382EAA8" w14:textId="77777777" w:rsidTr="006A32F5">
        <w:trPr>
          <w:trHeight w:val="315"/>
        </w:trPr>
        <w:tc>
          <w:tcPr>
            <w:tcW w:w="1364" w:type="dxa"/>
            <w:noWrap/>
            <w:hideMark/>
          </w:tcPr>
          <w:p w14:paraId="7DE562B6"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10" w:history="1">
              <w:r w:rsidR="006A32F5" w:rsidRPr="006A32F5">
                <w:rPr>
                  <w:rFonts w:asciiTheme="minorHAnsi" w:hAnsiTheme="minorHAnsi" w:cstheme="minorHAnsi"/>
                  <w:color w:val="0563C1"/>
                  <w:sz w:val="16"/>
                  <w:szCs w:val="16"/>
                  <w:u w:val="single"/>
                  <w:lang w:val="en-ZA" w:eastAsia="en-ZA"/>
                </w:rPr>
                <w:t>Generalized Anxiety Disorder</w:t>
              </w:r>
            </w:hyperlink>
          </w:p>
        </w:tc>
        <w:tc>
          <w:tcPr>
            <w:tcW w:w="7136" w:type="dxa"/>
            <w:noWrap/>
            <w:hideMark/>
          </w:tcPr>
          <w:p w14:paraId="6408DB39"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An anxiety disorder characterized by excessive and difficult-to-control worry about </w:t>
            </w:r>
            <w:proofErr w:type="gramStart"/>
            <w:r w:rsidRPr="006A32F5">
              <w:rPr>
                <w:rFonts w:asciiTheme="minorHAnsi" w:hAnsiTheme="minorHAnsi" w:cstheme="minorHAnsi"/>
                <w:color w:val="222222"/>
                <w:sz w:val="16"/>
                <w:szCs w:val="16"/>
                <w:lang w:val="en-ZA" w:eastAsia="en-ZA"/>
              </w:rPr>
              <w:t>a number of</w:t>
            </w:r>
            <w:proofErr w:type="gramEnd"/>
            <w:r w:rsidRPr="006A32F5">
              <w:rPr>
                <w:rFonts w:asciiTheme="minorHAnsi" w:hAnsiTheme="minorHAnsi" w:cstheme="minorHAnsi"/>
                <w:color w:val="222222"/>
                <w:sz w:val="16"/>
                <w:szCs w:val="16"/>
                <w:lang w:val="en-ZA" w:eastAsia="en-ZA"/>
              </w:rPr>
              <w:t xml:space="preserve"> life situations. The worry is accompanied by restlessness, fatigue, inability to concentrate, irritability, muscle tension, and/or sleep disturbance and lasts for at least 6 months.</w:t>
            </w:r>
          </w:p>
        </w:tc>
        <w:tc>
          <w:tcPr>
            <w:tcW w:w="993" w:type="dxa"/>
            <w:noWrap/>
            <w:hideMark/>
          </w:tcPr>
          <w:p w14:paraId="42CF045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1AE5F69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0330C94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NCIT:C92622</w:t>
            </w:r>
          </w:p>
        </w:tc>
        <w:tc>
          <w:tcPr>
            <w:tcW w:w="1898" w:type="dxa"/>
            <w:noWrap/>
            <w:hideMark/>
          </w:tcPr>
          <w:p w14:paraId="01A78AC2"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http://purl.obolibrary.org/obo/NCIT_C92622</w:t>
            </w:r>
          </w:p>
        </w:tc>
      </w:tr>
      <w:tr w:rsidR="006A32F5" w:rsidRPr="006A32F5" w14:paraId="148750D2" w14:textId="77777777" w:rsidTr="006A32F5">
        <w:trPr>
          <w:trHeight w:val="315"/>
        </w:trPr>
        <w:tc>
          <w:tcPr>
            <w:tcW w:w="1364" w:type="dxa"/>
            <w:noWrap/>
            <w:hideMark/>
          </w:tcPr>
          <w:p w14:paraId="2070DFA8"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11" w:history="1">
              <w:r w:rsidR="006A32F5" w:rsidRPr="006A32F5">
                <w:rPr>
                  <w:rFonts w:asciiTheme="minorHAnsi" w:hAnsiTheme="minorHAnsi" w:cstheme="minorHAnsi"/>
                  <w:color w:val="0563C1"/>
                  <w:sz w:val="16"/>
                  <w:szCs w:val="16"/>
                  <w:u w:val="single"/>
                  <w:lang w:val="en-ZA" w:eastAsia="en-ZA"/>
                </w:rPr>
                <w:t>Adverse Event</w:t>
              </w:r>
            </w:hyperlink>
          </w:p>
        </w:tc>
        <w:tc>
          <w:tcPr>
            <w:tcW w:w="7136" w:type="dxa"/>
            <w:noWrap/>
            <w:hideMark/>
          </w:tcPr>
          <w:p w14:paraId="2540F253"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Any </w:t>
            </w:r>
            <w:proofErr w:type="spellStart"/>
            <w:r w:rsidRPr="006A32F5">
              <w:rPr>
                <w:rFonts w:asciiTheme="minorHAnsi" w:hAnsiTheme="minorHAnsi" w:cstheme="minorHAnsi"/>
                <w:color w:val="222222"/>
                <w:sz w:val="16"/>
                <w:szCs w:val="16"/>
                <w:lang w:val="en-ZA" w:eastAsia="en-ZA"/>
              </w:rPr>
              <w:t>unfavorable</w:t>
            </w:r>
            <w:proofErr w:type="spellEnd"/>
            <w:r w:rsidRPr="006A32F5">
              <w:rPr>
                <w:rFonts w:asciiTheme="minorHAnsi" w:hAnsiTheme="minorHAnsi" w:cstheme="minorHAnsi"/>
                <w:color w:val="222222"/>
                <w:sz w:val="16"/>
                <w:szCs w:val="16"/>
                <w:lang w:val="en-ZA" w:eastAsia="en-ZA"/>
              </w:rPr>
              <w:t xml:space="preserve"> or unintended disease, sign, or symptom (including an abnormal laboratory finding) that is temporally associated with the use of a medical treatment or procedure, and that may or may not be considered related to the medical treatment or procedure. Such events can be related to the intervention, dose, route of administration, patient, or caused by an interaction with another drug(s) or procedure(s)</w:t>
            </w:r>
          </w:p>
        </w:tc>
        <w:tc>
          <w:tcPr>
            <w:tcW w:w="993" w:type="dxa"/>
            <w:noWrap/>
            <w:hideMark/>
          </w:tcPr>
          <w:p w14:paraId="479D325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74A12BC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6619CBB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NCIT:C41331</w:t>
            </w:r>
          </w:p>
        </w:tc>
        <w:tc>
          <w:tcPr>
            <w:tcW w:w="1898" w:type="dxa"/>
            <w:noWrap/>
            <w:hideMark/>
          </w:tcPr>
          <w:p w14:paraId="06A8CB2E"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http://purl.obolibrary.org/obo/NCIT_C41331</w:t>
            </w:r>
          </w:p>
        </w:tc>
      </w:tr>
      <w:tr w:rsidR="006A32F5" w:rsidRPr="006A32F5" w14:paraId="054A8DAA" w14:textId="77777777" w:rsidTr="006A32F5">
        <w:trPr>
          <w:trHeight w:val="315"/>
        </w:trPr>
        <w:tc>
          <w:tcPr>
            <w:tcW w:w="1364" w:type="dxa"/>
            <w:noWrap/>
            <w:hideMark/>
          </w:tcPr>
          <w:p w14:paraId="2634491B"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12" w:history="1">
              <w:r w:rsidR="006A32F5" w:rsidRPr="006A32F5">
                <w:rPr>
                  <w:rFonts w:asciiTheme="minorHAnsi" w:hAnsiTheme="minorHAnsi" w:cstheme="minorHAnsi"/>
                  <w:color w:val="0563C1"/>
                  <w:sz w:val="16"/>
                  <w:szCs w:val="16"/>
                  <w:u w:val="single"/>
                  <w:lang w:val="en-ZA" w:eastAsia="en-ZA"/>
                </w:rPr>
                <w:t>Heart Rate</w:t>
              </w:r>
            </w:hyperlink>
          </w:p>
        </w:tc>
        <w:tc>
          <w:tcPr>
            <w:tcW w:w="7136" w:type="dxa"/>
            <w:noWrap/>
            <w:hideMark/>
          </w:tcPr>
          <w:p w14:paraId="3EE548D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number of heartbeats per unit of time, usually expressed as beats per minute.</w:t>
            </w:r>
          </w:p>
        </w:tc>
        <w:tc>
          <w:tcPr>
            <w:tcW w:w="993" w:type="dxa"/>
            <w:noWrap/>
            <w:hideMark/>
          </w:tcPr>
          <w:p w14:paraId="7D28CE4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217F4A86"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2B5AB58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NCIT:C49677</w:t>
            </w:r>
          </w:p>
        </w:tc>
        <w:tc>
          <w:tcPr>
            <w:tcW w:w="1898" w:type="dxa"/>
            <w:noWrap/>
            <w:hideMark/>
          </w:tcPr>
          <w:p w14:paraId="51F37E8B"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http://purl.obolibrary.org/obo/NCIT_C49677</w:t>
            </w:r>
          </w:p>
        </w:tc>
      </w:tr>
      <w:tr w:rsidR="006A32F5" w:rsidRPr="006A32F5" w14:paraId="4EA4928B" w14:textId="77777777" w:rsidTr="006A32F5">
        <w:trPr>
          <w:trHeight w:val="315"/>
        </w:trPr>
        <w:tc>
          <w:tcPr>
            <w:tcW w:w="1364" w:type="dxa"/>
            <w:noWrap/>
            <w:hideMark/>
          </w:tcPr>
          <w:p w14:paraId="18296D34"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13" w:history="1">
              <w:r w:rsidR="006A32F5" w:rsidRPr="006A32F5">
                <w:rPr>
                  <w:rFonts w:asciiTheme="minorHAnsi" w:hAnsiTheme="minorHAnsi" w:cstheme="minorHAnsi"/>
                  <w:color w:val="0563C1"/>
                  <w:sz w:val="16"/>
                  <w:szCs w:val="16"/>
                  <w:u w:val="single"/>
                  <w:lang w:val="en-ZA" w:eastAsia="en-ZA"/>
                </w:rPr>
                <w:t>Systolic Blood Pressure</w:t>
              </w:r>
            </w:hyperlink>
          </w:p>
        </w:tc>
        <w:tc>
          <w:tcPr>
            <w:tcW w:w="7136" w:type="dxa"/>
            <w:noWrap/>
            <w:hideMark/>
          </w:tcPr>
          <w:p w14:paraId="084F317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maximum pressure exerted into the systemic arterial circulation during the contraction of the left ventricle of the heart.</w:t>
            </w:r>
          </w:p>
        </w:tc>
        <w:tc>
          <w:tcPr>
            <w:tcW w:w="993" w:type="dxa"/>
            <w:noWrap/>
            <w:hideMark/>
          </w:tcPr>
          <w:p w14:paraId="612895D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D083DA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703126F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NCIT:C25298</w:t>
            </w:r>
          </w:p>
        </w:tc>
        <w:tc>
          <w:tcPr>
            <w:tcW w:w="1898" w:type="dxa"/>
            <w:noWrap/>
            <w:hideMark/>
          </w:tcPr>
          <w:p w14:paraId="28B1F8DA"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http://purl.obolibrary.org/obo/NCIT_C25298</w:t>
            </w:r>
          </w:p>
        </w:tc>
      </w:tr>
      <w:tr w:rsidR="006A32F5" w:rsidRPr="006A32F5" w14:paraId="02DA04BB" w14:textId="77777777" w:rsidTr="006A32F5">
        <w:trPr>
          <w:trHeight w:val="315"/>
        </w:trPr>
        <w:tc>
          <w:tcPr>
            <w:tcW w:w="1364" w:type="dxa"/>
            <w:noWrap/>
            <w:hideMark/>
          </w:tcPr>
          <w:p w14:paraId="1A96C60D"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14" w:history="1">
              <w:r w:rsidR="006A32F5" w:rsidRPr="006A32F5">
                <w:rPr>
                  <w:rFonts w:asciiTheme="minorHAnsi" w:hAnsiTheme="minorHAnsi" w:cstheme="minorHAnsi"/>
                  <w:color w:val="0563C1"/>
                  <w:sz w:val="16"/>
                  <w:szCs w:val="16"/>
                  <w:u w:val="single"/>
                  <w:lang w:val="en-ZA" w:eastAsia="en-ZA"/>
                </w:rPr>
                <w:t>Diastolic Blood Pressure</w:t>
              </w:r>
            </w:hyperlink>
          </w:p>
        </w:tc>
        <w:tc>
          <w:tcPr>
            <w:tcW w:w="7136" w:type="dxa"/>
            <w:noWrap/>
            <w:hideMark/>
          </w:tcPr>
          <w:p w14:paraId="2538954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minimum pressure exerted into the systemic arterial circulation during cardiac ventricular relaxation and filling.</w:t>
            </w:r>
          </w:p>
        </w:tc>
        <w:tc>
          <w:tcPr>
            <w:tcW w:w="993" w:type="dxa"/>
            <w:noWrap/>
            <w:hideMark/>
          </w:tcPr>
          <w:p w14:paraId="06C2786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D915A6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7C455B6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NCIT:C25299</w:t>
            </w:r>
          </w:p>
        </w:tc>
        <w:tc>
          <w:tcPr>
            <w:tcW w:w="1898" w:type="dxa"/>
            <w:noWrap/>
            <w:hideMark/>
          </w:tcPr>
          <w:p w14:paraId="0BD198A7"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http://purl.obolibrary.org/obo/NCIT_C25299</w:t>
            </w:r>
          </w:p>
        </w:tc>
      </w:tr>
      <w:tr w:rsidR="006A32F5" w:rsidRPr="006A32F5" w14:paraId="5DD05D18" w14:textId="77777777" w:rsidTr="006A32F5">
        <w:trPr>
          <w:trHeight w:val="315"/>
        </w:trPr>
        <w:tc>
          <w:tcPr>
            <w:tcW w:w="1364" w:type="dxa"/>
            <w:noWrap/>
            <w:hideMark/>
          </w:tcPr>
          <w:p w14:paraId="00F4270B"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15" w:history="1">
              <w:r w:rsidR="006A32F5" w:rsidRPr="006A32F5">
                <w:rPr>
                  <w:rFonts w:asciiTheme="minorHAnsi" w:hAnsiTheme="minorHAnsi" w:cstheme="minorHAnsi"/>
                  <w:color w:val="0563C1"/>
                  <w:sz w:val="16"/>
                  <w:szCs w:val="16"/>
                  <w:u w:val="single"/>
                  <w:lang w:val="en-ZA" w:eastAsia="en-ZA"/>
                </w:rPr>
                <w:t>Mean Arterial Pressure</w:t>
              </w:r>
            </w:hyperlink>
          </w:p>
        </w:tc>
        <w:tc>
          <w:tcPr>
            <w:tcW w:w="7136" w:type="dxa"/>
            <w:noWrap/>
            <w:hideMark/>
          </w:tcPr>
          <w:p w14:paraId="318A91D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mean pressure of the blood within the arterial circulation. The arterial pressure may be directly measured by insertion of an intra-arterial catheter connected to a transducer. The mean arterial pressure (MAP) can be calculated by subsequent analysis of the waveform. MAP can be approximated without an invasive procedure using the following formula: diastolic pressure plus 1/3 of the pulse pressure, where pulse pressure is systolic pressure - diastolic pressure.</w:t>
            </w:r>
          </w:p>
        </w:tc>
        <w:tc>
          <w:tcPr>
            <w:tcW w:w="993" w:type="dxa"/>
            <w:noWrap/>
            <w:hideMark/>
          </w:tcPr>
          <w:p w14:paraId="2C08A79C"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6312C43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61FDEDB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NCIT:C49679</w:t>
            </w:r>
          </w:p>
        </w:tc>
        <w:tc>
          <w:tcPr>
            <w:tcW w:w="1898" w:type="dxa"/>
            <w:noWrap/>
            <w:hideMark/>
          </w:tcPr>
          <w:p w14:paraId="65969B4A"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http://purl.obolibrary.org/obo/NCIT_C49679</w:t>
            </w:r>
          </w:p>
        </w:tc>
      </w:tr>
      <w:tr w:rsidR="006A32F5" w:rsidRPr="006A32F5" w14:paraId="3D304870" w14:textId="77777777" w:rsidTr="006A32F5">
        <w:trPr>
          <w:trHeight w:val="315"/>
        </w:trPr>
        <w:tc>
          <w:tcPr>
            <w:tcW w:w="1364" w:type="dxa"/>
            <w:noWrap/>
            <w:hideMark/>
          </w:tcPr>
          <w:p w14:paraId="1D903B30"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16" w:history="1">
              <w:r w:rsidR="006A32F5" w:rsidRPr="006A32F5">
                <w:rPr>
                  <w:rFonts w:asciiTheme="minorHAnsi" w:hAnsiTheme="minorHAnsi" w:cstheme="minorHAnsi"/>
                  <w:color w:val="0563C1"/>
                  <w:sz w:val="16"/>
                  <w:szCs w:val="16"/>
                  <w:u w:val="single"/>
                  <w:lang w:val="en-ZA" w:eastAsia="en-ZA"/>
                </w:rPr>
                <w:t>Oxygen Saturation Measurement</w:t>
              </w:r>
            </w:hyperlink>
          </w:p>
        </w:tc>
        <w:tc>
          <w:tcPr>
            <w:tcW w:w="7136" w:type="dxa"/>
            <w:noWrap/>
            <w:hideMark/>
          </w:tcPr>
          <w:p w14:paraId="413B4F4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The measurement of the ratio of oxygenated </w:t>
            </w:r>
            <w:proofErr w:type="spellStart"/>
            <w:r w:rsidRPr="006A32F5">
              <w:rPr>
                <w:rFonts w:asciiTheme="minorHAnsi" w:hAnsiTheme="minorHAnsi" w:cstheme="minorHAnsi"/>
                <w:color w:val="000000"/>
                <w:sz w:val="16"/>
                <w:szCs w:val="16"/>
                <w:lang w:val="en-ZA" w:eastAsia="en-ZA"/>
              </w:rPr>
              <w:t>hemoglobin</w:t>
            </w:r>
            <w:proofErr w:type="spellEnd"/>
            <w:r w:rsidRPr="006A32F5">
              <w:rPr>
                <w:rFonts w:asciiTheme="minorHAnsi" w:hAnsiTheme="minorHAnsi" w:cstheme="minorHAnsi"/>
                <w:color w:val="000000"/>
                <w:sz w:val="16"/>
                <w:szCs w:val="16"/>
                <w:lang w:val="en-ZA" w:eastAsia="en-ZA"/>
              </w:rPr>
              <w:t xml:space="preserve"> to total </w:t>
            </w:r>
            <w:proofErr w:type="spellStart"/>
            <w:r w:rsidRPr="006A32F5">
              <w:rPr>
                <w:rFonts w:asciiTheme="minorHAnsi" w:hAnsiTheme="minorHAnsi" w:cstheme="minorHAnsi"/>
                <w:color w:val="000000"/>
                <w:sz w:val="16"/>
                <w:szCs w:val="16"/>
                <w:lang w:val="en-ZA" w:eastAsia="en-ZA"/>
              </w:rPr>
              <w:t>hemoglobin</w:t>
            </w:r>
            <w:proofErr w:type="spellEnd"/>
            <w:r w:rsidRPr="006A32F5">
              <w:rPr>
                <w:rFonts w:asciiTheme="minorHAnsi" w:hAnsiTheme="minorHAnsi" w:cstheme="minorHAnsi"/>
                <w:color w:val="000000"/>
                <w:sz w:val="16"/>
                <w:szCs w:val="16"/>
                <w:lang w:val="en-ZA" w:eastAsia="en-ZA"/>
              </w:rPr>
              <w:t xml:space="preserve"> in the blood</w:t>
            </w:r>
          </w:p>
        </w:tc>
        <w:tc>
          <w:tcPr>
            <w:tcW w:w="993" w:type="dxa"/>
            <w:noWrap/>
            <w:hideMark/>
          </w:tcPr>
          <w:p w14:paraId="1B5CD1B3"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52E58C61"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4B474299"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NCIT:C60832</w:t>
            </w:r>
          </w:p>
        </w:tc>
        <w:tc>
          <w:tcPr>
            <w:tcW w:w="1898" w:type="dxa"/>
            <w:noWrap/>
            <w:hideMark/>
          </w:tcPr>
          <w:p w14:paraId="07D2CDDD"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http://purl.obolibrary.org/obo/NCIT_C60832</w:t>
            </w:r>
          </w:p>
        </w:tc>
      </w:tr>
      <w:tr w:rsidR="006A32F5" w:rsidRPr="006A32F5" w14:paraId="44CEB2B8" w14:textId="77777777" w:rsidTr="006A32F5">
        <w:trPr>
          <w:trHeight w:val="315"/>
        </w:trPr>
        <w:tc>
          <w:tcPr>
            <w:tcW w:w="1364" w:type="dxa"/>
            <w:noWrap/>
            <w:hideMark/>
          </w:tcPr>
          <w:p w14:paraId="0057D086"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17" w:history="1">
              <w:r w:rsidR="006A32F5" w:rsidRPr="006A32F5">
                <w:rPr>
                  <w:rFonts w:asciiTheme="minorHAnsi" w:hAnsiTheme="minorHAnsi" w:cstheme="minorHAnsi"/>
                  <w:color w:val="0563C1"/>
                  <w:sz w:val="16"/>
                  <w:szCs w:val="16"/>
                  <w:u w:val="single"/>
                  <w:lang w:val="en-ZA" w:eastAsia="en-ZA"/>
                </w:rPr>
                <w:t>Stroke</w:t>
              </w:r>
            </w:hyperlink>
          </w:p>
        </w:tc>
        <w:tc>
          <w:tcPr>
            <w:tcW w:w="7136" w:type="dxa"/>
            <w:noWrap/>
            <w:hideMark/>
          </w:tcPr>
          <w:p w14:paraId="43E7645E"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A sudden loss of neurological function secondary to </w:t>
            </w:r>
            <w:proofErr w:type="spellStart"/>
            <w:r w:rsidRPr="006A32F5">
              <w:rPr>
                <w:rFonts w:asciiTheme="minorHAnsi" w:hAnsiTheme="minorHAnsi" w:cstheme="minorHAnsi"/>
                <w:color w:val="222222"/>
                <w:sz w:val="16"/>
                <w:szCs w:val="16"/>
                <w:lang w:val="en-ZA" w:eastAsia="en-ZA"/>
              </w:rPr>
              <w:t>hemorrhage</w:t>
            </w:r>
            <w:proofErr w:type="spellEnd"/>
            <w:r w:rsidRPr="006A32F5">
              <w:rPr>
                <w:rFonts w:asciiTheme="minorHAnsi" w:hAnsiTheme="minorHAnsi" w:cstheme="minorHAnsi"/>
                <w:color w:val="222222"/>
                <w:sz w:val="16"/>
                <w:szCs w:val="16"/>
                <w:lang w:val="en-ZA" w:eastAsia="en-ZA"/>
              </w:rPr>
              <w:t xml:space="preserve"> or ischemia in the brain parenchyma due to a vascular event.</w:t>
            </w:r>
          </w:p>
        </w:tc>
        <w:tc>
          <w:tcPr>
            <w:tcW w:w="993" w:type="dxa"/>
            <w:noWrap/>
            <w:hideMark/>
          </w:tcPr>
          <w:p w14:paraId="1F02532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373BC6D8"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0B482C9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NCIT:C3390</w:t>
            </w:r>
          </w:p>
        </w:tc>
        <w:tc>
          <w:tcPr>
            <w:tcW w:w="1898" w:type="dxa"/>
            <w:noWrap/>
            <w:hideMark/>
          </w:tcPr>
          <w:p w14:paraId="6AE3EB81"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http://purl.obolibrary.org/obo/NCIT_C3390</w:t>
            </w:r>
          </w:p>
        </w:tc>
      </w:tr>
      <w:tr w:rsidR="006A32F5" w:rsidRPr="006A32F5" w14:paraId="3DF0C957" w14:textId="77777777" w:rsidTr="006A32F5">
        <w:trPr>
          <w:trHeight w:val="315"/>
        </w:trPr>
        <w:tc>
          <w:tcPr>
            <w:tcW w:w="1364" w:type="dxa"/>
            <w:noWrap/>
            <w:hideMark/>
          </w:tcPr>
          <w:p w14:paraId="48AB0440"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18" w:history="1">
              <w:r w:rsidR="006A32F5" w:rsidRPr="006A32F5">
                <w:rPr>
                  <w:rFonts w:asciiTheme="minorHAnsi" w:hAnsiTheme="minorHAnsi" w:cstheme="minorHAnsi"/>
                  <w:color w:val="0563C1"/>
                  <w:sz w:val="16"/>
                  <w:szCs w:val="16"/>
                  <w:u w:val="single"/>
                  <w:lang w:val="en-ZA" w:eastAsia="en-ZA"/>
                </w:rPr>
                <w:t>Myocardial Infarction</w:t>
              </w:r>
            </w:hyperlink>
          </w:p>
        </w:tc>
        <w:tc>
          <w:tcPr>
            <w:tcW w:w="7136" w:type="dxa"/>
            <w:noWrap/>
            <w:hideMark/>
          </w:tcPr>
          <w:p w14:paraId="63CEE90F" w14:textId="77777777" w:rsidR="006A32F5" w:rsidRPr="006A32F5" w:rsidRDefault="006A32F5" w:rsidP="006A32F5">
            <w:pPr>
              <w:rPr>
                <w:rFonts w:asciiTheme="minorHAnsi" w:hAnsiTheme="minorHAnsi" w:cstheme="minorHAnsi"/>
                <w:color w:val="222222"/>
                <w:sz w:val="16"/>
                <w:szCs w:val="16"/>
                <w:lang w:val="en-ZA" w:eastAsia="en-ZA"/>
              </w:rPr>
            </w:pPr>
            <w:r w:rsidRPr="006A32F5">
              <w:rPr>
                <w:rFonts w:asciiTheme="minorHAnsi" w:hAnsiTheme="minorHAnsi" w:cstheme="minorHAnsi"/>
                <w:color w:val="222222"/>
                <w:sz w:val="16"/>
                <w:szCs w:val="16"/>
                <w:lang w:val="en-ZA" w:eastAsia="en-ZA"/>
              </w:rPr>
              <w:t xml:space="preserve">Gross necrosis of the myocardium, </w:t>
            </w:r>
            <w:proofErr w:type="gramStart"/>
            <w:r w:rsidRPr="006A32F5">
              <w:rPr>
                <w:rFonts w:asciiTheme="minorHAnsi" w:hAnsiTheme="minorHAnsi" w:cstheme="minorHAnsi"/>
                <w:color w:val="222222"/>
                <w:sz w:val="16"/>
                <w:szCs w:val="16"/>
                <w:lang w:val="en-ZA" w:eastAsia="en-ZA"/>
              </w:rPr>
              <w:t>as a result of</w:t>
            </w:r>
            <w:proofErr w:type="gramEnd"/>
            <w:r w:rsidRPr="006A32F5">
              <w:rPr>
                <w:rFonts w:asciiTheme="minorHAnsi" w:hAnsiTheme="minorHAnsi" w:cstheme="minorHAnsi"/>
                <w:color w:val="222222"/>
                <w:sz w:val="16"/>
                <w:szCs w:val="16"/>
                <w:lang w:val="en-ZA" w:eastAsia="en-ZA"/>
              </w:rPr>
              <w:t xml:space="preserve"> interruption of the blood supply to the area, as in coronary thrombosis.</w:t>
            </w:r>
          </w:p>
        </w:tc>
        <w:tc>
          <w:tcPr>
            <w:tcW w:w="993" w:type="dxa"/>
            <w:noWrap/>
            <w:hideMark/>
          </w:tcPr>
          <w:p w14:paraId="13CFCE2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2625532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00F347C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NCIT:C27996</w:t>
            </w:r>
          </w:p>
        </w:tc>
        <w:tc>
          <w:tcPr>
            <w:tcW w:w="1898" w:type="dxa"/>
            <w:noWrap/>
            <w:hideMark/>
          </w:tcPr>
          <w:p w14:paraId="10162E09" w14:textId="77777777" w:rsidR="006A32F5" w:rsidRPr="006A32F5" w:rsidRDefault="006A32F5" w:rsidP="006A32F5">
            <w:pPr>
              <w:rPr>
                <w:rFonts w:asciiTheme="minorHAnsi" w:hAnsiTheme="minorHAnsi" w:cstheme="minorHAnsi"/>
                <w:color w:val="696969"/>
                <w:sz w:val="16"/>
                <w:szCs w:val="16"/>
                <w:lang w:val="en-ZA" w:eastAsia="en-ZA"/>
              </w:rPr>
            </w:pPr>
            <w:r w:rsidRPr="006A32F5">
              <w:rPr>
                <w:rFonts w:asciiTheme="minorHAnsi" w:hAnsiTheme="minorHAnsi" w:cstheme="minorHAnsi"/>
                <w:color w:val="696969"/>
                <w:sz w:val="16"/>
                <w:szCs w:val="16"/>
                <w:lang w:val="en-ZA" w:eastAsia="en-ZA"/>
              </w:rPr>
              <w:t>http://purl.obolibrary.org/obo/NCIT_C27996</w:t>
            </w:r>
          </w:p>
        </w:tc>
      </w:tr>
      <w:tr w:rsidR="006A32F5" w:rsidRPr="006A32F5" w14:paraId="276D7F83" w14:textId="77777777" w:rsidTr="006A32F5">
        <w:trPr>
          <w:trHeight w:val="315"/>
        </w:trPr>
        <w:tc>
          <w:tcPr>
            <w:tcW w:w="1364" w:type="dxa"/>
            <w:noWrap/>
            <w:hideMark/>
          </w:tcPr>
          <w:p w14:paraId="5968EB2E"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19" w:history="1">
              <w:r w:rsidR="006A32F5" w:rsidRPr="006A32F5">
                <w:rPr>
                  <w:rFonts w:asciiTheme="minorHAnsi" w:hAnsiTheme="minorHAnsi" w:cstheme="minorHAnsi"/>
                  <w:color w:val="0563C1"/>
                  <w:sz w:val="16"/>
                  <w:szCs w:val="16"/>
                  <w:u w:val="single"/>
                  <w:lang w:val="en-ZA" w:eastAsia="en-ZA"/>
                </w:rPr>
                <w:t>Birth Weight</w:t>
              </w:r>
            </w:hyperlink>
          </w:p>
        </w:tc>
        <w:tc>
          <w:tcPr>
            <w:tcW w:w="7136" w:type="dxa"/>
            <w:noWrap/>
            <w:hideMark/>
          </w:tcPr>
          <w:p w14:paraId="29131A5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The first weight of a newborn obtained after birth.</w:t>
            </w:r>
          </w:p>
        </w:tc>
        <w:tc>
          <w:tcPr>
            <w:tcW w:w="993" w:type="dxa"/>
            <w:noWrap/>
            <w:hideMark/>
          </w:tcPr>
          <w:p w14:paraId="5CE5E17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7A07104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7C087EA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NCIT:C76325</w:t>
            </w:r>
          </w:p>
        </w:tc>
        <w:tc>
          <w:tcPr>
            <w:tcW w:w="1898" w:type="dxa"/>
            <w:noWrap/>
            <w:hideMark/>
          </w:tcPr>
          <w:p w14:paraId="6CEEFD04"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http://purl.obolibrary.org/obo/NCIT_C76325</w:t>
            </w:r>
          </w:p>
        </w:tc>
      </w:tr>
      <w:tr w:rsidR="006A32F5" w:rsidRPr="006A32F5" w14:paraId="47C01E92" w14:textId="77777777" w:rsidTr="006A32F5">
        <w:trPr>
          <w:trHeight w:val="315"/>
        </w:trPr>
        <w:tc>
          <w:tcPr>
            <w:tcW w:w="1364" w:type="dxa"/>
            <w:noWrap/>
            <w:hideMark/>
          </w:tcPr>
          <w:p w14:paraId="2EC17E36"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20" w:history="1">
              <w:r w:rsidR="006A32F5" w:rsidRPr="006A32F5">
                <w:rPr>
                  <w:rFonts w:asciiTheme="minorHAnsi" w:hAnsiTheme="minorHAnsi" w:cstheme="minorHAnsi"/>
                  <w:color w:val="0563C1"/>
                  <w:sz w:val="16"/>
                  <w:szCs w:val="16"/>
                  <w:u w:val="single"/>
                  <w:lang w:val="en-ZA" w:eastAsia="en-ZA"/>
                </w:rPr>
                <w:t>Parity</w:t>
              </w:r>
            </w:hyperlink>
          </w:p>
        </w:tc>
        <w:tc>
          <w:tcPr>
            <w:tcW w:w="7136" w:type="dxa"/>
            <w:noWrap/>
            <w:hideMark/>
          </w:tcPr>
          <w:p w14:paraId="5013AB3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The number of pregnancies reaching 20 weeks and 0 days of gestation or beyond, regardless of the number of </w:t>
            </w:r>
            <w:proofErr w:type="spellStart"/>
            <w:r w:rsidRPr="006A32F5">
              <w:rPr>
                <w:rFonts w:asciiTheme="minorHAnsi" w:hAnsiTheme="minorHAnsi" w:cstheme="minorHAnsi"/>
                <w:color w:val="000000"/>
                <w:sz w:val="16"/>
                <w:szCs w:val="16"/>
                <w:lang w:val="en-ZA" w:eastAsia="en-ZA"/>
              </w:rPr>
              <w:t>fetuses</w:t>
            </w:r>
            <w:proofErr w:type="spellEnd"/>
            <w:r w:rsidRPr="006A32F5">
              <w:rPr>
                <w:rFonts w:asciiTheme="minorHAnsi" w:hAnsiTheme="minorHAnsi" w:cstheme="minorHAnsi"/>
                <w:color w:val="000000"/>
                <w:sz w:val="16"/>
                <w:szCs w:val="16"/>
                <w:lang w:val="en-ZA" w:eastAsia="en-ZA"/>
              </w:rPr>
              <w:t xml:space="preserve"> or outcomes.</w:t>
            </w:r>
          </w:p>
        </w:tc>
        <w:tc>
          <w:tcPr>
            <w:tcW w:w="993" w:type="dxa"/>
            <w:noWrap/>
            <w:hideMark/>
          </w:tcPr>
          <w:p w14:paraId="1D9D4A42"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36368C8F"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65BB27D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NCIT:C16955</w:t>
            </w:r>
          </w:p>
        </w:tc>
        <w:tc>
          <w:tcPr>
            <w:tcW w:w="1898" w:type="dxa"/>
            <w:noWrap/>
            <w:hideMark/>
          </w:tcPr>
          <w:p w14:paraId="57F40712"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http://purl.obolibrary.org/obo/NCIT_C16955</w:t>
            </w:r>
          </w:p>
        </w:tc>
      </w:tr>
      <w:tr w:rsidR="006A32F5" w:rsidRPr="006A32F5" w14:paraId="6349DFFB" w14:textId="77777777" w:rsidTr="006A32F5">
        <w:trPr>
          <w:trHeight w:val="315"/>
        </w:trPr>
        <w:tc>
          <w:tcPr>
            <w:tcW w:w="1364" w:type="dxa"/>
            <w:noWrap/>
            <w:hideMark/>
          </w:tcPr>
          <w:p w14:paraId="3061A97F"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21" w:history="1">
              <w:r w:rsidR="006A32F5" w:rsidRPr="006A32F5">
                <w:rPr>
                  <w:rFonts w:asciiTheme="minorHAnsi" w:hAnsiTheme="minorHAnsi" w:cstheme="minorHAnsi"/>
                  <w:color w:val="0563C1"/>
                  <w:sz w:val="16"/>
                  <w:szCs w:val="16"/>
                  <w:u w:val="single"/>
                  <w:lang w:val="en-ZA" w:eastAsia="en-ZA"/>
                </w:rPr>
                <w:t>Number of Pregnancies</w:t>
              </w:r>
            </w:hyperlink>
          </w:p>
        </w:tc>
        <w:tc>
          <w:tcPr>
            <w:tcW w:w="7136" w:type="dxa"/>
            <w:noWrap/>
            <w:hideMark/>
          </w:tcPr>
          <w:p w14:paraId="2DB03A8A"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measurement of the total number of pregnancy events experienced by the female subject.</w:t>
            </w:r>
          </w:p>
        </w:tc>
        <w:tc>
          <w:tcPr>
            <w:tcW w:w="993" w:type="dxa"/>
            <w:noWrap/>
            <w:hideMark/>
          </w:tcPr>
          <w:p w14:paraId="5CC28BF5"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Nominal</w:t>
            </w:r>
          </w:p>
        </w:tc>
        <w:tc>
          <w:tcPr>
            <w:tcW w:w="850" w:type="dxa"/>
            <w:noWrap/>
            <w:hideMark/>
          </w:tcPr>
          <w:p w14:paraId="2E802F50"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06A3ECD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NCIT:C106551</w:t>
            </w:r>
          </w:p>
        </w:tc>
        <w:tc>
          <w:tcPr>
            <w:tcW w:w="1898" w:type="dxa"/>
            <w:noWrap/>
            <w:hideMark/>
          </w:tcPr>
          <w:p w14:paraId="59C12F8B"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http://purl.obolibrary.org/obo/NCIT_C106551</w:t>
            </w:r>
          </w:p>
        </w:tc>
      </w:tr>
      <w:tr w:rsidR="006A32F5" w:rsidRPr="006A32F5" w14:paraId="1EB1D903" w14:textId="77777777" w:rsidTr="006A32F5">
        <w:trPr>
          <w:trHeight w:val="315"/>
        </w:trPr>
        <w:tc>
          <w:tcPr>
            <w:tcW w:w="1364" w:type="dxa"/>
            <w:noWrap/>
            <w:hideMark/>
          </w:tcPr>
          <w:p w14:paraId="24227D06"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22" w:history="1">
              <w:r w:rsidR="006A32F5" w:rsidRPr="006A32F5">
                <w:rPr>
                  <w:rFonts w:asciiTheme="minorHAnsi" w:hAnsiTheme="minorHAnsi" w:cstheme="minorHAnsi"/>
                  <w:color w:val="0563C1"/>
                  <w:sz w:val="16"/>
                  <w:szCs w:val="16"/>
                  <w:u w:val="single"/>
                  <w:lang w:val="en-ZA" w:eastAsia="en-ZA"/>
                </w:rPr>
                <w:t>Malaria</w:t>
              </w:r>
            </w:hyperlink>
          </w:p>
        </w:tc>
        <w:tc>
          <w:tcPr>
            <w:tcW w:w="7136" w:type="dxa"/>
            <w:noWrap/>
            <w:hideMark/>
          </w:tcPr>
          <w:p w14:paraId="5A2304A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 xml:space="preserve">A protozoan infection caused by the genus Plasmodium. There are four species of Plasmodium that can infect humans: Plasmodium falciparum, vivax, </w:t>
            </w:r>
            <w:proofErr w:type="spellStart"/>
            <w:r w:rsidRPr="006A32F5">
              <w:rPr>
                <w:rFonts w:asciiTheme="minorHAnsi" w:hAnsiTheme="minorHAnsi" w:cstheme="minorHAnsi"/>
                <w:color w:val="000000"/>
                <w:sz w:val="16"/>
                <w:szCs w:val="16"/>
                <w:lang w:val="en-ZA" w:eastAsia="en-ZA"/>
              </w:rPr>
              <w:t>ovale</w:t>
            </w:r>
            <w:proofErr w:type="spellEnd"/>
            <w:r w:rsidRPr="006A32F5">
              <w:rPr>
                <w:rFonts w:asciiTheme="minorHAnsi" w:hAnsiTheme="minorHAnsi" w:cstheme="minorHAnsi"/>
                <w:color w:val="000000"/>
                <w:sz w:val="16"/>
                <w:szCs w:val="16"/>
                <w:lang w:val="en-ZA" w:eastAsia="en-ZA"/>
              </w:rPr>
              <w:t xml:space="preserve">, and </w:t>
            </w:r>
            <w:proofErr w:type="spellStart"/>
            <w:r w:rsidRPr="006A32F5">
              <w:rPr>
                <w:rFonts w:asciiTheme="minorHAnsi" w:hAnsiTheme="minorHAnsi" w:cstheme="minorHAnsi"/>
                <w:color w:val="000000"/>
                <w:sz w:val="16"/>
                <w:szCs w:val="16"/>
                <w:lang w:val="en-ZA" w:eastAsia="en-ZA"/>
              </w:rPr>
              <w:t>malariae</w:t>
            </w:r>
            <w:proofErr w:type="spellEnd"/>
            <w:r w:rsidRPr="006A32F5">
              <w:rPr>
                <w:rFonts w:asciiTheme="minorHAnsi" w:hAnsiTheme="minorHAnsi" w:cstheme="minorHAnsi"/>
                <w:color w:val="000000"/>
                <w:sz w:val="16"/>
                <w:szCs w:val="16"/>
                <w:lang w:val="en-ZA" w:eastAsia="en-ZA"/>
              </w:rPr>
              <w:t xml:space="preserve">. It is transmitted to humans by infected mosquitoes. Signs and symptoms include paroxysmal high fever, sweating, chills, and </w:t>
            </w:r>
            <w:proofErr w:type="spellStart"/>
            <w:r w:rsidRPr="006A32F5">
              <w:rPr>
                <w:rFonts w:asciiTheme="minorHAnsi" w:hAnsiTheme="minorHAnsi" w:cstheme="minorHAnsi"/>
                <w:color w:val="000000"/>
                <w:sz w:val="16"/>
                <w:szCs w:val="16"/>
                <w:lang w:val="en-ZA" w:eastAsia="en-ZA"/>
              </w:rPr>
              <w:t>anemia</w:t>
            </w:r>
            <w:proofErr w:type="spellEnd"/>
            <w:r w:rsidRPr="006A32F5">
              <w:rPr>
                <w:rFonts w:asciiTheme="minorHAnsi" w:hAnsiTheme="minorHAnsi" w:cstheme="minorHAnsi"/>
                <w:color w:val="000000"/>
                <w:sz w:val="16"/>
                <w:szCs w:val="16"/>
                <w:lang w:val="en-ZA" w:eastAsia="en-ZA"/>
              </w:rPr>
              <w:t>.</w:t>
            </w:r>
          </w:p>
        </w:tc>
        <w:tc>
          <w:tcPr>
            <w:tcW w:w="993" w:type="dxa"/>
            <w:noWrap/>
            <w:hideMark/>
          </w:tcPr>
          <w:p w14:paraId="0C775537"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Binary</w:t>
            </w:r>
          </w:p>
        </w:tc>
        <w:tc>
          <w:tcPr>
            <w:tcW w:w="850" w:type="dxa"/>
            <w:noWrap/>
            <w:hideMark/>
          </w:tcPr>
          <w:p w14:paraId="590CD5D4"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5C73FE5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NCIT:C34797</w:t>
            </w:r>
          </w:p>
        </w:tc>
        <w:tc>
          <w:tcPr>
            <w:tcW w:w="1898" w:type="dxa"/>
            <w:noWrap/>
            <w:hideMark/>
          </w:tcPr>
          <w:p w14:paraId="68F1C8D1"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http://purl.obolibrary.org/obo/NCIT_C34797</w:t>
            </w:r>
          </w:p>
        </w:tc>
      </w:tr>
      <w:tr w:rsidR="006A32F5" w:rsidRPr="006A32F5" w14:paraId="796FBAFD" w14:textId="77777777" w:rsidTr="006A32F5">
        <w:trPr>
          <w:trHeight w:val="315"/>
        </w:trPr>
        <w:tc>
          <w:tcPr>
            <w:tcW w:w="1364" w:type="dxa"/>
            <w:noWrap/>
            <w:hideMark/>
          </w:tcPr>
          <w:p w14:paraId="27DF0ED3" w14:textId="77777777" w:rsidR="006A32F5" w:rsidRPr="006A32F5" w:rsidRDefault="00690B43" w:rsidP="006A32F5">
            <w:pPr>
              <w:rPr>
                <w:rFonts w:asciiTheme="minorHAnsi" w:hAnsiTheme="minorHAnsi" w:cstheme="minorHAnsi"/>
                <w:color w:val="0563C1"/>
                <w:sz w:val="16"/>
                <w:szCs w:val="16"/>
                <w:u w:val="single"/>
                <w:lang w:val="en-ZA" w:eastAsia="en-ZA"/>
              </w:rPr>
            </w:pPr>
            <w:hyperlink r:id="rId123" w:history="1">
              <w:r w:rsidR="006A32F5" w:rsidRPr="006A32F5">
                <w:rPr>
                  <w:rFonts w:asciiTheme="minorHAnsi" w:hAnsiTheme="minorHAnsi" w:cstheme="minorHAnsi"/>
                  <w:color w:val="0563C1"/>
                  <w:sz w:val="16"/>
                  <w:szCs w:val="16"/>
                  <w:u w:val="single"/>
                  <w:lang w:val="en-ZA" w:eastAsia="en-ZA"/>
                </w:rPr>
                <w:t>Mid-Upper Arm Circumference</w:t>
              </w:r>
            </w:hyperlink>
          </w:p>
        </w:tc>
        <w:tc>
          <w:tcPr>
            <w:tcW w:w="7136" w:type="dxa"/>
            <w:noWrap/>
            <w:hideMark/>
          </w:tcPr>
          <w:p w14:paraId="33487A1D"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A circumferential measurement of the largest part of the upper arm.</w:t>
            </w:r>
          </w:p>
        </w:tc>
        <w:tc>
          <w:tcPr>
            <w:tcW w:w="993" w:type="dxa"/>
            <w:noWrap/>
            <w:hideMark/>
          </w:tcPr>
          <w:p w14:paraId="7E816C9E"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Continuous</w:t>
            </w:r>
          </w:p>
        </w:tc>
        <w:tc>
          <w:tcPr>
            <w:tcW w:w="850" w:type="dxa"/>
            <w:noWrap/>
            <w:hideMark/>
          </w:tcPr>
          <w:p w14:paraId="4630F18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Clinical</w:t>
            </w:r>
          </w:p>
        </w:tc>
        <w:tc>
          <w:tcPr>
            <w:tcW w:w="709" w:type="dxa"/>
            <w:noWrap/>
            <w:hideMark/>
          </w:tcPr>
          <w:p w14:paraId="5EAF3CFB" w14:textId="77777777" w:rsidR="006A32F5" w:rsidRPr="006A32F5" w:rsidRDefault="006A32F5" w:rsidP="006A32F5">
            <w:pPr>
              <w:rPr>
                <w:rFonts w:asciiTheme="minorHAnsi" w:hAnsiTheme="minorHAnsi" w:cstheme="minorHAnsi"/>
                <w:color w:val="000000"/>
                <w:sz w:val="16"/>
                <w:szCs w:val="16"/>
                <w:lang w:val="en-ZA" w:eastAsia="en-ZA"/>
              </w:rPr>
            </w:pPr>
            <w:r w:rsidRPr="006A32F5">
              <w:rPr>
                <w:rFonts w:asciiTheme="minorHAnsi" w:hAnsiTheme="minorHAnsi" w:cstheme="minorHAnsi"/>
                <w:color w:val="000000"/>
                <w:sz w:val="16"/>
                <w:szCs w:val="16"/>
                <w:lang w:val="en-ZA" w:eastAsia="en-ZA"/>
              </w:rPr>
              <w:t>NCIT:C124475</w:t>
            </w:r>
          </w:p>
        </w:tc>
        <w:tc>
          <w:tcPr>
            <w:tcW w:w="1898" w:type="dxa"/>
            <w:noWrap/>
            <w:hideMark/>
          </w:tcPr>
          <w:p w14:paraId="03C36113" w14:textId="77777777" w:rsidR="006A32F5" w:rsidRPr="006A32F5" w:rsidRDefault="006A32F5" w:rsidP="006A32F5">
            <w:pPr>
              <w:rPr>
                <w:rFonts w:asciiTheme="minorHAnsi" w:hAnsiTheme="minorHAnsi" w:cstheme="minorHAnsi"/>
                <w:color w:val="666666"/>
                <w:sz w:val="16"/>
                <w:szCs w:val="16"/>
                <w:lang w:val="en-ZA" w:eastAsia="en-ZA"/>
              </w:rPr>
            </w:pPr>
            <w:r w:rsidRPr="006A32F5">
              <w:rPr>
                <w:rFonts w:asciiTheme="minorHAnsi" w:hAnsiTheme="minorHAnsi" w:cstheme="minorHAnsi"/>
                <w:color w:val="666666"/>
                <w:sz w:val="16"/>
                <w:szCs w:val="16"/>
                <w:lang w:val="en-ZA" w:eastAsia="en-ZA"/>
              </w:rPr>
              <w:t>http://purl.obolibrary.org/obo/NCIT_C124475</w:t>
            </w:r>
          </w:p>
        </w:tc>
      </w:tr>
    </w:tbl>
    <w:p w14:paraId="01D806D7" w14:textId="77777777" w:rsidR="00C73A28" w:rsidRDefault="00C73A28">
      <w:pPr>
        <w:rPr>
          <w:rFonts w:ascii="Arial" w:hAnsi="Arial" w:cs="Arial"/>
          <w:bCs/>
          <w:szCs w:val="22"/>
          <w:lang w:val="en-ZA"/>
        </w:rPr>
        <w:sectPr w:rsidR="00C73A28" w:rsidSect="002725CE">
          <w:footnotePr>
            <w:pos w:val="beneathText"/>
            <w:numFmt w:val="lowerLetter"/>
            <w:numRestart w:val="eachSect"/>
          </w:footnotePr>
          <w:pgSz w:w="15840" w:h="12240" w:orient="landscape"/>
          <w:pgMar w:top="1440" w:right="1440" w:bottom="1440" w:left="1440" w:header="720" w:footer="720" w:gutter="0"/>
          <w:cols w:space="720"/>
          <w:titlePg/>
          <w:docGrid w:linePitch="299"/>
        </w:sectPr>
      </w:pPr>
    </w:p>
    <w:p w14:paraId="08669D57" w14:textId="0AFF6F7B" w:rsidR="007338C1" w:rsidRPr="00982B14" w:rsidRDefault="007338C1" w:rsidP="00C73A28">
      <w:pPr>
        <w:rPr>
          <w:rFonts w:ascii="Arial" w:hAnsi="Arial" w:cs="Arial"/>
          <w:bCs/>
          <w:szCs w:val="22"/>
          <w:lang w:val="en-ZA"/>
        </w:rPr>
      </w:pPr>
    </w:p>
    <w:p w14:paraId="2572AD2B" w14:textId="574D5207" w:rsidR="00DA3888" w:rsidRPr="006C3BFE" w:rsidRDefault="00DA3888" w:rsidP="00982B14">
      <w:pPr>
        <w:pStyle w:val="BodyMeta"/>
        <w:ind w:left="1080"/>
        <w:jc w:val="both"/>
        <w:rPr>
          <w:rFonts w:ascii="Arial" w:hAnsi="Arial" w:cs="Arial"/>
          <w:color w:val="000000" w:themeColor="text1"/>
        </w:rPr>
      </w:pPr>
    </w:p>
    <w:p w14:paraId="0E1297D8" w14:textId="77777777" w:rsidR="00162635" w:rsidRPr="00162635" w:rsidRDefault="009970FB" w:rsidP="002E0647">
      <w:pPr>
        <w:pStyle w:val="BodyMeta"/>
        <w:numPr>
          <w:ilvl w:val="1"/>
          <w:numId w:val="26"/>
        </w:numPr>
        <w:ind w:left="1080"/>
        <w:jc w:val="both"/>
        <w:rPr>
          <w:rFonts w:ascii="Arial" w:hAnsi="Arial" w:cs="Arial"/>
          <w:bCs/>
          <w:szCs w:val="22"/>
          <w:lang w:val="en-ZA"/>
        </w:rPr>
      </w:pPr>
      <w:r w:rsidRPr="006C3BFE">
        <w:rPr>
          <w:rFonts w:ascii="Arial" w:hAnsi="Arial" w:cs="Arial"/>
          <w:b/>
          <w:color w:val="000000" w:themeColor="text1"/>
        </w:rPr>
        <w:t xml:space="preserve">Provide a summary of the analysis plan </w:t>
      </w:r>
      <w:r w:rsidR="002354B9" w:rsidRPr="00F90F36">
        <w:rPr>
          <w:rFonts w:ascii="Arial" w:hAnsi="Arial" w:cs="Arial"/>
          <w:bCs/>
          <w:color w:val="000000" w:themeColor="text1"/>
        </w:rPr>
        <w:t xml:space="preserve">(Note: if analysis support is required from HVTN, </w:t>
      </w:r>
      <w:r w:rsidR="00B90246">
        <w:rPr>
          <w:rFonts w:ascii="Arial" w:hAnsi="Arial" w:cs="Arial"/>
          <w:bCs/>
          <w:color w:val="000000" w:themeColor="text1"/>
        </w:rPr>
        <w:t>please descr</w:t>
      </w:r>
      <w:r w:rsidR="00E52E63">
        <w:rPr>
          <w:rFonts w:ascii="Arial" w:hAnsi="Arial" w:cs="Arial"/>
          <w:bCs/>
          <w:color w:val="000000" w:themeColor="text1"/>
        </w:rPr>
        <w:t xml:space="preserve">ibe in Section 6): </w:t>
      </w:r>
    </w:p>
    <w:p w14:paraId="3517D3EA" w14:textId="77777777" w:rsidR="00162635" w:rsidRDefault="00162635" w:rsidP="00162635">
      <w:pPr>
        <w:pStyle w:val="BodyMeta"/>
        <w:jc w:val="both"/>
        <w:rPr>
          <w:rFonts w:ascii="Arial" w:hAnsi="Arial" w:cs="Arial"/>
          <w:bCs/>
          <w:szCs w:val="22"/>
          <w:lang w:val="en-ZA"/>
        </w:rPr>
      </w:pPr>
    </w:p>
    <w:p w14:paraId="7DAB142B" w14:textId="2BE61747" w:rsidR="002E0647" w:rsidRPr="002E0647" w:rsidRDefault="002E0647" w:rsidP="00162635">
      <w:pPr>
        <w:pStyle w:val="BodyMeta"/>
        <w:jc w:val="both"/>
        <w:rPr>
          <w:rFonts w:ascii="Arial" w:hAnsi="Arial" w:cs="Arial"/>
          <w:bCs/>
          <w:szCs w:val="22"/>
          <w:lang w:val="en-ZA"/>
        </w:rPr>
      </w:pPr>
      <w:r w:rsidRPr="002E0647">
        <w:rPr>
          <w:rFonts w:ascii="Arial" w:hAnsi="Arial" w:cs="Arial"/>
          <w:bCs/>
          <w:szCs w:val="22"/>
          <w:lang w:val="en-ZA"/>
        </w:rPr>
        <w:t>Our analysis plan involves the following steps:</w:t>
      </w:r>
    </w:p>
    <w:p w14:paraId="015EEF80" w14:textId="0464863F" w:rsidR="002E0647" w:rsidRPr="002E0647" w:rsidRDefault="002E0647" w:rsidP="00C73A28">
      <w:pPr>
        <w:pStyle w:val="BodyMeta"/>
        <w:jc w:val="both"/>
        <w:rPr>
          <w:rFonts w:ascii="Arial" w:hAnsi="Arial" w:cs="Arial"/>
          <w:bCs/>
          <w:szCs w:val="22"/>
          <w:lang w:val="en-ZA"/>
        </w:rPr>
      </w:pPr>
      <w:proofErr w:type="spellStart"/>
      <w:r w:rsidRPr="002E0647">
        <w:rPr>
          <w:rFonts w:ascii="Arial" w:hAnsi="Arial" w:cs="Arial"/>
          <w:bCs/>
          <w:szCs w:val="22"/>
          <w:lang w:val="en-ZA"/>
        </w:rPr>
        <w:t>i</w:t>
      </w:r>
      <w:proofErr w:type="spellEnd"/>
      <w:r w:rsidRPr="002E0647">
        <w:rPr>
          <w:rFonts w:ascii="Arial" w:hAnsi="Arial" w:cs="Arial"/>
          <w:bCs/>
          <w:szCs w:val="22"/>
          <w:lang w:val="en-ZA"/>
        </w:rPr>
        <w:t>) Data Acquisition: Obtain health outcome data from the clinical trials and cohorts mentioned above. Acquire environmental and socio-economic data from various sources, such as satellite images, meteorological station observations, land surface maps, and population-level surveys. Acquire, anonymize, and preprocess household address data for geospatial mapping.</w:t>
      </w:r>
    </w:p>
    <w:p w14:paraId="2C1E2D03" w14:textId="1F7EDA15" w:rsidR="002E0647" w:rsidRPr="002E0647" w:rsidRDefault="002E0647" w:rsidP="00C73A28">
      <w:pPr>
        <w:pStyle w:val="BodyMeta"/>
        <w:jc w:val="both"/>
        <w:rPr>
          <w:rFonts w:ascii="Arial" w:hAnsi="Arial" w:cs="Arial"/>
          <w:bCs/>
          <w:szCs w:val="22"/>
          <w:lang w:val="en-ZA"/>
        </w:rPr>
      </w:pPr>
      <w:r w:rsidRPr="002E0647">
        <w:rPr>
          <w:rFonts w:ascii="Arial" w:hAnsi="Arial" w:cs="Arial"/>
          <w:bCs/>
          <w:szCs w:val="22"/>
          <w:lang w:val="en-ZA"/>
        </w:rPr>
        <w:t xml:space="preserve">ii) Intra-urban Vulnerability and Exposure Mapping: Deploy machine learning methods to construct an index of intra-urban socio-economic and environmental vulnerability </w:t>
      </w:r>
      <w:proofErr w:type="gramStart"/>
      <w:r w:rsidRPr="002E0647">
        <w:rPr>
          <w:rFonts w:ascii="Arial" w:hAnsi="Arial" w:cs="Arial"/>
          <w:bCs/>
          <w:szCs w:val="22"/>
          <w:lang w:val="en-ZA"/>
        </w:rPr>
        <w:t>factors, and</w:t>
      </w:r>
      <w:proofErr w:type="gramEnd"/>
      <w:r w:rsidRPr="002E0647">
        <w:rPr>
          <w:rFonts w:ascii="Arial" w:hAnsi="Arial" w:cs="Arial"/>
          <w:bCs/>
          <w:szCs w:val="22"/>
          <w:lang w:val="en-ZA"/>
        </w:rPr>
        <w:t xml:space="preserve"> develop high-resolution urban temperature hazard maps.</w:t>
      </w:r>
    </w:p>
    <w:p w14:paraId="64980FD2" w14:textId="60811E23" w:rsidR="002E0647" w:rsidRPr="002E0647" w:rsidRDefault="002E0647" w:rsidP="00C73A28">
      <w:pPr>
        <w:pStyle w:val="BodyMeta"/>
        <w:jc w:val="both"/>
        <w:rPr>
          <w:rFonts w:ascii="Arial" w:hAnsi="Arial" w:cs="Arial"/>
          <w:bCs/>
          <w:szCs w:val="22"/>
          <w:lang w:val="en-ZA"/>
        </w:rPr>
      </w:pPr>
      <w:r w:rsidRPr="002E0647">
        <w:rPr>
          <w:rFonts w:ascii="Arial" w:hAnsi="Arial" w:cs="Arial"/>
          <w:bCs/>
          <w:szCs w:val="22"/>
          <w:lang w:val="en-ZA"/>
        </w:rPr>
        <w:t>iii) Heat-Health Outcome Forecast Model: Develop a spatially and demographically explicit heat-health outcome model by integrating operational weather forecasts with high-resolution weather hazard data and vulnerability models.</w:t>
      </w:r>
    </w:p>
    <w:p w14:paraId="7DDE23FC" w14:textId="546DFBA1" w:rsidR="002E0647" w:rsidRPr="002E0647" w:rsidRDefault="002E0647" w:rsidP="00C73A28">
      <w:pPr>
        <w:pStyle w:val="BodyMeta"/>
        <w:jc w:val="both"/>
        <w:rPr>
          <w:rFonts w:ascii="Arial" w:hAnsi="Arial" w:cs="Arial"/>
          <w:bCs/>
          <w:szCs w:val="22"/>
          <w:lang w:val="en-ZA"/>
        </w:rPr>
      </w:pPr>
      <w:r w:rsidRPr="002E0647">
        <w:rPr>
          <w:rFonts w:ascii="Arial" w:hAnsi="Arial" w:cs="Arial"/>
          <w:bCs/>
          <w:szCs w:val="22"/>
          <w:lang w:val="en-ZA"/>
        </w:rPr>
        <w:t>iv) Early Warning System: Develop an Early Warning System, including a digital app, driven by the heat-health outcome forecast model. This system will support the general population, health workers, large employers, and governments in planning for adverse health impacts.</w:t>
      </w:r>
    </w:p>
    <w:p w14:paraId="72DBCB61" w14:textId="1A5B444E" w:rsidR="002E0647" w:rsidRPr="002E0647" w:rsidRDefault="002E0647" w:rsidP="00C73A28">
      <w:pPr>
        <w:pStyle w:val="BodyMeta"/>
        <w:jc w:val="both"/>
        <w:rPr>
          <w:rFonts w:ascii="Arial" w:hAnsi="Arial" w:cs="Arial"/>
          <w:bCs/>
          <w:szCs w:val="22"/>
          <w:lang w:val="en-ZA"/>
        </w:rPr>
      </w:pPr>
      <w:r w:rsidRPr="002E0647">
        <w:rPr>
          <w:rFonts w:ascii="Arial" w:hAnsi="Arial" w:cs="Arial"/>
          <w:bCs/>
          <w:szCs w:val="22"/>
          <w:lang w:val="en-ZA"/>
        </w:rPr>
        <w:t xml:space="preserve">No laboratory work is planned for this study, as we will be </w:t>
      </w:r>
      <w:proofErr w:type="spellStart"/>
      <w:r w:rsidRPr="002E0647">
        <w:rPr>
          <w:rFonts w:ascii="Arial" w:hAnsi="Arial" w:cs="Arial"/>
          <w:bCs/>
          <w:szCs w:val="22"/>
          <w:lang w:val="en-ZA"/>
        </w:rPr>
        <w:t>analyzing</w:t>
      </w:r>
      <w:proofErr w:type="spellEnd"/>
      <w:r w:rsidRPr="002E0647">
        <w:rPr>
          <w:rFonts w:ascii="Arial" w:hAnsi="Arial" w:cs="Arial"/>
          <w:bCs/>
          <w:szCs w:val="22"/>
          <w:lang w:val="en-ZA"/>
        </w:rPr>
        <w:t xml:space="preserve"> existing data. Our multidisciplinary team of researchers, with expertise in data analysis, machine learning, climate </w:t>
      </w:r>
      <w:proofErr w:type="spellStart"/>
      <w:r w:rsidRPr="002E0647">
        <w:rPr>
          <w:rFonts w:ascii="Arial" w:hAnsi="Arial" w:cs="Arial"/>
          <w:bCs/>
          <w:szCs w:val="22"/>
          <w:lang w:val="en-ZA"/>
        </w:rPr>
        <w:t>modeling</w:t>
      </w:r>
      <w:proofErr w:type="spellEnd"/>
      <w:r w:rsidRPr="002E0647">
        <w:rPr>
          <w:rFonts w:ascii="Arial" w:hAnsi="Arial" w:cs="Arial"/>
          <w:bCs/>
          <w:szCs w:val="22"/>
          <w:lang w:val="en-ZA"/>
        </w:rPr>
        <w:t>, and public health, will conduct the analyses. We do not require additional assistance from the Core Laboratory or SDMC for the planned analyses.</w:t>
      </w:r>
    </w:p>
    <w:p w14:paraId="75162E23" w14:textId="77777777" w:rsidR="002E0647" w:rsidRPr="002E0647" w:rsidRDefault="002E0647" w:rsidP="00162635">
      <w:pPr>
        <w:pStyle w:val="BodyMeta"/>
        <w:jc w:val="both"/>
        <w:rPr>
          <w:rFonts w:ascii="Arial" w:hAnsi="Arial" w:cs="Arial"/>
          <w:bCs/>
          <w:i/>
          <w:szCs w:val="22"/>
          <w:lang w:val="en-ZA"/>
        </w:rPr>
      </w:pPr>
      <w:r w:rsidRPr="002E0647">
        <w:rPr>
          <w:rFonts w:ascii="Arial" w:hAnsi="Arial" w:cs="Arial"/>
          <w:bCs/>
          <w:szCs w:val="22"/>
          <w:lang w:val="en-ZA"/>
        </w:rPr>
        <w:t>In summary, the study will employ a multidisciplinary approach, utilizing various resources and methods to achieve its primary objectives. This research project aligns closely with the DS-I Africa objectives, offering possibilities for expansion to other Research Hubs and progressive expansion to cities across Africa.</w:t>
      </w:r>
    </w:p>
    <w:p w14:paraId="7727D8FA" w14:textId="6EF4F61D" w:rsidR="009970FB" w:rsidRPr="00F90F36" w:rsidRDefault="009970FB" w:rsidP="00162635">
      <w:pPr>
        <w:pStyle w:val="BodyMeta"/>
        <w:ind w:left="1080"/>
        <w:jc w:val="both"/>
        <w:rPr>
          <w:rFonts w:ascii="Arial" w:hAnsi="Arial" w:cs="Arial"/>
          <w:bCs/>
          <w:color w:val="000000" w:themeColor="text1"/>
        </w:rPr>
      </w:pPr>
    </w:p>
    <w:p w14:paraId="01A8F0C2" w14:textId="77777777" w:rsidR="0056086D" w:rsidRPr="006C3BFE" w:rsidRDefault="0056086D" w:rsidP="0056086D">
      <w:pPr>
        <w:pStyle w:val="SummaryBodyText"/>
        <w:ind w:left="360"/>
        <w:jc w:val="both"/>
        <w:rPr>
          <w:rFonts w:ascii="Arial" w:hAnsi="Arial" w:cs="Arial"/>
          <w:color w:val="000000" w:themeColor="text1"/>
          <w:szCs w:val="22"/>
        </w:rPr>
      </w:pPr>
    </w:p>
    <w:p w14:paraId="36460C18" w14:textId="3FCDED7B" w:rsidR="002176C8" w:rsidRPr="006C3BFE" w:rsidRDefault="002176C8" w:rsidP="00C64F19">
      <w:pPr>
        <w:pStyle w:val="BodyMeta"/>
        <w:numPr>
          <w:ilvl w:val="0"/>
          <w:numId w:val="26"/>
        </w:numPr>
        <w:ind w:left="360"/>
        <w:jc w:val="both"/>
        <w:rPr>
          <w:rFonts w:ascii="Arial" w:hAnsi="Arial" w:cs="Arial"/>
          <w:color w:val="000000" w:themeColor="text1"/>
        </w:rPr>
      </w:pPr>
      <w:r w:rsidRPr="006C3BFE">
        <w:rPr>
          <w:rFonts w:ascii="Arial" w:hAnsi="Arial" w:cs="Arial"/>
          <w:b/>
          <w:color w:val="000000" w:themeColor="text1"/>
          <w:szCs w:val="22"/>
        </w:rPr>
        <w:t>For specimen</w:t>
      </w:r>
      <w:r w:rsidR="00281F3F" w:rsidRPr="006C3BFE">
        <w:rPr>
          <w:rFonts w:ascii="Arial" w:hAnsi="Arial" w:cs="Arial"/>
          <w:b/>
          <w:color w:val="000000" w:themeColor="text1"/>
          <w:szCs w:val="22"/>
        </w:rPr>
        <w:t xml:space="preserve"> requests</w:t>
      </w:r>
      <w:r w:rsidR="002000F7" w:rsidRPr="006C3BFE">
        <w:rPr>
          <w:rFonts w:ascii="Arial" w:hAnsi="Arial" w:cs="Arial"/>
          <w:color w:val="000000" w:themeColor="text1"/>
          <w:szCs w:val="22"/>
        </w:rPr>
        <w:t>:</w:t>
      </w:r>
    </w:p>
    <w:p w14:paraId="384AD394" w14:textId="57D40474" w:rsidR="00694F43" w:rsidRPr="006C3BFE" w:rsidRDefault="00694F43" w:rsidP="00C64F19">
      <w:pPr>
        <w:pStyle w:val="BodyMeta"/>
        <w:numPr>
          <w:ilvl w:val="1"/>
          <w:numId w:val="26"/>
        </w:numPr>
        <w:ind w:left="1080"/>
        <w:jc w:val="both"/>
        <w:rPr>
          <w:rFonts w:ascii="Arial" w:hAnsi="Arial" w:cs="Arial"/>
          <w:color w:val="000000" w:themeColor="text1"/>
        </w:rPr>
      </w:pPr>
      <w:r w:rsidRPr="006C3BFE">
        <w:rPr>
          <w:rFonts w:ascii="Arial" w:hAnsi="Arial" w:cs="Arial"/>
          <w:b/>
          <w:color w:val="000000" w:themeColor="text1"/>
        </w:rPr>
        <w:t>Specimen type</w:t>
      </w:r>
      <w:r w:rsidR="001F3018" w:rsidRPr="006C3BFE">
        <w:rPr>
          <w:rFonts w:ascii="Arial" w:hAnsi="Arial" w:cs="Arial"/>
          <w:b/>
          <w:color w:val="000000" w:themeColor="text1"/>
        </w:rPr>
        <w:t xml:space="preserve"> and</w:t>
      </w:r>
      <w:r w:rsidRPr="006C3BFE">
        <w:rPr>
          <w:rFonts w:ascii="Arial" w:hAnsi="Arial" w:cs="Arial"/>
          <w:b/>
          <w:color w:val="000000" w:themeColor="text1"/>
        </w:rPr>
        <w:t xml:space="preserve"> minimum volume/number of cells requested</w:t>
      </w:r>
      <w:r w:rsidR="0033470F">
        <w:rPr>
          <w:rFonts w:ascii="Arial" w:hAnsi="Arial" w:cs="Arial"/>
          <w:b/>
          <w:color w:val="000000" w:themeColor="text1"/>
        </w:rPr>
        <w:t xml:space="preserve"> per participant</w:t>
      </w:r>
      <w:r w:rsidR="00281F3F" w:rsidRPr="006C3BFE">
        <w:rPr>
          <w:rFonts w:ascii="Arial" w:hAnsi="Arial" w:cs="Arial"/>
          <w:color w:val="000000" w:themeColor="text1"/>
        </w:rPr>
        <w:t>:</w:t>
      </w:r>
      <w:r w:rsidR="00E52E63">
        <w:rPr>
          <w:rFonts w:ascii="Arial" w:hAnsi="Arial" w:cs="Arial"/>
          <w:color w:val="000000" w:themeColor="text1"/>
        </w:rPr>
        <w:t xml:space="preserve"> </w:t>
      </w:r>
      <w:r w:rsidR="00162635">
        <w:rPr>
          <w:rFonts w:ascii="Arial" w:hAnsi="Arial" w:cs="Arial"/>
          <w:bCs/>
          <w:szCs w:val="22"/>
        </w:rPr>
        <w:t>N/A</w:t>
      </w:r>
    </w:p>
    <w:p w14:paraId="072F04D4" w14:textId="3F57A1A5" w:rsidR="00287F69" w:rsidRPr="006C3BFE" w:rsidRDefault="00287F69" w:rsidP="6EF5D434">
      <w:pPr>
        <w:pStyle w:val="BodyMeta"/>
        <w:numPr>
          <w:ilvl w:val="1"/>
          <w:numId w:val="26"/>
        </w:numPr>
        <w:ind w:left="1080"/>
        <w:jc w:val="both"/>
        <w:rPr>
          <w:rFonts w:ascii="Arial" w:hAnsi="Arial" w:cs="Arial"/>
          <w:color w:val="000000" w:themeColor="text1"/>
        </w:rPr>
      </w:pPr>
      <w:r w:rsidRPr="006C3BFE">
        <w:rPr>
          <w:rFonts w:ascii="Arial" w:hAnsi="Arial" w:cs="Arial"/>
          <w:b/>
          <w:color w:val="000000" w:themeColor="text1"/>
        </w:rPr>
        <w:t>Provide</w:t>
      </w:r>
      <w:r w:rsidR="00FF7D9A" w:rsidRPr="006C3BFE">
        <w:rPr>
          <w:rFonts w:ascii="Arial" w:hAnsi="Arial" w:cs="Arial"/>
          <w:b/>
          <w:color w:val="000000" w:themeColor="text1"/>
        </w:rPr>
        <w:t xml:space="preserve"> specific</w:t>
      </w:r>
      <w:r w:rsidRPr="006C3BFE">
        <w:rPr>
          <w:rFonts w:ascii="Arial" w:hAnsi="Arial" w:cs="Arial"/>
          <w:b/>
          <w:color w:val="000000" w:themeColor="text1"/>
        </w:rPr>
        <w:t xml:space="preserve"> inclusion or exclusion criterion for sample selection</w:t>
      </w:r>
      <w:r w:rsidR="004A4B96" w:rsidRPr="006C3BFE">
        <w:rPr>
          <w:rFonts w:ascii="Arial" w:hAnsi="Arial" w:cs="Arial"/>
          <w:b/>
          <w:color w:val="000000" w:themeColor="text1"/>
        </w:rPr>
        <w:t xml:space="preserve"> </w:t>
      </w:r>
      <w:r w:rsidR="004A4B96" w:rsidRPr="006C3BFE">
        <w:rPr>
          <w:rFonts w:ascii="Arial" w:hAnsi="Arial" w:cs="Arial"/>
          <w:color w:val="000000" w:themeColor="text1"/>
        </w:rPr>
        <w:t>(e.g.</w:t>
      </w:r>
      <w:r w:rsidR="000B4146" w:rsidRPr="006C3BFE">
        <w:rPr>
          <w:rFonts w:ascii="Arial" w:hAnsi="Arial" w:cs="Arial"/>
          <w:color w:val="000000" w:themeColor="text1"/>
        </w:rPr>
        <w:t>,</w:t>
      </w:r>
      <w:r w:rsidR="004A4B96" w:rsidRPr="006C3BFE">
        <w:rPr>
          <w:rFonts w:ascii="Arial" w:hAnsi="Arial" w:cs="Arial"/>
          <w:color w:val="000000" w:themeColor="text1"/>
        </w:rPr>
        <w:t xml:space="preserve"> for HIV status requirements, indicate whether </w:t>
      </w:r>
      <w:r w:rsidR="00B61AD7" w:rsidRPr="006C3BFE">
        <w:rPr>
          <w:rFonts w:ascii="Arial" w:hAnsi="Arial" w:cs="Arial"/>
          <w:color w:val="000000" w:themeColor="text1"/>
        </w:rPr>
        <w:t>this applies at time of sampling or final status at end or study)</w:t>
      </w:r>
      <w:r w:rsidR="00281F3F" w:rsidRPr="006C3BFE">
        <w:rPr>
          <w:rFonts w:ascii="Arial" w:hAnsi="Arial" w:cs="Arial"/>
          <w:color w:val="000000" w:themeColor="text1"/>
        </w:rPr>
        <w:t>:</w:t>
      </w:r>
      <w:r w:rsidR="00E52E63">
        <w:rPr>
          <w:rFonts w:ascii="Arial" w:hAnsi="Arial" w:cs="Arial"/>
          <w:color w:val="000000" w:themeColor="text1"/>
        </w:rPr>
        <w:t xml:space="preserve"> </w:t>
      </w:r>
      <w:r w:rsidR="002878F2">
        <w:rPr>
          <w:rFonts w:ascii="Arial" w:hAnsi="Arial" w:cs="Arial"/>
          <w:bCs/>
          <w:szCs w:val="22"/>
        </w:rPr>
        <w:t>N/A</w:t>
      </w:r>
    </w:p>
    <w:p w14:paraId="31D8F9FB" w14:textId="67A52D84" w:rsidR="002176C8" w:rsidRPr="006C3BFE" w:rsidRDefault="00AE0718" w:rsidP="00C64F19">
      <w:pPr>
        <w:pStyle w:val="BodyMeta"/>
        <w:numPr>
          <w:ilvl w:val="1"/>
          <w:numId w:val="26"/>
        </w:numPr>
        <w:ind w:left="1080"/>
        <w:jc w:val="both"/>
        <w:rPr>
          <w:rFonts w:ascii="Arial" w:hAnsi="Arial" w:cs="Arial"/>
          <w:color w:val="000000" w:themeColor="text1"/>
        </w:rPr>
      </w:pPr>
      <w:r w:rsidRPr="006C3BFE">
        <w:rPr>
          <w:rFonts w:ascii="Arial" w:hAnsi="Arial" w:cs="Arial"/>
          <w:b/>
          <w:color w:val="000000" w:themeColor="text1"/>
        </w:rPr>
        <w:t>Indicate</w:t>
      </w:r>
      <w:r w:rsidR="002176C8" w:rsidRPr="006C3BFE">
        <w:rPr>
          <w:rFonts w:ascii="Arial" w:hAnsi="Arial" w:cs="Arial"/>
          <w:b/>
          <w:color w:val="000000" w:themeColor="text1"/>
        </w:rPr>
        <w:t xml:space="preserve"> what</w:t>
      </w:r>
      <w:r w:rsidRPr="006C3BFE">
        <w:rPr>
          <w:rFonts w:ascii="Arial" w:hAnsi="Arial" w:cs="Arial"/>
          <w:b/>
          <w:color w:val="000000" w:themeColor="text1"/>
        </w:rPr>
        <w:t xml:space="preserve"> sample meta</w:t>
      </w:r>
      <w:r w:rsidR="002176C8" w:rsidRPr="006C3BFE">
        <w:rPr>
          <w:rFonts w:ascii="Arial" w:hAnsi="Arial" w:cs="Arial"/>
          <w:b/>
          <w:color w:val="000000" w:themeColor="text1"/>
        </w:rPr>
        <w:t>data will be required</w:t>
      </w:r>
      <w:r w:rsidRPr="006C3BFE">
        <w:rPr>
          <w:rFonts w:ascii="Arial" w:hAnsi="Arial" w:cs="Arial"/>
          <w:color w:val="000000" w:themeColor="text1"/>
        </w:rPr>
        <w:t xml:space="preserve"> (e.g</w:t>
      </w:r>
      <w:r w:rsidRPr="006C3BFE">
        <w:rPr>
          <w:rFonts w:ascii="Arial" w:hAnsi="Arial" w:cs="Arial"/>
          <w:iCs/>
          <w:color w:val="000000" w:themeColor="text1"/>
        </w:rPr>
        <w:t>.</w:t>
      </w:r>
      <w:r w:rsidR="000B4146" w:rsidRPr="006C3BFE">
        <w:rPr>
          <w:rFonts w:ascii="Arial" w:hAnsi="Arial" w:cs="Arial"/>
          <w:iCs/>
          <w:color w:val="000000" w:themeColor="text1"/>
        </w:rPr>
        <w:t>,</w:t>
      </w:r>
      <w:r w:rsidRPr="006C3BFE">
        <w:rPr>
          <w:rFonts w:ascii="Arial" w:hAnsi="Arial" w:cs="Arial"/>
          <w:color w:val="000000" w:themeColor="text1"/>
        </w:rPr>
        <w:t xml:space="preserve"> </w:t>
      </w:r>
      <w:r w:rsidR="007F778F" w:rsidRPr="006C3BFE">
        <w:rPr>
          <w:rFonts w:ascii="Arial" w:hAnsi="Arial" w:cs="Arial"/>
          <w:color w:val="000000" w:themeColor="text1"/>
        </w:rPr>
        <w:t>t</w:t>
      </w:r>
      <w:r w:rsidRPr="006C3BFE">
        <w:rPr>
          <w:rFonts w:ascii="Arial" w:hAnsi="Arial" w:cs="Arial"/>
          <w:color w:val="000000" w:themeColor="text1"/>
        </w:rPr>
        <w:t>reatment assignment, demographics)</w:t>
      </w:r>
      <w:r w:rsidR="00C15D7C" w:rsidRPr="006C3BFE">
        <w:rPr>
          <w:rFonts w:ascii="Arial" w:hAnsi="Arial" w:cs="Arial"/>
          <w:color w:val="000000" w:themeColor="text1"/>
        </w:rPr>
        <w:t>:</w:t>
      </w:r>
      <w:r w:rsidR="00E52E63">
        <w:rPr>
          <w:rFonts w:ascii="Arial" w:hAnsi="Arial" w:cs="Arial"/>
          <w:color w:val="000000" w:themeColor="text1"/>
        </w:rPr>
        <w:t xml:space="preserve"> </w:t>
      </w:r>
      <w:r w:rsidR="002878F2">
        <w:rPr>
          <w:rFonts w:ascii="Arial" w:hAnsi="Arial" w:cs="Arial"/>
          <w:bCs/>
          <w:szCs w:val="22"/>
        </w:rPr>
        <w:t>N/A</w:t>
      </w:r>
    </w:p>
    <w:p w14:paraId="1110FD0B" w14:textId="77777777" w:rsidR="00C15D7C" w:rsidRPr="006C3BFE" w:rsidRDefault="00C15D7C" w:rsidP="00C15D7C">
      <w:pPr>
        <w:pStyle w:val="BodyMeta"/>
        <w:ind w:left="1080"/>
        <w:jc w:val="both"/>
        <w:rPr>
          <w:rFonts w:ascii="Arial" w:hAnsi="Arial" w:cs="Arial"/>
          <w:color w:val="000000" w:themeColor="text1"/>
        </w:rPr>
      </w:pPr>
    </w:p>
    <w:p w14:paraId="55E9B377" w14:textId="637D4A05" w:rsidR="00C90F91" w:rsidRPr="006C3BFE" w:rsidRDefault="00C90F91" w:rsidP="00C64F19">
      <w:pPr>
        <w:pStyle w:val="SummaryBodyText"/>
        <w:numPr>
          <w:ilvl w:val="0"/>
          <w:numId w:val="26"/>
        </w:numPr>
        <w:ind w:left="360"/>
        <w:jc w:val="both"/>
        <w:rPr>
          <w:rFonts w:ascii="Arial" w:hAnsi="Arial" w:cs="Arial"/>
          <w:color w:val="000000" w:themeColor="text1"/>
          <w:szCs w:val="22"/>
        </w:rPr>
      </w:pPr>
      <w:r w:rsidRPr="006C3BFE">
        <w:rPr>
          <w:rFonts w:ascii="Arial" w:hAnsi="Arial" w:cs="Arial"/>
          <w:b/>
          <w:color w:val="000000" w:themeColor="text1"/>
          <w:szCs w:val="22"/>
        </w:rPr>
        <w:t xml:space="preserve">For </w:t>
      </w:r>
      <w:r w:rsidR="001A17E0" w:rsidRPr="006C3BFE">
        <w:rPr>
          <w:rFonts w:ascii="Arial" w:hAnsi="Arial" w:cs="Arial"/>
          <w:b/>
          <w:color w:val="000000" w:themeColor="text1"/>
          <w:szCs w:val="22"/>
        </w:rPr>
        <w:t>each</w:t>
      </w:r>
      <w:r w:rsidRPr="006C3BFE">
        <w:rPr>
          <w:rFonts w:ascii="Arial" w:hAnsi="Arial" w:cs="Arial"/>
          <w:b/>
          <w:color w:val="000000" w:themeColor="text1"/>
          <w:szCs w:val="22"/>
        </w:rPr>
        <w:t xml:space="preserve"> assay that will be run using </w:t>
      </w:r>
      <w:r w:rsidR="00E22D81" w:rsidRPr="006C3BFE">
        <w:rPr>
          <w:rFonts w:ascii="Arial" w:hAnsi="Arial" w:cs="Arial"/>
          <w:b/>
          <w:color w:val="000000" w:themeColor="text1"/>
          <w:szCs w:val="22"/>
        </w:rPr>
        <w:t>study</w:t>
      </w:r>
      <w:r w:rsidRPr="006C3BFE">
        <w:rPr>
          <w:rFonts w:ascii="Arial" w:hAnsi="Arial" w:cs="Arial"/>
          <w:b/>
          <w:color w:val="000000" w:themeColor="text1"/>
          <w:szCs w:val="22"/>
        </w:rPr>
        <w:t xml:space="preserve"> samples</w:t>
      </w:r>
      <w:r w:rsidRPr="006C3BFE">
        <w:rPr>
          <w:rFonts w:ascii="Arial" w:hAnsi="Arial" w:cs="Arial"/>
          <w:color w:val="000000" w:themeColor="text1"/>
          <w:szCs w:val="22"/>
        </w:rPr>
        <w:t>:</w:t>
      </w:r>
    </w:p>
    <w:p w14:paraId="33B7FA0A" w14:textId="3BCE2171" w:rsidR="00C90F91" w:rsidRPr="006C3BFE" w:rsidRDefault="00C90F91" w:rsidP="00C64F19">
      <w:pPr>
        <w:pStyle w:val="SummaryBodyText"/>
        <w:numPr>
          <w:ilvl w:val="1"/>
          <w:numId w:val="26"/>
        </w:numPr>
        <w:ind w:left="1080"/>
        <w:jc w:val="both"/>
        <w:rPr>
          <w:rFonts w:ascii="Arial" w:hAnsi="Arial" w:cs="Arial"/>
          <w:color w:val="000000" w:themeColor="text1"/>
          <w:szCs w:val="22"/>
        </w:rPr>
      </w:pPr>
      <w:r w:rsidRPr="006C3BFE">
        <w:rPr>
          <w:rFonts w:ascii="Arial" w:hAnsi="Arial" w:cs="Arial"/>
          <w:b/>
          <w:color w:val="000000" w:themeColor="text1"/>
          <w:szCs w:val="22"/>
        </w:rPr>
        <w:lastRenderedPageBreak/>
        <w:t>Provide a detailed description of the assay(s) to be conducted</w:t>
      </w:r>
      <w:r w:rsidR="00282AD1" w:rsidRPr="006C3BFE">
        <w:rPr>
          <w:rFonts w:ascii="Arial" w:hAnsi="Arial" w:cs="Arial"/>
          <w:color w:val="000000" w:themeColor="text1"/>
          <w:szCs w:val="22"/>
        </w:rPr>
        <w:t xml:space="preserve"> (</w:t>
      </w:r>
      <w:r w:rsidR="00F479F4" w:rsidRPr="006C3BFE">
        <w:rPr>
          <w:rFonts w:ascii="Arial" w:hAnsi="Arial" w:cs="Arial"/>
          <w:color w:val="000000" w:themeColor="text1"/>
          <w:szCs w:val="22"/>
        </w:rPr>
        <w:t>including methodology and any relevant publications</w:t>
      </w:r>
      <w:r w:rsidR="00282AD1" w:rsidRPr="006C3BFE">
        <w:rPr>
          <w:rFonts w:ascii="Arial" w:hAnsi="Arial" w:cs="Arial"/>
          <w:color w:val="000000" w:themeColor="text1"/>
          <w:szCs w:val="22"/>
        </w:rPr>
        <w:t>)</w:t>
      </w:r>
      <w:r w:rsidR="00B621BE" w:rsidRPr="006C3BFE">
        <w:rPr>
          <w:rFonts w:ascii="Arial" w:hAnsi="Arial" w:cs="Arial"/>
          <w:color w:val="000000" w:themeColor="text1"/>
          <w:szCs w:val="22"/>
        </w:rPr>
        <w:t>:</w:t>
      </w:r>
      <w:r w:rsidR="00E52E63">
        <w:rPr>
          <w:rFonts w:ascii="Arial" w:hAnsi="Arial" w:cs="Arial"/>
          <w:color w:val="000000" w:themeColor="text1"/>
          <w:szCs w:val="22"/>
        </w:rPr>
        <w:t xml:space="preserve"> </w:t>
      </w:r>
      <w:r w:rsidR="00FC4425">
        <w:rPr>
          <w:rFonts w:ascii="Arial" w:hAnsi="Arial" w:cs="Arial"/>
          <w:bCs/>
          <w:szCs w:val="22"/>
        </w:rPr>
        <w:t>N/A</w:t>
      </w:r>
    </w:p>
    <w:p w14:paraId="204DA33C" w14:textId="57E00A88" w:rsidR="00F479F4" w:rsidRPr="00944E35" w:rsidRDefault="00F84D50" w:rsidP="00C64F19">
      <w:pPr>
        <w:pStyle w:val="SummaryBodyText"/>
        <w:numPr>
          <w:ilvl w:val="1"/>
          <w:numId w:val="26"/>
        </w:numPr>
        <w:ind w:left="1080"/>
        <w:jc w:val="both"/>
        <w:rPr>
          <w:rFonts w:ascii="Arial" w:hAnsi="Arial" w:cs="Arial"/>
          <w:color w:val="000000" w:themeColor="text1"/>
          <w:szCs w:val="22"/>
        </w:rPr>
      </w:pPr>
      <w:r w:rsidRPr="006C3BFE">
        <w:rPr>
          <w:rFonts w:ascii="Arial" w:hAnsi="Arial" w:cs="Arial"/>
          <w:b/>
          <w:color w:val="000000" w:themeColor="text1"/>
          <w:szCs w:val="22"/>
        </w:rPr>
        <w:t>Describe the level of assay qualification and/or validation</w:t>
      </w:r>
      <w:r w:rsidR="0076490A" w:rsidRPr="006C3BFE">
        <w:rPr>
          <w:rFonts w:ascii="Arial" w:hAnsi="Arial" w:cs="Arial"/>
          <w:b/>
          <w:color w:val="000000" w:themeColor="text1"/>
          <w:szCs w:val="22"/>
        </w:rPr>
        <w:t xml:space="preserve"> </w:t>
      </w:r>
      <w:r w:rsidR="0076490A" w:rsidRPr="006C3BFE">
        <w:rPr>
          <w:rFonts w:ascii="Arial" w:hAnsi="Arial" w:cs="Arial"/>
          <w:color w:val="000000" w:themeColor="text1"/>
          <w:szCs w:val="22"/>
        </w:rPr>
        <w:t>(details can be outlined in table below)</w:t>
      </w:r>
      <w:r w:rsidR="00B621BE" w:rsidRPr="006C3BFE">
        <w:rPr>
          <w:rFonts w:ascii="Arial" w:hAnsi="Arial" w:cs="Arial"/>
          <w:color w:val="000000" w:themeColor="text1"/>
          <w:szCs w:val="22"/>
        </w:rPr>
        <w:t>:</w:t>
      </w:r>
      <w:r w:rsidR="00E52E63">
        <w:rPr>
          <w:rFonts w:ascii="Arial" w:hAnsi="Arial" w:cs="Arial"/>
          <w:color w:val="000000" w:themeColor="text1"/>
          <w:szCs w:val="22"/>
        </w:rPr>
        <w:t xml:space="preserve"> </w:t>
      </w:r>
      <w:r w:rsidR="00424F5B">
        <w:rPr>
          <w:rFonts w:ascii="Arial" w:hAnsi="Arial" w:cs="Arial"/>
          <w:bCs/>
          <w:szCs w:val="22"/>
        </w:rPr>
        <w:t>N/A</w:t>
      </w:r>
    </w:p>
    <w:p w14:paraId="4697B3DF" w14:textId="44DC4C4D" w:rsidR="003278E6" w:rsidRDefault="003278E6" w:rsidP="003278E6">
      <w:pPr>
        <w:pStyle w:val="SummaryBodyText"/>
        <w:jc w:val="both"/>
        <w:rPr>
          <w:rFonts w:ascii="Arial" w:hAnsi="Arial" w:cs="Arial"/>
          <w:color w:val="000000" w:themeColor="text1"/>
          <w:szCs w:val="22"/>
        </w:rPr>
      </w:pPr>
    </w:p>
    <w:p w14:paraId="5261736B" w14:textId="1868A6F3" w:rsidR="00C87EEC" w:rsidRPr="00DB6616" w:rsidRDefault="00FC267D" w:rsidP="00E6654C">
      <w:pPr>
        <w:rPr>
          <w:bCs/>
          <w:sz w:val="32"/>
        </w:rPr>
      </w:pPr>
      <w:r>
        <w:rPr>
          <w:b/>
          <w:bCs/>
        </w:rPr>
        <w:br w:type="page"/>
      </w:r>
      <w:r w:rsidR="00C87EEC" w:rsidRPr="00DB6616">
        <w:rPr>
          <w:bCs/>
        </w:rPr>
        <w:lastRenderedPageBreak/>
        <w:t>_______________________________________________________________________________</w:t>
      </w:r>
    </w:p>
    <w:p w14:paraId="38DB518A" w14:textId="1366F97A" w:rsidR="008062B7" w:rsidRPr="00650025" w:rsidRDefault="00083B72" w:rsidP="00944E35">
      <w:pPr>
        <w:pStyle w:val="Heading1"/>
        <w:widowControl w:val="0"/>
      </w:pPr>
      <w:r w:rsidRPr="00650025">
        <w:t>Quality Assurance</w:t>
      </w:r>
    </w:p>
    <w:p w14:paraId="66FBD012" w14:textId="2E5CCAC2" w:rsidR="005C4B18" w:rsidRPr="006C3BFE" w:rsidRDefault="00F479F4" w:rsidP="006C3BFE">
      <w:pPr>
        <w:pStyle w:val="SummaryBodyText"/>
        <w:ind w:left="0"/>
        <w:jc w:val="both"/>
        <w:rPr>
          <w:rFonts w:ascii="Arial" w:hAnsi="Arial" w:cs="Arial"/>
          <w:color w:val="000000" w:themeColor="text1"/>
          <w:szCs w:val="22"/>
        </w:rPr>
      </w:pPr>
      <w:r w:rsidRPr="006C3BFE">
        <w:rPr>
          <w:rFonts w:ascii="Arial" w:hAnsi="Arial" w:cs="Arial"/>
          <w:b/>
          <w:color w:val="000000" w:themeColor="text1"/>
          <w:szCs w:val="22"/>
        </w:rPr>
        <w:t xml:space="preserve">Provide an overview of the quality </w:t>
      </w:r>
      <w:r w:rsidR="0043471B" w:rsidRPr="006C3BFE">
        <w:rPr>
          <w:rFonts w:ascii="Arial" w:hAnsi="Arial" w:cs="Arial"/>
          <w:b/>
          <w:color w:val="000000" w:themeColor="text1"/>
          <w:szCs w:val="22"/>
        </w:rPr>
        <w:t>management systems in place at your institution</w:t>
      </w:r>
      <w:r w:rsidR="0043471B" w:rsidRPr="006C3BFE">
        <w:rPr>
          <w:rFonts w:ascii="Arial" w:hAnsi="Arial" w:cs="Arial"/>
          <w:color w:val="000000" w:themeColor="text1"/>
          <w:szCs w:val="22"/>
        </w:rPr>
        <w:t xml:space="preserve"> </w:t>
      </w:r>
      <w:r w:rsidR="00AF182B" w:rsidRPr="006C3BFE">
        <w:rPr>
          <w:rFonts w:ascii="Arial" w:hAnsi="Arial" w:cs="Arial"/>
          <w:color w:val="000000" w:themeColor="text1"/>
          <w:szCs w:val="22"/>
        </w:rPr>
        <w:t>(or attach relevant documents)</w:t>
      </w:r>
    </w:p>
    <w:p w14:paraId="4A64BAD6" w14:textId="1E91AF84" w:rsidR="005C4B18" w:rsidRPr="006C3BFE" w:rsidRDefault="00E01120" w:rsidP="00C65F78">
      <w:pPr>
        <w:pStyle w:val="SummaryBodyText"/>
        <w:numPr>
          <w:ilvl w:val="0"/>
          <w:numId w:val="28"/>
        </w:numPr>
        <w:jc w:val="both"/>
        <w:rPr>
          <w:rFonts w:ascii="Arial" w:hAnsi="Arial" w:cs="Arial"/>
          <w:color w:val="000000" w:themeColor="text1"/>
          <w:szCs w:val="22"/>
        </w:rPr>
      </w:pPr>
      <w:r w:rsidRPr="006C3BFE">
        <w:rPr>
          <w:rFonts w:ascii="Arial" w:hAnsi="Arial" w:cs="Arial"/>
          <w:color w:val="000000" w:themeColor="text1"/>
          <w:szCs w:val="22"/>
        </w:rPr>
        <w:t>Type of quality system (</w:t>
      </w:r>
      <w:r w:rsidR="00B66A35" w:rsidRPr="006C3BFE">
        <w:rPr>
          <w:rFonts w:ascii="Arial" w:hAnsi="Arial" w:cs="Arial"/>
          <w:iCs/>
          <w:color w:val="000000" w:themeColor="text1"/>
          <w:szCs w:val="22"/>
        </w:rPr>
        <w:t>e</w:t>
      </w:r>
      <w:r w:rsidRPr="006C3BFE">
        <w:rPr>
          <w:rFonts w:ascii="Arial" w:hAnsi="Arial" w:cs="Arial"/>
          <w:color w:val="000000" w:themeColor="text1"/>
          <w:szCs w:val="22"/>
        </w:rPr>
        <w:t>.g</w:t>
      </w:r>
      <w:r w:rsidRPr="006C3BFE">
        <w:rPr>
          <w:rFonts w:ascii="Arial" w:hAnsi="Arial" w:cs="Arial"/>
          <w:iCs/>
          <w:color w:val="000000" w:themeColor="text1"/>
          <w:szCs w:val="22"/>
        </w:rPr>
        <w:t>.</w:t>
      </w:r>
      <w:r w:rsidR="00B66A35" w:rsidRPr="006C3BFE">
        <w:rPr>
          <w:rFonts w:ascii="Arial" w:hAnsi="Arial" w:cs="Arial"/>
          <w:iCs/>
          <w:color w:val="000000" w:themeColor="text1"/>
          <w:szCs w:val="22"/>
        </w:rPr>
        <w:t>,</w:t>
      </w:r>
      <w:r w:rsidRPr="006C3BFE">
        <w:rPr>
          <w:rFonts w:ascii="Arial" w:hAnsi="Arial" w:cs="Arial"/>
          <w:color w:val="000000" w:themeColor="text1"/>
          <w:szCs w:val="22"/>
        </w:rPr>
        <w:t xml:space="preserve"> </w:t>
      </w:r>
      <w:r w:rsidR="0015570A" w:rsidRPr="006C3BFE">
        <w:rPr>
          <w:rFonts w:ascii="Arial" w:hAnsi="Arial" w:cs="Arial"/>
          <w:color w:val="000000" w:themeColor="text1"/>
          <w:szCs w:val="22"/>
        </w:rPr>
        <w:t>GLP/</w:t>
      </w:r>
      <w:r w:rsidR="0043471B" w:rsidRPr="006C3BFE">
        <w:rPr>
          <w:rFonts w:ascii="Arial" w:hAnsi="Arial" w:cs="Arial"/>
          <w:color w:val="000000" w:themeColor="text1"/>
          <w:szCs w:val="22"/>
        </w:rPr>
        <w:t>GCLP</w:t>
      </w:r>
      <w:r w:rsidR="00CB6050" w:rsidRPr="006C3BFE">
        <w:rPr>
          <w:rFonts w:ascii="Arial" w:hAnsi="Arial" w:cs="Arial"/>
          <w:color w:val="000000" w:themeColor="text1"/>
          <w:szCs w:val="22"/>
        </w:rPr>
        <w:t>/CLIA</w:t>
      </w:r>
      <w:r w:rsidR="00042D07" w:rsidRPr="006C3BFE">
        <w:rPr>
          <w:rFonts w:ascii="Arial" w:hAnsi="Arial" w:cs="Arial"/>
          <w:color w:val="000000" w:themeColor="text1"/>
          <w:szCs w:val="22"/>
        </w:rPr>
        <w:t>/Not applicable</w:t>
      </w:r>
      <w:r w:rsidRPr="006C3BFE">
        <w:rPr>
          <w:rFonts w:ascii="Arial" w:hAnsi="Arial" w:cs="Arial"/>
          <w:color w:val="000000" w:themeColor="text1"/>
          <w:szCs w:val="22"/>
        </w:rPr>
        <w:t>)</w:t>
      </w:r>
      <w:r w:rsidR="005C4B18" w:rsidRPr="006C3BFE">
        <w:rPr>
          <w:rFonts w:ascii="Arial" w:hAnsi="Arial" w:cs="Arial"/>
          <w:color w:val="000000" w:themeColor="text1"/>
          <w:szCs w:val="22"/>
        </w:rPr>
        <w:t>:</w:t>
      </w:r>
      <w:r w:rsidR="00E52E63" w:rsidRPr="00E52E63">
        <w:rPr>
          <w:rFonts w:ascii="Arial" w:hAnsi="Arial" w:cs="Arial"/>
          <w:bCs/>
          <w:szCs w:val="22"/>
        </w:rPr>
        <w:t xml:space="preserve"> </w:t>
      </w:r>
      <w:r w:rsidR="00E52E63" w:rsidRPr="00E52E63">
        <w:rPr>
          <w:rFonts w:ascii="Arial" w:hAnsi="Arial" w:cs="Arial"/>
          <w:bCs/>
          <w:szCs w:val="22"/>
        </w:rPr>
        <w:fldChar w:fldCharType="begin">
          <w:ffData>
            <w:name w:val="Text13"/>
            <w:enabled/>
            <w:calcOnExit w:val="0"/>
            <w:textInput/>
          </w:ffData>
        </w:fldChar>
      </w:r>
      <w:r w:rsidR="00E52E63" w:rsidRPr="00E52E63">
        <w:rPr>
          <w:rFonts w:ascii="Arial" w:hAnsi="Arial" w:cs="Arial"/>
          <w:bCs/>
          <w:szCs w:val="22"/>
        </w:rPr>
        <w:instrText xml:space="preserve"> FORMTEXT </w:instrText>
      </w:r>
      <w:r w:rsidR="00E52E63" w:rsidRPr="00E52E63">
        <w:rPr>
          <w:rFonts w:ascii="Arial" w:hAnsi="Arial" w:cs="Arial"/>
          <w:bCs/>
          <w:szCs w:val="22"/>
        </w:rPr>
      </w:r>
      <w:r w:rsidR="00E52E63" w:rsidRPr="00E52E63">
        <w:rPr>
          <w:rFonts w:ascii="Arial" w:hAnsi="Arial" w:cs="Arial"/>
          <w:bCs/>
          <w:szCs w:val="22"/>
        </w:rPr>
        <w:fldChar w:fldCharType="separate"/>
      </w:r>
      <w:r w:rsidR="00E52E63" w:rsidRPr="00E52E63">
        <w:rPr>
          <w:rFonts w:ascii="Arial" w:hAnsi="Arial" w:cs="Arial"/>
          <w:bCs/>
          <w:szCs w:val="22"/>
        </w:rPr>
        <w:t> </w:t>
      </w:r>
      <w:r w:rsidR="00E52E63" w:rsidRPr="00E52E63">
        <w:rPr>
          <w:rFonts w:ascii="Arial" w:hAnsi="Arial" w:cs="Arial"/>
          <w:bCs/>
          <w:szCs w:val="22"/>
        </w:rPr>
        <w:t> </w:t>
      </w:r>
      <w:r w:rsidR="00E52E63" w:rsidRPr="00E52E63">
        <w:rPr>
          <w:rFonts w:ascii="Arial" w:hAnsi="Arial" w:cs="Arial"/>
          <w:bCs/>
          <w:szCs w:val="22"/>
        </w:rPr>
        <w:t> </w:t>
      </w:r>
      <w:r w:rsidR="00E52E63" w:rsidRPr="00E52E63">
        <w:rPr>
          <w:rFonts w:ascii="Arial" w:hAnsi="Arial" w:cs="Arial"/>
          <w:bCs/>
          <w:szCs w:val="22"/>
        </w:rPr>
        <w:t> </w:t>
      </w:r>
      <w:r w:rsidR="00E52E63" w:rsidRPr="00E52E63">
        <w:rPr>
          <w:rFonts w:ascii="Arial" w:hAnsi="Arial" w:cs="Arial"/>
          <w:bCs/>
          <w:szCs w:val="22"/>
        </w:rPr>
        <w:fldChar w:fldCharType="end"/>
      </w:r>
    </w:p>
    <w:p w14:paraId="779E5F2C" w14:textId="372A3657" w:rsidR="00F479F4" w:rsidRPr="007E61C4" w:rsidRDefault="005969A1" w:rsidP="00C65F78">
      <w:pPr>
        <w:pStyle w:val="SummaryBodyText"/>
        <w:numPr>
          <w:ilvl w:val="0"/>
          <w:numId w:val="28"/>
        </w:numPr>
        <w:jc w:val="both"/>
        <w:rPr>
          <w:rFonts w:ascii="Arial" w:hAnsi="Arial" w:cs="Arial"/>
          <w:color w:val="000000" w:themeColor="text1"/>
          <w:szCs w:val="22"/>
        </w:rPr>
      </w:pPr>
      <w:r w:rsidRPr="006C3BFE">
        <w:rPr>
          <w:rFonts w:ascii="Arial" w:hAnsi="Arial" w:cs="Arial"/>
          <w:color w:val="000000" w:themeColor="text1"/>
          <w:szCs w:val="22"/>
        </w:rPr>
        <w:t>Overview of</w:t>
      </w:r>
      <w:r w:rsidRPr="006C3BFE">
        <w:rPr>
          <w:rFonts w:ascii="Arial" w:hAnsi="Arial" w:cs="Arial"/>
          <w:b/>
          <w:color w:val="000000" w:themeColor="text1"/>
          <w:szCs w:val="22"/>
        </w:rPr>
        <w:t xml:space="preserve"> </w:t>
      </w:r>
      <w:r w:rsidR="0043471B" w:rsidRPr="006C3BFE">
        <w:rPr>
          <w:rFonts w:ascii="Arial" w:hAnsi="Arial" w:cs="Arial"/>
          <w:color w:val="000000" w:themeColor="text1"/>
          <w:szCs w:val="22"/>
        </w:rPr>
        <w:t xml:space="preserve">data/specimen management systems, equipment </w:t>
      </w:r>
      <w:r w:rsidR="00CB6050" w:rsidRPr="006C3BFE">
        <w:rPr>
          <w:rFonts w:ascii="Arial" w:hAnsi="Arial" w:cs="Arial"/>
          <w:color w:val="000000" w:themeColor="text1"/>
          <w:szCs w:val="22"/>
        </w:rPr>
        <w:t>maintenance plans, data security plans, etc</w:t>
      </w:r>
      <w:r w:rsidR="007436D0" w:rsidRPr="006C3BFE">
        <w:rPr>
          <w:rFonts w:ascii="Arial" w:hAnsi="Arial" w:cs="Arial"/>
          <w:iCs/>
          <w:color w:val="000000" w:themeColor="text1"/>
          <w:szCs w:val="22"/>
        </w:rPr>
        <w:t>.</w:t>
      </w:r>
      <w:r w:rsidR="0019380A" w:rsidRPr="006C3BFE">
        <w:rPr>
          <w:rFonts w:ascii="Arial" w:hAnsi="Arial" w:cs="Arial"/>
          <w:iCs/>
          <w:color w:val="000000" w:themeColor="text1"/>
          <w:szCs w:val="22"/>
        </w:rPr>
        <w:t>:</w:t>
      </w:r>
      <w:r w:rsidR="00E52E63">
        <w:rPr>
          <w:rFonts w:ascii="Arial" w:hAnsi="Arial" w:cs="Arial"/>
          <w:iCs/>
          <w:color w:val="000000" w:themeColor="text1"/>
          <w:szCs w:val="22"/>
        </w:rPr>
        <w:t xml:space="preserve"> </w:t>
      </w:r>
      <w:r w:rsidR="00E52E63" w:rsidRPr="00E52E63">
        <w:rPr>
          <w:rFonts w:ascii="Arial" w:hAnsi="Arial" w:cs="Arial"/>
          <w:bCs/>
          <w:szCs w:val="22"/>
        </w:rPr>
        <w:fldChar w:fldCharType="begin">
          <w:ffData>
            <w:name w:val="Text13"/>
            <w:enabled/>
            <w:calcOnExit w:val="0"/>
            <w:textInput/>
          </w:ffData>
        </w:fldChar>
      </w:r>
      <w:r w:rsidR="00E52E63" w:rsidRPr="00E52E63">
        <w:rPr>
          <w:rFonts w:ascii="Arial" w:hAnsi="Arial" w:cs="Arial"/>
          <w:bCs/>
          <w:szCs w:val="22"/>
        </w:rPr>
        <w:instrText xml:space="preserve"> FORMTEXT </w:instrText>
      </w:r>
      <w:r w:rsidR="00E52E63" w:rsidRPr="00E52E63">
        <w:rPr>
          <w:rFonts w:ascii="Arial" w:hAnsi="Arial" w:cs="Arial"/>
          <w:bCs/>
          <w:szCs w:val="22"/>
        </w:rPr>
      </w:r>
      <w:r w:rsidR="00E52E63" w:rsidRPr="00E52E63">
        <w:rPr>
          <w:rFonts w:ascii="Arial" w:hAnsi="Arial" w:cs="Arial"/>
          <w:bCs/>
          <w:szCs w:val="22"/>
        </w:rPr>
        <w:fldChar w:fldCharType="separate"/>
      </w:r>
      <w:r w:rsidR="00E52E63" w:rsidRPr="00E52E63">
        <w:rPr>
          <w:rFonts w:ascii="Arial" w:hAnsi="Arial" w:cs="Arial"/>
          <w:bCs/>
          <w:szCs w:val="22"/>
        </w:rPr>
        <w:t> </w:t>
      </w:r>
      <w:r w:rsidR="00C522B3">
        <w:rPr>
          <w:rFonts w:ascii="Arial" w:hAnsi="Arial" w:cs="Arial"/>
          <w:bCs/>
          <w:szCs w:val="22"/>
        </w:rPr>
        <w:t xml:space="preserve">As informed by the </w:t>
      </w:r>
      <w:r w:rsidR="00113564">
        <w:rPr>
          <w:rFonts w:ascii="Arial" w:hAnsi="Arial" w:cs="Arial"/>
          <w:bCs/>
          <w:szCs w:val="22"/>
        </w:rPr>
        <w:t>project's</w:t>
      </w:r>
      <w:r w:rsidR="00C522B3">
        <w:rPr>
          <w:rFonts w:ascii="Arial" w:hAnsi="Arial" w:cs="Arial"/>
          <w:bCs/>
          <w:szCs w:val="22"/>
        </w:rPr>
        <w:t xml:space="preserve"> data management plan the fo</w:t>
      </w:r>
      <w:r w:rsidR="000A4B5F">
        <w:rPr>
          <w:rFonts w:ascii="Arial" w:hAnsi="Arial" w:cs="Arial"/>
          <w:bCs/>
          <w:szCs w:val="22"/>
        </w:rPr>
        <w:t xml:space="preserve">llowing </w:t>
      </w:r>
      <w:r w:rsidR="00113564">
        <w:rPr>
          <w:rFonts w:ascii="Arial" w:hAnsi="Arial" w:cs="Arial"/>
          <w:bCs/>
          <w:szCs w:val="22"/>
        </w:rPr>
        <w:t>procedures</w:t>
      </w:r>
      <w:r w:rsidR="000A4B5F">
        <w:rPr>
          <w:rFonts w:ascii="Arial" w:hAnsi="Arial" w:cs="Arial"/>
          <w:bCs/>
          <w:szCs w:val="22"/>
        </w:rPr>
        <w:t xml:space="preserve"> will be applied:</w:t>
      </w:r>
      <w:r w:rsidR="00E52E63" w:rsidRPr="00E52E63">
        <w:rPr>
          <w:rFonts w:ascii="Arial" w:hAnsi="Arial" w:cs="Arial"/>
          <w:bCs/>
          <w:szCs w:val="22"/>
        </w:rPr>
        <w:t> </w:t>
      </w:r>
      <w:r w:rsidR="00E52E63" w:rsidRPr="00E52E63">
        <w:rPr>
          <w:rFonts w:ascii="Arial" w:hAnsi="Arial" w:cs="Arial"/>
          <w:bCs/>
          <w:szCs w:val="22"/>
        </w:rPr>
        <w:fldChar w:fldCharType="end"/>
      </w:r>
    </w:p>
    <w:p w14:paraId="30CB4B11" w14:textId="3A581EA1" w:rsidR="007E61C4" w:rsidRPr="007E61C4" w:rsidRDefault="007E61C4" w:rsidP="00C73A28">
      <w:pPr>
        <w:pStyle w:val="SummaryBodyText"/>
        <w:ind w:left="360"/>
        <w:jc w:val="both"/>
        <w:rPr>
          <w:rFonts w:ascii="Arial" w:hAnsi="Arial" w:cs="Arial"/>
          <w:color w:val="000000" w:themeColor="text1"/>
          <w:szCs w:val="22"/>
        </w:rPr>
      </w:pPr>
      <w:r w:rsidRPr="00E95A68">
        <w:rPr>
          <w:rFonts w:ascii="Arial" w:hAnsi="Arial" w:cs="Arial"/>
          <w:b/>
          <w:bCs/>
          <w:color w:val="000000" w:themeColor="text1"/>
          <w:szCs w:val="22"/>
        </w:rPr>
        <w:t xml:space="preserve">Data Transfer: </w:t>
      </w:r>
      <w:r w:rsidRPr="007E61C4">
        <w:rPr>
          <w:rFonts w:ascii="Arial" w:hAnsi="Arial" w:cs="Arial"/>
          <w:color w:val="000000" w:themeColor="text1"/>
          <w:szCs w:val="22"/>
        </w:rPr>
        <w:t xml:space="preserve">Once </w:t>
      </w:r>
      <w:r w:rsidR="00E95A68">
        <w:rPr>
          <w:rFonts w:ascii="Arial" w:hAnsi="Arial" w:cs="Arial"/>
          <w:color w:val="000000" w:themeColor="text1"/>
          <w:szCs w:val="22"/>
        </w:rPr>
        <w:t xml:space="preserve">the application </w:t>
      </w:r>
      <w:proofErr w:type="gramStart"/>
      <w:r w:rsidR="00E95A68">
        <w:rPr>
          <w:rFonts w:ascii="Arial" w:hAnsi="Arial" w:cs="Arial"/>
          <w:color w:val="000000" w:themeColor="text1"/>
          <w:szCs w:val="22"/>
        </w:rPr>
        <w:t>to access</w:t>
      </w:r>
      <w:proofErr w:type="gramEnd"/>
      <w:r w:rsidR="00E95A68">
        <w:rPr>
          <w:rFonts w:ascii="Arial" w:hAnsi="Arial" w:cs="Arial"/>
          <w:color w:val="000000" w:themeColor="text1"/>
          <w:szCs w:val="22"/>
        </w:rPr>
        <w:t xml:space="preserve"> </w:t>
      </w:r>
      <w:proofErr w:type="gramStart"/>
      <w:r w:rsidR="00E95A68">
        <w:rPr>
          <w:rFonts w:ascii="Arial" w:hAnsi="Arial" w:cs="Arial"/>
          <w:color w:val="000000" w:themeColor="text1"/>
          <w:szCs w:val="22"/>
        </w:rPr>
        <w:t>data</w:t>
      </w:r>
      <w:r w:rsidRPr="007E61C4">
        <w:rPr>
          <w:rFonts w:ascii="Arial" w:hAnsi="Arial" w:cs="Arial"/>
          <w:color w:val="000000" w:themeColor="text1"/>
          <w:szCs w:val="22"/>
        </w:rPr>
        <w:t>,  health</w:t>
      </w:r>
      <w:proofErr w:type="gramEnd"/>
      <w:r w:rsidRPr="007E61C4">
        <w:rPr>
          <w:rFonts w:ascii="Arial" w:hAnsi="Arial" w:cs="Arial"/>
          <w:color w:val="000000" w:themeColor="text1"/>
          <w:szCs w:val="22"/>
        </w:rPr>
        <w:t xml:space="preserve"> data will be transferred to the UCT data platform. We will ensure that this transfer is done securely, utilizing encrypted data transport (TLS) through services like box.com to protect the data during transit.</w:t>
      </w:r>
    </w:p>
    <w:p w14:paraId="116D9728" w14:textId="619BEC77" w:rsidR="007E61C4" w:rsidRPr="007E61C4" w:rsidRDefault="007E61C4" w:rsidP="00C73A28">
      <w:pPr>
        <w:pStyle w:val="SummaryBodyText"/>
        <w:ind w:left="360"/>
        <w:jc w:val="both"/>
        <w:rPr>
          <w:rFonts w:ascii="Arial" w:hAnsi="Arial" w:cs="Arial"/>
          <w:color w:val="000000" w:themeColor="text1"/>
          <w:szCs w:val="22"/>
        </w:rPr>
      </w:pPr>
      <w:r w:rsidRPr="00E95A68">
        <w:rPr>
          <w:rFonts w:ascii="Arial" w:hAnsi="Arial" w:cs="Arial"/>
          <w:b/>
          <w:bCs/>
          <w:color w:val="000000" w:themeColor="text1"/>
          <w:szCs w:val="22"/>
        </w:rPr>
        <w:t>Data Storage and Encryption:</w:t>
      </w:r>
      <w:r w:rsidRPr="007E61C4">
        <w:rPr>
          <w:rFonts w:ascii="Arial" w:hAnsi="Arial" w:cs="Arial"/>
          <w:color w:val="000000" w:themeColor="text1"/>
          <w:szCs w:val="22"/>
        </w:rPr>
        <w:t xml:space="preserve"> If your data includes personally identifiable information, we will encrypt it using the industry-standard 256-bit AES (Advanced Encryption Standard). Access to encryption keys will be limited to the minimum necessary personnel. Metadata, which provides context about the data, will be stored separately to facilitate indexing and software development.</w:t>
      </w:r>
    </w:p>
    <w:p w14:paraId="7A51314D" w14:textId="13342924" w:rsidR="007E61C4" w:rsidRPr="007E61C4" w:rsidDel="00690B43" w:rsidRDefault="007E61C4" w:rsidP="00C73A28">
      <w:pPr>
        <w:pStyle w:val="SummaryBodyText"/>
        <w:ind w:left="360"/>
        <w:jc w:val="both"/>
        <w:rPr>
          <w:del w:id="15" w:author="Craig Parker" w:date="2024-04-19T10:15:00Z"/>
          <w:rFonts w:ascii="Arial" w:hAnsi="Arial" w:cs="Arial"/>
          <w:color w:val="000000" w:themeColor="text1"/>
          <w:szCs w:val="22"/>
        </w:rPr>
      </w:pPr>
      <w:r w:rsidRPr="00E95A68">
        <w:rPr>
          <w:rFonts w:ascii="Arial" w:hAnsi="Arial" w:cs="Arial"/>
          <w:b/>
          <w:bCs/>
          <w:color w:val="000000" w:themeColor="text1"/>
          <w:szCs w:val="22"/>
        </w:rPr>
        <w:t>Data Indexing:</w:t>
      </w:r>
      <w:r w:rsidRPr="007E61C4">
        <w:rPr>
          <w:rFonts w:ascii="Arial" w:hAnsi="Arial" w:cs="Arial"/>
          <w:color w:val="000000" w:themeColor="text1"/>
          <w:szCs w:val="22"/>
        </w:rPr>
        <w:t xml:space="preserve"> Your data will be indexed using metadata standards to make it easily discoverable and accessible. We plan to share this indexed data through the CSAG/UCT data platform (CKAN implementation) to promote public access. Additionally, metadata will be propagated to the DSI-Africa Open Data Science Platform to enhance discoverability.</w:t>
      </w:r>
      <w:ins w:id="16" w:author="Craig Parker" w:date="2024-04-19T10:14:00Z">
        <w:r w:rsidR="00690B43">
          <w:rPr>
            <w:rFonts w:ascii="Arial" w:hAnsi="Arial" w:cs="Arial"/>
            <w:color w:val="000000" w:themeColor="text1"/>
            <w:szCs w:val="22"/>
          </w:rPr>
          <w:t xml:space="preserve"> </w:t>
        </w:r>
      </w:ins>
      <w:ins w:id="17" w:author="Craig Parker" w:date="2024-04-19T10:15:00Z">
        <w:r w:rsidR="00690B43" w:rsidRPr="00690B43">
          <w:rPr>
            <w:rFonts w:ascii="Arial" w:hAnsi="Arial" w:cs="Arial"/>
            <w:color w:val="000000" w:themeColor="text1"/>
            <w:szCs w:val="22"/>
          </w:rPr>
          <w:t xml:space="preserve">plans to make the study database publicly available </w:t>
        </w:r>
        <w:r w:rsidR="00690B43">
          <w:rPr>
            <w:rFonts w:ascii="Arial" w:hAnsi="Arial" w:cs="Arial"/>
            <w:color w:val="000000" w:themeColor="text1"/>
            <w:szCs w:val="22"/>
          </w:rPr>
          <w:t>will</w:t>
        </w:r>
        <w:r w:rsidR="00690B43" w:rsidRPr="00690B43">
          <w:rPr>
            <w:rFonts w:ascii="Arial" w:hAnsi="Arial" w:cs="Arial"/>
            <w:color w:val="000000" w:themeColor="text1"/>
            <w:szCs w:val="22"/>
          </w:rPr>
          <w:t xml:space="preserve"> be discussed with the OG in line with the current ancillary study </w:t>
        </w:r>
        <w:proofErr w:type="spellStart"/>
        <w:r w:rsidR="00690B43" w:rsidRPr="00690B43">
          <w:rPr>
            <w:rFonts w:ascii="Arial" w:hAnsi="Arial" w:cs="Arial"/>
            <w:color w:val="000000" w:themeColor="text1"/>
            <w:szCs w:val="22"/>
          </w:rPr>
          <w:t>process</w:t>
        </w:r>
        <w:r w:rsidR="00690B43">
          <w:rPr>
            <w:rFonts w:ascii="Arial" w:hAnsi="Arial" w:cs="Arial"/>
            <w:color w:val="000000" w:themeColor="text1"/>
            <w:szCs w:val="22"/>
          </w:rPr>
          <w:t>.</w:t>
        </w:r>
      </w:ins>
    </w:p>
    <w:p w14:paraId="1EFF06C6" w14:textId="5910B51D" w:rsidR="007E61C4" w:rsidRPr="007E61C4" w:rsidRDefault="007E61C4" w:rsidP="00C73A28">
      <w:pPr>
        <w:pStyle w:val="SummaryBodyText"/>
        <w:ind w:left="360"/>
        <w:jc w:val="both"/>
        <w:rPr>
          <w:rFonts w:ascii="Arial" w:hAnsi="Arial" w:cs="Arial"/>
          <w:color w:val="000000" w:themeColor="text1"/>
          <w:szCs w:val="22"/>
        </w:rPr>
      </w:pPr>
      <w:r w:rsidRPr="00E95A68">
        <w:rPr>
          <w:rFonts w:ascii="Arial" w:hAnsi="Arial" w:cs="Arial"/>
          <w:b/>
          <w:bCs/>
          <w:color w:val="000000" w:themeColor="text1"/>
          <w:szCs w:val="22"/>
        </w:rPr>
        <w:t>De</w:t>
      </w:r>
      <w:proofErr w:type="spellEnd"/>
      <w:r w:rsidRPr="00E95A68">
        <w:rPr>
          <w:rFonts w:ascii="Arial" w:hAnsi="Arial" w:cs="Arial"/>
          <w:b/>
          <w:bCs/>
          <w:color w:val="000000" w:themeColor="text1"/>
          <w:szCs w:val="22"/>
        </w:rPr>
        <w:t>-Identification:</w:t>
      </w:r>
      <w:r w:rsidRPr="007E61C4">
        <w:rPr>
          <w:rFonts w:ascii="Arial" w:hAnsi="Arial" w:cs="Arial"/>
          <w:color w:val="000000" w:themeColor="text1"/>
          <w:szCs w:val="22"/>
        </w:rPr>
        <w:t xml:space="preserve"> To protect individual privacy, we may implement de-identification techniques as needed. This means that sensitive information, such as street addresses, will be replaced with broader area references when possible. Our approach aligns with the principle of minimalism outlined in the Protection of Personal Information Act (POPIA).</w:t>
      </w:r>
    </w:p>
    <w:p w14:paraId="5C2D75FA" w14:textId="7100FE16" w:rsidR="007E61C4" w:rsidRPr="007E61C4" w:rsidRDefault="007E61C4" w:rsidP="00C73A28">
      <w:pPr>
        <w:pStyle w:val="SummaryBodyText"/>
        <w:ind w:left="360"/>
        <w:jc w:val="both"/>
        <w:rPr>
          <w:rFonts w:ascii="Arial" w:hAnsi="Arial" w:cs="Arial"/>
          <w:color w:val="000000" w:themeColor="text1"/>
          <w:szCs w:val="22"/>
        </w:rPr>
      </w:pPr>
      <w:r w:rsidRPr="00E95A68">
        <w:rPr>
          <w:rFonts w:ascii="Arial" w:hAnsi="Arial" w:cs="Arial"/>
          <w:b/>
          <w:bCs/>
          <w:color w:val="000000" w:themeColor="text1"/>
          <w:szCs w:val="22"/>
        </w:rPr>
        <w:t>Codebook Remapping and Harmonization:</w:t>
      </w:r>
      <w:r w:rsidRPr="007E61C4">
        <w:rPr>
          <w:rFonts w:ascii="Arial" w:hAnsi="Arial" w:cs="Arial"/>
          <w:color w:val="000000" w:themeColor="text1"/>
          <w:szCs w:val="22"/>
        </w:rPr>
        <w:t xml:space="preserve"> We will work on creating common codebooks that ensure consistency across various datasets. These codebooks will define how variables are translated and harmonized. This process will also apply to climate and environmental data to ensure compatibility.</w:t>
      </w:r>
    </w:p>
    <w:p w14:paraId="0A8528EF" w14:textId="5713DCAC" w:rsidR="007E61C4" w:rsidRPr="006C3BFE" w:rsidRDefault="007E61C4" w:rsidP="007E61C4">
      <w:pPr>
        <w:pStyle w:val="SummaryBodyText"/>
        <w:ind w:left="360"/>
        <w:jc w:val="both"/>
        <w:rPr>
          <w:rFonts w:ascii="Arial" w:hAnsi="Arial" w:cs="Arial"/>
          <w:color w:val="000000" w:themeColor="text1"/>
          <w:szCs w:val="22"/>
        </w:rPr>
      </w:pPr>
      <w:r w:rsidRPr="00E95A68">
        <w:rPr>
          <w:rFonts w:ascii="Arial" w:hAnsi="Arial" w:cs="Arial"/>
          <w:b/>
          <w:bCs/>
          <w:color w:val="000000" w:themeColor="text1"/>
          <w:szCs w:val="22"/>
        </w:rPr>
        <w:t>Data Integration and Analysis:</w:t>
      </w:r>
      <w:r w:rsidRPr="007E61C4">
        <w:rPr>
          <w:rFonts w:ascii="Arial" w:hAnsi="Arial" w:cs="Arial"/>
          <w:color w:val="000000" w:themeColor="text1"/>
          <w:szCs w:val="22"/>
        </w:rPr>
        <w:t xml:space="preserve"> Integrated datasets, along with comprehensive documentation, will be made available for analysis through the </w:t>
      </w:r>
      <w:proofErr w:type="spellStart"/>
      <w:r w:rsidRPr="007E61C4">
        <w:rPr>
          <w:rFonts w:ascii="Arial" w:hAnsi="Arial" w:cs="Arial"/>
          <w:color w:val="000000" w:themeColor="text1"/>
          <w:szCs w:val="22"/>
        </w:rPr>
        <w:t>Jupyter</w:t>
      </w:r>
      <w:proofErr w:type="spellEnd"/>
      <w:r w:rsidRPr="007E61C4">
        <w:rPr>
          <w:rFonts w:ascii="Arial" w:hAnsi="Arial" w:cs="Arial"/>
          <w:color w:val="000000" w:themeColor="text1"/>
          <w:szCs w:val="22"/>
        </w:rPr>
        <w:t xml:space="preserve"> Hub </w:t>
      </w:r>
      <w:proofErr w:type="gramStart"/>
      <w:r w:rsidRPr="007E61C4">
        <w:rPr>
          <w:rFonts w:ascii="Arial" w:hAnsi="Arial" w:cs="Arial"/>
          <w:color w:val="000000" w:themeColor="text1"/>
          <w:szCs w:val="22"/>
        </w:rPr>
        <w:t>platform</w:t>
      </w:r>
      <w:proofErr w:type="gramEnd"/>
    </w:p>
    <w:p w14:paraId="7D9471C3" w14:textId="3082AF5E" w:rsidR="005969A1" w:rsidRPr="006C3BFE" w:rsidRDefault="00366319" w:rsidP="00C65F78">
      <w:pPr>
        <w:pStyle w:val="SummaryBodyText"/>
        <w:numPr>
          <w:ilvl w:val="0"/>
          <w:numId w:val="28"/>
        </w:numPr>
        <w:jc w:val="both"/>
        <w:rPr>
          <w:rFonts w:ascii="Arial" w:hAnsi="Arial" w:cs="Arial"/>
          <w:color w:val="000000" w:themeColor="text1"/>
          <w:szCs w:val="22"/>
        </w:rPr>
      </w:pPr>
      <w:r w:rsidRPr="006C3BFE">
        <w:rPr>
          <w:rFonts w:ascii="Arial" w:hAnsi="Arial" w:cs="Arial"/>
          <w:color w:val="000000" w:themeColor="text1"/>
          <w:szCs w:val="22"/>
        </w:rPr>
        <w:t xml:space="preserve">Assay </w:t>
      </w:r>
      <w:r w:rsidR="009B2A4E" w:rsidRPr="006C3BFE">
        <w:rPr>
          <w:rFonts w:ascii="Arial" w:hAnsi="Arial" w:cs="Arial"/>
          <w:color w:val="000000" w:themeColor="text1"/>
          <w:szCs w:val="22"/>
        </w:rPr>
        <w:t>performance characteristics</w:t>
      </w:r>
      <w:r w:rsidR="00DF1B66" w:rsidRPr="006C3BFE">
        <w:rPr>
          <w:rFonts w:ascii="Arial" w:hAnsi="Arial" w:cs="Arial"/>
          <w:color w:val="000000" w:themeColor="text1"/>
          <w:szCs w:val="22"/>
        </w:rPr>
        <w:t xml:space="preserve"> </w:t>
      </w:r>
      <w:r w:rsidR="00F44A0C" w:rsidRPr="006C3BFE">
        <w:rPr>
          <w:rFonts w:ascii="Arial" w:hAnsi="Arial" w:cs="Arial"/>
          <w:iCs/>
          <w:color w:val="000000" w:themeColor="text1"/>
          <w:szCs w:val="22"/>
        </w:rPr>
        <w:t>(e</w:t>
      </w:r>
      <w:r w:rsidR="00D21945" w:rsidRPr="006C3BFE">
        <w:rPr>
          <w:rFonts w:ascii="Arial" w:hAnsi="Arial" w:cs="Arial"/>
          <w:iCs/>
          <w:color w:val="000000" w:themeColor="text1"/>
          <w:szCs w:val="22"/>
        </w:rPr>
        <w:t xml:space="preserve">nter </w:t>
      </w:r>
      <w:r w:rsidR="00B46FCE" w:rsidRPr="006C3BFE">
        <w:rPr>
          <w:rFonts w:ascii="Arial" w:hAnsi="Arial" w:cs="Arial"/>
          <w:iCs/>
          <w:color w:val="000000" w:themeColor="text1"/>
          <w:szCs w:val="22"/>
        </w:rPr>
        <w:t>“</w:t>
      </w:r>
      <w:r w:rsidR="00D21945" w:rsidRPr="006C3BFE">
        <w:rPr>
          <w:rFonts w:ascii="Arial" w:hAnsi="Arial" w:cs="Arial"/>
          <w:color w:val="000000" w:themeColor="text1"/>
          <w:szCs w:val="22"/>
        </w:rPr>
        <w:t>N/A</w:t>
      </w:r>
      <w:r w:rsidR="00B46FCE" w:rsidRPr="006C3BFE">
        <w:rPr>
          <w:rFonts w:ascii="Arial" w:hAnsi="Arial" w:cs="Arial"/>
          <w:iCs/>
          <w:color w:val="000000" w:themeColor="text1"/>
          <w:szCs w:val="22"/>
        </w:rPr>
        <w:t>”</w:t>
      </w:r>
      <w:r w:rsidR="00D21945" w:rsidRPr="006C3BFE">
        <w:rPr>
          <w:rFonts w:ascii="Arial" w:hAnsi="Arial" w:cs="Arial"/>
          <w:color w:val="000000" w:themeColor="text1"/>
          <w:szCs w:val="22"/>
        </w:rPr>
        <w:t xml:space="preserve"> for any</w:t>
      </w:r>
      <w:r w:rsidR="009D7A8A" w:rsidRPr="006C3BFE">
        <w:rPr>
          <w:rFonts w:ascii="Arial" w:hAnsi="Arial" w:cs="Arial"/>
          <w:color w:val="000000" w:themeColor="text1"/>
          <w:szCs w:val="22"/>
        </w:rPr>
        <w:t xml:space="preserve"> items that are not applicable</w:t>
      </w:r>
      <w:r w:rsidR="00F44A0C" w:rsidRPr="006C3BFE">
        <w:rPr>
          <w:rFonts w:ascii="Arial" w:hAnsi="Arial" w:cs="Arial"/>
          <w:iCs/>
          <w:color w:val="000000" w:themeColor="text1"/>
          <w:szCs w:val="22"/>
        </w:rPr>
        <w:t>):</w:t>
      </w:r>
    </w:p>
    <w:tbl>
      <w:tblPr>
        <w:tblStyle w:val="TableGrid"/>
        <w:tblW w:w="9540" w:type="dxa"/>
        <w:tblInd w:w="-5" w:type="dxa"/>
        <w:tblLook w:val="04A0" w:firstRow="1" w:lastRow="0" w:firstColumn="1" w:lastColumn="0" w:noHBand="0" w:noVBand="1"/>
      </w:tblPr>
      <w:tblGrid>
        <w:gridCol w:w="2880"/>
        <w:gridCol w:w="6660"/>
      </w:tblGrid>
      <w:tr w:rsidR="002F2A56" w14:paraId="7677FFDE" w14:textId="77777777" w:rsidTr="006F5D55">
        <w:trPr>
          <w:trHeight w:val="614"/>
        </w:trPr>
        <w:tc>
          <w:tcPr>
            <w:tcW w:w="2880" w:type="dxa"/>
            <w:shd w:val="clear" w:color="auto" w:fill="D9D9D9" w:themeFill="background1" w:themeFillShade="D9"/>
          </w:tcPr>
          <w:p w14:paraId="722C142D" w14:textId="4151945F" w:rsidR="002F2A56" w:rsidRPr="00982920" w:rsidRDefault="00AD5AFD" w:rsidP="00C76424">
            <w:pPr>
              <w:pStyle w:val="BodyMeta"/>
              <w:ind w:left="0"/>
              <w:rPr>
                <w:rFonts w:ascii="Arial" w:hAnsi="Arial" w:cs="Arial"/>
                <w:b/>
              </w:rPr>
            </w:pPr>
            <w:r w:rsidRPr="00982920">
              <w:rPr>
                <w:rFonts w:ascii="Arial" w:hAnsi="Arial" w:cs="Arial"/>
                <w:b/>
              </w:rPr>
              <w:t>Assay Name/Type</w:t>
            </w:r>
            <w:r w:rsidR="00945968" w:rsidRPr="00982920">
              <w:rPr>
                <w:rFonts w:ascii="Arial" w:hAnsi="Arial" w:cs="Arial"/>
                <w:b/>
              </w:rPr>
              <w:t xml:space="preserve"> </w:t>
            </w:r>
            <w:r w:rsidR="00945968" w:rsidRPr="00982920">
              <w:rPr>
                <w:rFonts w:ascii="Arial" w:hAnsi="Arial" w:cs="Arial"/>
                <w:i/>
                <w:color w:val="0000FF"/>
              </w:rPr>
              <w:t>(e.g., Intracellular Cytokine Staining/Flow Cytometry)</w:t>
            </w:r>
          </w:p>
        </w:tc>
        <w:tc>
          <w:tcPr>
            <w:tcW w:w="6660" w:type="dxa"/>
          </w:tcPr>
          <w:p w14:paraId="200EE51B" w14:textId="3383A845" w:rsidR="002F2A56" w:rsidRPr="00982920" w:rsidRDefault="00E95A68" w:rsidP="00C76424">
            <w:pPr>
              <w:pStyle w:val="BodyMeta"/>
              <w:ind w:left="0"/>
              <w:rPr>
                <w:rFonts w:ascii="Arial" w:hAnsi="Arial" w:cs="Arial"/>
                <w:i/>
                <w:color w:val="0000FF"/>
              </w:rPr>
            </w:pPr>
            <w:r>
              <w:rPr>
                <w:rFonts w:ascii="Arial" w:hAnsi="Arial" w:cs="Arial"/>
                <w:bCs/>
                <w:szCs w:val="22"/>
              </w:rPr>
              <w:t>N/A</w:t>
            </w:r>
          </w:p>
        </w:tc>
      </w:tr>
      <w:tr w:rsidR="002F2A56" w14:paraId="006FDF06" w14:textId="77777777" w:rsidTr="006F5D55">
        <w:trPr>
          <w:trHeight w:val="2514"/>
        </w:trPr>
        <w:tc>
          <w:tcPr>
            <w:tcW w:w="2880" w:type="dxa"/>
            <w:shd w:val="clear" w:color="auto" w:fill="D9D9D9" w:themeFill="background1" w:themeFillShade="D9"/>
          </w:tcPr>
          <w:p w14:paraId="749FD74A" w14:textId="6F83CC19" w:rsidR="002F2A56" w:rsidRPr="00982920" w:rsidRDefault="00D06EA3" w:rsidP="00C76424">
            <w:pPr>
              <w:pStyle w:val="BodyMeta"/>
              <w:ind w:left="0"/>
              <w:rPr>
                <w:rFonts w:ascii="Arial" w:hAnsi="Arial" w:cs="Arial"/>
                <w:b/>
              </w:rPr>
            </w:pPr>
            <w:r w:rsidRPr="00982920">
              <w:rPr>
                <w:rFonts w:ascii="Arial" w:hAnsi="Arial" w:cs="Arial"/>
                <w:b/>
              </w:rPr>
              <w:lastRenderedPageBreak/>
              <w:t>Assay Status</w:t>
            </w:r>
            <w:r w:rsidR="00842250" w:rsidRPr="00982920">
              <w:rPr>
                <w:rFonts w:ascii="Arial" w:hAnsi="Arial" w:cs="Arial"/>
                <w:b/>
              </w:rPr>
              <w:t xml:space="preserve"> </w:t>
            </w:r>
            <w:r w:rsidR="00842250" w:rsidRPr="00982920">
              <w:rPr>
                <w:rFonts w:ascii="Arial" w:hAnsi="Arial" w:cs="Arial"/>
                <w:bCs/>
                <w:sz w:val="20"/>
                <w:szCs w:val="18"/>
              </w:rPr>
              <w:t>(choose one, and provide explanation, if necessary)</w:t>
            </w:r>
          </w:p>
        </w:tc>
        <w:tc>
          <w:tcPr>
            <w:tcW w:w="6660" w:type="dxa"/>
          </w:tcPr>
          <w:p w14:paraId="2D1C290E" w14:textId="77777777" w:rsidR="00722EEF" w:rsidRPr="00722EEF" w:rsidRDefault="00E95A68" w:rsidP="00C76424">
            <w:pPr>
              <w:pStyle w:val="BodyMeta"/>
              <w:ind w:left="0"/>
              <w:rPr>
                <w:rFonts w:ascii="Arial" w:hAnsi="Arial" w:cs="Arial"/>
                <w:b/>
                <w:bCs/>
              </w:rPr>
            </w:pPr>
            <w:r w:rsidRPr="00722EEF">
              <w:rPr>
                <w:rFonts w:ascii="Arial" w:hAnsi="Arial" w:cs="Arial"/>
                <w:b/>
                <w:bCs/>
              </w:rPr>
              <w:t>N</w:t>
            </w:r>
            <w:r w:rsidR="00722EEF" w:rsidRPr="00722EEF">
              <w:rPr>
                <w:rFonts w:ascii="Arial" w:hAnsi="Arial" w:cs="Arial"/>
                <w:b/>
                <w:bCs/>
              </w:rPr>
              <w:t>/A</w:t>
            </w:r>
          </w:p>
          <w:p w14:paraId="5F00D49D" w14:textId="77777777" w:rsidR="00722EEF" w:rsidRDefault="00722EEF" w:rsidP="00C76424">
            <w:pPr>
              <w:pStyle w:val="BodyMeta"/>
              <w:ind w:left="0"/>
              <w:rPr>
                <w:rFonts w:ascii="Arial" w:hAnsi="Arial" w:cs="Arial"/>
              </w:rPr>
            </w:pPr>
          </w:p>
          <w:p w14:paraId="51F77496" w14:textId="069D638D" w:rsidR="00A255BE" w:rsidRPr="00982920" w:rsidRDefault="00690B43" w:rsidP="00C76424">
            <w:pPr>
              <w:pStyle w:val="BodyMeta"/>
              <w:ind w:left="0"/>
              <w:rPr>
                <w:rFonts w:ascii="Arial" w:hAnsi="Arial" w:cs="Arial"/>
              </w:rPr>
            </w:pPr>
            <w:sdt>
              <w:sdtPr>
                <w:rPr>
                  <w:rFonts w:ascii="Arial" w:hAnsi="Arial" w:cs="Arial"/>
                </w:rPr>
                <w:id w:val="1658035349"/>
                <w14:checkbox>
                  <w14:checked w14:val="0"/>
                  <w14:checkedState w14:val="2612" w14:font="MS Gothic"/>
                  <w14:uncheckedState w14:val="2610" w14:font="MS Gothic"/>
                </w14:checkbox>
              </w:sdtPr>
              <w:sdtEndPr>
                <w:rPr>
                  <w:iCs/>
                </w:rPr>
              </w:sdtEndPr>
              <w:sdtContent>
                <w:r w:rsidR="00403F02" w:rsidRPr="00982920">
                  <w:rPr>
                    <w:rFonts w:ascii="Segoe UI Symbol" w:eastAsia="MS Gothic" w:hAnsi="Segoe UI Symbol" w:cs="Segoe UI Symbol"/>
                  </w:rPr>
                  <w:t>☐</w:t>
                </w:r>
              </w:sdtContent>
            </w:sdt>
            <w:r w:rsidR="009B34C0" w:rsidRPr="00944E35">
              <w:rPr>
                <w:rFonts w:ascii="Arial" w:hAnsi="Arial" w:cs="Arial"/>
                <w:iCs/>
              </w:rPr>
              <w:t xml:space="preserve"> </w:t>
            </w:r>
            <w:r w:rsidR="00D06EA3" w:rsidRPr="00982920">
              <w:rPr>
                <w:rFonts w:ascii="Arial" w:hAnsi="Arial" w:cs="Arial"/>
                <w:b/>
              </w:rPr>
              <w:t>In development</w:t>
            </w:r>
            <w:r w:rsidR="00EA3EE5" w:rsidRPr="00982920">
              <w:rPr>
                <w:rFonts w:ascii="Arial" w:hAnsi="Arial" w:cs="Arial"/>
                <w:b/>
              </w:rPr>
              <w:t>:</w:t>
            </w:r>
            <w:r w:rsidR="00EA3EE5" w:rsidRPr="00982920">
              <w:rPr>
                <w:rFonts w:ascii="Arial" w:hAnsi="Arial" w:cs="Arial"/>
              </w:rPr>
              <w:t xml:space="preserve"> </w:t>
            </w:r>
            <w:r w:rsidR="00244B8A" w:rsidRPr="00982920">
              <w:rPr>
                <w:rFonts w:ascii="Arial" w:hAnsi="Arial" w:cs="Arial"/>
              </w:rPr>
              <w:t>A</w:t>
            </w:r>
            <w:r w:rsidR="00EA3EE5" w:rsidRPr="00982920">
              <w:rPr>
                <w:rFonts w:ascii="Arial" w:hAnsi="Arial" w:cs="Arial"/>
              </w:rPr>
              <w:t xml:space="preserve">ssay </w:t>
            </w:r>
            <w:r w:rsidR="00295B31" w:rsidRPr="00982920">
              <w:rPr>
                <w:rFonts w:ascii="Arial" w:hAnsi="Arial" w:cs="Arial"/>
              </w:rPr>
              <w:t>not yet designed</w:t>
            </w:r>
            <w:r w:rsidR="009F5079" w:rsidRPr="00982920">
              <w:rPr>
                <w:rFonts w:ascii="Arial" w:hAnsi="Arial" w:cs="Arial"/>
              </w:rPr>
              <w:t>/</w:t>
            </w:r>
            <w:r w:rsidR="00295B31" w:rsidRPr="00982920">
              <w:rPr>
                <w:rFonts w:ascii="Arial" w:hAnsi="Arial" w:cs="Arial"/>
              </w:rPr>
              <w:t>optimized with reagents/controls</w:t>
            </w:r>
            <w:r w:rsidR="009F5079" w:rsidRPr="00982920">
              <w:rPr>
                <w:rFonts w:ascii="Arial" w:hAnsi="Arial" w:cs="Arial"/>
              </w:rPr>
              <w:t>; has variation in methodology on day-to-day basis.</w:t>
            </w:r>
          </w:p>
          <w:p w14:paraId="4C862FDD" w14:textId="7C0389A5" w:rsidR="00A255BE" w:rsidRPr="00982920" w:rsidRDefault="00690B43" w:rsidP="00C76424">
            <w:pPr>
              <w:pStyle w:val="BodyMeta"/>
              <w:ind w:left="0"/>
              <w:rPr>
                <w:rFonts w:ascii="Arial" w:hAnsi="Arial" w:cs="Arial"/>
              </w:rPr>
            </w:pPr>
            <w:sdt>
              <w:sdtPr>
                <w:rPr>
                  <w:rFonts w:ascii="Arial" w:hAnsi="Arial" w:cs="Arial"/>
                </w:rPr>
                <w:id w:val="271677866"/>
                <w14:checkbox>
                  <w14:checked w14:val="0"/>
                  <w14:checkedState w14:val="2612" w14:font="MS Gothic"/>
                  <w14:uncheckedState w14:val="2610" w14:font="MS Gothic"/>
                </w14:checkbox>
              </w:sdtPr>
              <w:sdtEndPr>
                <w:rPr>
                  <w:iCs/>
                </w:rPr>
              </w:sdtEndPr>
              <w:sdtContent>
                <w:r w:rsidR="002E652D" w:rsidRPr="00982920">
                  <w:rPr>
                    <w:rFonts w:ascii="Segoe UI Symbol" w:eastAsia="MS Gothic" w:hAnsi="Segoe UI Symbol" w:cs="Segoe UI Symbol"/>
                  </w:rPr>
                  <w:t>☐</w:t>
                </w:r>
              </w:sdtContent>
            </w:sdt>
            <w:r w:rsidR="009B34C0" w:rsidRPr="00944E35">
              <w:rPr>
                <w:rFonts w:ascii="Arial" w:hAnsi="Arial" w:cs="Arial"/>
                <w:iCs/>
              </w:rPr>
              <w:t xml:space="preserve"> </w:t>
            </w:r>
            <w:r w:rsidR="00D06EA3" w:rsidRPr="00982920">
              <w:rPr>
                <w:rFonts w:ascii="Arial" w:hAnsi="Arial" w:cs="Arial"/>
                <w:b/>
              </w:rPr>
              <w:t>Developed</w:t>
            </w:r>
            <w:r w:rsidR="00501FFC" w:rsidRPr="00982920">
              <w:rPr>
                <w:rFonts w:ascii="Arial" w:hAnsi="Arial" w:cs="Arial"/>
                <w:b/>
              </w:rPr>
              <w:t xml:space="preserve">: </w:t>
            </w:r>
            <w:r w:rsidR="00244B8A" w:rsidRPr="00982920">
              <w:rPr>
                <w:rFonts w:ascii="Arial" w:hAnsi="Arial" w:cs="Arial"/>
              </w:rPr>
              <w:t>A</w:t>
            </w:r>
            <w:r w:rsidR="008C3D79" w:rsidRPr="00982920">
              <w:rPr>
                <w:rFonts w:ascii="Arial" w:hAnsi="Arial" w:cs="Arial"/>
              </w:rPr>
              <w:t>ssay designed and optimized with appropriate reagents/controls</w:t>
            </w:r>
            <w:r w:rsidR="005241ED" w:rsidRPr="00982920">
              <w:rPr>
                <w:rFonts w:ascii="Arial" w:hAnsi="Arial" w:cs="Arial"/>
              </w:rPr>
              <w:t>; may have some variation in methodology on day-to-day basis</w:t>
            </w:r>
            <w:r w:rsidR="009F5079" w:rsidRPr="00982920">
              <w:rPr>
                <w:rFonts w:ascii="Arial" w:hAnsi="Arial" w:cs="Arial"/>
              </w:rPr>
              <w:t>.</w:t>
            </w:r>
          </w:p>
          <w:p w14:paraId="4E11A2A8" w14:textId="6B2822FD" w:rsidR="00330028" w:rsidRPr="00982920" w:rsidRDefault="00690B43" w:rsidP="00C76424">
            <w:pPr>
              <w:pStyle w:val="BodyMeta"/>
              <w:ind w:left="0"/>
              <w:rPr>
                <w:rFonts w:ascii="Arial" w:hAnsi="Arial" w:cs="Arial"/>
              </w:rPr>
            </w:pPr>
            <w:sdt>
              <w:sdtPr>
                <w:rPr>
                  <w:rFonts w:ascii="Arial" w:hAnsi="Arial" w:cs="Arial"/>
                </w:rPr>
                <w:id w:val="325023235"/>
                <w14:checkbox>
                  <w14:checked w14:val="0"/>
                  <w14:checkedState w14:val="2612" w14:font="MS Gothic"/>
                  <w14:uncheckedState w14:val="2610" w14:font="MS Gothic"/>
                </w14:checkbox>
              </w:sdtPr>
              <w:sdtEndPr/>
              <w:sdtContent>
                <w:r w:rsidR="00330028" w:rsidRPr="00944E35">
                  <w:rPr>
                    <w:rFonts w:ascii="Segoe UI Symbol" w:eastAsia="MS Gothic" w:hAnsi="Segoe UI Symbol" w:cs="Segoe UI Symbol"/>
                  </w:rPr>
                  <w:t>☐</w:t>
                </w:r>
              </w:sdtContent>
            </w:sdt>
            <w:r w:rsidR="00330028" w:rsidRPr="00944E35">
              <w:rPr>
                <w:rFonts w:ascii="Arial" w:hAnsi="Arial" w:cs="Arial"/>
              </w:rPr>
              <w:t xml:space="preserve"> </w:t>
            </w:r>
            <w:r w:rsidR="00330028" w:rsidRPr="00982920">
              <w:rPr>
                <w:rFonts w:ascii="Arial" w:hAnsi="Arial" w:cs="Arial"/>
                <w:b/>
              </w:rPr>
              <w:t>Standardized:</w:t>
            </w:r>
            <w:r w:rsidR="00330028" w:rsidRPr="00982920">
              <w:rPr>
                <w:rFonts w:ascii="Arial" w:hAnsi="Arial" w:cs="Arial"/>
              </w:rPr>
              <w:t xml:space="preserve"> </w:t>
            </w:r>
            <w:r w:rsidR="00244B8A" w:rsidRPr="00982920">
              <w:rPr>
                <w:rFonts w:ascii="Arial" w:hAnsi="Arial" w:cs="Arial"/>
              </w:rPr>
              <w:t>A</w:t>
            </w:r>
            <w:r w:rsidR="00330028" w:rsidRPr="00982920">
              <w:rPr>
                <w:rFonts w:ascii="Arial" w:hAnsi="Arial" w:cs="Arial"/>
              </w:rPr>
              <w:t xml:space="preserve">ssay </w:t>
            </w:r>
            <w:r w:rsidR="00B1591B" w:rsidRPr="00982920">
              <w:rPr>
                <w:rFonts w:ascii="Arial" w:hAnsi="Arial" w:cs="Arial"/>
              </w:rPr>
              <w:t xml:space="preserve">conducted </w:t>
            </w:r>
            <w:r w:rsidR="007A721B" w:rsidRPr="00982920">
              <w:rPr>
                <w:rFonts w:ascii="Arial" w:hAnsi="Arial" w:cs="Arial"/>
              </w:rPr>
              <w:t>per</w:t>
            </w:r>
            <w:r w:rsidR="00330028" w:rsidRPr="00982920">
              <w:rPr>
                <w:rFonts w:ascii="Arial" w:hAnsi="Arial" w:cs="Arial"/>
              </w:rPr>
              <w:t xml:space="preserve"> a standardized operating procedure (SOP) </w:t>
            </w:r>
            <w:r w:rsidR="00E8554C" w:rsidRPr="00982920">
              <w:rPr>
                <w:rFonts w:ascii="Arial" w:hAnsi="Arial" w:cs="Arial"/>
              </w:rPr>
              <w:t>for which</w:t>
            </w:r>
            <w:r w:rsidR="00330028" w:rsidRPr="00982920">
              <w:rPr>
                <w:rFonts w:ascii="Arial" w:hAnsi="Arial" w:cs="Arial"/>
              </w:rPr>
              <w:t xml:space="preserve"> all technicians must read and </w:t>
            </w:r>
            <w:r w:rsidR="00E8554C" w:rsidRPr="00982920">
              <w:rPr>
                <w:rFonts w:ascii="Arial" w:hAnsi="Arial" w:cs="Arial"/>
              </w:rPr>
              <w:t xml:space="preserve">document their </w:t>
            </w:r>
            <w:r w:rsidR="00330028" w:rsidRPr="00982920">
              <w:rPr>
                <w:rFonts w:ascii="Arial" w:hAnsi="Arial" w:cs="Arial"/>
              </w:rPr>
              <w:t>understand</w:t>
            </w:r>
            <w:r w:rsidR="00E8554C" w:rsidRPr="00982920">
              <w:rPr>
                <w:rFonts w:ascii="Arial" w:hAnsi="Arial" w:cs="Arial"/>
              </w:rPr>
              <w:t>ing</w:t>
            </w:r>
            <w:r w:rsidR="00330028" w:rsidRPr="00982920">
              <w:rPr>
                <w:rFonts w:ascii="Arial" w:hAnsi="Arial" w:cs="Arial"/>
              </w:rPr>
              <w:t xml:space="preserve">. No </w:t>
            </w:r>
            <w:r w:rsidR="00E8479F" w:rsidRPr="00982920">
              <w:rPr>
                <w:rFonts w:ascii="Arial" w:hAnsi="Arial" w:cs="Arial"/>
              </w:rPr>
              <w:t xml:space="preserve">methodology variation is </w:t>
            </w:r>
            <w:r w:rsidR="00244B8A" w:rsidRPr="00982920">
              <w:rPr>
                <w:rFonts w:ascii="Arial" w:hAnsi="Arial" w:cs="Arial"/>
              </w:rPr>
              <w:t>allowed,</w:t>
            </w:r>
            <w:r w:rsidR="00E8479F" w:rsidRPr="00982920">
              <w:rPr>
                <w:rFonts w:ascii="Arial" w:hAnsi="Arial" w:cs="Arial"/>
              </w:rPr>
              <w:t xml:space="preserve"> and SOP must list all steps, reagents, and equipment and be maintained </w:t>
            </w:r>
            <w:r w:rsidR="00692DFC" w:rsidRPr="00982920">
              <w:rPr>
                <w:rFonts w:ascii="Arial" w:hAnsi="Arial" w:cs="Arial"/>
              </w:rPr>
              <w:t xml:space="preserve">with formal document management and comply with industry standard requirements for SOPs. </w:t>
            </w:r>
          </w:p>
          <w:p w14:paraId="44B00BF7" w14:textId="69EED4ED" w:rsidR="00692DFC" w:rsidRPr="00982920" w:rsidRDefault="00690B43" w:rsidP="00692DFC">
            <w:pPr>
              <w:pStyle w:val="BodyMeta"/>
              <w:ind w:left="0"/>
              <w:rPr>
                <w:rFonts w:ascii="Arial" w:hAnsi="Arial" w:cs="Arial"/>
              </w:rPr>
            </w:pPr>
            <w:sdt>
              <w:sdtPr>
                <w:rPr>
                  <w:rFonts w:ascii="Arial" w:hAnsi="Arial" w:cs="Arial"/>
                </w:rPr>
                <w:id w:val="1935626308"/>
                <w14:checkbox>
                  <w14:checked w14:val="0"/>
                  <w14:checkedState w14:val="2612" w14:font="MS Gothic"/>
                  <w14:uncheckedState w14:val="2610" w14:font="MS Gothic"/>
                </w14:checkbox>
              </w:sdtPr>
              <w:sdtEndPr>
                <w:rPr>
                  <w:iCs/>
                </w:rPr>
              </w:sdtEndPr>
              <w:sdtContent>
                <w:r w:rsidR="00692DFC" w:rsidRPr="00982920">
                  <w:rPr>
                    <w:rFonts w:ascii="Segoe UI Symbol" w:eastAsia="MS Gothic" w:hAnsi="Segoe UI Symbol" w:cs="Segoe UI Symbol"/>
                  </w:rPr>
                  <w:t>☐</w:t>
                </w:r>
              </w:sdtContent>
            </w:sdt>
            <w:r w:rsidR="00692DFC" w:rsidRPr="00944E35">
              <w:rPr>
                <w:rFonts w:ascii="Arial" w:hAnsi="Arial" w:cs="Arial"/>
                <w:iCs/>
              </w:rPr>
              <w:t xml:space="preserve"> </w:t>
            </w:r>
            <w:r w:rsidR="00692DFC" w:rsidRPr="00982920">
              <w:rPr>
                <w:rFonts w:ascii="Arial" w:hAnsi="Arial" w:cs="Arial"/>
                <w:b/>
              </w:rPr>
              <w:t xml:space="preserve">Qualified: </w:t>
            </w:r>
            <w:r w:rsidR="00244B8A" w:rsidRPr="00982920">
              <w:rPr>
                <w:rFonts w:ascii="Arial" w:hAnsi="Arial" w:cs="Arial"/>
              </w:rPr>
              <w:t>A</w:t>
            </w:r>
            <w:r w:rsidR="00692DFC" w:rsidRPr="00982920">
              <w:rPr>
                <w:rFonts w:ascii="Arial" w:hAnsi="Arial" w:cs="Arial"/>
              </w:rPr>
              <w:t>ssay conducted per an SOP</w:t>
            </w:r>
            <w:r w:rsidR="008D6E00" w:rsidRPr="00982920">
              <w:rPr>
                <w:rFonts w:ascii="Arial" w:hAnsi="Arial" w:cs="Arial"/>
              </w:rPr>
              <w:t xml:space="preserve">, </w:t>
            </w:r>
            <w:r w:rsidR="00E8554C" w:rsidRPr="00982920">
              <w:rPr>
                <w:rFonts w:ascii="Arial" w:hAnsi="Arial" w:cs="Arial"/>
              </w:rPr>
              <w:t>with</w:t>
            </w:r>
            <w:r w:rsidR="008D6E00" w:rsidRPr="00982920">
              <w:rPr>
                <w:rFonts w:ascii="Arial" w:hAnsi="Arial" w:cs="Arial"/>
              </w:rPr>
              <w:t xml:space="preserve"> </w:t>
            </w:r>
            <w:r w:rsidR="00692DFC" w:rsidRPr="00982920">
              <w:rPr>
                <w:rFonts w:ascii="Arial" w:hAnsi="Arial" w:cs="Arial"/>
              </w:rPr>
              <w:t>assess</w:t>
            </w:r>
            <w:r w:rsidR="008D6E00" w:rsidRPr="00982920">
              <w:rPr>
                <w:rFonts w:ascii="Arial" w:hAnsi="Arial" w:cs="Arial"/>
              </w:rPr>
              <w:t>ment of</w:t>
            </w:r>
            <w:r w:rsidR="00692DFC" w:rsidRPr="00982920">
              <w:rPr>
                <w:rFonts w:ascii="Arial" w:hAnsi="Arial" w:cs="Arial"/>
              </w:rPr>
              <w:t xml:space="preserve"> the FDA-indicated parameters for bioanalytical method validation</w:t>
            </w:r>
            <w:r w:rsidR="00A802B7" w:rsidRPr="00982920">
              <w:rPr>
                <w:rFonts w:ascii="Arial" w:hAnsi="Arial" w:cs="Arial"/>
              </w:rPr>
              <w:t xml:space="preserve"> (</w:t>
            </w:r>
            <w:r w:rsidR="00692DFC" w:rsidRPr="00982920">
              <w:rPr>
                <w:rFonts w:ascii="Arial" w:hAnsi="Arial" w:cs="Arial"/>
              </w:rPr>
              <w:t>specificity, precision, accuracy, linearity, limit of detection and limit of quantitation</w:t>
            </w:r>
            <w:r w:rsidR="00A802B7" w:rsidRPr="00982920">
              <w:rPr>
                <w:rFonts w:ascii="Arial" w:hAnsi="Arial" w:cs="Arial"/>
              </w:rPr>
              <w:t>)</w:t>
            </w:r>
            <w:r w:rsidR="00692DFC" w:rsidRPr="00982920">
              <w:rPr>
                <w:rFonts w:ascii="Arial" w:hAnsi="Arial" w:cs="Arial"/>
              </w:rPr>
              <w:t xml:space="preserve">. No pre-set pass/fail criteria for each parameter. </w:t>
            </w:r>
          </w:p>
          <w:p w14:paraId="33132499" w14:textId="2C61015B" w:rsidR="002F2A56" w:rsidRPr="00982920" w:rsidRDefault="00690B43" w:rsidP="00C76424">
            <w:pPr>
              <w:pStyle w:val="BodyMeta"/>
              <w:ind w:left="0"/>
              <w:rPr>
                <w:rFonts w:ascii="Arial" w:hAnsi="Arial" w:cs="Arial"/>
                <w:color w:val="0000FF"/>
              </w:rPr>
            </w:pPr>
            <w:sdt>
              <w:sdtPr>
                <w:rPr>
                  <w:rFonts w:ascii="Arial" w:hAnsi="Arial" w:cs="Arial"/>
                </w:rPr>
                <w:id w:val="-182823389"/>
                <w14:checkbox>
                  <w14:checked w14:val="0"/>
                  <w14:checkedState w14:val="2612" w14:font="MS Gothic"/>
                  <w14:uncheckedState w14:val="2610" w14:font="MS Gothic"/>
                </w14:checkbox>
              </w:sdtPr>
              <w:sdtEndPr/>
              <w:sdtContent>
                <w:r w:rsidR="00A255BE" w:rsidRPr="00944E35">
                  <w:rPr>
                    <w:rFonts w:ascii="Segoe UI Symbol" w:eastAsia="MS Gothic" w:hAnsi="Segoe UI Symbol" w:cs="Segoe UI Symbol"/>
                  </w:rPr>
                  <w:t>☐</w:t>
                </w:r>
              </w:sdtContent>
            </w:sdt>
            <w:r w:rsidR="009B34C0" w:rsidRPr="00944E35">
              <w:rPr>
                <w:rFonts w:ascii="Arial" w:hAnsi="Arial" w:cs="Arial"/>
              </w:rPr>
              <w:t xml:space="preserve"> </w:t>
            </w:r>
            <w:r w:rsidR="00D06EA3" w:rsidRPr="00982920">
              <w:rPr>
                <w:rFonts w:ascii="Arial" w:hAnsi="Arial" w:cs="Arial"/>
                <w:b/>
              </w:rPr>
              <w:t>Validated</w:t>
            </w:r>
            <w:r w:rsidR="00692DFC" w:rsidRPr="00982920">
              <w:rPr>
                <w:rFonts w:ascii="Arial" w:hAnsi="Arial" w:cs="Arial"/>
                <w:b/>
              </w:rPr>
              <w:t>:</w:t>
            </w:r>
            <w:r w:rsidR="00692DFC" w:rsidRPr="00982920">
              <w:rPr>
                <w:rFonts w:ascii="Arial" w:hAnsi="Arial" w:cs="Arial"/>
              </w:rPr>
              <w:t xml:space="preserve"> </w:t>
            </w:r>
            <w:r w:rsidR="00244B8A" w:rsidRPr="00982920">
              <w:rPr>
                <w:rFonts w:ascii="Arial" w:hAnsi="Arial" w:cs="Arial"/>
              </w:rPr>
              <w:t>A</w:t>
            </w:r>
            <w:r w:rsidR="00692DFC" w:rsidRPr="00982920">
              <w:rPr>
                <w:rFonts w:ascii="Arial" w:hAnsi="Arial" w:cs="Arial"/>
              </w:rPr>
              <w:t xml:space="preserve">ssay </w:t>
            </w:r>
            <w:r w:rsidR="00A802B7" w:rsidRPr="00982920">
              <w:rPr>
                <w:rFonts w:ascii="Arial" w:hAnsi="Arial" w:cs="Arial"/>
              </w:rPr>
              <w:t>conducted per an SOP, with pass/fail criteria pre-set for all FDA-indicated parameters for bioanalytical method validation (specificity, precision, accuracy, linearity, limit of detection and limit of quantitation).</w:t>
            </w:r>
            <w:r w:rsidR="008D6E00" w:rsidRPr="00982920">
              <w:rPr>
                <w:rFonts w:ascii="Arial" w:hAnsi="Arial" w:cs="Arial"/>
              </w:rPr>
              <w:t xml:space="preserve"> A validation report describes the results and indicates whether the pass/fail criteria were met for each parameter. </w:t>
            </w:r>
          </w:p>
        </w:tc>
      </w:tr>
      <w:tr w:rsidR="0049628D" w14:paraId="463D0968" w14:textId="77777777" w:rsidTr="006F5D55">
        <w:trPr>
          <w:trHeight w:val="614"/>
        </w:trPr>
        <w:tc>
          <w:tcPr>
            <w:tcW w:w="2880" w:type="dxa"/>
            <w:shd w:val="clear" w:color="auto" w:fill="D9D9D9" w:themeFill="background1" w:themeFillShade="D9"/>
          </w:tcPr>
          <w:p w14:paraId="47E3034A" w14:textId="0ABB6E4C" w:rsidR="0049628D" w:rsidRPr="006C3BFE" w:rsidRDefault="00B44FB4" w:rsidP="00C76424">
            <w:pPr>
              <w:pStyle w:val="BodyMeta"/>
              <w:ind w:left="0"/>
              <w:rPr>
                <w:rFonts w:ascii="Arial" w:hAnsi="Arial" w:cs="Arial"/>
                <w:b/>
              </w:rPr>
            </w:pPr>
            <w:r w:rsidRPr="006C3BFE">
              <w:rPr>
                <w:rFonts w:ascii="Arial" w:hAnsi="Arial" w:cs="Arial"/>
                <w:b/>
              </w:rPr>
              <w:t>Assay Limits</w:t>
            </w:r>
            <w:r w:rsidR="00945968">
              <w:rPr>
                <w:rFonts w:ascii="Arial" w:hAnsi="Arial" w:cs="Arial"/>
                <w:b/>
              </w:rPr>
              <w:t xml:space="preserve"> </w:t>
            </w:r>
            <w:r w:rsidR="00945968" w:rsidRPr="00945968">
              <w:rPr>
                <w:rFonts w:ascii="Arial" w:hAnsi="Arial" w:cs="Arial"/>
                <w:i/>
                <w:color w:val="0000FF"/>
              </w:rPr>
              <w:t>(P</w:t>
            </w:r>
            <w:r w:rsidR="00945968" w:rsidRPr="006C3BFE">
              <w:rPr>
                <w:rFonts w:ascii="Arial" w:hAnsi="Arial" w:cs="Arial"/>
                <w:i/>
                <w:color w:val="0000FF"/>
              </w:rPr>
              <w:t>rovide LOD,</w:t>
            </w:r>
            <w:r w:rsidR="00494C35">
              <w:rPr>
                <w:rFonts w:ascii="Arial" w:hAnsi="Arial" w:cs="Arial"/>
                <w:i/>
                <w:color w:val="0000FF"/>
              </w:rPr>
              <w:t xml:space="preserve"> </w:t>
            </w:r>
            <w:r w:rsidR="00945968" w:rsidRPr="006C3BFE">
              <w:rPr>
                <w:rFonts w:ascii="Arial" w:hAnsi="Arial" w:cs="Arial"/>
                <w:i/>
                <w:color w:val="0000FF"/>
              </w:rPr>
              <w:t>LLOQ, ULOQ</w:t>
            </w:r>
            <w:r w:rsidR="00945968">
              <w:rPr>
                <w:rFonts w:ascii="Arial" w:hAnsi="Arial" w:cs="Arial"/>
                <w:i/>
                <w:color w:val="0000FF"/>
              </w:rPr>
              <w:t>)</w:t>
            </w:r>
          </w:p>
        </w:tc>
        <w:tc>
          <w:tcPr>
            <w:tcW w:w="6660" w:type="dxa"/>
          </w:tcPr>
          <w:p w14:paraId="6B01FC68" w14:textId="2AD3B9F1" w:rsidR="0049628D" w:rsidRPr="006C3BFE" w:rsidRDefault="00722EEF" w:rsidP="00C76424">
            <w:pPr>
              <w:pStyle w:val="BodyMeta"/>
              <w:ind w:left="0"/>
              <w:rPr>
                <w:rFonts w:ascii="Arial" w:hAnsi="Arial" w:cs="Arial"/>
                <w:i/>
                <w:color w:val="0000FF"/>
              </w:rPr>
            </w:pPr>
            <w:r>
              <w:rPr>
                <w:rFonts w:ascii="Arial" w:hAnsi="Arial" w:cs="Arial"/>
                <w:bCs/>
                <w:szCs w:val="22"/>
              </w:rPr>
              <w:fldChar w:fldCharType="begin">
                <w:ffData>
                  <w:name w:val="Text13"/>
                  <w:enabled/>
                  <w:calcOnExit w:val="0"/>
                  <w:textInput>
                    <w:default w:val="N/A"/>
                  </w:textInput>
                </w:ffData>
              </w:fldChar>
            </w:r>
            <w:bookmarkStart w:id="18" w:name="Text13"/>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bookmarkEnd w:id="18"/>
          </w:p>
        </w:tc>
      </w:tr>
      <w:tr w:rsidR="002F2A56" w14:paraId="441BF9E8" w14:textId="77777777" w:rsidTr="006F5D55">
        <w:trPr>
          <w:trHeight w:val="353"/>
        </w:trPr>
        <w:tc>
          <w:tcPr>
            <w:tcW w:w="2880" w:type="dxa"/>
            <w:shd w:val="clear" w:color="auto" w:fill="D9D9D9" w:themeFill="background1" w:themeFillShade="D9"/>
          </w:tcPr>
          <w:p w14:paraId="5ECB89B2" w14:textId="5A19BB87" w:rsidR="002F2A56" w:rsidRPr="006C3BFE" w:rsidRDefault="00AF182B" w:rsidP="00C76424">
            <w:pPr>
              <w:pStyle w:val="BodyMeta"/>
              <w:ind w:left="0"/>
              <w:rPr>
                <w:rFonts w:ascii="Arial" w:hAnsi="Arial" w:cs="Arial"/>
                <w:b/>
              </w:rPr>
            </w:pPr>
            <w:r w:rsidRPr="006C3BFE">
              <w:rPr>
                <w:rFonts w:ascii="Arial" w:hAnsi="Arial" w:cs="Arial"/>
                <w:b/>
              </w:rPr>
              <w:t>Linear Range</w:t>
            </w:r>
          </w:p>
        </w:tc>
        <w:tc>
          <w:tcPr>
            <w:tcW w:w="6660" w:type="dxa"/>
          </w:tcPr>
          <w:p w14:paraId="416E6B6D" w14:textId="1A3FF42B" w:rsidR="002F2A56" w:rsidRPr="006C3BFE" w:rsidRDefault="00722EEF" w:rsidP="00C76424">
            <w:pPr>
              <w:pStyle w:val="BodyMeta"/>
              <w:ind w:left="0"/>
              <w:rPr>
                <w:rFonts w:ascii="Arial" w:hAnsi="Arial" w:cs="Arial"/>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2F2A56" w14:paraId="34A32C3B" w14:textId="77777777" w:rsidTr="006F5D55">
        <w:trPr>
          <w:trHeight w:val="372"/>
        </w:trPr>
        <w:tc>
          <w:tcPr>
            <w:tcW w:w="2880" w:type="dxa"/>
            <w:shd w:val="clear" w:color="auto" w:fill="D9D9D9" w:themeFill="background1" w:themeFillShade="D9"/>
          </w:tcPr>
          <w:p w14:paraId="004F13CD" w14:textId="08EB8302" w:rsidR="002F2A56" w:rsidRPr="006C3BFE" w:rsidRDefault="00AF182B" w:rsidP="00C76424">
            <w:pPr>
              <w:pStyle w:val="BodyMeta"/>
              <w:ind w:left="0"/>
              <w:rPr>
                <w:rFonts w:ascii="Arial" w:hAnsi="Arial" w:cs="Arial"/>
                <w:b/>
              </w:rPr>
            </w:pPr>
            <w:r w:rsidRPr="006C3BFE">
              <w:rPr>
                <w:rFonts w:ascii="Arial" w:hAnsi="Arial" w:cs="Arial"/>
                <w:b/>
              </w:rPr>
              <w:t>Dilution Linearity</w:t>
            </w:r>
          </w:p>
        </w:tc>
        <w:tc>
          <w:tcPr>
            <w:tcW w:w="6660" w:type="dxa"/>
          </w:tcPr>
          <w:p w14:paraId="74B73CC4" w14:textId="3FDC5305" w:rsidR="002F2A56" w:rsidRPr="006C3BFE" w:rsidRDefault="00722EEF" w:rsidP="00C76424">
            <w:pPr>
              <w:pStyle w:val="BodyMeta"/>
              <w:ind w:left="0"/>
              <w:rPr>
                <w:rFonts w:ascii="Arial" w:hAnsi="Arial" w:cs="Arial"/>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2F2A56" w14:paraId="571531DE" w14:textId="77777777" w:rsidTr="006F5D55">
        <w:trPr>
          <w:trHeight w:val="353"/>
        </w:trPr>
        <w:tc>
          <w:tcPr>
            <w:tcW w:w="2880" w:type="dxa"/>
            <w:shd w:val="clear" w:color="auto" w:fill="D9D9D9" w:themeFill="background1" w:themeFillShade="D9"/>
          </w:tcPr>
          <w:p w14:paraId="72E4B36A" w14:textId="17A1DE1E" w:rsidR="002F2A56" w:rsidRPr="006C3BFE" w:rsidRDefault="00AF182B" w:rsidP="00C76424">
            <w:pPr>
              <w:pStyle w:val="BodyMeta"/>
              <w:ind w:left="0"/>
              <w:rPr>
                <w:rFonts w:ascii="Arial" w:hAnsi="Arial" w:cs="Arial"/>
                <w:b/>
              </w:rPr>
            </w:pPr>
            <w:r w:rsidRPr="006C3BFE">
              <w:rPr>
                <w:rFonts w:ascii="Arial" w:hAnsi="Arial" w:cs="Arial"/>
                <w:b/>
              </w:rPr>
              <w:t>Specificity</w:t>
            </w:r>
          </w:p>
        </w:tc>
        <w:tc>
          <w:tcPr>
            <w:tcW w:w="6660" w:type="dxa"/>
          </w:tcPr>
          <w:p w14:paraId="4AC3DD7F" w14:textId="154F1894" w:rsidR="002F2A56" w:rsidRPr="006C3BFE" w:rsidRDefault="00926107" w:rsidP="00C76424">
            <w:pPr>
              <w:pStyle w:val="BodyMeta"/>
              <w:ind w:left="0"/>
              <w:rPr>
                <w:rFonts w:ascii="Arial" w:hAnsi="Arial" w:cs="Arial"/>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2F2A56" w14:paraId="66A53523" w14:textId="77777777" w:rsidTr="006F5D55">
        <w:trPr>
          <w:trHeight w:val="372"/>
        </w:trPr>
        <w:tc>
          <w:tcPr>
            <w:tcW w:w="2880" w:type="dxa"/>
            <w:shd w:val="clear" w:color="auto" w:fill="D9D9D9" w:themeFill="background1" w:themeFillShade="D9"/>
          </w:tcPr>
          <w:p w14:paraId="6326FE98" w14:textId="0D26578B" w:rsidR="002F2A56" w:rsidRPr="006C3BFE" w:rsidRDefault="00AF182B" w:rsidP="00C76424">
            <w:pPr>
              <w:pStyle w:val="BodyMeta"/>
              <w:ind w:left="0"/>
              <w:rPr>
                <w:rFonts w:ascii="Arial" w:hAnsi="Arial" w:cs="Arial"/>
                <w:b/>
              </w:rPr>
            </w:pPr>
            <w:r w:rsidRPr="006C3BFE">
              <w:rPr>
                <w:rFonts w:ascii="Arial" w:hAnsi="Arial" w:cs="Arial"/>
                <w:b/>
              </w:rPr>
              <w:t>Selectivity</w:t>
            </w:r>
          </w:p>
        </w:tc>
        <w:tc>
          <w:tcPr>
            <w:tcW w:w="6660" w:type="dxa"/>
          </w:tcPr>
          <w:p w14:paraId="6A01EB1A" w14:textId="6D393BA1" w:rsidR="002F2A56" w:rsidRPr="006C3BFE" w:rsidRDefault="00926107" w:rsidP="00C76424">
            <w:pPr>
              <w:pStyle w:val="BodyMeta"/>
              <w:ind w:left="0"/>
              <w:rPr>
                <w:rFonts w:ascii="Arial" w:hAnsi="Arial" w:cs="Arial"/>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2F2A56" w14:paraId="27266905" w14:textId="77777777" w:rsidTr="006F5D55">
        <w:trPr>
          <w:trHeight w:val="614"/>
        </w:trPr>
        <w:tc>
          <w:tcPr>
            <w:tcW w:w="2880" w:type="dxa"/>
            <w:shd w:val="clear" w:color="auto" w:fill="D9D9D9" w:themeFill="background1" w:themeFillShade="D9"/>
          </w:tcPr>
          <w:p w14:paraId="6AF460BF" w14:textId="3C5E022E" w:rsidR="00FF719A" w:rsidRPr="006C3BFE" w:rsidRDefault="0089017F" w:rsidP="00C76424">
            <w:pPr>
              <w:pStyle w:val="BodyMeta"/>
              <w:ind w:left="0"/>
              <w:rPr>
                <w:rFonts w:ascii="Arial" w:hAnsi="Arial" w:cs="Arial"/>
                <w:b/>
              </w:rPr>
            </w:pPr>
            <w:r w:rsidRPr="006C3BFE">
              <w:rPr>
                <w:rFonts w:ascii="Arial" w:hAnsi="Arial" w:cs="Arial"/>
                <w:b/>
              </w:rPr>
              <w:t>Repeatability</w:t>
            </w:r>
            <w:r w:rsidR="00FF719A">
              <w:rPr>
                <w:rFonts w:ascii="Arial" w:hAnsi="Arial" w:cs="Arial"/>
                <w:b/>
              </w:rPr>
              <w:t xml:space="preserve"> </w:t>
            </w:r>
            <w:r w:rsidR="00FF719A">
              <w:rPr>
                <w:rFonts w:ascii="Arial" w:hAnsi="Arial" w:cs="Arial"/>
                <w:i/>
                <w:color w:val="0000FF"/>
              </w:rPr>
              <w:t>(</w:t>
            </w:r>
            <w:r w:rsidR="00FF719A" w:rsidRPr="006C3BFE">
              <w:rPr>
                <w:rFonts w:ascii="Arial" w:hAnsi="Arial" w:cs="Arial"/>
                <w:i/>
                <w:color w:val="0000FF"/>
              </w:rPr>
              <w:t>Lower, mid, and high-quality controls</w:t>
            </w:r>
            <w:r w:rsidR="00FF719A">
              <w:rPr>
                <w:rFonts w:ascii="Arial" w:hAnsi="Arial" w:cs="Arial"/>
                <w:i/>
                <w:color w:val="0000FF"/>
              </w:rPr>
              <w:t>)</w:t>
            </w:r>
          </w:p>
        </w:tc>
        <w:tc>
          <w:tcPr>
            <w:tcW w:w="6660" w:type="dxa"/>
          </w:tcPr>
          <w:p w14:paraId="3C3061D8" w14:textId="00400659" w:rsidR="002F2A56" w:rsidRPr="006C3BFE" w:rsidRDefault="00926107" w:rsidP="00C76424">
            <w:pPr>
              <w:pStyle w:val="BodyMeta"/>
              <w:ind w:left="0"/>
              <w:rPr>
                <w:rFonts w:ascii="Arial" w:hAnsi="Arial" w:cs="Arial"/>
                <w:i/>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89017F" w14:paraId="4C920263" w14:textId="77777777" w:rsidTr="006F5D55">
        <w:trPr>
          <w:trHeight w:val="614"/>
        </w:trPr>
        <w:tc>
          <w:tcPr>
            <w:tcW w:w="2880" w:type="dxa"/>
            <w:shd w:val="clear" w:color="auto" w:fill="D9D9D9" w:themeFill="background1" w:themeFillShade="D9"/>
          </w:tcPr>
          <w:p w14:paraId="21AE1AF9" w14:textId="5CBE5294" w:rsidR="0089017F" w:rsidRPr="006C3BFE" w:rsidRDefault="0089017F" w:rsidP="00C76424">
            <w:pPr>
              <w:pStyle w:val="BodyMeta"/>
              <w:ind w:left="0"/>
              <w:rPr>
                <w:rFonts w:ascii="Arial" w:hAnsi="Arial" w:cs="Arial"/>
                <w:b/>
              </w:rPr>
            </w:pPr>
            <w:r w:rsidRPr="006C3BFE">
              <w:rPr>
                <w:rFonts w:ascii="Arial" w:hAnsi="Arial" w:cs="Arial"/>
                <w:b/>
              </w:rPr>
              <w:t>Reproducibility</w:t>
            </w:r>
            <w:r w:rsidR="00FF719A">
              <w:rPr>
                <w:rFonts w:ascii="Arial" w:hAnsi="Arial" w:cs="Arial"/>
                <w:b/>
              </w:rPr>
              <w:t xml:space="preserve"> </w:t>
            </w:r>
            <w:r w:rsidR="00FF719A">
              <w:rPr>
                <w:rFonts w:ascii="Arial" w:hAnsi="Arial" w:cs="Arial"/>
                <w:i/>
                <w:color w:val="0000FF"/>
              </w:rPr>
              <w:t>(</w:t>
            </w:r>
            <w:r w:rsidR="00FF719A" w:rsidRPr="006C3BFE">
              <w:rPr>
                <w:rFonts w:ascii="Arial" w:hAnsi="Arial" w:cs="Arial"/>
                <w:i/>
                <w:color w:val="0000FF"/>
              </w:rPr>
              <w:t>Lower, mid, and high-quality controls</w:t>
            </w:r>
            <w:r w:rsidR="00FF719A">
              <w:rPr>
                <w:rFonts w:ascii="Arial" w:hAnsi="Arial" w:cs="Arial"/>
                <w:i/>
                <w:color w:val="0000FF"/>
              </w:rPr>
              <w:t>)</w:t>
            </w:r>
          </w:p>
        </w:tc>
        <w:tc>
          <w:tcPr>
            <w:tcW w:w="6660" w:type="dxa"/>
          </w:tcPr>
          <w:p w14:paraId="2F4D891E" w14:textId="0A4CC088" w:rsidR="0089017F" w:rsidRPr="006C3BFE" w:rsidRDefault="00926107" w:rsidP="00C76424">
            <w:pPr>
              <w:pStyle w:val="BodyMeta"/>
              <w:ind w:left="0"/>
              <w:rPr>
                <w:rFonts w:ascii="Arial" w:hAnsi="Arial" w:cs="Arial"/>
                <w:i/>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734579" w14:paraId="369E4148" w14:textId="77777777" w:rsidTr="006F5D55">
        <w:trPr>
          <w:trHeight w:val="856"/>
        </w:trPr>
        <w:tc>
          <w:tcPr>
            <w:tcW w:w="2880" w:type="dxa"/>
            <w:shd w:val="clear" w:color="auto" w:fill="D9D9D9" w:themeFill="background1" w:themeFillShade="D9"/>
          </w:tcPr>
          <w:p w14:paraId="4F99DBAD" w14:textId="2BE2C2A8" w:rsidR="00FF719A" w:rsidRPr="006C3BFE" w:rsidRDefault="00B82044" w:rsidP="00C76424">
            <w:pPr>
              <w:pStyle w:val="BodyMeta"/>
              <w:ind w:left="0"/>
              <w:rPr>
                <w:rFonts w:ascii="Arial" w:hAnsi="Arial" w:cs="Arial"/>
                <w:b/>
              </w:rPr>
            </w:pPr>
            <w:r w:rsidRPr="006C3BFE">
              <w:rPr>
                <w:rFonts w:ascii="Arial" w:hAnsi="Arial" w:cs="Arial"/>
                <w:b/>
              </w:rPr>
              <w:t>Sample Stability</w:t>
            </w:r>
            <w:r w:rsidR="00FF719A">
              <w:rPr>
                <w:rFonts w:ascii="Arial" w:hAnsi="Arial" w:cs="Arial"/>
                <w:b/>
              </w:rPr>
              <w:t xml:space="preserve"> </w:t>
            </w:r>
            <w:r w:rsidR="00FF719A">
              <w:rPr>
                <w:rFonts w:ascii="Arial" w:hAnsi="Arial" w:cs="Arial"/>
                <w:i/>
                <w:color w:val="0000FF"/>
              </w:rPr>
              <w:t>(</w:t>
            </w:r>
            <w:r w:rsidR="00FF719A" w:rsidRPr="006C3BFE">
              <w:rPr>
                <w:rFonts w:ascii="Arial" w:hAnsi="Arial" w:cs="Arial"/>
                <w:i/>
                <w:color w:val="0000FF"/>
              </w:rPr>
              <w:t>Summarize long term, freeze-thaw, and benchtop stability</w:t>
            </w:r>
            <w:r w:rsidR="00FF719A">
              <w:rPr>
                <w:rFonts w:ascii="Arial" w:hAnsi="Arial" w:cs="Arial"/>
                <w:i/>
                <w:color w:val="0000FF"/>
              </w:rPr>
              <w:t>)</w:t>
            </w:r>
          </w:p>
        </w:tc>
        <w:tc>
          <w:tcPr>
            <w:tcW w:w="6660" w:type="dxa"/>
          </w:tcPr>
          <w:p w14:paraId="5C8D5FBA" w14:textId="692E5B9F" w:rsidR="00734579" w:rsidRPr="006C3BFE" w:rsidRDefault="002B3678" w:rsidP="00C76424">
            <w:pPr>
              <w:pStyle w:val="BodyMeta"/>
              <w:ind w:left="0"/>
              <w:rPr>
                <w:rFonts w:ascii="Arial" w:hAnsi="Arial" w:cs="Arial"/>
                <w:i/>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B82044" w14:paraId="53120934" w14:textId="77777777" w:rsidTr="006F5D55">
        <w:trPr>
          <w:trHeight w:val="875"/>
        </w:trPr>
        <w:tc>
          <w:tcPr>
            <w:tcW w:w="2880" w:type="dxa"/>
            <w:shd w:val="clear" w:color="auto" w:fill="D9D9D9" w:themeFill="background1" w:themeFillShade="D9"/>
          </w:tcPr>
          <w:p w14:paraId="1989575F" w14:textId="5357DAF6" w:rsidR="00B82044" w:rsidRPr="006C3BFE" w:rsidRDefault="00B82044" w:rsidP="00C76424">
            <w:pPr>
              <w:pStyle w:val="BodyMeta"/>
              <w:ind w:left="0"/>
              <w:rPr>
                <w:rFonts w:ascii="Arial" w:hAnsi="Arial" w:cs="Arial"/>
                <w:b/>
              </w:rPr>
            </w:pPr>
            <w:r w:rsidRPr="006C3BFE">
              <w:rPr>
                <w:rFonts w:ascii="Arial" w:hAnsi="Arial" w:cs="Arial"/>
                <w:b/>
              </w:rPr>
              <w:lastRenderedPageBreak/>
              <w:t>Reagent Info</w:t>
            </w:r>
            <w:r w:rsidR="00FF719A">
              <w:rPr>
                <w:rFonts w:ascii="Arial" w:hAnsi="Arial" w:cs="Arial"/>
                <w:b/>
              </w:rPr>
              <w:t xml:space="preserve"> </w:t>
            </w:r>
            <w:r w:rsidR="00FF719A" w:rsidRPr="00FF719A">
              <w:rPr>
                <w:rFonts w:ascii="Arial" w:hAnsi="Arial" w:cs="Arial"/>
                <w:i/>
                <w:color w:val="0000FF"/>
              </w:rPr>
              <w:t>(</w:t>
            </w:r>
            <w:r w:rsidR="00FF719A" w:rsidRPr="006C3BFE">
              <w:rPr>
                <w:rFonts w:ascii="Arial" w:hAnsi="Arial" w:cs="Arial"/>
                <w:i/>
                <w:color w:val="0000FF"/>
              </w:rPr>
              <w:t>Summarize critical reagents, bridging, reagent stability and robustness testing</w:t>
            </w:r>
            <w:r w:rsidR="00FF719A">
              <w:rPr>
                <w:rFonts w:ascii="Arial" w:hAnsi="Arial" w:cs="Arial"/>
                <w:i/>
                <w:color w:val="0000FF"/>
              </w:rPr>
              <w:t>)</w:t>
            </w:r>
          </w:p>
        </w:tc>
        <w:tc>
          <w:tcPr>
            <w:tcW w:w="6660" w:type="dxa"/>
          </w:tcPr>
          <w:p w14:paraId="44E9A955" w14:textId="31167DCB" w:rsidR="00B82044" w:rsidRPr="006C3BFE" w:rsidRDefault="002B3678" w:rsidP="00C76424">
            <w:pPr>
              <w:pStyle w:val="BodyMeta"/>
              <w:ind w:left="0"/>
              <w:rPr>
                <w:rFonts w:ascii="Arial" w:hAnsi="Arial" w:cs="Arial"/>
                <w:i/>
                <w:color w:val="0000FF"/>
              </w:rPr>
            </w:pPr>
            <w:r>
              <w:rPr>
                <w:rFonts w:ascii="Arial" w:hAnsi="Arial" w:cs="Arial"/>
                <w:bCs/>
                <w:szCs w:val="22"/>
              </w:rPr>
              <w:fldChar w:fldCharType="begin">
                <w:ffData>
                  <w:name w:val=""/>
                  <w:enabled/>
                  <w:calcOnExit w:val="0"/>
                  <w:textInput>
                    <w:default w:val="N/A"/>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N/A</w:t>
            </w:r>
            <w:r>
              <w:rPr>
                <w:rFonts w:ascii="Arial" w:hAnsi="Arial" w:cs="Arial"/>
                <w:bCs/>
                <w:szCs w:val="22"/>
              </w:rPr>
              <w:fldChar w:fldCharType="end"/>
            </w:r>
          </w:p>
        </w:tc>
      </w:tr>
      <w:tr w:rsidR="005437D6" w14:paraId="55E51C30" w14:textId="77777777" w:rsidTr="006F5D55">
        <w:trPr>
          <w:trHeight w:val="614"/>
        </w:trPr>
        <w:tc>
          <w:tcPr>
            <w:tcW w:w="2880" w:type="dxa"/>
            <w:shd w:val="clear" w:color="auto" w:fill="D9D9D9" w:themeFill="background1" w:themeFillShade="D9"/>
          </w:tcPr>
          <w:p w14:paraId="5CC91291" w14:textId="5FFFE31C" w:rsidR="005437D6" w:rsidRPr="006C3BFE" w:rsidRDefault="005437D6" w:rsidP="00C76424">
            <w:pPr>
              <w:pStyle w:val="BodyMeta"/>
              <w:ind w:left="0"/>
              <w:rPr>
                <w:rFonts w:ascii="Arial" w:hAnsi="Arial" w:cs="Arial"/>
                <w:b/>
              </w:rPr>
            </w:pPr>
            <w:r w:rsidRPr="006C3BFE">
              <w:rPr>
                <w:rFonts w:ascii="Arial" w:hAnsi="Arial" w:cs="Arial"/>
                <w:b/>
              </w:rPr>
              <w:t>Other</w:t>
            </w:r>
            <w:r w:rsidR="00494C35">
              <w:rPr>
                <w:rFonts w:ascii="Arial" w:hAnsi="Arial" w:cs="Arial"/>
                <w:b/>
              </w:rPr>
              <w:t xml:space="preserve"> </w:t>
            </w:r>
            <w:r w:rsidR="00494C35" w:rsidRPr="00494C35">
              <w:rPr>
                <w:rFonts w:ascii="Arial" w:hAnsi="Arial" w:cs="Arial"/>
                <w:i/>
                <w:color w:val="0000FF"/>
              </w:rPr>
              <w:t>(A</w:t>
            </w:r>
            <w:r w:rsidR="00494C35" w:rsidRPr="006C3BFE">
              <w:rPr>
                <w:rFonts w:ascii="Arial" w:hAnsi="Arial" w:cs="Arial"/>
                <w:i/>
                <w:color w:val="0000FF"/>
              </w:rPr>
              <w:t>ny other relevant information you wish to provide</w:t>
            </w:r>
            <w:r w:rsidR="00494C35">
              <w:rPr>
                <w:rFonts w:ascii="Arial" w:hAnsi="Arial" w:cs="Arial"/>
                <w:i/>
                <w:color w:val="0000FF"/>
              </w:rPr>
              <w:t>)</w:t>
            </w:r>
          </w:p>
        </w:tc>
        <w:tc>
          <w:tcPr>
            <w:tcW w:w="6660" w:type="dxa"/>
          </w:tcPr>
          <w:p w14:paraId="28DA330C" w14:textId="35DE544C" w:rsidR="005437D6" w:rsidRPr="006C3BFE" w:rsidRDefault="00486B35" w:rsidP="00C76424">
            <w:pPr>
              <w:pStyle w:val="BodyMeta"/>
              <w:ind w:left="0"/>
              <w:rPr>
                <w:rFonts w:ascii="Arial" w:hAnsi="Arial" w:cs="Arial"/>
                <w:i/>
                <w:color w:val="0000FF"/>
              </w:rPr>
            </w:pPr>
            <w:r>
              <w:rPr>
                <w:rFonts w:ascii="Arial" w:hAnsi="Arial" w:cs="Arial"/>
                <w:bCs/>
                <w:szCs w:val="22"/>
              </w:rPr>
              <w:fldChar w:fldCharType="begin">
                <w:ffData>
                  <w:name w:val=""/>
                  <w:enabled/>
                  <w:calcOnExit w:val="0"/>
                  <w:textInput>
                    <w:default w:val="No laboratory work will be done for our project."/>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No laboratory work will be done for our project.</w:t>
            </w:r>
            <w:r>
              <w:rPr>
                <w:rFonts w:ascii="Arial" w:hAnsi="Arial" w:cs="Arial"/>
                <w:bCs/>
                <w:szCs w:val="22"/>
              </w:rPr>
              <w:fldChar w:fldCharType="end"/>
            </w:r>
          </w:p>
        </w:tc>
      </w:tr>
    </w:tbl>
    <w:p w14:paraId="3CD4E72A" w14:textId="03C43E98" w:rsidR="00FC267D" w:rsidRDefault="00FC267D" w:rsidP="00A33549">
      <w:pPr>
        <w:pStyle w:val="BodyMeta"/>
        <w:ind w:left="0"/>
        <w:rPr>
          <w:rFonts w:ascii="Arial" w:hAnsi="Arial" w:cs="Arial"/>
          <w:color w:val="0000FF"/>
        </w:rPr>
      </w:pPr>
      <w:r>
        <w:rPr>
          <w:rFonts w:ascii="Arial" w:hAnsi="Arial" w:cs="Arial"/>
          <w:color w:val="0000FF"/>
        </w:rPr>
        <w:br/>
      </w:r>
    </w:p>
    <w:p w14:paraId="4EB516FD" w14:textId="77777777" w:rsidR="00FC267D" w:rsidRPr="00DB6616" w:rsidRDefault="00FC267D" w:rsidP="00FC267D">
      <w:pPr>
        <w:pStyle w:val="SummaryHeading"/>
        <w:rPr>
          <w:b w:val="0"/>
          <w:bCs/>
          <w:sz w:val="32"/>
        </w:rPr>
      </w:pPr>
      <w:r w:rsidRPr="00DB6616">
        <w:rPr>
          <w:b w:val="0"/>
          <w:bCs/>
        </w:rPr>
        <w:t>________________________________________________________________________________</w:t>
      </w:r>
    </w:p>
    <w:p w14:paraId="1C5CE346" w14:textId="58DCD084" w:rsidR="007A7B35" w:rsidRPr="00650025" w:rsidRDefault="00F67695" w:rsidP="00FC267D">
      <w:pPr>
        <w:pStyle w:val="Heading1"/>
      </w:pPr>
      <w:r>
        <w:t xml:space="preserve">Additional HVTN Support </w:t>
      </w:r>
    </w:p>
    <w:p w14:paraId="03D917D2" w14:textId="3464D861" w:rsidR="0065525A" w:rsidRDefault="00C07103" w:rsidP="00A55869">
      <w:pPr>
        <w:pStyle w:val="SummaryBodyText"/>
        <w:ind w:left="0"/>
        <w:jc w:val="both"/>
        <w:rPr>
          <w:rFonts w:ascii="Arial" w:hAnsi="Arial" w:cs="Arial"/>
          <w:i/>
          <w:color w:val="0000FF"/>
        </w:rPr>
      </w:pPr>
      <w:r w:rsidRPr="006C3BFE">
        <w:rPr>
          <w:rFonts w:ascii="Arial" w:hAnsi="Arial" w:cs="Arial"/>
          <w:i/>
          <w:color w:val="0000FF"/>
        </w:rPr>
        <w:t>P</w:t>
      </w:r>
      <w:r w:rsidR="003024A3" w:rsidRPr="006C3BFE">
        <w:rPr>
          <w:rFonts w:ascii="Arial" w:hAnsi="Arial" w:cs="Arial"/>
          <w:i/>
          <w:color w:val="0000FF"/>
        </w:rPr>
        <w:t>lease describe the level of HVTN involvement or support needed for this project</w:t>
      </w:r>
      <w:r w:rsidR="423D72AC" w:rsidRPr="2021CE5C">
        <w:rPr>
          <w:rFonts w:ascii="Arial" w:hAnsi="Arial" w:cs="Arial"/>
          <w:i/>
          <w:iCs/>
          <w:color w:val="0000FF"/>
        </w:rPr>
        <w:t xml:space="preserve"> </w:t>
      </w:r>
      <w:r w:rsidR="00F722FF" w:rsidRPr="2021CE5C">
        <w:rPr>
          <w:rFonts w:ascii="Arial" w:hAnsi="Arial" w:cs="Arial"/>
          <w:i/>
          <w:iCs/>
          <w:color w:val="0000FF"/>
        </w:rPr>
        <w:t>(</w:t>
      </w:r>
      <w:r w:rsidR="5A65E11F" w:rsidRPr="2021CE5C">
        <w:rPr>
          <w:rFonts w:ascii="Arial" w:hAnsi="Arial" w:cs="Arial"/>
          <w:i/>
          <w:iCs/>
          <w:color w:val="0000FF"/>
        </w:rPr>
        <w:t>e</w:t>
      </w:r>
      <w:r w:rsidR="00F722FF">
        <w:rPr>
          <w:rFonts w:ascii="Arial" w:hAnsi="Arial" w:cs="Arial"/>
          <w:i/>
          <w:color w:val="0000FF"/>
        </w:rPr>
        <w:t xml:space="preserve">.g. </w:t>
      </w:r>
      <w:r w:rsidR="003024A3" w:rsidRPr="006C3BFE">
        <w:rPr>
          <w:rFonts w:ascii="Arial" w:hAnsi="Arial" w:cs="Arial"/>
          <w:i/>
          <w:color w:val="0000FF"/>
        </w:rPr>
        <w:t xml:space="preserve">specimen lists, </w:t>
      </w:r>
      <w:r w:rsidR="00F95901" w:rsidRPr="006C3BFE">
        <w:rPr>
          <w:rFonts w:ascii="Arial" w:hAnsi="Arial" w:cs="Arial"/>
          <w:i/>
          <w:color w:val="0000FF"/>
        </w:rPr>
        <w:t xml:space="preserve">laboratory assays, </w:t>
      </w:r>
      <w:r w:rsidR="003024A3" w:rsidRPr="006C3BFE">
        <w:rPr>
          <w:rFonts w:ascii="Arial" w:hAnsi="Arial" w:cs="Arial"/>
          <w:i/>
          <w:color w:val="0000FF"/>
        </w:rPr>
        <w:t>dataset preparation</w:t>
      </w:r>
      <w:r w:rsidR="006778B2" w:rsidRPr="006C3BFE">
        <w:rPr>
          <w:rFonts w:ascii="Arial" w:hAnsi="Arial" w:cs="Arial"/>
          <w:i/>
          <w:color w:val="0000FF"/>
        </w:rPr>
        <w:t xml:space="preserve"> and/or data transfer management</w:t>
      </w:r>
      <w:r w:rsidR="003024A3" w:rsidRPr="006C3BFE">
        <w:rPr>
          <w:rFonts w:ascii="Arial" w:hAnsi="Arial" w:cs="Arial"/>
          <w:i/>
          <w:color w:val="0000FF"/>
        </w:rPr>
        <w:t>, analysis plan developmen</w:t>
      </w:r>
      <w:r w:rsidR="00196AFA">
        <w:rPr>
          <w:rFonts w:ascii="Arial" w:hAnsi="Arial" w:cs="Arial"/>
          <w:i/>
          <w:color w:val="0000FF"/>
        </w:rPr>
        <w:t>t,</w:t>
      </w:r>
      <w:r w:rsidR="003024A3" w:rsidRPr="006C3BFE">
        <w:rPr>
          <w:rFonts w:ascii="Arial" w:hAnsi="Arial" w:cs="Arial"/>
          <w:i/>
          <w:color w:val="0000FF"/>
        </w:rPr>
        <w:t xml:space="preserve"> statistical analysis assistance</w:t>
      </w:r>
      <w:r w:rsidR="00196AFA" w:rsidRPr="2021CE5C">
        <w:rPr>
          <w:rFonts w:ascii="Arial" w:hAnsi="Arial" w:cs="Arial"/>
          <w:i/>
          <w:iCs/>
          <w:color w:val="0000FF"/>
        </w:rPr>
        <w:t>)</w:t>
      </w:r>
      <w:r w:rsidR="0528808D" w:rsidRPr="2021CE5C">
        <w:rPr>
          <w:rFonts w:ascii="Arial" w:hAnsi="Arial" w:cs="Arial"/>
          <w:i/>
          <w:iCs/>
          <w:color w:val="0000FF"/>
        </w:rPr>
        <w:t>.</w:t>
      </w:r>
      <w:r w:rsidR="00B50893">
        <w:rPr>
          <w:rFonts w:ascii="Arial" w:hAnsi="Arial" w:cs="Arial"/>
          <w:i/>
          <w:color w:val="0000FF"/>
        </w:rPr>
        <w:t xml:space="preserve"> </w:t>
      </w:r>
    </w:p>
    <w:p w14:paraId="4E9F5421" w14:textId="34B0F5F9" w:rsidR="00132861" w:rsidRDefault="00B50893" w:rsidP="00A55869">
      <w:pPr>
        <w:pStyle w:val="SummaryBodyText"/>
        <w:ind w:left="0"/>
        <w:jc w:val="both"/>
        <w:rPr>
          <w:rFonts w:ascii="Arial" w:hAnsi="Arial" w:cs="Arial"/>
          <w:i/>
          <w:color w:val="0000FF"/>
        </w:rPr>
      </w:pPr>
      <w:r w:rsidRPr="0065525A">
        <w:rPr>
          <w:rFonts w:ascii="Arial" w:hAnsi="Arial" w:cs="Arial"/>
          <w:iCs/>
          <w:color w:val="0000FF"/>
        </w:rPr>
        <w:t>NOTE:</w:t>
      </w:r>
      <w:r>
        <w:rPr>
          <w:rFonts w:ascii="Arial" w:hAnsi="Arial" w:cs="Arial"/>
          <w:i/>
          <w:color w:val="0000FF"/>
        </w:rPr>
        <w:t xml:space="preserve"> </w:t>
      </w:r>
      <w:r w:rsidR="0065525A">
        <w:rPr>
          <w:rFonts w:ascii="Arial" w:hAnsi="Arial" w:cs="Arial"/>
          <w:i/>
          <w:color w:val="0000FF"/>
        </w:rPr>
        <w:t>Request fulfillment is dependent on HVTN resource availability.</w:t>
      </w:r>
    </w:p>
    <w:p w14:paraId="03E68303" w14:textId="77777777" w:rsidR="001C4832" w:rsidRPr="00617B83" w:rsidRDefault="001C4832" w:rsidP="00C65F78">
      <w:pPr>
        <w:pStyle w:val="BodyMeta"/>
        <w:numPr>
          <w:ilvl w:val="0"/>
          <w:numId w:val="31"/>
        </w:numPr>
        <w:jc w:val="both"/>
        <w:rPr>
          <w:rFonts w:ascii="Arial" w:hAnsi="Arial" w:cs="Arial"/>
          <w:b/>
          <w:color w:val="000000" w:themeColor="text1"/>
        </w:rPr>
      </w:pPr>
      <w:r w:rsidRPr="00617B83">
        <w:rPr>
          <w:rFonts w:ascii="Arial" w:hAnsi="Arial" w:cs="Arial"/>
          <w:b/>
          <w:color w:val="000000" w:themeColor="text1"/>
        </w:rPr>
        <w:t xml:space="preserve">HVTN Lab Center Support: </w:t>
      </w:r>
    </w:p>
    <w:p w14:paraId="3D3CC86E" w14:textId="0F2FD69B" w:rsidR="001C4832" w:rsidRDefault="001C4832" w:rsidP="001C4832">
      <w:pPr>
        <w:pStyle w:val="BodyMeta"/>
        <w:ind w:left="0" w:firstLine="720"/>
        <w:rPr>
          <w:rFonts w:ascii="Arial" w:hAnsi="Arial" w:cs="Arial"/>
          <w:i/>
          <w:color w:val="0000FF"/>
        </w:rPr>
      </w:pPr>
      <w:r w:rsidRPr="00617B83">
        <w:rPr>
          <w:rFonts w:ascii="Arial" w:hAnsi="Arial" w:cs="Arial"/>
          <w:i/>
          <w:color w:val="0000FF"/>
        </w:rPr>
        <w:t>Specify any laboratory work that is requested from HVTN Central Laboratories</w:t>
      </w:r>
      <w:r w:rsidR="00B50893">
        <w:rPr>
          <w:rFonts w:ascii="Arial" w:hAnsi="Arial" w:cs="Arial"/>
          <w:i/>
          <w:color w:val="0000FF"/>
        </w:rPr>
        <w:t>:</w:t>
      </w:r>
    </w:p>
    <w:p w14:paraId="35FE26D7" w14:textId="66D5F755" w:rsidR="00B50893" w:rsidRDefault="00486B35" w:rsidP="001C4832">
      <w:pPr>
        <w:pStyle w:val="BodyMeta"/>
        <w:ind w:left="0" w:firstLine="720"/>
        <w:rPr>
          <w:rFonts w:ascii="Arial" w:hAnsi="Arial" w:cs="Arial"/>
          <w:i/>
          <w:color w:val="0000FF"/>
        </w:rPr>
      </w:pPr>
      <w:r>
        <w:rPr>
          <w:rFonts w:ascii="Arial" w:hAnsi="Arial" w:cs="Arial"/>
          <w:bCs/>
          <w:szCs w:val="22"/>
        </w:rPr>
        <w:fldChar w:fldCharType="begin">
          <w:ffData>
            <w:name w:val=""/>
            <w:enabled/>
            <w:calcOnExit w:val="0"/>
            <w:textInput>
              <w:default w:val="No laboratory work is planned for this study, as we will be analyzing existing data. "/>
            </w:textInput>
          </w:ffData>
        </w:fldChar>
      </w:r>
      <w:r>
        <w:rPr>
          <w:rFonts w:ascii="Arial" w:hAnsi="Arial" w:cs="Arial"/>
          <w:bCs/>
          <w:szCs w:val="22"/>
        </w:rPr>
        <w:instrText xml:space="preserve"> FORMTEXT </w:instrText>
      </w:r>
      <w:r>
        <w:rPr>
          <w:rFonts w:ascii="Arial" w:hAnsi="Arial" w:cs="Arial"/>
          <w:bCs/>
          <w:szCs w:val="22"/>
        </w:rPr>
      </w:r>
      <w:r>
        <w:rPr>
          <w:rFonts w:ascii="Arial" w:hAnsi="Arial" w:cs="Arial"/>
          <w:bCs/>
          <w:szCs w:val="22"/>
        </w:rPr>
        <w:fldChar w:fldCharType="separate"/>
      </w:r>
      <w:r>
        <w:rPr>
          <w:rFonts w:ascii="Arial" w:hAnsi="Arial" w:cs="Arial"/>
          <w:bCs/>
          <w:noProof/>
          <w:szCs w:val="22"/>
        </w:rPr>
        <w:t xml:space="preserve">No laboratory work is planned for this study, as we will be analyzing existing data. </w:t>
      </w:r>
      <w:r>
        <w:rPr>
          <w:rFonts w:ascii="Arial" w:hAnsi="Arial" w:cs="Arial"/>
          <w:bCs/>
          <w:szCs w:val="22"/>
        </w:rPr>
        <w:fldChar w:fldCharType="end"/>
      </w:r>
    </w:p>
    <w:p w14:paraId="5FE20298" w14:textId="77777777" w:rsidR="001C4832" w:rsidRPr="00617B83" w:rsidRDefault="001C4832" w:rsidP="00C65F78">
      <w:pPr>
        <w:pStyle w:val="BodyMeta"/>
        <w:numPr>
          <w:ilvl w:val="0"/>
          <w:numId w:val="31"/>
        </w:numPr>
        <w:jc w:val="both"/>
        <w:rPr>
          <w:rFonts w:ascii="Arial" w:hAnsi="Arial" w:cs="Arial"/>
          <w:b/>
          <w:color w:val="000000" w:themeColor="text1"/>
        </w:rPr>
      </w:pPr>
      <w:r w:rsidRPr="00617B83">
        <w:rPr>
          <w:rFonts w:ascii="Arial" w:hAnsi="Arial" w:cs="Arial"/>
          <w:b/>
          <w:color w:val="000000" w:themeColor="text1"/>
        </w:rPr>
        <w:t xml:space="preserve">HVTN Statistical &amp; Data Management Center (SDMC) support: </w:t>
      </w:r>
    </w:p>
    <w:p w14:paraId="7C8A6ADD" w14:textId="111FE20D" w:rsidR="001C4832" w:rsidRDefault="001C4832" w:rsidP="001C4832">
      <w:pPr>
        <w:pStyle w:val="BodyMeta"/>
        <w:ind w:left="0" w:firstLine="720"/>
        <w:rPr>
          <w:rFonts w:ascii="Arial" w:hAnsi="Arial" w:cs="Arial"/>
          <w:i/>
          <w:color w:val="0000FF"/>
        </w:rPr>
      </w:pPr>
      <w:r>
        <w:rPr>
          <w:rFonts w:ascii="Arial" w:hAnsi="Arial" w:cs="Arial"/>
          <w:i/>
          <w:color w:val="0000FF"/>
        </w:rPr>
        <w:t>Specify</w:t>
      </w:r>
      <w:r w:rsidRPr="00617B83">
        <w:rPr>
          <w:rFonts w:ascii="Arial" w:hAnsi="Arial" w:cs="Arial"/>
          <w:i/>
          <w:color w:val="0000FF"/>
        </w:rPr>
        <w:t xml:space="preserve"> any</w:t>
      </w:r>
      <w:r>
        <w:rPr>
          <w:rFonts w:ascii="Arial" w:hAnsi="Arial" w:cs="Arial"/>
          <w:i/>
          <w:color w:val="0000FF"/>
        </w:rPr>
        <w:t xml:space="preserve"> support you will require for data management and/or</w:t>
      </w:r>
      <w:r w:rsidRPr="00617B83">
        <w:rPr>
          <w:rFonts w:ascii="Arial" w:hAnsi="Arial" w:cs="Arial"/>
          <w:i/>
          <w:color w:val="0000FF"/>
        </w:rPr>
        <w:t xml:space="preserve"> statistical analys</w:t>
      </w:r>
      <w:r>
        <w:rPr>
          <w:rFonts w:ascii="Arial" w:hAnsi="Arial" w:cs="Arial"/>
          <w:i/>
          <w:color w:val="0000FF"/>
        </w:rPr>
        <w:t>is</w:t>
      </w:r>
      <w:r w:rsidR="00B50893">
        <w:rPr>
          <w:rFonts w:ascii="Arial" w:hAnsi="Arial" w:cs="Arial"/>
          <w:i/>
          <w:color w:val="0000FF"/>
        </w:rPr>
        <w:t>:</w:t>
      </w:r>
    </w:p>
    <w:p w14:paraId="19598D01" w14:textId="0F71228F" w:rsidR="00486B35" w:rsidRPr="006B582B" w:rsidRDefault="00486B35" w:rsidP="00486B35">
      <w:pPr>
        <w:pStyle w:val="BodyMeta"/>
        <w:rPr>
          <w:rFonts w:ascii="Arial" w:hAnsi="Arial" w:cs="Arial"/>
          <w:sz w:val="18"/>
          <w:lang w:val="en-ZA"/>
        </w:rPr>
      </w:pPr>
      <w:r w:rsidRPr="006B582B">
        <w:rPr>
          <w:rFonts w:ascii="Arial" w:hAnsi="Arial" w:cs="Arial"/>
          <w:sz w:val="18"/>
          <w:lang w:val="en-ZA"/>
        </w:rPr>
        <w:t xml:space="preserve">Our multidisciplinary team of researchers, with expertise in data analysis, machine learning, climate </w:t>
      </w:r>
      <w:proofErr w:type="spellStart"/>
      <w:r w:rsidRPr="006B582B">
        <w:rPr>
          <w:rFonts w:ascii="Arial" w:hAnsi="Arial" w:cs="Arial"/>
          <w:sz w:val="18"/>
          <w:lang w:val="en-ZA"/>
        </w:rPr>
        <w:t>modeling</w:t>
      </w:r>
      <w:proofErr w:type="spellEnd"/>
      <w:r w:rsidRPr="006B582B">
        <w:rPr>
          <w:rFonts w:ascii="Arial" w:hAnsi="Arial" w:cs="Arial"/>
          <w:sz w:val="18"/>
          <w:lang w:val="en-ZA"/>
        </w:rPr>
        <w:t>, and public health, will conduct the analyses</w:t>
      </w:r>
      <w:r w:rsidR="006F0A87">
        <w:rPr>
          <w:rFonts w:ascii="Arial" w:hAnsi="Arial" w:cs="Arial"/>
          <w:sz w:val="18"/>
          <w:lang w:val="en-ZA"/>
        </w:rPr>
        <w:t xml:space="preserve"> and</w:t>
      </w:r>
      <w:r w:rsidR="00113564">
        <w:rPr>
          <w:rFonts w:ascii="Arial" w:hAnsi="Arial" w:cs="Arial"/>
          <w:sz w:val="18"/>
          <w:lang w:val="en-ZA"/>
        </w:rPr>
        <w:t xml:space="preserve"> are happy to</w:t>
      </w:r>
      <w:r w:rsidR="006F0A87">
        <w:rPr>
          <w:rFonts w:ascii="Arial" w:hAnsi="Arial" w:cs="Arial"/>
          <w:sz w:val="18"/>
          <w:lang w:val="en-ZA"/>
        </w:rPr>
        <w:t xml:space="preserve"> work </w:t>
      </w:r>
      <w:r w:rsidR="00113564">
        <w:rPr>
          <w:rFonts w:ascii="Arial" w:hAnsi="Arial" w:cs="Arial"/>
          <w:sz w:val="18"/>
          <w:lang w:val="en-ZA"/>
        </w:rPr>
        <w:t xml:space="preserve">with </w:t>
      </w:r>
      <w:r w:rsidR="006F0A87">
        <w:rPr>
          <w:rFonts w:ascii="Arial" w:hAnsi="Arial" w:cs="Arial"/>
          <w:sz w:val="18"/>
          <w:lang w:val="en-ZA"/>
        </w:rPr>
        <w:t xml:space="preserve">the HVTN SDMC to ensure </w:t>
      </w:r>
      <w:r w:rsidR="005D469F">
        <w:rPr>
          <w:rFonts w:ascii="Arial" w:hAnsi="Arial" w:cs="Arial"/>
          <w:sz w:val="18"/>
          <w:lang w:val="en-ZA"/>
        </w:rPr>
        <w:t>a secured data transfer and management process.</w:t>
      </w:r>
    </w:p>
    <w:p w14:paraId="42C11244" w14:textId="77777777" w:rsidR="001C4832" w:rsidRPr="001C4832" w:rsidRDefault="001C4832" w:rsidP="00A55869">
      <w:pPr>
        <w:pStyle w:val="SummaryBodyText"/>
        <w:ind w:left="0"/>
        <w:jc w:val="both"/>
        <w:rPr>
          <w:rFonts w:ascii="Arial" w:hAnsi="Arial" w:cs="Arial"/>
          <w:i/>
          <w:color w:val="0000FF"/>
        </w:rPr>
      </w:pPr>
    </w:p>
    <w:sectPr w:rsidR="001C4832" w:rsidRPr="001C4832" w:rsidSect="002725CE">
      <w:footnotePr>
        <w:pos w:val="beneathText"/>
        <w:numFmt w:val="lowerLetter"/>
        <w:numRestart w:val="eachSect"/>
      </w:footnotePr>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7D3785" w14:textId="77777777" w:rsidR="002725CE" w:rsidRDefault="002725CE">
      <w:r>
        <w:separator/>
      </w:r>
    </w:p>
  </w:endnote>
  <w:endnote w:type="continuationSeparator" w:id="0">
    <w:p w14:paraId="3C1241A5" w14:textId="77777777" w:rsidR="002725CE" w:rsidRDefault="002725CE">
      <w:r>
        <w:continuationSeparator/>
      </w:r>
    </w:p>
  </w:endnote>
  <w:endnote w:type="continuationNotice" w:id="1">
    <w:p w14:paraId="2B54C41A" w14:textId="77777777" w:rsidR="002725CE" w:rsidRDefault="002725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BM Plex Sans">
    <w:charset w:val="00"/>
    <w:family w:val="swiss"/>
    <w:pitch w:val="variable"/>
    <w:sig w:usb0="A00002EF" w:usb1="5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31E79" w14:textId="57812866" w:rsidR="00331B8A" w:rsidRDefault="00690B43">
    <w:pPr>
      <w:pStyle w:val="Footer"/>
      <w:jc w:val="right"/>
    </w:pPr>
    <w:sdt>
      <w:sdtPr>
        <w:id w:val="1370887554"/>
        <w:docPartObj>
          <w:docPartGallery w:val="Page Numbers (Bottom of Page)"/>
          <w:docPartUnique/>
        </w:docPartObj>
      </w:sdtPr>
      <w:sdtEndPr/>
      <w:sdtContent>
        <w:sdt>
          <w:sdtPr>
            <w:id w:val="-1769616900"/>
            <w:docPartObj>
              <w:docPartGallery w:val="Page Numbers (Top of Page)"/>
              <w:docPartUnique/>
            </w:docPartObj>
          </w:sdtPr>
          <w:sdtEndPr/>
          <w:sdtContent>
            <w:r w:rsidR="00331B8A" w:rsidRPr="006C3BFE">
              <w:rPr>
                <w:sz w:val="20"/>
              </w:rPr>
              <w:t xml:space="preserve">HVTN Study Proposal </w:t>
            </w:r>
            <w:r w:rsidR="007B3563" w:rsidRPr="006C3BFE">
              <w:rPr>
                <w:sz w:val="20"/>
              </w:rPr>
              <w:t>Template</w:t>
            </w:r>
            <w:r w:rsidR="007822AC">
              <w:tab/>
            </w:r>
            <w:r w:rsidR="00331B8A" w:rsidRPr="006C3BFE">
              <w:rPr>
                <w:sz w:val="20"/>
              </w:rPr>
              <w:t xml:space="preserve">Page </w:t>
            </w:r>
            <w:r w:rsidR="00331B8A" w:rsidRPr="006C3BFE">
              <w:rPr>
                <w:b/>
                <w:sz w:val="20"/>
              </w:rPr>
              <w:fldChar w:fldCharType="begin"/>
            </w:r>
            <w:r w:rsidR="00331B8A" w:rsidRPr="006C3BFE">
              <w:rPr>
                <w:b/>
                <w:sz w:val="20"/>
              </w:rPr>
              <w:instrText xml:space="preserve"> PAGE </w:instrText>
            </w:r>
            <w:r w:rsidR="00331B8A" w:rsidRPr="006C3BFE">
              <w:rPr>
                <w:b/>
                <w:sz w:val="20"/>
              </w:rPr>
              <w:fldChar w:fldCharType="separate"/>
            </w:r>
            <w:r w:rsidR="00331B8A" w:rsidRPr="006C3BFE">
              <w:rPr>
                <w:b/>
                <w:sz w:val="20"/>
              </w:rPr>
              <w:t>2</w:t>
            </w:r>
            <w:r w:rsidR="00331B8A" w:rsidRPr="006C3BFE">
              <w:rPr>
                <w:b/>
                <w:sz w:val="20"/>
              </w:rPr>
              <w:fldChar w:fldCharType="end"/>
            </w:r>
            <w:r w:rsidR="00331B8A" w:rsidRPr="006C3BFE">
              <w:rPr>
                <w:sz w:val="20"/>
              </w:rPr>
              <w:t xml:space="preserve"> of </w:t>
            </w:r>
            <w:r w:rsidR="00331B8A" w:rsidRPr="006C3BFE">
              <w:rPr>
                <w:b/>
                <w:sz w:val="20"/>
              </w:rPr>
              <w:fldChar w:fldCharType="begin"/>
            </w:r>
            <w:r w:rsidR="00331B8A" w:rsidRPr="006C3BFE">
              <w:rPr>
                <w:b/>
                <w:sz w:val="20"/>
              </w:rPr>
              <w:instrText xml:space="preserve"> NUMPAGES  </w:instrText>
            </w:r>
            <w:r w:rsidR="00331B8A" w:rsidRPr="006C3BFE">
              <w:rPr>
                <w:b/>
                <w:sz w:val="20"/>
              </w:rPr>
              <w:fldChar w:fldCharType="separate"/>
            </w:r>
            <w:r w:rsidR="00331B8A" w:rsidRPr="006C3BFE">
              <w:rPr>
                <w:b/>
                <w:sz w:val="20"/>
              </w:rPr>
              <w:t>2</w:t>
            </w:r>
            <w:r w:rsidR="00331B8A" w:rsidRPr="006C3BFE">
              <w:rPr>
                <w:b/>
                <w:sz w:val="20"/>
              </w:rPr>
              <w:fldChar w:fldCharType="end"/>
            </w:r>
          </w:sdtContent>
        </w:sdt>
      </w:sdtContent>
    </w:sdt>
  </w:p>
  <w:p w14:paraId="25C3E2CC" w14:textId="2FF0D333" w:rsidR="008F6AEE" w:rsidRDefault="008F6A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EF140" w14:textId="5978BC74" w:rsidR="008F6AEE" w:rsidRPr="00F778BC" w:rsidRDefault="008F6AEE" w:rsidP="00F778BC">
    <w:pPr>
      <w:pStyle w:val="Footer"/>
    </w:pPr>
    <w:r>
      <w:fldChar w:fldCharType="begin"/>
    </w:r>
    <w:r>
      <w:instrText xml:space="preserve"> FILENAME </w:instrText>
    </w:r>
    <w:r>
      <w:fldChar w:fldCharType="separate"/>
    </w:r>
    <w:r w:rsidR="00F42057">
      <w:t>ImbokodoStudyProposalTemplate_20230206.docx</w:t>
    </w:r>
    <w:r>
      <w:fldChar w:fldCharType="end"/>
    </w:r>
    <w:r>
      <w:tab/>
    </w:r>
    <w:r>
      <w:rPr>
        <w:rStyle w:val="PageNumber"/>
        <w:szCs w:val="24"/>
      </w:rPr>
      <w:fldChar w:fldCharType="begin"/>
    </w:r>
    <w:r>
      <w:rPr>
        <w:rStyle w:val="PageNumber"/>
        <w:szCs w:val="24"/>
      </w:rPr>
      <w:instrText xml:space="preserve"> PAGE </w:instrText>
    </w:r>
    <w:r>
      <w:rPr>
        <w:rStyle w:val="PageNumber"/>
        <w:szCs w:val="24"/>
      </w:rPr>
      <w:fldChar w:fldCharType="separate"/>
    </w:r>
    <w:r w:rsidR="009B1EB5">
      <w:rPr>
        <w:rStyle w:val="PageNumber"/>
        <w:szCs w:val="24"/>
      </w:rPr>
      <w:t>1</w:t>
    </w:r>
    <w:r>
      <w:rPr>
        <w:rStyle w:val="PageNumber"/>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CE86B" w14:textId="77777777" w:rsidR="002725CE" w:rsidRDefault="002725CE">
      <w:pPr>
        <w:spacing w:line="14" w:lineRule="exact"/>
      </w:pPr>
    </w:p>
  </w:footnote>
  <w:footnote w:type="continuationSeparator" w:id="0">
    <w:p w14:paraId="4F8C3A95" w14:textId="77777777" w:rsidR="002725CE" w:rsidRDefault="002725CE">
      <w:r>
        <w:continuationSeparator/>
      </w:r>
    </w:p>
  </w:footnote>
  <w:footnote w:type="continuationNotice" w:id="1">
    <w:p w14:paraId="70764B91" w14:textId="77777777" w:rsidR="002725CE" w:rsidRDefault="002725C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88DB3" w14:textId="77777777" w:rsidR="008F6AEE" w:rsidRPr="00F778BC" w:rsidRDefault="008F6AEE" w:rsidP="00F778BC">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E2F717" w14:textId="48C436C4" w:rsidR="00FC5E9B" w:rsidRDefault="00216E7C" w:rsidP="008F7D73">
    <w:pPr>
      <w:pStyle w:val="Header"/>
      <w:jc w:val="center"/>
      <w:rPr>
        <w:sz w:val="28"/>
        <w:szCs w:val="28"/>
      </w:rPr>
    </w:pPr>
    <w:r w:rsidRPr="00650025">
      <w:rPr>
        <w:sz w:val="28"/>
        <w:szCs w:val="28"/>
      </w:rPr>
      <w:drawing>
        <wp:anchor distT="0" distB="0" distL="114300" distR="114300" simplePos="0" relativeHeight="251662337" behindDoc="0" locked="0" layoutInCell="1" allowOverlap="1" wp14:anchorId="5567CBC3" wp14:editId="4D806DEF">
          <wp:simplePos x="0" y="0"/>
          <wp:positionH relativeFrom="margin">
            <wp:align>left</wp:align>
          </wp:positionH>
          <wp:positionV relativeFrom="paragraph">
            <wp:posOffset>-128905</wp:posOffset>
          </wp:positionV>
          <wp:extent cx="942975" cy="590550"/>
          <wp:effectExtent l="0" t="0" r="9525" b="0"/>
          <wp:wrapNone/>
          <wp:docPr id="1" name="Picture 1" descr="VTN_logo-SMA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TN_logo-SMALL"/>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50025">
      <w:rPr>
        <w:sz w:val="28"/>
        <w:szCs w:val="28"/>
      </w:rPr>
      <w:drawing>
        <wp:anchor distT="0" distB="0" distL="114300" distR="114300" simplePos="0" relativeHeight="251660289" behindDoc="0" locked="0" layoutInCell="1" allowOverlap="1" wp14:anchorId="4B32FBC5" wp14:editId="5D98727A">
          <wp:simplePos x="0" y="0"/>
          <wp:positionH relativeFrom="margin">
            <wp:align>right</wp:align>
          </wp:positionH>
          <wp:positionV relativeFrom="paragraph">
            <wp:posOffset>-214630</wp:posOffset>
          </wp:positionV>
          <wp:extent cx="876300" cy="876300"/>
          <wp:effectExtent l="0" t="0" r="0" b="0"/>
          <wp:wrapNone/>
          <wp:docPr id="2" name="Picture 2" descr="HVTN 705/HPX2008: The Imbokodo Stu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VTN 705/HPX2008: The Imbokodo Study"/>
                  <pic:cNvPicPr>
                    <a:picLocks noChangeAspect="1" noChangeArrowheads="1"/>
                  </pic:cNvPicPr>
                </pic:nvPicPr>
                <pic:blipFill>
                  <a:blip r:embed="rId2" r:link="rId3">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102008" w14:textId="6A960F9C" w:rsidR="008F6AEE" w:rsidRPr="00216E7C" w:rsidRDefault="008F7D73" w:rsidP="008F7D73">
    <w:pPr>
      <w:pStyle w:val="Header"/>
      <w:jc w:val="center"/>
      <w:rPr>
        <w:b/>
        <w:sz w:val="32"/>
        <w:szCs w:val="32"/>
      </w:rPr>
    </w:pPr>
    <w:r w:rsidRPr="00216E7C">
      <w:rPr>
        <w:b/>
        <w:sz w:val="32"/>
        <w:szCs w:val="32"/>
      </w:rPr>
      <w:t>Imbokodo</w:t>
    </w:r>
    <w:r w:rsidR="00B26A03" w:rsidRPr="00216E7C">
      <w:rPr>
        <w:b/>
        <w:sz w:val="32"/>
        <w:szCs w:val="32"/>
      </w:rPr>
      <w:t xml:space="preserve"> </w:t>
    </w:r>
    <w:r w:rsidRPr="00216E7C">
      <w:rPr>
        <w:b/>
        <w:sz w:val="32"/>
        <w:szCs w:val="32"/>
      </w:rPr>
      <w:t>Study Proposal</w:t>
    </w:r>
    <w:r w:rsidR="000138CE" w:rsidRPr="00216E7C">
      <w:rPr>
        <w:b/>
        <w:bCs/>
        <w:sz w:val="32"/>
        <w:szCs w:val="32"/>
      </w:rPr>
      <w:t xml:space="preserve">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D3419E0"/>
    <w:lvl w:ilvl="0">
      <w:start w:val="1"/>
      <w:numFmt w:val="bullet"/>
      <w:pStyle w:val="ListNumber5"/>
      <w:lvlText w:val=""/>
      <w:lvlJc w:val="left"/>
      <w:pPr>
        <w:tabs>
          <w:tab w:val="num" w:pos="360"/>
        </w:tabs>
        <w:ind w:left="720" w:hanging="360"/>
      </w:pPr>
      <w:rPr>
        <w:rFonts w:ascii="Symbol" w:hAnsi="Symbol" w:hint="default"/>
        <w:sz w:val="16"/>
        <w:szCs w:val="16"/>
      </w:rPr>
    </w:lvl>
  </w:abstractNum>
  <w:abstractNum w:abstractNumId="1" w15:restartNumberingAfterBreak="0">
    <w:nsid w:val="FFFFFF7D"/>
    <w:multiLevelType w:val="singleLevel"/>
    <w:tmpl w:val="C2C69C4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DB8DCF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C8C1F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D66D6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6E13C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4C1126"/>
    <w:lvl w:ilvl="0">
      <w:start w:val="1"/>
      <w:numFmt w:val="bullet"/>
      <w:pStyle w:val="ListBullet3"/>
      <w:lvlText w:val=""/>
      <w:lvlJc w:val="left"/>
      <w:pPr>
        <w:tabs>
          <w:tab w:val="num" w:pos="1080"/>
        </w:tabs>
        <w:ind w:left="2520" w:hanging="360"/>
      </w:pPr>
      <w:rPr>
        <w:rFonts w:ascii="Wingdings" w:hAnsi="Wingdings" w:hint="default"/>
        <w:sz w:val="16"/>
        <w:szCs w:val="16"/>
      </w:rPr>
    </w:lvl>
  </w:abstractNum>
  <w:abstractNum w:abstractNumId="7" w15:restartNumberingAfterBreak="0">
    <w:nsid w:val="FFFFFF88"/>
    <w:multiLevelType w:val="singleLevel"/>
    <w:tmpl w:val="6D782E36"/>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62EEB870"/>
    <w:lvl w:ilvl="0">
      <w:start w:val="1"/>
      <w:numFmt w:val="bullet"/>
      <w:pStyle w:val="ListBullet"/>
      <w:lvlText w:val=""/>
      <w:lvlJc w:val="left"/>
      <w:pPr>
        <w:tabs>
          <w:tab w:val="num" w:pos="360"/>
        </w:tabs>
        <w:ind w:left="1800" w:hanging="360"/>
      </w:pPr>
      <w:rPr>
        <w:rFonts w:ascii="Symbol" w:hAnsi="Symbol" w:hint="default"/>
        <w:sz w:val="16"/>
        <w:szCs w:val="16"/>
      </w:rPr>
    </w:lvl>
  </w:abstractNum>
  <w:abstractNum w:abstractNumId="9" w15:restartNumberingAfterBreak="0">
    <w:nsid w:val="019F4E66"/>
    <w:multiLevelType w:val="hybridMultilevel"/>
    <w:tmpl w:val="E42277B2"/>
    <w:lvl w:ilvl="0" w:tplc="DC147528">
      <w:start w:val="1"/>
      <w:numFmt w:val="bullet"/>
      <w:pStyle w:val="SummaryBodyTextBullet2"/>
      <w:lvlText w:val=""/>
      <w:lvlJc w:val="left"/>
      <w:pPr>
        <w:tabs>
          <w:tab w:val="num" w:pos="1728"/>
        </w:tabs>
        <w:ind w:left="1728" w:hanging="360"/>
      </w:pPr>
      <w:rPr>
        <w:rFonts w:ascii="Wingdings" w:hAnsi="Wingdings"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07481533"/>
    <w:multiLevelType w:val="hybridMultilevel"/>
    <w:tmpl w:val="E1E486D2"/>
    <w:lvl w:ilvl="0" w:tplc="C5F02026">
      <w:start w:val="1"/>
      <w:numFmt w:val="decimal"/>
      <w:pStyle w:val="Heading1"/>
      <w:lvlText w:val="%1."/>
      <w:lvlJc w:val="left"/>
      <w:pPr>
        <w:ind w:left="360" w:hanging="360"/>
      </w:pPr>
      <w:rPr>
        <w:rFonts w:hint="default"/>
      </w:rPr>
    </w:lvl>
    <w:lvl w:ilvl="1" w:tplc="04090019" w:tentative="1">
      <w:start w:val="1"/>
      <w:numFmt w:val="lowerLetter"/>
      <w:pStyle w:val="Heading2"/>
      <w:lvlText w:val="%2."/>
      <w:lvlJc w:val="left"/>
      <w:pPr>
        <w:ind w:left="1080" w:hanging="360"/>
      </w:pPr>
    </w:lvl>
    <w:lvl w:ilvl="2" w:tplc="0409001B" w:tentative="1">
      <w:start w:val="1"/>
      <w:numFmt w:val="lowerRoman"/>
      <w:pStyle w:val="Heading3"/>
      <w:lvlText w:val="%3."/>
      <w:lvlJc w:val="right"/>
      <w:pPr>
        <w:ind w:left="1800" w:hanging="180"/>
      </w:pPr>
    </w:lvl>
    <w:lvl w:ilvl="3" w:tplc="0409000F" w:tentative="1">
      <w:start w:val="1"/>
      <w:numFmt w:val="decimal"/>
      <w:pStyle w:val="Heading4"/>
      <w:lvlText w:val="%4."/>
      <w:lvlJc w:val="left"/>
      <w:pPr>
        <w:ind w:left="2520" w:hanging="360"/>
      </w:pPr>
    </w:lvl>
    <w:lvl w:ilvl="4" w:tplc="04090019" w:tentative="1">
      <w:start w:val="1"/>
      <w:numFmt w:val="lowerLetter"/>
      <w:pStyle w:val="Heading5"/>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8415C9E"/>
    <w:multiLevelType w:val="hybridMultilevel"/>
    <w:tmpl w:val="B8B4852C"/>
    <w:lvl w:ilvl="0" w:tplc="04090017">
      <w:start w:val="1"/>
      <w:numFmt w:val="lowerLetter"/>
      <w:lvlText w:val="%1)"/>
      <w:lvlJc w:val="left"/>
      <w:pPr>
        <w:ind w:left="1080" w:hanging="360"/>
      </w:pPr>
      <w:rPr>
        <w:rFonts w:hint="default"/>
        <w:b/>
        <w:bCs/>
      </w:rPr>
    </w:lvl>
    <w:lvl w:ilvl="1" w:tplc="0409001B">
      <w:start w:val="1"/>
      <w:numFmt w:val="lowerRoman"/>
      <w:lvlText w:val="%2."/>
      <w:lvlJc w:val="right"/>
      <w:pPr>
        <w:ind w:left="1800" w:hanging="360"/>
      </w:pPr>
      <w:rPr>
        <w:b w:val="0"/>
        <w:bCs w:val="0"/>
      </w:rPr>
    </w:lvl>
    <w:lvl w:ilvl="2" w:tplc="0409001B">
      <w:start w:val="1"/>
      <w:numFmt w:val="lowerRoman"/>
      <w:lvlText w:val="%3."/>
      <w:lvlJc w:val="right"/>
      <w:pPr>
        <w:ind w:left="2520" w:hanging="180"/>
      </w:pPr>
    </w:lvl>
    <w:lvl w:ilvl="3" w:tplc="D7EC27A8">
      <w:start w:val="1"/>
      <w:numFmt w:val="lowerRoman"/>
      <w:lvlText w:val="%4)"/>
      <w:lvlJc w:val="left"/>
      <w:pPr>
        <w:ind w:left="3600" w:hanging="720"/>
      </w:pPr>
      <w:rPr>
        <w:rFonts w:hint="default"/>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089274A0"/>
    <w:multiLevelType w:val="hybridMultilevel"/>
    <w:tmpl w:val="D8B067F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0AE81162"/>
    <w:multiLevelType w:val="hybridMultilevel"/>
    <w:tmpl w:val="B7DCE1F4"/>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4F33CDE"/>
    <w:multiLevelType w:val="singleLevel"/>
    <w:tmpl w:val="AB90654E"/>
    <w:lvl w:ilvl="0">
      <w:start w:val="1"/>
      <w:numFmt w:val="none"/>
      <w:pStyle w:val="Celloutline2"/>
      <w:lvlText w:val="PDC:"/>
      <w:lvlJc w:val="left"/>
      <w:pPr>
        <w:tabs>
          <w:tab w:val="num" w:pos="360"/>
        </w:tabs>
        <w:ind w:left="0" w:hanging="360"/>
      </w:pPr>
      <w:rPr>
        <w:b/>
        <w:i/>
      </w:rPr>
    </w:lvl>
  </w:abstractNum>
  <w:abstractNum w:abstractNumId="15" w15:restartNumberingAfterBreak="0">
    <w:nsid w:val="255C7195"/>
    <w:multiLevelType w:val="hybridMultilevel"/>
    <w:tmpl w:val="48C8B03C"/>
    <w:lvl w:ilvl="0" w:tplc="6A64FAC0">
      <w:start w:val="1"/>
      <w:numFmt w:val="bullet"/>
      <w:pStyle w:val="BodyTextBullet2"/>
      <w:lvlText w:val=""/>
      <w:lvlJc w:val="left"/>
      <w:pPr>
        <w:tabs>
          <w:tab w:val="num" w:pos="2160"/>
        </w:tabs>
        <w:ind w:left="2160" w:hanging="360"/>
      </w:pPr>
      <w:rPr>
        <w:rFonts w:ascii="Wingdings" w:hAnsi="Wingdings" w:hint="default"/>
        <w:sz w:val="12"/>
        <w:szCs w:val="12"/>
      </w:rPr>
    </w:lvl>
    <w:lvl w:ilvl="1" w:tplc="647688D2" w:tentative="1">
      <w:start w:val="1"/>
      <w:numFmt w:val="bullet"/>
      <w:lvlText w:val="o"/>
      <w:lvlJc w:val="left"/>
      <w:pPr>
        <w:tabs>
          <w:tab w:val="num" w:pos="1440"/>
        </w:tabs>
        <w:ind w:left="1440" w:hanging="360"/>
      </w:pPr>
      <w:rPr>
        <w:rFonts w:ascii="Courier New" w:hAnsi="Courier New" w:cs="Courier New" w:hint="default"/>
      </w:rPr>
    </w:lvl>
    <w:lvl w:ilvl="2" w:tplc="72C8EFEC" w:tentative="1">
      <w:start w:val="1"/>
      <w:numFmt w:val="bullet"/>
      <w:lvlText w:val=""/>
      <w:lvlJc w:val="left"/>
      <w:pPr>
        <w:tabs>
          <w:tab w:val="num" w:pos="2160"/>
        </w:tabs>
        <w:ind w:left="2160" w:hanging="360"/>
      </w:pPr>
      <w:rPr>
        <w:rFonts w:ascii="Wingdings" w:hAnsi="Wingdings" w:hint="default"/>
      </w:rPr>
    </w:lvl>
    <w:lvl w:ilvl="3" w:tplc="E5E65776" w:tentative="1">
      <w:start w:val="1"/>
      <w:numFmt w:val="bullet"/>
      <w:lvlText w:val=""/>
      <w:lvlJc w:val="left"/>
      <w:pPr>
        <w:tabs>
          <w:tab w:val="num" w:pos="2880"/>
        </w:tabs>
        <w:ind w:left="2880" w:hanging="360"/>
      </w:pPr>
      <w:rPr>
        <w:rFonts w:ascii="Symbol" w:hAnsi="Symbol" w:hint="default"/>
      </w:rPr>
    </w:lvl>
    <w:lvl w:ilvl="4" w:tplc="B45226A0" w:tentative="1">
      <w:start w:val="1"/>
      <w:numFmt w:val="bullet"/>
      <w:lvlText w:val="o"/>
      <w:lvlJc w:val="left"/>
      <w:pPr>
        <w:tabs>
          <w:tab w:val="num" w:pos="3600"/>
        </w:tabs>
        <w:ind w:left="3600" w:hanging="360"/>
      </w:pPr>
      <w:rPr>
        <w:rFonts w:ascii="Courier New" w:hAnsi="Courier New" w:cs="Courier New" w:hint="default"/>
      </w:rPr>
    </w:lvl>
    <w:lvl w:ilvl="5" w:tplc="0EE0FD06" w:tentative="1">
      <w:start w:val="1"/>
      <w:numFmt w:val="bullet"/>
      <w:lvlText w:val=""/>
      <w:lvlJc w:val="left"/>
      <w:pPr>
        <w:tabs>
          <w:tab w:val="num" w:pos="4320"/>
        </w:tabs>
        <w:ind w:left="4320" w:hanging="360"/>
      </w:pPr>
      <w:rPr>
        <w:rFonts w:ascii="Wingdings" w:hAnsi="Wingdings" w:hint="default"/>
      </w:rPr>
    </w:lvl>
    <w:lvl w:ilvl="6" w:tplc="7CBCA684" w:tentative="1">
      <w:start w:val="1"/>
      <w:numFmt w:val="bullet"/>
      <w:lvlText w:val=""/>
      <w:lvlJc w:val="left"/>
      <w:pPr>
        <w:tabs>
          <w:tab w:val="num" w:pos="5040"/>
        </w:tabs>
        <w:ind w:left="5040" w:hanging="360"/>
      </w:pPr>
      <w:rPr>
        <w:rFonts w:ascii="Symbol" w:hAnsi="Symbol" w:hint="default"/>
      </w:rPr>
    </w:lvl>
    <w:lvl w:ilvl="7" w:tplc="B6185874" w:tentative="1">
      <w:start w:val="1"/>
      <w:numFmt w:val="bullet"/>
      <w:lvlText w:val="o"/>
      <w:lvlJc w:val="left"/>
      <w:pPr>
        <w:tabs>
          <w:tab w:val="num" w:pos="5760"/>
        </w:tabs>
        <w:ind w:left="5760" w:hanging="360"/>
      </w:pPr>
      <w:rPr>
        <w:rFonts w:ascii="Courier New" w:hAnsi="Courier New" w:cs="Courier New" w:hint="default"/>
      </w:rPr>
    </w:lvl>
    <w:lvl w:ilvl="8" w:tplc="D3E82BB6"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7187AD7"/>
    <w:multiLevelType w:val="hybridMultilevel"/>
    <w:tmpl w:val="B8B4852C"/>
    <w:lvl w:ilvl="0" w:tplc="04090017">
      <w:start w:val="1"/>
      <w:numFmt w:val="lowerLetter"/>
      <w:lvlText w:val="%1)"/>
      <w:lvlJc w:val="left"/>
      <w:pPr>
        <w:ind w:left="360" w:hanging="360"/>
      </w:pPr>
      <w:rPr>
        <w:rFonts w:hint="default"/>
        <w:b/>
        <w:bCs/>
      </w:rPr>
    </w:lvl>
    <w:lvl w:ilvl="1" w:tplc="0409001B">
      <w:start w:val="1"/>
      <w:numFmt w:val="lowerRoman"/>
      <w:lvlText w:val="%2."/>
      <w:lvlJc w:val="right"/>
      <w:pPr>
        <w:ind w:left="1080" w:hanging="360"/>
      </w:pPr>
      <w:rPr>
        <w:b w:val="0"/>
        <w:bCs w:val="0"/>
      </w:rPr>
    </w:lvl>
    <w:lvl w:ilvl="2" w:tplc="0409001B">
      <w:start w:val="1"/>
      <w:numFmt w:val="lowerRoman"/>
      <w:lvlText w:val="%3."/>
      <w:lvlJc w:val="right"/>
      <w:pPr>
        <w:ind w:left="1800" w:hanging="180"/>
      </w:pPr>
    </w:lvl>
    <w:lvl w:ilvl="3" w:tplc="D7EC27A8">
      <w:start w:val="1"/>
      <w:numFmt w:val="lowerRoman"/>
      <w:lvlText w:val="%4)"/>
      <w:lvlJc w:val="left"/>
      <w:pPr>
        <w:ind w:left="2880" w:hanging="72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73D5E3A"/>
    <w:multiLevelType w:val="hybridMultilevel"/>
    <w:tmpl w:val="602870F2"/>
    <w:lvl w:ilvl="0" w:tplc="0E58BA54">
      <w:start w:val="1"/>
      <w:numFmt w:val="bullet"/>
      <w:pStyle w:val="Listi-ebullet"/>
      <w:lvlText w:val=""/>
      <w:lvlJc w:val="left"/>
      <w:pPr>
        <w:tabs>
          <w:tab w:val="num" w:pos="288"/>
        </w:tabs>
        <w:ind w:left="288" w:hanging="144"/>
      </w:pPr>
      <w:rPr>
        <w:rFonts w:ascii="Symbol" w:hAnsi="Symbol" w:hint="default"/>
        <w:sz w:val="12"/>
        <w:szCs w:val="12"/>
      </w:rPr>
    </w:lvl>
    <w:lvl w:ilvl="1" w:tplc="D2B8896C" w:tentative="1">
      <w:start w:val="1"/>
      <w:numFmt w:val="bullet"/>
      <w:lvlText w:val="o"/>
      <w:lvlJc w:val="left"/>
      <w:pPr>
        <w:tabs>
          <w:tab w:val="num" w:pos="1440"/>
        </w:tabs>
        <w:ind w:left="1440" w:hanging="360"/>
      </w:pPr>
      <w:rPr>
        <w:rFonts w:ascii="Courier New" w:hAnsi="Courier New" w:cs="Courier New" w:hint="default"/>
      </w:rPr>
    </w:lvl>
    <w:lvl w:ilvl="2" w:tplc="5502984A" w:tentative="1">
      <w:start w:val="1"/>
      <w:numFmt w:val="bullet"/>
      <w:lvlText w:val=""/>
      <w:lvlJc w:val="left"/>
      <w:pPr>
        <w:tabs>
          <w:tab w:val="num" w:pos="2160"/>
        </w:tabs>
        <w:ind w:left="2160" w:hanging="360"/>
      </w:pPr>
      <w:rPr>
        <w:rFonts w:ascii="Wingdings" w:hAnsi="Wingdings" w:hint="default"/>
      </w:rPr>
    </w:lvl>
    <w:lvl w:ilvl="3" w:tplc="F202E7B2" w:tentative="1">
      <w:start w:val="1"/>
      <w:numFmt w:val="bullet"/>
      <w:lvlText w:val=""/>
      <w:lvlJc w:val="left"/>
      <w:pPr>
        <w:tabs>
          <w:tab w:val="num" w:pos="2880"/>
        </w:tabs>
        <w:ind w:left="2880" w:hanging="360"/>
      </w:pPr>
      <w:rPr>
        <w:rFonts w:ascii="Symbol" w:hAnsi="Symbol" w:hint="default"/>
      </w:rPr>
    </w:lvl>
    <w:lvl w:ilvl="4" w:tplc="50E27F20" w:tentative="1">
      <w:start w:val="1"/>
      <w:numFmt w:val="bullet"/>
      <w:lvlText w:val="o"/>
      <w:lvlJc w:val="left"/>
      <w:pPr>
        <w:tabs>
          <w:tab w:val="num" w:pos="3600"/>
        </w:tabs>
        <w:ind w:left="3600" w:hanging="360"/>
      </w:pPr>
      <w:rPr>
        <w:rFonts w:ascii="Courier New" w:hAnsi="Courier New" w:cs="Courier New" w:hint="default"/>
      </w:rPr>
    </w:lvl>
    <w:lvl w:ilvl="5" w:tplc="6CB60D60" w:tentative="1">
      <w:start w:val="1"/>
      <w:numFmt w:val="bullet"/>
      <w:lvlText w:val=""/>
      <w:lvlJc w:val="left"/>
      <w:pPr>
        <w:tabs>
          <w:tab w:val="num" w:pos="4320"/>
        </w:tabs>
        <w:ind w:left="4320" w:hanging="360"/>
      </w:pPr>
      <w:rPr>
        <w:rFonts w:ascii="Wingdings" w:hAnsi="Wingdings" w:hint="default"/>
      </w:rPr>
    </w:lvl>
    <w:lvl w:ilvl="6" w:tplc="65420AC4" w:tentative="1">
      <w:start w:val="1"/>
      <w:numFmt w:val="bullet"/>
      <w:lvlText w:val=""/>
      <w:lvlJc w:val="left"/>
      <w:pPr>
        <w:tabs>
          <w:tab w:val="num" w:pos="5040"/>
        </w:tabs>
        <w:ind w:left="5040" w:hanging="360"/>
      </w:pPr>
      <w:rPr>
        <w:rFonts w:ascii="Symbol" w:hAnsi="Symbol" w:hint="default"/>
      </w:rPr>
    </w:lvl>
    <w:lvl w:ilvl="7" w:tplc="3B0A6EC2" w:tentative="1">
      <w:start w:val="1"/>
      <w:numFmt w:val="bullet"/>
      <w:lvlText w:val="o"/>
      <w:lvlJc w:val="left"/>
      <w:pPr>
        <w:tabs>
          <w:tab w:val="num" w:pos="5760"/>
        </w:tabs>
        <w:ind w:left="5760" w:hanging="360"/>
      </w:pPr>
      <w:rPr>
        <w:rFonts w:ascii="Courier New" w:hAnsi="Courier New" w:cs="Courier New" w:hint="default"/>
      </w:rPr>
    </w:lvl>
    <w:lvl w:ilvl="8" w:tplc="A210C7F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C204FCD"/>
    <w:multiLevelType w:val="hybridMultilevel"/>
    <w:tmpl w:val="3E92CB5E"/>
    <w:lvl w:ilvl="0" w:tplc="78E8F5B8">
      <w:start w:val="1"/>
      <w:numFmt w:val="bullet"/>
      <w:pStyle w:val="BodyTextBullet1"/>
      <w:lvlText w:val=""/>
      <w:lvlJc w:val="left"/>
      <w:pPr>
        <w:tabs>
          <w:tab w:val="num" w:pos="1800"/>
        </w:tabs>
        <w:ind w:left="1800" w:hanging="360"/>
      </w:pPr>
      <w:rPr>
        <w:rFonts w:ascii="Symbol" w:hAnsi="Symbol"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4D4B54"/>
    <w:multiLevelType w:val="hybridMultilevel"/>
    <w:tmpl w:val="42B4710C"/>
    <w:lvl w:ilvl="0" w:tplc="F1AE35C6">
      <w:start w:val="1"/>
      <w:numFmt w:val="bullet"/>
      <w:pStyle w:val="Listi-ebullet3"/>
      <w:lvlText w:val=""/>
      <w:lvlJc w:val="left"/>
      <w:pPr>
        <w:tabs>
          <w:tab w:val="num" w:pos="864"/>
        </w:tabs>
        <w:ind w:left="864" w:hanging="144"/>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EA73C8"/>
    <w:multiLevelType w:val="hybridMultilevel"/>
    <w:tmpl w:val="84AEA670"/>
    <w:lvl w:ilvl="0" w:tplc="DCF2B1AC">
      <w:start w:val="1"/>
      <w:numFmt w:val="bullet"/>
      <w:pStyle w:val="BodyMetaBullet1"/>
      <w:lvlText w:val=""/>
      <w:lvlJc w:val="left"/>
      <w:pPr>
        <w:tabs>
          <w:tab w:val="num" w:pos="720"/>
        </w:tabs>
        <w:ind w:left="720" w:hanging="360"/>
      </w:pPr>
      <w:rPr>
        <w:rFonts w:ascii="Symbol" w:hAnsi="Symbol"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9440089"/>
    <w:multiLevelType w:val="hybridMultilevel"/>
    <w:tmpl w:val="C864255A"/>
    <w:lvl w:ilvl="0" w:tplc="FD3EBFEC">
      <w:start w:val="1"/>
      <w:numFmt w:val="bullet"/>
      <w:pStyle w:val="Notexcludedbullet"/>
      <w:lvlText w:val=""/>
      <w:lvlJc w:val="left"/>
      <w:pPr>
        <w:tabs>
          <w:tab w:val="num" w:pos="648"/>
        </w:tabs>
        <w:ind w:left="648" w:hanging="144"/>
      </w:pPr>
      <w:rPr>
        <w:rFonts w:ascii="Symbol" w:hAnsi="Symbol" w:hint="default"/>
        <w:sz w:val="12"/>
        <w:szCs w:val="12"/>
      </w:rPr>
    </w:lvl>
    <w:lvl w:ilvl="1" w:tplc="6B18F322" w:tentative="1">
      <w:start w:val="1"/>
      <w:numFmt w:val="bullet"/>
      <w:lvlText w:val="o"/>
      <w:lvlJc w:val="left"/>
      <w:pPr>
        <w:tabs>
          <w:tab w:val="num" w:pos="1440"/>
        </w:tabs>
        <w:ind w:left="1440" w:hanging="360"/>
      </w:pPr>
      <w:rPr>
        <w:rFonts w:ascii="Courier New" w:hAnsi="Courier New" w:cs="Courier New" w:hint="default"/>
      </w:rPr>
    </w:lvl>
    <w:lvl w:ilvl="2" w:tplc="F6AA95AE" w:tentative="1">
      <w:start w:val="1"/>
      <w:numFmt w:val="bullet"/>
      <w:lvlText w:val=""/>
      <w:lvlJc w:val="left"/>
      <w:pPr>
        <w:tabs>
          <w:tab w:val="num" w:pos="2160"/>
        </w:tabs>
        <w:ind w:left="2160" w:hanging="360"/>
      </w:pPr>
      <w:rPr>
        <w:rFonts w:ascii="Wingdings" w:hAnsi="Wingdings" w:hint="default"/>
      </w:rPr>
    </w:lvl>
    <w:lvl w:ilvl="3" w:tplc="DD3AAAE0" w:tentative="1">
      <w:start w:val="1"/>
      <w:numFmt w:val="bullet"/>
      <w:lvlText w:val=""/>
      <w:lvlJc w:val="left"/>
      <w:pPr>
        <w:tabs>
          <w:tab w:val="num" w:pos="2880"/>
        </w:tabs>
        <w:ind w:left="2880" w:hanging="360"/>
      </w:pPr>
      <w:rPr>
        <w:rFonts w:ascii="Symbol" w:hAnsi="Symbol" w:hint="default"/>
      </w:rPr>
    </w:lvl>
    <w:lvl w:ilvl="4" w:tplc="BE36A5C6" w:tentative="1">
      <w:start w:val="1"/>
      <w:numFmt w:val="bullet"/>
      <w:lvlText w:val="o"/>
      <w:lvlJc w:val="left"/>
      <w:pPr>
        <w:tabs>
          <w:tab w:val="num" w:pos="3600"/>
        </w:tabs>
        <w:ind w:left="3600" w:hanging="360"/>
      </w:pPr>
      <w:rPr>
        <w:rFonts w:ascii="Courier New" w:hAnsi="Courier New" w:cs="Courier New" w:hint="default"/>
      </w:rPr>
    </w:lvl>
    <w:lvl w:ilvl="5" w:tplc="36A6F6FE" w:tentative="1">
      <w:start w:val="1"/>
      <w:numFmt w:val="bullet"/>
      <w:lvlText w:val=""/>
      <w:lvlJc w:val="left"/>
      <w:pPr>
        <w:tabs>
          <w:tab w:val="num" w:pos="4320"/>
        </w:tabs>
        <w:ind w:left="4320" w:hanging="360"/>
      </w:pPr>
      <w:rPr>
        <w:rFonts w:ascii="Wingdings" w:hAnsi="Wingdings" w:hint="default"/>
      </w:rPr>
    </w:lvl>
    <w:lvl w:ilvl="6" w:tplc="26B08298" w:tentative="1">
      <w:start w:val="1"/>
      <w:numFmt w:val="bullet"/>
      <w:lvlText w:val=""/>
      <w:lvlJc w:val="left"/>
      <w:pPr>
        <w:tabs>
          <w:tab w:val="num" w:pos="5040"/>
        </w:tabs>
        <w:ind w:left="5040" w:hanging="360"/>
      </w:pPr>
      <w:rPr>
        <w:rFonts w:ascii="Symbol" w:hAnsi="Symbol" w:hint="default"/>
      </w:rPr>
    </w:lvl>
    <w:lvl w:ilvl="7" w:tplc="768667F2" w:tentative="1">
      <w:start w:val="1"/>
      <w:numFmt w:val="bullet"/>
      <w:lvlText w:val="o"/>
      <w:lvlJc w:val="left"/>
      <w:pPr>
        <w:tabs>
          <w:tab w:val="num" w:pos="5760"/>
        </w:tabs>
        <w:ind w:left="5760" w:hanging="360"/>
      </w:pPr>
      <w:rPr>
        <w:rFonts w:ascii="Courier New" w:hAnsi="Courier New" w:cs="Courier New" w:hint="default"/>
      </w:rPr>
    </w:lvl>
    <w:lvl w:ilvl="8" w:tplc="0C824AE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CD54C65"/>
    <w:multiLevelType w:val="hybridMultilevel"/>
    <w:tmpl w:val="8F5A0440"/>
    <w:lvl w:ilvl="0" w:tplc="8CD2D2AC">
      <w:start w:val="1"/>
      <w:numFmt w:val="upperRoman"/>
      <w:pStyle w:val="SOPHeading"/>
      <w:lvlText w:val="%1."/>
      <w:lvlJc w:val="right"/>
      <w:pPr>
        <w:tabs>
          <w:tab w:val="num" w:pos="180"/>
        </w:tabs>
        <w:ind w:left="180" w:hanging="180"/>
      </w:pPr>
      <w:rPr>
        <w:rFonts w:hint="default"/>
        <w:b/>
        <w:i w:val="0"/>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3" w15:restartNumberingAfterBreak="0">
    <w:nsid w:val="52C767C6"/>
    <w:multiLevelType w:val="hybridMultilevel"/>
    <w:tmpl w:val="4EE0651C"/>
    <w:lvl w:ilvl="0" w:tplc="07CA1726">
      <w:start w:val="1"/>
      <w:numFmt w:val="bullet"/>
      <w:pStyle w:val="Listi-ebullet2"/>
      <w:lvlText w:val=""/>
      <w:lvlJc w:val="left"/>
      <w:pPr>
        <w:tabs>
          <w:tab w:val="num" w:pos="576"/>
        </w:tabs>
        <w:ind w:left="576" w:hanging="144"/>
      </w:pPr>
      <w:rPr>
        <w:rFonts w:ascii="Wingdings" w:hAnsi="Wingdings" w:hint="default"/>
        <w:sz w:val="12"/>
        <w:szCs w:val="12"/>
      </w:rPr>
    </w:lvl>
    <w:lvl w:ilvl="1" w:tplc="5FC8F7F6" w:tentative="1">
      <w:start w:val="1"/>
      <w:numFmt w:val="bullet"/>
      <w:lvlText w:val="o"/>
      <w:lvlJc w:val="left"/>
      <w:pPr>
        <w:tabs>
          <w:tab w:val="num" w:pos="1440"/>
        </w:tabs>
        <w:ind w:left="1440" w:hanging="360"/>
      </w:pPr>
      <w:rPr>
        <w:rFonts w:ascii="Courier New" w:hAnsi="Courier New" w:cs="Courier New" w:hint="default"/>
      </w:rPr>
    </w:lvl>
    <w:lvl w:ilvl="2" w:tplc="5EAEAE96" w:tentative="1">
      <w:start w:val="1"/>
      <w:numFmt w:val="bullet"/>
      <w:lvlText w:val=""/>
      <w:lvlJc w:val="left"/>
      <w:pPr>
        <w:tabs>
          <w:tab w:val="num" w:pos="2160"/>
        </w:tabs>
        <w:ind w:left="2160" w:hanging="360"/>
      </w:pPr>
      <w:rPr>
        <w:rFonts w:ascii="Wingdings" w:hAnsi="Wingdings" w:hint="default"/>
      </w:rPr>
    </w:lvl>
    <w:lvl w:ilvl="3" w:tplc="2CF03832" w:tentative="1">
      <w:start w:val="1"/>
      <w:numFmt w:val="bullet"/>
      <w:lvlText w:val=""/>
      <w:lvlJc w:val="left"/>
      <w:pPr>
        <w:tabs>
          <w:tab w:val="num" w:pos="2880"/>
        </w:tabs>
        <w:ind w:left="2880" w:hanging="360"/>
      </w:pPr>
      <w:rPr>
        <w:rFonts w:ascii="Symbol" w:hAnsi="Symbol" w:hint="default"/>
      </w:rPr>
    </w:lvl>
    <w:lvl w:ilvl="4" w:tplc="5C1AA3C2" w:tentative="1">
      <w:start w:val="1"/>
      <w:numFmt w:val="bullet"/>
      <w:lvlText w:val="o"/>
      <w:lvlJc w:val="left"/>
      <w:pPr>
        <w:tabs>
          <w:tab w:val="num" w:pos="3600"/>
        </w:tabs>
        <w:ind w:left="3600" w:hanging="360"/>
      </w:pPr>
      <w:rPr>
        <w:rFonts w:ascii="Courier New" w:hAnsi="Courier New" w:cs="Courier New" w:hint="default"/>
      </w:rPr>
    </w:lvl>
    <w:lvl w:ilvl="5" w:tplc="EB84B2A2" w:tentative="1">
      <w:start w:val="1"/>
      <w:numFmt w:val="bullet"/>
      <w:lvlText w:val=""/>
      <w:lvlJc w:val="left"/>
      <w:pPr>
        <w:tabs>
          <w:tab w:val="num" w:pos="4320"/>
        </w:tabs>
        <w:ind w:left="4320" w:hanging="360"/>
      </w:pPr>
      <w:rPr>
        <w:rFonts w:ascii="Wingdings" w:hAnsi="Wingdings" w:hint="default"/>
      </w:rPr>
    </w:lvl>
    <w:lvl w:ilvl="6" w:tplc="9710B366" w:tentative="1">
      <w:start w:val="1"/>
      <w:numFmt w:val="bullet"/>
      <w:lvlText w:val=""/>
      <w:lvlJc w:val="left"/>
      <w:pPr>
        <w:tabs>
          <w:tab w:val="num" w:pos="5040"/>
        </w:tabs>
        <w:ind w:left="5040" w:hanging="360"/>
      </w:pPr>
      <w:rPr>
        <w:rFonts w:ascii="Symbol" w:hAnsi="Symbol" w:hint="default"/>
      </w:rPr>
    </w:lvl>
    <w:lvl w:ilvl="7" w:tplc="D0840D5A" w:tentative="1">
      <w:start w:val="1"/>
      <w:numFmt w:val="bullet"/>
      <w:lvlText w:val="o"/>
      <w:lvlJc w:val="left"/>
      <w:pPr>
        <w:tabs>
          <w:tab w:val="num" w:pos="5760"/>
        </w:tabs>
        <w:ind w:left="5760" w:hanging="360"/>
      </w:pPr>
      <w:rPr>
        <w:rFonts w:ascii="Courier New" w:hAnsi="Courier New" w:cs="Courier New" w:hint="default"/>
      </w:rPr>
    </w:lvl>
    <w:lvl w:ilvl="8" w:tplc="7D1E6938"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36C1B82"/>
    <w:multiLevelType w:val="multilevel"/>
    <w:tmpl w:val="F18AF5F6"/>
    <w:lvl w:ilvl="0">
      <w:start w:val="1"/>
      <w:numFmt w:val="decimal"/>
      <w:lvlText w:val="%1"/>
      <w:lvlJc w:val="left"/>
      <w:pPr>
        <w:tabs>
          <w:tab w:val="num" w:pos="1080"/>
        </w:tabs>
        <w:ind w:left="1080" w:hanging="1080"/>
      </w:pPr>
      <w:rPr>
        <w:rFonts w:hint="default"/>
      </w:rPr>
    </w:lvl>
    <w:lvl w:ilvl="1">
      <w:start w:val="1"/>
      <w:numFmt w:val="decimal"/>
      <w:lvlText w:val="%1.%2"/>
      <w:lvlJc w:val="left"/>
      <w:pPr>
        <w:tabs>
          <w:tab w:val="num" w:pos="1080"/>
        </w:tabs>
        <w:ind w:left="1080" w:hanging="108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080" w:hanging="1080"/>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59A96663"/>
    <w:multiLevelType w:val="multilevel"/>
    <w:tmpl w:val="C234DC70"/>
    <w:lvl w:ilvl="0">
      <w:start w:val="1"/>
      <w:numFmt w:val="upperRoman"/>
      <w:lvlText w:val="%1."/>
      <w:lvlJc w:val="left"/>
      <w:pPr>
        <w:tabs>
          <w:tab w:val="num" w:pos="720"/>
        </w:tabs>
        <w:ind w:left="360" w:hanging="360"/>
      </w:pPr>
      <w:rPr>
        <w:strike w:val="0"/>
        <w:dstrike w:val="0"/>
        <w:u w:val="none"/>
        <w:vertAlign w:val="baseline"/>
      </w:rPr>
    </w:lvl>
    <w:lvl w:ilvl="1">
      <w:start w:val="1"/>
      <w:numFmt w:val="decimal"/>
      <w:pStyle w:val="hdg1"/>
      <w:lvlText w:val="%2."/>
      <w:lvlJc w:val="left"/>
      <w:pPr>
        <w:tabs>
          <w:tab w:val="num" w:pos="720"/>
        </w:tabs>
        <w:ind w:left="720" w:hanging="360"/>
      </w:pPr>
    </w:lvl>
    <w:lvl w:ilvl="2">
      <w:start w:val="1"/>
      <w:numFmt w:val="lowerLetter"/>
      <w:pStyle w:val="hdg2"/>
      <w:lvlText w:val="%3."/>
      <w:lvlJc w:val="left"/>
      <w:pPr>
        <w:tabs>
          <w:tab w:val="num" w:pos="1512"/>
        </w:tabs>
        <w:ind w:left="1080" w:firstLine="72"/>
      </w:pPr>
    </w:lvl>
    <w:lvl w:ilvl="3">
      <w:start w:val="1"/>
      <w:numFmt w:val="bullet"/>
      <w:pStyle w:val="hdg3"/>
      <w:lvlText w:val=""/>
      <w:lvlJc w:val="left"/>
      <w:pPr>
        <w:tabs>
          <w:tab w:val="num" w:pos="2376"/>
        </w:tabs>
        <w:ind w:left="1440" w:firstLine="576"/>
      </w:pPr>
      <w:rPr>
        <w:rFonts w:ascii="Symbol" w:hAnsi="Symbol" w:hint="default"/>
        <w:sz w:val="20"/>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6" w15:restartNumberingAfterBreak="0">
    <w:nsid w:val="5EF4778E"/>
    <w:multiLevelType w:val="hybridMultilevel"/>
    <w:tmpl w:val="B936FC16"/>
    <w:lvl w:ilvl="0" w:tplc="C2C4527C">
      <w:start w:val="1"/>
      <w:numFmt w:val="bullet"/>
      <w:pStyle w:val="ListBullet2"/>
      <w:lvlText w:val=""/>
      <w:lvlJc w:val="left"/>
      <w:pPr>
        <w:tabs>
          <w:tab w:val="num" w:pos="360"/>
        </w:tabs>
        <w:ind w:left="21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226299D"/>
    <w:multiLevelType w:val="hybridMultilevel"/>
    <w:tmpl w:val="0A12A2CE"/>
    <w:lvl w:ilvl="0" w:tplc="0409001B">
      <w:start w:val="1"/>
      <w:numFmt w:val="lowerRoman"/>
      <w:lvlText w:val="%1."/>
      <w:lvlJc w:val="righ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7D943F8"/>
    <w:multiLevelType w:val="multilevel"/>
    <w:tmpl w:val="96B2A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262E57"/>
    <w:multiLevelType w:val="hybridMultilevel"/>
    <w:tmpl w:val="1AE063D4"/>
    <w:lvl w:ilvl="0" w:tplc="3966720C">
      <w:start w:val="1"/>
      <w:numFmt w:val="lowerLetter"/>
      <w:lvlText w:val="%1."/>
      <w:lvlJc w:val="left"/>
      <w:pPr>
        <w:ind w:left="360" w:hanging="360"/>
      </w:pPr>
      <w:rPr>
        <w:b w:val="0"/>
        <w:bCs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30" w15:restartNumberingAfterBreak="0">
    <w:nsid w:val="70A35F2B"/>
    <w:multiLevelType w:val="hybridMultilevel"/>
    <w:tmpl w:val="15E8D77A"/>
    <w:lvl w:ilvl="0" w:tplc="CE16BAF4">
      <w:start w:val="1"/>
      <w:numFmt w:val="bullet"/>
      <w:pStyle w:val="ConsentBodyTextBullet1"/>
      <w:lvlText w:val=""/>
      <w:lvlJc w:val="left"/>
      <w:pPr>
        <w:tabs>
          <w:tab w:val="num" w:pos="864"/>
        </w:tabs>
        <w:ind w:left="864"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6637FE1"/>
    <w:multiLevelType w:val="hybridMultilevel"/>
    <w:tmpl w:val="734CBD86"/>
    <w:lvl w:ilvl="0" w:tplc="5CF45358">
      <w:start w:val="1"/>
      <w:numFmt w:val="bullet"/>
      <w:pStyle w:val="SummaryBodyTextBullet1"/>
      <w:lvlText w:val=""/>
      <w:lvlJc w:val="left"/>
      <w:pPr>
        <w:tabs>
          <w:tab w:val="num" w:pos="1224"/>
        </w:tabs>
        <w:ind w:left="1224"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BA95B21"/>
    <w:multiLevelType w:val="hybridMultilevel"/>
    <w:tmpl w:val="8A984AA6"/>
    <w:lvl w:ilvl="0" w:tplc="A5EA85FE">
      <w:start w:val="1"/>
      <w:numFmt w:val="decimal"/>
      <w:pStyle w:val="ConsentHeading1"/>
      <w:lvlText w:val="%1."/>
      <w:lvlJc w:val="left"/>
      <w:pPr>
        <w:tabs>
          <w:tab w:val="num" w:pos="360"/>
        </w:tabs>
        <w:ind w:left="360" w:hanging="360"/>
      </w:pPr>
      <w:rPr>
        <w:rFonts w:hint="default"/>
      </w:rPr>
    </w:lvl>
    <w:lvl w:ilvl="1" w:tplc="EAAC8C58" w:tentative="1">
      <w:start w:val="1"/>
      <w:numFmt w:val="lowerLetter"/>
      <w:lvlText w:val="%2."/>
      <w:lvlJc w:val="left"/>
      <w:pPr>
        <w:tabs>
          <w:tab w:val="num" w:pos="1440"/>
        </w:tabs>
        <w:ind w:left="1440" w:hanging="360"/>
      </w:pPr>
    </w:lvl>
    <w:lvl w:ilvl="2" w:tplc="8DC665D6" w:tentative="1">
      <w:start w:val="1"/>
      <w:numFmt w:val="lowerRoman"/>
      <w:lvlText w:val="%3."/>
      <w:lvlJc w:val="right"/>
      <w:pPr>
        <w:tabs>
          <w:tab w:val="num" w:pos="2160"/>
        </w:tabs>
        <w:ind w:left="2160" w:hanging="180"/>
      </w:pPr>
    </w:lvl>
    <w:lvl w:ilvl="3" w:tplc="351A6DF8" w:tentative="1">
      <w:start w:val="1"/>
      <w:numFmt w:val="decimal"/>
      <w:lvlText w:val="%4."/>
      <w:lvlJc w:val="left"/>
      <w:pPr>
        <w:tabs>
          <w:tab w:val="num" w:pos="2880"/>
        </w:tabs>
        <w:ind w:left="2880" w:hanging="360"/>
      </w:pPr>
    </w:lvl>
    <w:lvl w:ilvl="4" w:tplc="4F0AA8F4" w:tentative="1">
      <w:start w:val="1"/>
      <w:numFmt w:val="lowerLetter"/>
      <w:lvlText w:val="%5."/>
      <w:lvlJc w:val="left"/>
      <w:pPr>
        <w:tabs>
          <w:tab w:val="num" w:pos="3600"/>
        </w:tabs>
        <w:ind w:left="3600" w:hanging="360"/>
      </w:pPr>
    </w:lvl>
    <w:lvl w:ilvl="5" w:tplc="29645248" w:tentative="1">
      <w:start w:val="1"/>
      <w:numFmt w:val="lowerRoman"/>
      <w:lvlText w:val="%6."/>
      <w:lvlJc w:val="right"/>
      <w:pPr>
        <w:tabs>
          <w:tab w:val="num" w:pos="4320"/>
        </w:tabs>
        <w:ind w:left="4320" w:hanging="180"/>
      </w:pPr>
    </w:lvl>
    <w:lvl w:ilvl="6" w:tplc="F59E4B46" w:tentative="1">
      <w:start w:val="1"/>
      <w:numFmt w:val="decimal"/>
      <w:lvlText w:val="%7."/>
      <w:lvlJc w:val="left"/>
      <w:pPr>
        <w:tabs>
          <w:tab w:val="num" w:pos="5040"/>
        </w:tabs>
        <w:ind w:left="5040" w:hanging="360"/>
      </w:pPr>
    </w:lvl>
    <w:lvl w:ilvl="7" w:tplc="2E20122A" w:tentative="1">
      <w:start w:val="1"/>
      <w:numFmt w:val="lowerLetter"/>
      <w:lvlText w:val="%8."/>
      <w:lvlJc w:val="left"/>
      <w:pPr>
        <w:tabs>
          <w:tab w:val="num" w:pos="5760"/>
        </w:tabs>
        <w:ind w:left="5760" w:hanging="360"/>
      </w:pPr>
    </w:lvl>
    <w:lvl w:ilvl="8" w:tplc="19A4F54A" w:tentative="1">
      <w:start w:val="1"/>
      <w:numFmt w:val="lowerRoman"/>
      <w:lvlText w:val="%9."/>
      <w:lvlJc w:val="right"/>
      <w:pPr>
        <w:tabs>
          <w:tab w:val="num" w:pos="6480"/>
        </w:tabs>
        <w:ind w:left="6480" w:hanging="180"/>
      </w:pPr>
    </w:lvl>
  </w:abstractNum>
  <w:abstractNum w:abstractNumId="33" w15:restartNumberingAfterBreak="0">
    <w:nsid w:val="7F081F02"/>
    <w:multiLevelType w:val="hybridMultilevel"/>
    <w:tmpl w:val="AC80557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23211122">
    <w:abstractNumId w:val="7"/>
  </w:num>
  <w:num w:numId="2" w16cid:durableId="526985680">
    <w:abstractNumId w:val="24"/>
  </w:num>
  <w:num w:numId="3" w16cid:durableId="2000764329">
    <w:abstractNumId w:val="8"/>
  </w:num>
  <w:num w:numId="4" w16cid:durableId="203294588">
    <w:abstractNumId w:val="6"/>
  </w:num>
  <w:num w:numId="5" w16cid:durableId="700595180">
    <w:abstractNumId w:val="5"/>
  </w:num>
  <w:num w:numId="6" w16cid:durableId="1486974312">
    <w:abstractNumId w:val="4"/>
  </w:num>
  <w:num w:numId="7" w16cid:durableId="185674252">
    <w:abstractNumId w:val="3"/>
  </w:num>
  <w:num w:numId="8" w16cid:durableId="1725517474">
    <w:abstractNumId w:val="2"/>
  </w:num>
  <w:num w:numId="9" w16cid:durableId="2067023074">
    <w:abstractNumId w:val="1"/>
  </w:num>
  <w:num w:numId="10" w16cid:durableId="306280454">
    <w:abstractNumId w:val="0"/>
  </w:num>
  <w:num w:numId="11" w16cid:durableId="340930441">
    <w:abstractNumId w:val="17"/>
  </w:num>
  <w:num w:numId="12" w16cid:durableId="499538806">
    <w:abstractNumId w:val="23"/>
  </w:num>
  <w:num w:numId="13" w16cid:durableId="1989019030">
    <w:abstractNumId w:val="19"/>
  </w:num>
  <w:num w:numId="14" w16cid:durableId="1468355841">
    <w:abstractNumId w:val="31"/>
  </w:num>
  <w:num w:numId="15" w16cid:durableId="651565432">
    <w:abstractNumId w:val="9"/>
  </w:num>
  <w:num w:numId="16" w16cid:durableId="41758838">
    <w:abstractNumId w:val="21"/>
  </w:num>
  <w:num w:numId="17" w16cid:durableId="1759401389">
    <w:abstractNumId w:val="30"/>
  </w:num>
  <w:num w:numId="18" w16cid:durableId="1827815325">
    <w:abstractNumId w:val="14"/>
  </w:num>
  <w:num w:numId="19" w16cid:durableId="1098480751">
    <w:abstractNumId w:val="32"/>
  </w:num>
  <w:num w:numId="20" w16cid:durableId="316374855">
    <w:abstractNumId w:val="18"/>
  </w:num>
  <w:num w:numId="21" w16cid:durableId="1409571591">
    <w:abstractNumId w:val="22"/>
  </w:num>
  <w:num w:numId="22" w16cid:durableId="1235776929">
    <w:abstractNumId w:val="15"/>
  </w:num>
  <w:num w:numId="23" w16cid:durableId="124786092">
    <w:abstractNumId w:val="26"/>
  </w:num>
  <w:num w:numId="24" w16cid:durableId="1201043784">
    <w:abstractNumId w:val="20"/>
  </w:num>
  <w:num w:numId="25" w16cid:durableId="1834032427">
    <w:abstractNumId w:val="25"/>
  </w:num>
  <w:num w:numId="26" w16cid:durableId="522983394">
    <w:abstractNumId w:val="11"/>
  </w:num>
  <w:num w:numId="27" w16cid:durableId="180975701">
    <w:abstractNumId w:val="27"/>
  </w:num>
  <w:num w:numId="28" w16cid:durableId="1996103632">
    <w:abstractNumId w:val="29"/>
  </w:num>
  <w:num w:numId="29" w16cid:durableId="1516189605">
    <w:abstractNumId w:val="13"/>
  </w:num>
  <w:num w:numId="30" w16cid:durableId="1877816650">
    <w:abstractNumId w:val="10"/>
  </w:num>
  <w:num w:numId="31" w16cid:durableId="603342226">
    <w:abstractNumId w:val="16"/>
  </w:num>
  <w:num w:numId="32" w16cid:durableId="604382539">
    <w:abstractNumId w:val="28"/>
  </w:num>
  <w:num w:numId="33" w16cid:durableId="1733774938">
    <w:abstractNumId w:val="12"/>
  </w:num>
  <w:num w:numId="34" w16cid:durableId="1097867015">
    <w:abstractNumId w:val="33"/>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pos w:val="beneathText"/>
    <w:numFmt w:val="lowerLette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FMGR.InstantFormat" w:val="&lt;InstantFormat&gt;&lt;Enabled&gt;1&lt;/Enabled&gt;&lt;ScanUnformatted&gt;1&lt;/ScanUnformatted&gt;&lt;ScanChanges&gt;1&lt;/ScanChanges&gt;&lt;/InstantFormat&gt;"/>
    <w:docVar w:name="REFMGR.Layout" w:val="&lt;Layout&gt;&lt;StartingRefnum&gt;J:\HVTN\SSU\PDC\Development_tools\Bibliographies management\Styles\01_HVTN_SSU_NLM_style.os&lt;/StartingRefnum&gt;&lt;FontName&gt;Times New Roman&lt;/FontName&gt;&lt;FontSize&gt;11&lt;/FontSize&gt;&lt;ReflistTitle&gt;&lt;/ReflistTitle&gt;&lt;SpaceAfter&gt;1&lt;/SpaceAfter&gt;&lt;ReflistOrder&gt;0&lt;/ReflistOrder&gt;&lt;CitationOrder&gt;0&lt;/CitationOrder&gt;&lt;NumberReferences&gt;1&lt;/NumberReferences&gt;&lt;FirstLineIndent&gt;0&lt;/FirstLineIndent&gt;&lt;HangingIndent&gt;360&lt;/HangingIndent&gt;&lt;LineSpacing&gt;0&lt;/LineSpacing&gt;&lt;ShowReprint&gt;1&lt;/ShowReprint&gt;&lt;ShowNotes&gt;0&lt;/ShowNotes&gt;&lt;ShowKeywords&gt;0&lt;/ShowKeywords&gt;&lt;ShortFormFields&gt;0&lt;/ShortFormFields&gt;&lt;ShowRecordID&gt;0&lt;/ShowRecordID&gt;&lt;ShowAbstract&gt;0&lt;/ShowAbstract&gt;&lt;/Layout&gt;"/>
    <w:docVar w:name="REFMGR.Libraries" w:val="&lt;Databases&gt;&lt;Libraries&gt;&lt;item&gt;HVTN_Core_BibliographicDatabase&lt;/item&gt;&lt;/Libraries&gt;&lt;/Databases&gt;"/>
  </w:docVars>
  <w:rsids>
    <w:rsidRoot w:val="00B93E47"/>
    <w:rsid w:val="0000029B"/>
    <w:rsid w:val="0000180F"/>
    <w:rsid w:val="00002B6B"/>
    <w:rsid w:val="00004522"/>
    <w:rsid w:val="00005099"/>
    <w:rsid w:val="00006CA5"/>
    <w:rsid w:val="00006D9A"/>
    <w:rsid w:val="0001160A"/>
    <w:rsid w:val="000121F0"/>
    <w:rsid w:val="00012C7A"/>
    <w:rsid w:val="000132A0"/>
    <w:rsid w:val="000138CE"/>
    <w:rsid w:val="00015355"/>
    <w:rsid w:val="000176A8"/>
    <w:rsid w:val="00020049"/>
    <w:rsid w:val="0002043B"/>
    <w:rsid w:val="00020877"/>
    <w:rsid w:val="00020FD3"/>
    <w:rsid w:val="000219AD"/>
    <w:rsid w:val="000230AA"/>
    <w:rsid w:val="00025762"/>
    <w:rsid w:val="0002636F"/>
    <w:rsid w:val="00030399"/>
    <w:rsid w:val="000303D6"/>
    <w:rsid w:val="00030842"/>
    <w:rsid w:val="000308FD"/>
    <w:rsid w:val="000353CD"/>
    <w:rsid w:val="00036D17"/>
    <w:rsid w:val="00037476"/>
    <w:rsid w:val="00037DCF"/>
    <w:rsid w:val="00041F67"/>
    <w:rsid w:val="000428DF"/>
    <w:rsid w:val="000429FB"/>
    <w:rsid w:val="00042C7A"/>
    <w:rsid w:val="00042D07"/>
    <w:rsid w:val="00045474"/>
    <w:rsid w:val="000474FB"/>
    <w:rsid w:val="00051DA0"/>
    <w:rsid w:val="00052F7D"/>
    <w:rsid w:val="00053C97"/>
    <w:rsid w:val="00054706"/>
    <w:rsid w:val="00054742"/>
    <w:rsid w:val="00062341"/>
    <w:rsid w:val="000626F6"/>
    <w:rsid w:val="00062D9D"/>
    <w:rsid w:val="00065305"/>
    <w:rsid w:val="00065644"/>
    <w:rsid w:val="0006644B"/>
    <w:rsid w:val="000673AA"/>
    <w:rsid w:val="00067800"/>
    <w:rsid w:val="000703BD"/>
    <w:rsid w:val="000717AF"/>
    <w:rsid w:val="00072006"/>
    <w:rsid w:val="000729CA"/>
    <w:rsid w:val="000731C7"/>
    <w:rsid w:val="0007466F"/>
    <w:rsid w:val="000770C4"/>
    <w:rsid w:val="00080587"/>
    <w:rsid w:val="00080EA0"/>
    <w:rsid w:val="000810CE"/>
    <w:rsid w:val="0008254A"/>
    <w:rsid w:val="00083B72"/>
    <w:rsid w:val="00084330"/>
    <w:rsid w:val="00085933"/>
    <w:rsid w:val="00086872"/>
    <w:rsid w:val="00090264"/>
    <w:rsid w:val="0009064D"/>
    <w:rsid w:val="000917E5"/>
    <w:rsid w:val="00093E62"/>
    <w:rsid w:val="000953FB"/>
    <w:rsid w:val="00096057"/>
    <w:rsid w:val="000968D5"/>
    <w:rsid w:val="000971A7"/>
    <w:rsid w:val="000A0F29"/>
    <w:rsid w:val="000A43BE"/>
    <w:rsid w:val="000A4645"/>
    <w:rsid w:val="000A4B5F"/>
    <w:rsid w:val="000A4D62"/>
    <w:rsid w:val="000A71FC"/>
    <w:rsid w:val="000B2740"/>
    <w:rsid w:val="000B2F06"/>
    <w:rsid w:val="000B3FDB"/>
    <w:rsid w:val="000B4146"/>
    <w:rsid w:val="000B44EF"/>
    <w:rsid w:val="000B4B86"/>
    <w:rsid w:val="000B6A35"/>
    <w:rsid w:val="000B752A"/>
    <w:rsid w:val="000C1E1A"/>
    <w:rsid w:val="000C2202"/>
    <w:rsid w:val="000C2A0E"/>
    <w:rsid w:val="000C361A"/>
    <w:rsid w:val="000C3DD9"/>
    <w:rsid w:val="000C5178"/>
    <w:rsid w:val="000C7C20"/>
    <w:rsid w:val="000D156D"/>
    <w:rsid w:val="000D1CA7"/>
    <w:rsid w:val="000D37A6"/>
    <w:rsid w:val="000D4714"/>
    <w:rsid w:val="000D4EE1"/>
    <w:rsid w:val="000D7A2A"/>
    <w:rsid w:val="000E05F7"/>
    <w:rsid w:val="000E1FB5"/>
    <w:rsid w:val="000E2679"/>
    <w:rsid w:val="000E36CF"/>
    <w:rsid w:val="000E3C32"/>
    <w:rsid w:val="000E4D4D"/>
    <w:rsid w:val="000E4DCF"/>
    <w:rsid w:val="000E551D"/>
    <w:rsid w:val="000E56F4"/>
    <w:rsid w:val="000E693C"/>
    <w:rsid w:val="000F06CF"/>
    <w:rsid w:val="000F09F0"/>
    <w:rsid w:val="000F2815"/>
    <w:rsid w:val="000F4215"/>
    <w:rsid w:val="000F4ED5"/>
    <w:rsid w:val="000F593A"/>
    <w:rsid w:val="000F629C"/>
    <w:rsid w:val="000F6A56"/>
    <w:rsid w:val="000F7F85"/>
    <w:rsid w:val="00100142"/>
    <w:rsid w:val="0010449D"/>
    <w:rsid w:val="00105BE9"/>
    <w:rsid w:val="00106336"/>
    <w:rsid w:val="00106468"/>
    <w:rsid w:val="00106F46"/>
    <w:rsid w:val="00110172"/>
    <w:rsid w:val="00110367"/>
    <w:rsid w:val="00112B4E"/>
    <w:rsid w:val="00113564"/>
    <w:rsid w:val="0011783B"/>
    <w:rsid w:val="00117A47"/>
    <w:rsid w:val="0012122C"/>
    <w:rsid w:val="00121C1B"/>
    <w:rsid w:val="00121FC2"/>
    <w:rsid w:val="00123D01"/>
    <w:rsid w:val="00124585"/>
    <w:rsid w:val="00124C1F"/>
    <w:rsid w:val="001269F0"/>
    <w:rsid w:val="0013110A"/>
    <w:rsid w:val="00132861"/>
    <w:rsid w:val="00136A14"/>
    <w:rsid w:val="0013779C"/>
    <w:rsid w:val="001407C0"/>
    <w:rsid w:val="00141ABE"/>
    <w:rsid w:val="00141B12"/>
    <w:rsid w:val="00144521"/>
    <w:rsid w:val="0014580C"/>
    <w:rsid w:val="00145AC1"/>
    <w:rsid w:val="001466B8"/>
    <w:rsid w:val="00146D20"/>
    <w:rsid w:val="00150948"/>
    <w:rsid w:val="0015570A"/>
    <w:rsid w:val="0015748F"/>
    <w:rsid w:val="00160CED"/>
    <w:rsid w:val="00162635"/>
    <w:rsid w:val="001631FA"/>
    <w:rsid w:val="00164D8F"/>
    <w:rsid w:val="001671CA"/>
    <w:rsid w:val="00167AB1"/>
    <w:rsid w:val="001714FF"/>
    <w:rsid w:val="00171A87"/>
    <w:rsid w:val="00175B97"/>
    <w:rsid w:val="0017645F"/>
    <w:rsid w:val="00176BF7"/>
    <w:rsid w:val="001778FF"/>
    <w:rsid w:val="00184465"/>
    <w:rsid w:val="0018473B"/>
    <w:rsid w:val="0019380A"/>
    <w:rsid w:val="00196AFA"/>
    <w:rsid w:val="001972B0"/>
    <w:rsid w:val="0019735B"/>
    <w:rsid w:val="001A09AD"/>
    <w:rsid w:val="001A17E0"/>
    <w:rsid w:val="001A431C"/>
    <w:rsid w:val="001A48A3"/>
    <w:rsid w:val="001A6B1A"/>
    <w:rsid w:val="001A6FFE"/>
    <w:rsid w:val="001A7590"/>
    <w:rsid w:val="001B1C7B"/>
    <w:rsid w:val="001B248D"/>
    <w:rsid w:val="001B2DAD"/>
    <w:rsid w:val="001B327B"/>
    <w:rsid w:val="001B3869"/>
    <w:rsid w:val="001B3F14"/>
    <w:rsid w:val="001C2B1C"/>
    <w:rsid w:val="001C314D"/>
    <w:rsid w:val="001C4832"/>
    <w:rsid w:val="001C5261"/>
    <w:rsid w:val="001D04ED"/>
    <w:rsid w:val="001D2C18"/>
    <w:rsid w:val="001D68D0"/>
    <w:rsid w:val="001D6D6B"/>
    <w:rsid w:val="001D725C"/>
    <w:rsid w:val="001E37E4"/>
    <w:rsid w:val="001E44DF"/>
    <w:rsid w:val="001E753C"/>
    <w:rsid w:val="001F3018"/>
    <w:rsid w:val="001F630B"/>
    <w:rsid w:val="001F7A3F"/>
    <w:rsid w:val="002000F7"/>
    <w:rsid w:val="00202B83"/>
    <w:rsid w:val="00202DB1"/>
    <w:rsid w:val="00203F1F"/>
    <w:rsid w:val="00204633"/>
    <w:rsid w:val="00206010"/>
    <w:rsid w:val="00210191"/>
    <w:rsid w:val="002106F9"/>
    <w:rsid w:val="00211FDD"/>
    <w:rsid w:val="0021683C"/>
    <w:rsid w:val="00216B09"/>
    <w:rsid w:val="00216E7C"/>
    <w:rsid w:val="002170C3"/>
    <w:rsid w:val="002176C5"/>
    <w:rsid w:val="002176C8"/>
    <w:rsid w:val="002222FA"/>
    <w:rsid w:val="00224B12"/>
    <w:rsid w:val="00226BFE"/>
    <w:rsid w:val="00230B7C"/>
    <w:rsid w:val="0023116D"/>
    <w:rsid w:val="0023208A"/>
    <w:rsid w:val="00233649"/>
    <w:rsid w:val="00233D8F"/>
    <w:rsid w:val="002345D8"/>
    <w:rsid w:val="00234F99"/>
    <w:rsid w:val="002354B9"/>
    <w:rsid w:val="00237190"/>
    <w:rsid w:val="00241DAC"/>
    <w:rsid w:val="002432A5"/>
    <w:rsid w:val="00244B8A"/>
    <w:rsid w:val="002472FA"/>
    <w:rsid w:val="00250847"/>
    <w:rsid w:val="00250BAF"/>
    <w:rsid w:val="002515BD"/>
    <w:rsid w:val="002525E9"/>
    <w:rsid w:val="00253E49"/>
    <w:rsid w:val="00256862"/>
    <w:rsid w:val="002576F8"/>
    <w:rsid w:val="00257A54"/>
    <w:rsid w:val="00260F84"/>
    <w:rsid w:val="00261008"/>
    <w:rsid w:val="0026103B"/>
    <w:rsid w:val="00262447"/>
    <w:rsid w:val="002648E6"/>
    <w:rsid w:val="00264E4A"/>
    <w:rsid w:val="00265BF4"/>
    <w:rsid w:val="002663F6"/>
    <w:rsid w:val="002679AD"/>
    <w:rsid w:val="00267D11"/>
    <w:rsid w:val="00272068"/>
    <w:rsid w:val="002725CE"/>
    <w:rsid w:val="00272727"/>
    <w:rsid w:val="00272DD0"/>
    <w:rsid w:val="00276F0A"/>
    <w:rsid w:val="002770DC"/>
    <w:rsid w:val="00277139"/>
    <w:rsid w:val="002804B4"/>
    <w:rsid w:val="00281AFA"/>
    <w:rsid w:val="00281F3F"/>
    <w:rsid w:val="00282091"/>
    <w:rsid w:val="002827DD"/>
    <w:rsid w:val="00282AD1"/>
    <w:rsid w:val="00283526"/>
    <w:rsid w:val="00283FE9"/>
    <w:rsid w:val="00285BE9"/>
    <w:rsid w:val="002878F2"/>
    <w:rsid w:val="00287F69"/>
    <w:rsid w:val="0029272D"/>
    <w:rsid w:val="00294D36"/>
    <w:rsid w:val="002950D8"/>
    <w:rsid w:val="00295B04"/>
    <w:rsid w:val="00295B31"/>
    <w:rsid w:val="00296E05"/>
    <w:rsid w:val="00296F42"/>
    <w:rsid w:val="00296F62"/>
    <w:rsid w:val="00297CCD"/>
    <w:rsid w:val="002A0163"/>
    <w:rsid w:val="002A10DA"/>
    <w:rsid w:val="002A124F"/>
    <w:rsid w:val="002A49E2"/>
    <w:rsid w:val="002A62BE"/>
    <w:rsid w:val="002A773E"/>
    <w:rsid w:val="002B2A87"/>
    <w:rsid w:val="002B3678"/>
    <w:rsid w:val="002B41E1"/>
    <w:rsid w:val="002B535F"/>
    <w:rsid w:val="002C0CE6"/>
    <w:rsid w:val="002C1AB4"/>
    <w:rsid w:val="002C32D2"/>
    <w:rsid w:val="002C75F7"/>
    <w:rsid w:val="002C7A46"/>
    <w:rsid w:val="002C7BAC"/>
    <w:rsid w:val="002D538C"/>
    <w:rsid w:val="002D53CD"/>
    <w:rsid w:val="002E0647"/>
    <w:rsid w:val="002E16CE"/>
    <w:rsid w:val="002E1DF4"/>
    <w:rsid w:val="002E2EBA"/>
    <w:rsid w:val="002E374F"/>
    <w:rsid w:val="002E5792"/>
    <w:rsid w:val="002E5798"/>
    <w:rsid w:val="002E5BC5"/>
    <w:rsid w:val="002E652D"/>
    <w:rsid w:val="002E7056"/>
    <w:rsid w:val="002E7A50"/>
    <w:rsid w:val="002EBE4A"/>
    <w:rsid w:val="002F00B6"/>
    <w:rsid w:val="002F2A56"/>
    <w:rsid w:val="002F376C"/>
    <w:rsid w:val="002F3B5B"/>
    <w:rsid w:val="002F61FA"/>
    <w:rsid w:val="002F62DB"/>
    <w:rsid w:val="002F6694"/>
    <w:rsid w:val="002F75AC"/>
    <w:rsid w:val="0030032F"/>
    <w:rsid w:val="003014E6"/>
    <w:rsid w:val="003021CD"/>
    <w:rsid w:val="003023A6"/>
    <w:rsid w:val="003024A3"/>
    <w:rsid w:val="00306F5D"/>
    <w:rsid w:val="003102A9"/>
    <w:rsid w:val="00310D90"/>
    <w:rsid w:val="00312284"/>
    <w:rsid w:val="00315469"/>
    <w:rsid w:val="00317B03"/>
    <w:rsid w:val="00320A67"/>
    <w:rsid w:val="00320B67"/>
    <w:rsid w:val="00320D8A"/>
    <w:rsid w:val="00322677"/>
    <w:rsid w:val="00322A7F"/>
    <w:rsid w:val="00323E61"/>
    <w:rsid w:val="00325290"/>
    <w:rsid w:val="00326DF6"/>
    <w:rsid w:val="003278E6"/>
    <w:rsid w:val="00330028"/>
    <w:rsid w:val="00331B8A"/>
    <w:rsid w:val="0033236D"/>
    <w:rsid w:val="003330FB"/>
    <w:rsid w:val="0033470F"/>
    <w:rsid w:val="00334B00"/>
    <w:rsid w:val="00334BCA"/>
    <w:rsid w:val="00334BE5"/>
    <w:rsid w:val="00334CBC"/>
    <w:rsid w:val="003372BD"/>
    <w:rsid w:val="00340654"/>
    <w:rsid w:val="003414F3"/>
    <w:rsid w:val="003441D4"/>
    <w:rsid w:val="00344D09"/>
    <w:rsid w:val="00345116"/>
    <w:rsid w:val="003451CE"/>
    <w:rsid w:val="003455A7"/>
    <w:rsid w:val="00346996"/>
    <w:rsid w:val="00350C90"/>
    <w:rsid w:val="0035192E"/>
    <w:rsid w:val="003539D7"/>
    <w:rsid w:val="00357523"/>
    <w:rsid w:val="00357668"/>
    <w:rsid w:val="00357A86"/>
    <w:rsid w:val="00360A4D"/>
    <w:rsid w:val="00360E35"/>
    <w:rsid w:val="00361457"/>
    <w:rsid w:val="00363792"/>
    <w:rsid w:val="0036449E"/>
    <w:rsid w:val="00364B2E"/>
    <w:rsid w:val="00364E89"/>
    <w:rsid w:val="0036564C"/>
    <w:rsid w:val="003659DF"/>
    <w:rsid w:val="0036611A"/>
    <w:rsid w:val="00366319"/>
    <w:rsid w:val="00366E7D"/>
    <w:rsid w:val="00366E81"/>
    <w:rsid w:val="003674C3"/>
    <w:rsid w:val="003705E6"/>
    <w:rsid w:val="003722A2"/>
    <w:rsid w:val="003744D1"/>
    <w:rsid w:val="0038033A"/>
    <w:rsid w:val="003850F5"/>
    <w:rsid w:val="003854E8"/>
    <w:rsid w:val="0038604F"/>
    <w:rsid w:val="003862E2"/>
    <w:rsid w:val="0039159A"/>
    <w:rsid w:val="00393F79"/>
    <w:rsid w:val="003957D4"/>
    <w:rsid w:val="00395E06"/>
    <w:rsid w:val="00396F8A"/>
    <w:rsid w:val="003A1748"/>
    <w:rsid w:val="003A31A8"/>
    <w:rsid w:val="003A3A18"/>
    <w:rsid w:val="003A433B"/>
    <w:rsid w:val="003A5D75"/>
    <w:rsid w:val="003B1843"/>
    <w:rsid w:val="003B2608"/>
    <w:rsid w:val="003B3322"/>
    <w:rsid w:val="003B761D"/>
    <w:rsid w:val="003C1E7C"/>
    <w:rsid w:val="003C228E"/>
    <w:rsid w:val="003C22E6"/>
    <w:rsid w:val="003C4F9C"/>
    <w:rsid w:val="003C70FF"/>
    <w:rsid w:val="003D1A52"/>
    <w:rsid w:val="003D4AB4"/>
    <w:rsid w:val="003D4B69"/>
    <w:rsid w:val="003D530F"/>
    <w:rsid w:val="003D536A"/>
    <w:rsid w:val="003D54C3"/>
    <w:rsid w:val="003D59D3"/>
    <w:rsid w:val="003D605B"/>
    <w:rsid w:val="003D6BDD"/>
    <w:rsid w:val="003E02B6"/>
    <w:rsid w:val="003E0E9E"/>
    <w:rsid w:val="003E5AA7"/>
    <w:rsid w:val="003E5EEE"/>
    <w:rsid w:val="003E648A"/>
    <w:rsid w:val="003E67AC"/>
    <w:rsid w:val="003E7E89"/>
    <w:rsid w:val="003F04F8"/>
    <w:rsid w:val="003F41B7"/>
    <w:rsid w:val="00402646"/>
    <w:rsid w:val="004030B9"/>
    <w:rsid w:val="00403DBD"/>
    <w:rsid w:val="00403F02"/>
    <w:rsid w:val="00403F38"/>
    <w:rsid w:val="00410C42"/>
    <w:rsid w:val="004112D6"/>
    <w:rsid w:val="00411743"/>
    <w:rsid w:val="0041776B"/>
    <w:rsid w:val="00417EE0"/>
    <w:rsid w:val="0042040C"/>
    <w:rsid w:val="00420A14"/>
    <w:rsid w:val="00421D76"/>
    <w:rsid w:val="004229AA"/>
    <w:rsid w:val="00424970"/>
    <w:rsid w:val="00424F5B"/>
    <w:rsid w:val="0042588C"/>
    <w:rsid w:val="00426D28"/>
    <w:rsid w:val="00430305"/>
    <w:rsid w:val="00430F47"/>
    <w:rsid w:val="00431B1B"/>
    <w:rsid w:val="00432669"/>
    <w:rsid w:val="0043471B"/>
    <w:rsid w:val="004352B9"/>
    <w:rsid w:val="00436B96"/>
    <w:rsid w:val="00440359"/>
    <w:rsid w:val="00441119"/>
    <w:rsid w:val="00441A98"/>
    <w:rsid w:val="004426F1"/>
    <w:rsid w:val="004438B7"/>
    <w:rsid w:val="00443AEB"/>
    <w:rsid w:val="004443A8"/>
    <w:rsid w:val="00445BF8"/>
    <w:rsid w:val="00446922"/>
    <w:rsid w:val="00447771"/>
    <w:rsid w:val="00447AB3"/>
    <w:rsid w:val="00450F41"/>
    <w:rsid w:val="00453B22"/>
    <w:rsid w:val="00456089"/>
    <w:rsid w:val="00461F80"/>
    <w:rsid w:val="00463108"/>
    <w:rsid w:val="004639DC"/>
    <w:rsid w:val="00466F77"/>
    <w:rsid w:val="00467AD8"/>
    <w:rsid w:val="00476E97"/>
    <w:rsid w:val="00477263"/>
    <w:rsid w:val="004863BA"/>
    <w:rsid w:val="00486B35"/>
    <w:rsid w:val="00486EC0"/>
    <w:rsid w:val="004871B7"/>
    <w:rsid w:val="00491C9F"/>
    <w:rsid w:val="00492F73"/>
    <w:rsid w:val="0049318C"/>
    <w:rsid w:val="00494C35"/>
    <w:rsid w:val="00494CAB"/>
    <w:rsid w:val="0049546A"/>
    <w:rsid w:val="0049628D"/>
    <w:rsid w:val="00496662"/>
    <w:rsid w:val="004A0111"/>
    <w:rsid w:val="004A2376"/>
    <w:rsid w:val="004A4B96"/>
    <w:rsid w:val="004B0BAB"/>
    <w:rsid w:val="004B18B4"/>
    <w:rsid w:val="004B3997"/>
    <w:rsid w:val="004B5B73"/>
    <w:rsid w:val="004B6A80"/>
    <w:rsid w:val="004B7421"/>
    <w:rsid w:val="004C003F"/>
    <w:rsid w:val="004C0170"/>
    <w:rsid w:val="004C0476"/>
    <w:rsid w:val="004C2F58"/>
    <w:rsid w:val="004C3668"/>
    <w:rsid w:val="004C36E0"/>
    <w:rsid w:val="004C3927"/>
    <w:rsid w:val="004C487D"/>
    <w:rsid w:val="004C5045"/>
    <w:rsid w:val="004C69E5"/>
    <w:rsid w:val="004C754F"/>
    <w:rsid w:val="004D01CF"/>
    <w:rsid w:val="004D23B2"/>
    <w:rsid w:val="004D2FBC"/>
    <w:rsid w:val="004D3A38"/>
    <w:rsid w:val="004D49E6"/>
    <w:rsid w:val="004E3D74"/>
    <w:rsid w:val="004E566A"/>
    <w:rsid w:val="004E6653"/>
    <w:rsid w:val="004E67F1"/>
    <w:rsid w:val="004E6E60"/>
    <w:rsid w:val="004E71BC"/>
    <w:rsid w:val="004E7849"/>
    <w:rsid w:val="004F07C0"/>
    <w:rsid w:val="004F0955"/>
    <w:rsid w:val="004F0E57"/>
    <w:rsid w:val="004F1E8F"/>
    <w:rsid w:val="004F3948"/>
    <w:rsid w:val="004F5D84"/>
    <w:rsid w:val="00500059"/>
    <w:rsid w:val="005002C1"/>
    <w:rsid w:val="0050052F"/>
    <w:rsid w:val="00501FFC"/>
    <w:rsid w:val="00502CBB"/>
    <w:rsid w:val="00503989"/>
    <w:rsid w:val="005041FC"/>
    <w:rsid w:val="00504845"/>
    <w:rsid w:val="00505525"/>
    <w:rsid w:val="00505DC5"/>
    <w:rsid w:val="00505FE6"/>
    <w:rsid w:val="00510BB8"/>
    <w:rsid w:val="00510E44"/>
    <w:rsid w:val="00511027"/>
    <w:rsid w:val="00514CAE"/>
    <w:rsid w:val="005153F1"/>
    <w:rsid w:val="00517A6E"/>
    <w:rsid w:val="00520581"/>
    <w:rsid w:val="00520CEA"/>
    <w:rsid w:val="00521CF7"/>
    <w:rsid w:val="005241ED"/>
    <w:rsid w:val="00524E7F"/>
    <w:rsid w:val="005277DE"/>
    <w:rsid w:val="00530464"/>
    <w:rsid w:val="00531BF9"/>
    <w:rsid w:val="005339E7"/>
    <w:rsid w:val="0053490D"/>
    <w:rsid w:val="00536DAC"/>
    <w:rsid w:val="00540732"/>
    <w:rsid w:val="00540E33"/>
    <w:rsid w:val="005410DB"/>
    <w:rsid w:val="00541751"/>
    <w:rsid w:val="00542CD7"/>
    <w:rsid w:val="005437D6"/>
    <w:rsid w:val="005446DE"/>
    <w:rsid w:val="00550515"/>
    <w:rsid w:val="00552585"/>
    <w:rsid w:val="0056086D"/>
    <w:rsid w:val="005615AB"/>
    <w:rsid w:val="00561A87"/>
    <w:rsid w:val="0056252F"/>
    <w:rsid w:val="00564C01"/>
    <w:rsid w:val="00566C68"/>
    <w:rsid w:val="00567124"/>
    <w:rsid w:val="005671A6"/>
    <w:rsid w:val="0057030C"/>
    <w:rsid w:val="00571E46"/>
    <w:rsid w:val="0057294A"/>
    <w:rsid w:val="005779A6"/>
    <w:rsid w:val="00580C3A"/>
    <w:rsid w:val="005842AB"/>
    <w:rsid w:val="00584AC9"/>
    <w:rsid w:val="005904AF"/>
    <w:rsid w:val="00590EEC"/>
    <w:rsid w:val="0059178B"/>
    <w:rsid w:val="00591CFA"/>
    <w:rsid w:val="00593E7D"/>
    <w:rsid w:val="00594227"/>
    <w:rsid w:val="00594DF2"/>
    <w:rsid w:val="005955D0"/>
    <w:rsid w:val="005969A1"/>
    <w:rsid w:val="00597408"/>
    <w:rsid w:val="00597CB8"/>
    <w:rsid w:val="005A08A2"/>
    <w:rsid w:val="005A0D55"/>
    <w:rsid w:val="005A24A0"/>
    <w:rsid w:val="005A5C69"/>
    <w:rsid w:val="005A6628"/>
    <w:rsid w:val="005A6CE4"/>
    <w:rsid w:val="005A700A"/>
    <w:rsid w:val="005A7814"/>
    <w:rsid w:val="005B0029"/>
    <w:rsid w:val="005B0067"/>
    <w:rsid w:val="005B14FE"/>
    <w:rsid w:val="005B1981"/>
    <w:rsid w:val="005B2D1D"/>
    <w:rsid w:val="005B3CCE"/>
    <w:rsid w:val="005B3E78"/>
    <w:rsid w:val="005B3FF1"/>
    <w:rsid w:val="005B572F"/>
    <w:rsid w:val="005B600B"/>
    <w:rsid w:val="005B60A8"/>
    <w:rsid w:val="005B6BE8"/>
    <w:rsid w:val="005C06C8"/>
    <w:rsid w:val="005C1B38"/>
    <w:rsid w:val="005C2EBC"/>
    <w:rsid w:val="005C4B18"/>
    <w:rsid w:val="005C5C6E"/>
    <w:rsid w:val="005C60FF"/>
    <w:rsid w:val="005C6CB0"/>
    <w:rsid w:val="005C735C"/>
    <w:rsid w:val="005C7AEB"/>
    <w:rsid w:val="005C7AF8"/>
    <w:rsid w:val="005D469F"/>
    <w:rsid w:val="005E033D"/>
    <w:rsid w:val="005E038E"/>
    <w:rsid w:val="005E0FC0"/>
    <w:rsid w:val="005E47FE"/>
    <w:rsid w:val="005E62C1"/>
    <w:rsid w:val="005E6EC0"/>
    <w:rsid w:val="005F0511"/>
    <w:rsid w:val="005F24E2"/>
    <w:rsid w:val="005F5651"/>
    <w:rsid w:val="005F56C1"/>
    <w:rsid w:val="005F61EB"/>
    <w:rsid w:val="005F673E"/>
    <w:rsid w:val="006032EE"/>
    <w:rsid w:val="006035A8"/>
    <w:rsid w:val="00603D7A"/>
    <w:rsid w:val="00606A53"/>
    <w:rsid w:val="00607130"/>
    <w:rsid w:val="0061019E"/>
    <w:rsid w:val="006151FE"/>
    <w:rsid w:val="006166E0"/>
    <w:rsid w:val="006202BC"/>
    <w:rsid w:val="00622618"/>
    <w:rsid w:val="00630298"/>
    <w:rsid w:val="006306D3"/>
    <w:rsid w:val="00631ACA"/>
    <w:rsid w:val="00631C77"/>
    <w:rsid w:val="0063291E"/>
    <w:rsid w:val="00633DDC"/>
    <w:rsid w:val="0063693D"/>
    <w:rsid w:val="00640B64"/>
    <w:rsid w:val="00641AAB"/>
    <w:rsid w:val="00642946"/>
    <w:rsid w:val="006452A8"/>
    <w:rsid w:val="00646F3C"/>
    <w:rsid w:val="006477C4"/>
    <w:rsid w:val="00650025"/>
    <w:rsid w:val="00652170"/>
    <w:rsid w:val="0065226A"/>
    <w:rsid w:val="00652804"/>
    <w:rsid w:val="00652E03"/>
    <w:rsid w:val="0065525A"/>
    <w:rsid w:val="00655842"/>
    <w:rsid w:val="006560D4"/>
    <w:rsid w:val="00656BDA"/>
    <w:rsid w:val="00657EE8"/>
    <w:rsid w:val="00660E40"/>
    <w:rsid w:val="00661F9C"/>
    <w:rsid w:val="00664EF4"/>
    <w:rsid w:val="006712A1"/>
    <w:rsid w:val="006714E0"/>
    <w:rsid w:val="00673333"/>
    <w:rsid w:val="00676CBF"/>
    <w:rsid w:val="00677527"/>
    <w:rsid w:val="006778B2"/>
    <w:rsid w:val="00677BD5"/>
    <w:rsid w:val="00680F64"/>
    <w:rsid w:val="006831F4"/>
    <w:rsid w:val="00683A09"/>
    <w:rsid w:val="00685A50"/>
    <w:rsid w:val="006867B9"/>
    <w:rsid w:val="00687142"/>
    <w:rsid w:val="00687844"/>
    <w:rsid w:val="00687E3F"/>
    <w:rsid w:val="00690B43"/>
    <w:rsid w:val="00691C70"/>
    <w:rsid w:val="00692DFC"/>
    <w:rsid w:val="00692E0E"/>
    <w:rsid w:val="00692E40"/>
    <w:rsid w:val="00692E79"/>
    <w:rsid w:val="00694462"/>
    <w:rsid w:val="00694F43"/>
    <w:rsid w:val="0069596F"/>
    <w:rsid w:val="006973A6"/>
    <w:rsid w:val="006A09F2"/>
    <w:rsid w:val="006A32F5"/>
    <w:rsid w:val="006A33BB"/>
    <w:rsid w:val="006A4552"/>
    <w:rsid w:val="006B1684"/>
    <w:rsid w:val="006B1B4B"/>
    <w:rsid w:val="006B38BB"/>
    <w:rsid w:val="006B4760"/>
    <w:rsid w:val="006B500C"/>
    <w:rsid w:val="006B625B"/>
    <w:rsid w:val="006B72E2"/>
    <w:rsid w:val="006B7490"/>
    <w:rsid w:val="006B7583"/>
    <w:rsid w:val="006B7A11"/>
    <w:rsid w:val="006C33F6"/>
    <w:rsid w:val="006C37B9"/>
    <w:rsid w:val="006C3BFE"/>
    <w:rsid w:val="006C6EA9"/>
    <w:rsid w:val="006D055C"/>
    <w:rsid w:val="006D0F37"/>
    <w:rsid w:val="006D16A9"/>
    <w:rsid w:val="006D18FE"/>
    <w:rsid w:val="006D23D5"/>
    <w:rsid w:val="006D269B"/>
    <w:rsid w:val="006D2A0A"/>
    <w:rsid w:val="006D3937"/>
    <w:rsid w:val="006D636A"/>
    <w:rsid w:val="006D6712"/>
    <w:rsid w:val="006D6DB9"/>
    <w:rsid w:val="006D7DEB"/>
    <w:rsid w:val="006E03A5"/>
    <w:rsid w:val="006E1BB1"/>
    <w:rsid w:val="006E2851"/>
    <w:rsid w:val="006E3995"/>
    <w:rsid w:val="006E3E87"/>
    <w:rsid w:val="006E4EA5"/>
    <w:rsid w:val="006E502F"/>
    <w:rsid w:val="006E71D1"/>
    <w:rsid w:val="006F0A87"/>
    <w:rsid w:val="006F32B9"/>
    <w:rsid w:val="006F3506"/>
    <w:rsid w:val="006F4900"/>
    <w:rsid w:val="006F5522"/>
    <w:rsid w:val="006F5D55"/>
    <w:rsid w:val="006F6224"/>
    <w:rsid w:val="007004A3"/>
    <w:rsid w:val="00701CB6"/>
    <w:rsid w:val="007025AF"/>
    <w:rsid w:val="00702BFE"/>
    <w:rsid w:val="00703122"/>
    <w:rsid w:val="00703EF6"/>
    <w:rsid w:val="0070548B"/>
    <w:rsid w:val="0070596D"/>
    <w:rsid w:val="00706BD6"/>
    <w:rsid w:val="0070765A"/>
    <w:rsid w:val="007076B7"/>
    <w:rsid w:val="00707ECB"/>
    <w:rsid w:val="00710A29"/>
    <w:rsid w:val="00710AF2"/>
    <w:rsid w:val="007133FA"/>
    <w:rsid w:val="00715EC7"/>
    <w:rsid w:val="00715FA0"/>
    <w:rsid w:val="007168C7"/>
    <w:rsid w:val="0072165D"/>
    <w:rsid w:val="00721B4B"/>
    <w:rsid w:val="00722EEF"/>
    <w:rsid w:val="007272CE"/>
    <w:rsid w:val="00727C5A"/>
    <w:rsid w:val="00727CF4"/>
    <w:rsid w:val="00730766"/>
    <w:rsid w:val="00731B9D"/>
    <w:rsid w:val="007338C1"/>
    <w:rsid w:val="00734579"/>
    <w:rsid w:val="007414D4"/>
    <w:rsid w:val="007416E7"/>
    <w:rsid w:val="00742B19"/>
    <w:rsid w:val="007436D0"/>
    <w:rsid w:val="00746566"/>
    <w:rsid w:val="007505E6"/>
    <w:rsid w:val="0075085A"/>
    <w:rsid w:val="00752602"/>
    <w:rsid w:val="00755214"/>
    <w:rsid w:val="007577E3"/>
    <w:rsid w:val="0076046D"/>
    <w:rsid w:val="007606E6"/>
    <w:rsid w:val="00761249"/>
    <w:rsid w:val="00762E4F"/>
    <w:rsid w:val="00764390"/>
    <w:rsid w:val="007648DC"/>
    <w:rsid w:val="0076490A"/>
    <w:rsid w:val="00764E91"/>
    <w:rsid w:val="00765461"/>
    <w:rsid w:val="007663CC"/>
    <w:rsid w:val="0076699E"/>
    <w:rsid w:val="0077063F"/>
    <w:rsid w:val="00772A78"/>
    <w:rsid w:val="00772C4B"/>
    <w:rsid w:val="007744AF"/>
    <w:rsid w:val="007749EF"/>
    <w:rsid w:val="00774FE2"/>
    <w:rsid w:val="00776D4A"/>
    <w:rsid w:val="00781351"/>
    <w:rsid w:val="0078158E"/>
    <w:rsid w:val="007818C4"/>
    <w:rsid w:val="00781A58"/>
    <w:rsid w:val="007822AC"/>
    <w:rsid w:val="00782429"/>
    <w:rsid w:val="00782E38"/>
    <w:rsid w:val="00782FE7"/>
    <w:rsid w:val="00785B05"/>
    <w:rsid w:val="00790707"/>
    <w:rsid w:val="00791457"/>
    <w:rsid w:val="00791FB6"/>
    <w:rsid w:val="007931AD"/>
    <w:rsid w:val="00794671"/>
    <w:rsid w:val="007949B2"/>
    <w:rsid w:val="007961BF"/>
    <w:rsid w:val="007A1659"/>
    <w:rsid w:val="007A52F3"/>
    <w:rsid w:val="007A63E2"/>
    <w:rsid w:val="007A6BFE"/>
    <w:rsid w:val="007A721B"/>
    <w:rsid w:val="007A7B35"/>
    <w:rsid w:val="007B27E2"/>
    <w:rsid w:val="007B3563"/>
    <w:rsid w:val="007B402A"/>
    <w:rsid w:val="007B410A"/>
    <w:rsid w:val="007B4E73"/>
    <w:rsid w:val="007B7116"/>
    <w:rsid w:val="007C0F2D"/>
    <w:rsid w:val="007C140B"/>
    <w:rsid w:val="007C2096"/>
    <w:rsid w:val="007C21E7"/>
    <w:rsid w:val="007C512F"/>
    <w:rsid w:val="007C7FA3"/>
    <w:rsid w:val="007D62F2"/>
    <w:rsid w:val="007D73AF"/>
    <w:rsid w:val="007E1E41"/>
    <w:rsid w:val="007E26B7"/>
    <w:rsid w:val="007E2BA6"/>
    <w:rsid w:val="007E39B2"/>
    <w:rsid w:val="007E3B48"/>
    <w:rsid w:val="007E3EEC"/>
    <w:rsid w:val="007E3F2E"/>
    <w:rsid w:val="007E519C"/>
    <w:rsid w:val="007E61C4"/>
    <w:rsid w:val="007E657A"/>
    <w:rsid w:val="007E6633"/>
    <w:rsid w:val="007F1F78"/>
    <w:rsid w:val="007F70CC"/>
    <w:rsid w:val="007F778F"/>
    <w:rsid w:val="00800488"/>
    <w:rsid w:val="00800815"/>
    <w:rsid w:val="0080240B"/>
    <w:rsid w:val="00804AE8"/>
    <w:rsid w:val="00805397"/>
    <w:rsid w:val="008062B7"/>
    <w:rsid w:val="00806DD4"/>
    <w:rsid w:val="00810CD4"/>
    <w:rsid w:val="0081402D"/>
    <w:rsid w:val="00814584"/>
    <w:rsid w:val="00814DF7"/>
    <w:rsid w:val="008160C8"/>
    <w:rsid w:val="00816573"/>
    <w:rsid w:val="00816834"/>
    <w:rsid w:val="00817F0B"/>
    <w:rsid w:val="008202E5"/>
    <w:rsid w:val="00822447"/>
    <w:rsid w:val="008230A9"/>
    <w:rsid w:val="00823ACC"/>
    <w:rsid w:val="00824DF3"/>
    <w:rsid w:val="00830D49"/>
    <w:rsid w:val="008335C7"/>
    <w:rsid w:val="008345B8"/>
    <w:rsid w:val="00834690"/>
    <w:rsid w:val="0083491A"/>
    <w:rsid w:val="00835796"/>
    <w:rsid w:val="0083731E"/>
    <w:rsid w:val="008408E4"/>
    <w:rsid w:val="0084127F"/>
    <w:rsid w:val="00841F77"/>
    <w:rsid w:val="00842250"/>
    <w:rsid w:val="0084544F"/>
    <w:rsid w:val="00845B8F"/>
    <w:rsid w:val="0085295B"/>
    <w:rsid w:val="00854941"/>
    <w:rsid w:val="008556FA"/>
    <w:rsid w:val="00855B18"/>
    <w:rsid w:val="0086049C"/>
    <w:rsid w:val="008633B3"/>
    <w:rsid w:val="00866273"/>
    <w:rsid w:val="0086741F"/>
    <w:rsid w:val="00867AC6"/>
    <w:rsid w:val="00870CF5"/>
    <w:rsid w:val="00871078"/>
    <w:rsid w:val="008723DC"/>
    <w:rsid w:val="008737DF"/>
    <w:rsid w:val="008739CA"/>
    <w:rsid w:val="00874C39"/>
    <w:rsid w:val="008770AB"/>
    <w:rsid w:val="00880585"/>
    <w:rsid w:val="0088106D"/>
    <w:rsid w:val="008816FE"/>
    <w:rsid w:val="00882188"/>
    <w:rsid w:val="00883AD6"/>
    <w:rsid w:val="00883B5C"/>
    <w:rsid w:val="00884F91"/>
    <w:rsid w:val="00886813"/>
    <w:rsid w:val="00886A52"/>
    <w:rsid w:val="00886F1B"/>
    <w:rsid w:val="0089017F"/>
    <w:rsid w:val="00891CEB"/>
    <w:rsid w:val="00892953"/>
    <w:rsid w:val="00893732"/>
    <w:rsid w:val="008942F5"/>
    <w:rsid w:val="008960AE"/>
    <w:rsid w:val="00896329"/>
    <w:rsid w:val="008A06FB"/>
    <w:rsid w:val="008A125C"/>
    <w:rsid w:val="008A3DEC"/>
    <w:rsid w:val="008A4270"/>
    <w:rsid w:val="008A5282"/>
    <w:rsid w:val="008A5853"/>
    <w:rsid w:val="008A6F06"/>
    <w:rsid w:val="008A7BDE"/>
    <w:rsid w:val="008B0AD9"/>
    <w:rsid w:val="008B28CA"/>
    <w:rsid w:val="008B4527"/>
    <w:rsid w:val="008B5187"/>
    <w:rsid w:val="008B6531"/>
    <w:rsid w:val="008B74B9"/>
    <w:rsid w:val="008C05FC"/>
    <w:rsid w:val="008C0EE7"/>
    <w:rsid w:val="008C13EA"/>
    <w:rsid w:val="008C3D79"/>
    <w:rsid w:val="008C4CA6"/>
    <w:rsid w:val="008C71F0"/>
    <w:rsid w:val="008D0951"/>
    <w:rsid w:val="008D159C"/>
    <w:rsid w:val="008D2791"/>
    <w:rsid w:val="008D64BE"/>
    <w:rsid w:val="008D6E00"/>
    <w:rsid w:val="008E0C45"/>
    <w:rsid w:val="008E3E22"/>
    <w:rsid w:val="008E49FF"/>
    <w:rsid w:val="008E7562"/>
    <w:rsid w:val="008EBA05"/>
    <w:rsid w:val="008F02EB"/>
    <w:rsid w:val="008F162F"/>
    <w:rsid w:val="008F1FE1"/>
    <w:rsid w:val="008F47C8"/>
    <w:rsid w:val="008F49F0"/>
    <w:rsid w:val="008F5C79"/>
    <w:rsid w:val="008F6AEE"/>
    <w:rsid w:val="008F7D73"/>
    <w:rsid w:val="009002D7"/>
    <w:rsid w:val="0090187F"/>
    <w:rsid w:val="00902ADA"/>
    <w:rsid w:val="00903CC4"/>
    <w:rsid w:val="00904385"/>
    <w:rsid w:val="0090755C"/>
    <w:rsid w:val="00907AF6"/>
    <w:rsid w:val="0091054A"/>
    <w:rsid w:val="0091124D"/>
    <w:rsid w:val="0091188E"/>
    <w:rsid w:val="00911CAD"/>
    <w:rsid w:val="00912736"/>
    <w:rsid w:val="00912C5F"/>
    <w:rsid w:val="009130F3"/>
    <w:rsid w:val="009136CE"/>
    <w:rsid w:val="0091405A"/>
    <w:rsid w:val="009155DC"/>
    <w:rsid w:val="00920414"/>
    <w:rsid w:val="00920CF7"/>
    <w:rsid w:val="00921684"/>
    <w:rsid w:val="0092298D"/>
    <w:rsid w:val="00924624"/>
    <w:rsid w:val="00926107"/>
    <w:rsid w:val="00926B01"/>
    <w:rsid w:val="00932D60"/>
    <w:rsid w:val="00934CA4"/>
    <w:rsid w:val="00935274"/>
    <w:rsid w:val="00936226"/>
    <w:rsid w:val="00936663"/>
    <w:rsid w:val="009400BE"/>
    <w:rsid w:val="00940892"/>
    <w:rsid w:val="00942A3E"/>
    <w:rsid w:val="0094399D"/>
    <w:rsid w:val="00944E35"/>
    <w:rsid w:val="00945968"/>
    <w:rsid w:val="009529AA"/>
    <w:rsid w:val="009539E8"/>
    <w:rsid w:val="00953A8D"/>
    <w:rsid w:val="00954C3E"/>
    <w:rsid w:val="00956600"/>
    <w:rsid w:val="00957172"/>
    <w:rsid w:val="009625F4"/>
    <w:rsid w:val="0096678B"/>
    <w:rsid w:val="009671EA"/>
    <w:rsid w:val="009717AB"/>
    <w:rsid w:val="00973E59"/>
    <w:rsid w:val="00975A82"/>
    <w:rsid w:val="00976994"/>
    <w:rsid w:val="00976A2F"/>
    <w:rsid w:val="009801CE"/>
    <w:rsid w:val="009807E7"/>
    <w:rsid w:val="00982920"/>
    <w:rsid w:val="00982B14"/>
    <w:rsid w:val="00984A6A"/>
    <w:rsid w:val="009852D5"/>
    <w:rsid w:val="009857A0"/>
    <w:rsid w:val="0099234C"/>
    <w:rsid w:val="00993E7B"/>
    <w:rsid w:val="0099447E"/>
    <w:rsid w:val="00995D47"/>
    <w:rsid w:val="00996573"/>
    <w:rsid w:val="009970FB"/>
    <w:rsid w:val="00997325"/>
    <w:rsid w:val="009A2C69"/>
    <w:rsid w:val="009A2E6B"/>
    <w:rsid w:val="009A3698"/>
    <w:rsid w:val="009A3765"/>
    <w:rsid w:val="009A3BA1"/>
    <w:rsid w:val="009A4F2B"/>
    <w:rsid w:val="009A5FD6"/>
    <w:rsid w:val="009A702C"/>
    <w:rsid w:val="009A74F3"/>
    <w:rsid w:val="009B07B0"/>
    <w:rsid w:val="009B1142"/>
    <w:rsid w:val="009B1EB5"/>
    <w:rsid w:val="009B29F1"/>
    <w:rsid w:val="009B2A4E"/>
    <w:rsid w:val="009B34C0"/>
    <w:rsid w:val="009B423A"/>
    <w:rsid w:val="009B4EE6"/>
    <w:rsid w:val="009B4EF8"/>
    <w:rsid w:val="009B509D"/>
    <w:rsid w:val="009B6B92"/>
    <w:rsid w:val="009B7CD3"/>
    <w:rsid w:val="009C4155"/>
    <w:rsid w:val="009C6246"/>
    <w:rsid w:val="009D5D51"/>
    <w:rsid w:val="009D674B"/>
    <w:rsid w:val="009D7A8A"/>
    <w:rsid w:val="009E019D"/>
    <w:rsid w:val="009E3F11"/>
    <w:rsid w:val="009E4440"/>
    <w:rsid w:val="009E60C5"/>
    <w:rsid w:val="009E7E87"/>
    <w:rsid w:val="009F10D1"/>
    <w:rsid w:val="009F19CB"/>
    <w:rsid w:val="009F1DBB"/>
    <w:rsid w:val="009F355B"/>
    <w:rsid w:val="009F5079"/>
    <w:rsid w:val="009F64D3"/>
    <w:rsid w:val="009F668C"/>
    <w:rsid w:val="009F7496"/>
    <w:rsid w:val="00A01E02"/>
    <w:rsid w:val="00A046D6"/>
    <w:rsid w:val="00A04CFE"/>
    <w:rsid w:val="00A04E2F"/>
    <w:rsid w:val="00A05945"/>
    <w:rsid w:val="00A07562"/>
    <w:rsid w:val="00A127D3"/>
    <w:rsid w:val="00A14494"/>
    <w:rsid w:val="00A16D2B"/>
    <w:rsid w:val="00A200EB"/>
    <w:rsid w:val="00A22187"/>
    <w:rsid w:val="00A234C4"/>
    <w:rsid w:val="00A240F5"/>
    <w:rsid w:val="00A255BE"/>
    <w:rsid w:val="00A30BB8"/>
    <w:rsid w:val="00A3141B"/>
    <w:rsid w:val="00A32C9C"/>
    <w:rsid w:val="00A33549"/>
    <w:rsid w:val="00A36368"/>
    <w:rsid w:val="00A36E1B"/>
    <w:rsid w:val="00A36ED8"/>
    <w:rsid w:val="00A4085C"/>
    <w:rsid w:val="00A41250"/>
    <w:rsid w:val="00A41677"/>
    <w:rsid w:val="00A41C2C"/>
    <w:rsid w:val="00A42F6E"/>
    <w:rsid w:val="00A4345A"/>
    <w:rsid w:val="00A44A0D"/>
    <w:rsid w:val="00A44C4D"/>
    <w:rsid w:val="00A47454"/>
    <w:rsid w:val="00A55869"/>
    <w:rsid w:val="00A60BD7"/>
    <w:rsid w:val="00A60C4A"/>
    <w:rsid w:val="00A61216"/>
    <w:rsid w:val="00A625D4"/>
    <w:rsid w:val="00A625E5"/>
    <w:rsid w:val="00A62C41"/>
    <w:rsid w:val="00A63084"/>
    <w:rsid w:val="00A63135"/>
    <w:rsid w:val="00A64E8D"/>
    <w:rsid w:val="00A652C9"/>
    <w:rsid w:val="00A671E0"/>
    <w:rsid w:val="00A67F12"/>
    <w:rsid w:val="00A70119"/>
    <w:rsid w:val="00A705D8"/>
    <w:rsid w:val="00A70A7A"/>
    <w:rsid w:val="00A70E3D"/>
    <w:rsid w:val="00A71996"/>
    <w:rsid w:val="00A740CA"/>
    <w:rsid w:val="00A749FC"/>
    <w:rsid w:val="00A75087"/>
    <w:rsid w:val="00A75648"/>
    <w:rsid w:val="00A75B8F"/>
    <w:rsid w:val="00A76024"/>
    <w:rsid w:val="00A7602B"/>
    <w:rsid w:val="00A77A5B"/>
    <w:rsid w:val="00A802B7"/>
    <w:rsid w:val="00A814D9"/>
    <w:rsid w:val="00A81CB6"/>
    <w:rsid w:val="00A81CCE"/>
    <w:rsid w:val="00A81E34"/>
    <w:rsid w:val="00A83121"/>
    <w:rsid w:val="00A86EA5"/>
    <w:rsid w:val="00A87E2F"/>
    <w:rsid w:val="00A901D0"/>
    <w:rsid w:val="00A906EB"/>
    <w:rsid w:val="00A9139B"/>
    <w:rsid w:val="00A9186A"/>
    <w:rsid w:val="00A91E92"/>
    <w:rsid w:val="00A92B04"/>
    <w:rsid w:val="00A9370C"/>
    <w:rsid w:val="00AA0691"/>
    <w:rsid w:val="00AA1B14"/>
    <w:rsid w:val="00AA1F7B"/>
    <w:rsid w:val="00AA2AA2"/>
    <w:rsid w:val="00AA5233"/>
    <w:rsid w:val="00AB1385"/>
    <w:rsid w:val="00AB66F6"/>
    <w:rsid w:val="00AB6913"/>
    <w:rsid w:val="00AC1466"/>
    <w:rsid w:val="00AC386F"/>
    <w:rsid w:val="00AC4388"/>
    <w:rsid w:val="00AC50FB"/>
    <w:rsid w:val="00AC7BD0"/>
    <w:rsid w:val="00AD0900"/>
    <w:rsid w:val="00AD36B8"/>
    <w:rsid w:val="00AD5AFD"/>
    <w:rsid w:val="00AD711C"/>
    <w:rsid w:val="00AD7A35"/>
    <w:rsid w:val="00AE0718"/>
    <w:rsid w:val="00AE4C18"/>
    <w:rsid w:val="00AE546C"/>
    <w:rsid w:val="00AE6851"/>
    <w:rsid w:val="00AF182B"/>
    <w:rsid w:val="00AF38CE"/>
    <w:rsid w:val="00AF51F4"/>
    <w:rsid w:val="00AF5DA2"/>
    <w:rsid w:val="00AF7EB5"/>
    <w:rsid w:val="00B0005A"/>
    <w:rsid w:val="00B010A1"/>
    <w:rsid w:val="00B0237C"/>
    <w:rsid w:val="00B028DE"/>
    <w:rsid w:val="00B02BCB"/>
    <w:rsid w:val="00B02F7D"/>
    <w:rsid w:val="00B03F39"/>
    <w:rsid w:val="00B05387"/>
    <w:rsid w:val="00B07C45"/>
    <w:rsid w:val="00B108C5"/>
    <w:rsid w:val="00B134EA"/>
    <w:rsid w:val="00B13C3F"/>
    <w:rsid w:val="00B147F6"/>
    <w:rsid w:val="00B1591B"/>
    <w:rsid w:val="00B216B3"/>
    <w:rsid w:val="00B21898"/>
    <w:rsid w:val="00B23422"/>
    <w:rsid w:val="00B23B9D"/>
    <w:rsid w:val="00B258E8"/>
    <w:rsid w:val="00B267A1"/>
    <w:rsid w:val="00B26A03"/>
    <w:rsid w:val="00B3122D"/>
    <w:rsid w:val="00B3324B"/>
    <w:rsid w:val="00B35F67"/>
    <w:rsid w:val="00B41B2E"/>
    <w:rsid w:val="00B42231"/>
    <w:rsid w:val="00B432A8"/>
    <w:rsid w:val="00B449B6"/>
    <w:rsid w:val="00B44FB4"/>
    <w:rsid w:val="00B45412"/>
    <w:rsid w:val="00B46E62"/>
    <w:rsid w:val="00B46FCE"/>
    <w:rsid w:val="00B50893"/>
    <w:rsid w:val="00B52748"/>
    <w:rsid w:val="00B54646"/>
    <w:rsid w:val="00B55739"/>
    <w:rsid w:val="00B55C18"/>
    <w:rsid w:val="00B562D5"/>
    <w:rsid w:val="00B60D8C"/>
    <w:rsid w:val="00B61AD7"/>
    <w:rsid w:val="00B621BE"/>
    <w:rsid w:val="00B62F89"/>
    <w:rsid w:val="00B63224"/>
    <w:rsid w:val="00B63616"/>
    <w:rsid w:val="00B64B69"/>
    <w:rsid w:val="00B66A35"/>
    <w:rsid w:val="00B670AB"/>
    <w:rsid w:val="00B67F42"/>
    <w:rsid w:val="00B70696"/>
    <w:rsid w:val="00B70734"/>
    <w:rsid w:val="00B70C8B"/>
    <w:rsid w:val="00B70DA7"/>
    <w:rsid w:val="00B7164D"/>
    <w:rsid w:val="00B743BA"/>
    <w:rsid w:val="00B74BB2"/>
    <w:rsid w:val="00B76383"/>
    <w:rsid w:val="00B807F7"/>
    <w:rsid w:val="00B80EDA"/>
    <w:rsid w:val="00B81BE7"/>
    <w:rsid w:val="00B82044"/>
    <w:rsid w:val="00B82DC8"/>
    <w:rsid w:val="00B85083"/>
    <w:rsid w:val="00B869DB"/>
    <w:rsid w:val="00B86A0D"/>
    <w:rsid w:val="00B9020E"/>
    <w:rsid w:val="00B90246"/>
    <w:rsid w:val="00B9121F"/>
    <w:rsid w:val="00B91768"/>
    <w:rsid w:val="00B9191C"/>
    <w:rsid w:val="00B91B28"/>
    <w:rsid w:val="00B9204F"/>
    <w:rsid w:val="00B92190"/>
    <w:rsid w:val="00B924F5"/>
    <w:rsid w:val="00B926E7"/>
    <w:rsid w:val="00B93E47"/>
    <w:rsid w:val="00B948E2"/>
    <w:rsid w:val="00B94AA9"/>
    <w:rsid w:val="00B9593C"/>
    <w:rsid w:val="00B973E1"/>
    <w:rsid w:val="00BA0BBE"/>
    <w:rsid w:val="00BA0FD4"/>
    <w:rsid w:val="00BA1ABF"/>
    <w:rsid w:val="00BA2E88"/>
    <w:rsid w:val="00BA3E23"/>
    <w:rsid w:val="00BA6CFD"/>
    <w:rsid w:val="00BA7DFF"/>
    <w:rsid w:val="00BB0576"/>
    <w:rsid w:val="00BB18F1"/>
    <w:rsid w:val="00BB2CD4"/>
    <w:rsid w:val="00BB4138"/>
    <w:rsid w:val="00BB574B"/>
    <w:rsid w:val="00BB62CC"/>
    <w:rsid w:val="00BB69B4"/>
    <w:rsid w:val="00BB6CDE"/>
    <w:rsid w:val="00BC03E8"/>
    <w:rsid w:val="00BC0E7F"/>
    <w:rsid w:val="00BD0257"/>
    <w:rsid w:val="00BD2782"/>
    <w:rsid w:val="00BD4C1B"/>
    <w:rsid w:val="00BD540C"/>
    <w:rsid w:val="00BD5592"/>
    <w:rsid w:val="00BD6067"/>
    <w:rsid w:val="00BD6756"/>
    <w:rsid w:val="00BD6A2D"/>
    <w:rsid w:val="00BD6CF5"/>
    <w:rsid w:val="00BD70AF"/>
    <w:rsid w:val="00BD7896"/>
    <w:rsid w:val="00BD7D4E"/>
    <w:rsid w:val="00BE2541"/>
    <w:rsid w:val="00BE259A"/>
    <w:rsid w:val="00BE372A"/>
    <w:rsid w:val="00BE441D"/>
    <w:rsid w:val="00BE5845"/>
    <w:rsid w:val="00BF25B1"/>
    <w:rsid w:val="00BF4136"/>
    <w:rsid w:val="00BF42E7"/>
    <w:rsid w:val="00BF444D"/>
    <w:rsid w:val="00BF7D35"/>
    <w:rsid w:val="00C000C6"/>
    <w:rsid w:val="00C024AC"/>
    <w:rsid w:val="00C03EF1"/>
    <w:rsid w:val="00C07103"/>
    <w:rsid w:val="00C07A45"/>
    <w:rsid w:val="00C127DC"/>
    <w:rsid w:val="00C1477B"/>
    <w:rsid w:val="00C15264"/>
    <w:rsid w:val="00C15D7C"/>
    <w:rsid w:val="00C176CB"/>
    <w:rsid w:val="00C25A98"/>
    <w:rsid w:val="00C32611"/>
    <w:rsid w:val="00C35080"/>
    <w:rsid w:val="00C356A0"/>
    <w:rsid w:val="00C35F45"/>
    <w:rsid w:val="00C36E40"/>
    <w:rsid w:val="00C372D3"/>
    <w:rsid w:val="00C41BAD"/>
    <w:rsid w:val="00C41CDD"/>
    <w:rsid w:val="00C42474"/>
    <w:rsid w:val="00C43CB9"/>
    <w:rsid w:val="00C45D63"/>
    <w:rsid w:val="00C46B33"/>
    <w:rsid w:val="00C47EC6"/>
    <w:rsid w:val="00C5110C"/>
    <w:rsid w:val="00C522B3"/>
    <w:rsid w:val="00C52AE3"/>
    <w:rsid w:val="00C5330E"/>
    <w:rsid w:val="00C53AF7"/>
    <w:rsid w:val="00C54453"/>
    <w:rsid w:val="00C54761"/>
    <w:rsid w:val="00C55047"/>
    <w:rsid w:val="00C551EF"/>
    <w:rsid w:val="00C56784"/>
    <w:rsid w:val="00C56DC2"/>
    <w:rsid w:val="00C5740D"/>
    <w:rsid w:val="00C61809"/>
    <w:rsid w:val="00C61997"/>
    <w:rsid w:val="00C626DA"/>
    <w:rsid w:val="00C63314"/>
    <w:rsid w:val="00C64F19"/>
    <w:rsid w:val="00C65F78"/>
    <w:rsid w:val="00C6711F"/>
    <w:rsid w:val="00C73A28"/>
    <w:rsid w:val="00C73AC7"/>
    <w:rsid w:val="00C73E23"/>
    <w:rsid w:val="00C758F5"/>
    <w:rsid w:val="00C76424"/>
    <w:rsid w:val="00C8030E"/>
    <w:rsid w:val="00C8380A"/>
    <w:rsid w:val="00C841A2"/>
    <w:rsid w:val="00C84363"/>
    <w:rsid w:val="00C87EEC"/>
    <w:rsid w:val="00C9069F"/>
    <w:rsid w:val="00C90F91"/>
    <w:rsid w:val="00CA16E6"/>
    <w:rsid w:val="00CA651A"/>
    <w:rsid w:val="00CA6B9A"/>
    <w:rsid w:val="00CB13A8"/>
    <w:rsid w:val="00CB17CB"/>
    <w:rsid w:val="00CB1A8A"/>
    <w:rsid w:val="00CB3F3A"/>
    <w:rsid w:val="00CB5F58"/>
    <w:rsid w:val="00CB6050"/>
    <w:rsid w:val="00CB7F4C"/>
    <w:rsid w:val="00CC08FF"/>
    <w:rsid w:val="00CC2D1E"/>
    <w:rsid w:val="00CC3CA0"/>
    <w:rsid w:val="00CC49E9"/>
    <w:rsid w:val="00CC517E"/>
    <w:rsid w:val="00CC676E"/>
    <w:rsid w:val="00CD01A4"/>
    <w:rsid w:val="00CD0FBB"/>
    <w:rsid w:val="00CD2AFF"/>
    <w:rsid w:val="00CD2FC7"/>
    <w:rsid w:val="00CD40A7"/>
    <w:rsid w:val="00CD630A"/>
    <w:rsid w:val="00CD6D3A"/>
    <w:rsid w:val="00CE21EA"/>
    <w:rsid w:val="00CE3A5E"/>
    <w:rsid w:val="00CE692E"/>
    <w:rsid w:val="00CE7678"/>
    <w:rsid w:val="00CE784C"/>
    <w:rsid w:val="00CF0564"/>
    <w:rsid w:val="00CF0E2E"/>
    <w:rsid w:val="00CF1398"/>
    <w:rsid w:val="00CF1A23"/>
    <w:rsid w:val="00CF4807"/>
    <w:rsid w:val="00D04C1C"/>
    <w:rsid w:val="00D06EA3"/>
    <w:rsid w:val="00D126B3"/>
    <w:rsid w:val="00D12835"/>
    <w:rsid w:val="00D1712A"/>
    <w:rsid w:val="00D20B12"/>
    <w:rsid w:val="00D21945"/>
    <w:rsid w:val="00D21F1F"/>
    <w:rsid w:val="00D23D48"/>
    <w:rsid w:val="00D273C1"/>
    <w:rsid w:val="00D312AD"/>
    <w:rsid w:val="00D32108"/>
    <w:rsid w:val="00D33BB3"/>
    <w:rsid w:val="00D345ED"/>
    <w:rsid w:val="00D35456"/>
    <w:rsid w:val="00D35E1B"/>
    <w:rsid w:val="00D35EE9"/>
    <w:rsid w:val="00D36396"/>
    <w:rsid w:val="00D3659D"/>
    <w:rsid w:val="00D3715A"/>
    <w:rsid w:val="00D42BA5"/>
    <w:rsid w:val="00D43462"/>
    <w:rsid w:val="00D44DC6"/>
    <w:rsid w:val="00D458D3"/>
    <w:rsid w:val="00D52676"/>
    <w:rsid w:val="00D527A2"/>
    <w:rsid w:val="00D52BBE"/>
    <w:rsid w:val="00D53D06"/>
    <w:rsid w:val="00D546AE"/>
    <w:rsid w:val="00D55C35"/>
    <w:rsid w:val="00D55DB6"/>
    <w:rsid w:val="00D60010"/>
    <w:rsid w:val="00D61908"/>
    <w:rsid w:val="00D6209B"/>
    <w:rsid w:val="00D626CD"/>
    <w:rsid w:val="00D658DA"/>
    <w:rsid w:val="00D66D5F"/>
    <w:rsid w:val="00D66F08"/>
    <w:rsid w:val="00D717C1"/>
    <w:rsid w:val="00D73D0C"/>
    <w:rsid w:val="00D843D6"/>
    <w:rsid w:val="00D84A79"/>
    <w:rsid w:val="00D85B7E"/>
    <w:rsid w:val="00D86109"/>
    <w:rsid w:val="00D867A8"/>
    <w:rsid w:val="00D91001"/>
    <w:rsid w:val="00D95B0B"/>
    <w:rsid w:val="00D95C09"/>
    <w:rsid w:val="00D96F65"/>
    <w:rsid w:val="00DA01A1"/>
    <w:rsid w:val="00DA0F5A"/>
    <w:rsid w:val="00DA3888"/>
    <w:rsid w:val="00DA3D33"/>
    <w:rsid w:val="00DA4275"/>
    <w:rsid w:val="00DA7FB8"/>
    <w:rsid w:val="00DB5849"/>
    <w:rsid w:val="00DB6616"/>
    <w:rsid w:val="00DB7638"/>
    <w:rsid w:val="00DC1ACC"/>
    <w:rsid w:val="00DC26F6"/>
    <w:rsid w:val="00DC322D"/>
    <w:rsid w:val="00DC4EB8"/>
    <w:rsid w:val="00DC6904"/>
    <w:rsid w:val="00DD036F"/>
    <w:rsid w:val="00DD1FD5"/>
    <w:rsid w:val="00DD49C7"/>
    <w:rsid w:val="00DD4E58"/>
    <w:rsid w:val="00DD60E3"/>
    <w:rsid w:val="00DE01D2"/>
    <w:rsid w:val="00DE0CCC"/>
    <w:rsid w:val="00DE3209"/>
    <w:rsid w:val="00DE47C2"/>
    <w:rsid w:val="00DE77B9"/>
    <w:rsid w:val="00DF071B"/>
    <w:rsid w:val="00DF1B66"/>
    <w:rsid w:val="00DF1C83"/>
    <w:rsid w:val="00DF22D1"/>
    <w:rsid w:val="00DF3090"/>
    <w:rsid w:val="00DF42F7"/>
    <w:rsid w:val="00DF450C"/>
    <w:rsid w:val="00DF785F"/>
    <w:rsid w:val="00E01120"/>
    <w:rsid w:val="00E0384C"/>
    <w:rsid w:val="00E03A68"/>
    <w:rsid w:val="00E0478F"/>
    <w:rsid w:val="00E06D7D"/>
    <w:rsid w:val="00E071D1"/>
    <w:rsid w:val="00E07C12"/>
    <w:rsid w:val="00E10B07"/>
    <w:rsid w:val="00E12E8D"/>
    <w:rsid w:val="00E17B59"/>
    <w:rsid w:val="00E17EDA"/>
    <w:rsid w:val="00E22D81"/>
    <w:rsid w:val="00E2445C"/>
    <w:rsid w:val="00E2505B"/>
    <w:rsid w:val="00E26B1C"/>
    <w:rsid w:val="00E30AC4"/>
    <w:rsid w:val="00E3184D"/>
    <w:rsid w:val="00E31E0C"/>
    <w:rsid w:val="00E34073"/>
    <w:rsid w:val="00E34450"/>
    <w:rsid w:val="00E34F18"/>
    <w:rsid w:val="00E353CC"/>
    <w:rsid w:val="00E3696F"/>
    <w:rsid w:val="00E475CD"/>
    <w:rsid w:val="00E503CB"/>
    <w:rsid w:val="00E50514"/>
    <w:rsid w:val="00E50AA4"/>
    <w:rsid w:val="00E51414"/>
    <w:rsid w:val="00E52E63"/>
    <w:rsid w:val="00E545A4"/>
    <w:rsid w:val="00E5461F"/>
    <w:rsid w:val="00E60A9E"/>
    <w:rsid w:val="00E61DAC"/>
    <w:rsid w:val="00E632E7"/>
    <w:rsid w:val="00E6371B"/>
    <w:rsid w:val="00E63F78"/>
    <w:rsid w:val="00E649AB"/>
    <w:rsid w:val="00E64DB2"/>
    <w:rsid w:val="00E656C9"/>
    <w:rsid w:val="00E6654C"/>
    <w:rsid w:val="00E676B1"/>
    <w:rsid w:val="00E67868"/>
    <w:rsid w:val="00E73673"/>
    <w:rsid w:val="00E7443A"/>
    <w:rsid w:val="00E80A1C"/>
    <w:rsid w:val="00E82105"/>
    <w:rsid w:val="00E8369D"/>
    <w:rsid w:val="00E8479F"/>
    <w:rsid w:val="00E8554C"/>
    <w:rsid w:val="00E857D5"/>
    <w:rsid w:val="00E858D4"/>
    <w:rsid w:val="00E85A77"/>
    <w:rsid w:val="00E85DB3"/>
    <w:rsid w:val="00E90E68"/>
    <w:rsid w:val="00E92259"/>
    <w:rsid w:val="00E94A76"/>
    <w:rsid w:val="00E95A68"/>
    <w:rsid w:val="00E97465"/>
    <w:rsid w:val="00EA17C4"/>
    <w:rsid w:val="00EA3EE5"/>
    <w:rsid w:val="00EB1805"/>
    <w:rsid w:val="00EB208F"/>
    <w:rsid w:val="00EB2310"/>
    <w:rsid w:val="00EB4EDB"/>
    <w:rsid w:val="00EB7105"/>
    <w:rsid w:val="00EC2BB5"/>
    <w:rsid w:val="00EC35ED"/>
    <w:rsid w:val="00EC7268"/>
    <w:rsid w:val="00ED1EBE"/>
    <w:rsid w:val="00ED214B"/>
    <w:rsid w:val="00ED27E7"/>
    <w:rsid w:val="00ED334F"/>
    <w:rsid w:val="00ED3523"/>
    <w:rsid w:val="00EE1C0B"/>
    <w:rsid w:val="00EE2660"/>
    <w:rsid w:val="00EE3297"/>
    <w:rsid w:val="00EE4796"/>
    <w:rsid w:val="00EE4BEF"/>
    <w:rsid w:val="00EE6948"/>
    <w:rsid w:val="00EF1042"/>
    <w:rsid w:val="00EF11B3"/>
    <w:rsid w:val="00EF2102"/>
    <w:rsid w:val="00EF4617"/>
    <w:rsid w:val="00EF5A43"/>
    <w:rsid w:val="00EF60A2"/>
    <w:rsid w:val="00F02B41"/>
    <w:rsid w:val="00F03667"/>
    <w:rsid w:val="00F04E31"/>
    <w:rsid w:val="00F073BE"/>
    <w:rsid w:val="00F07923"/>
    <w:rsid w:val="00F10E31"/>
    <w:rsid w:val="00F1370F"/>
    <w:rsid w:val="00F13A06"/>
    <w:rsid w:val="00F15087"/>
    <w:rsid w:val="00F17BB5"/>
    <w:rsid w:val="00F22BD9"/>
    <w:rsid w:val="00F23826"/>
    <w:rsid w:val="00F2571E"/>
    <w:rsid w:val="00F311F5"/>
    <w:rsid w:val="00F31F59"/>
    <w:rsid w:val="00F32AB8"/>
    <w:rsid w:val="00F33849"/>
    <w:rsid w:val="00F339D9"/>
    <w:rsid w:val="00F345EC"/>
    <w:rsid w:val="00F34AD7"/>
    <w:rsid w:val="00F35CE0"/>
    <w:rsid w:val="00F419CC"/>
    <w:rsid w:val="00F42057"/>
    <w:rsid w:val="00F4459F"/>
    <w:rsid w:val="00F44A0C"/>
    <w:rsid w:val="00F452E7"/>
    <w:rsid w:val="00F46FBA"/>
    <w:rsid w:val="00F479F4"/>
    <w:rsid w:val="00F51A3E"/>
    <w:rsid w:val="00F53C8F"/>
    <w:rsid w:val="00F54DCE"/>
    <w:rsid w:val="00F55168"/>
    <w:rsid w:val="00F55915"/>
    <w:rsid w:val="00F560BF"/>
    <w:rsid w:val="00F57E23"/>
    <w:rsid w:val="00F57E80"/>
    <w:rsid w:val="00F60D73"/>
    <w:rsid w:val="00F6586B"/>
    <w:rsid w:val="00F66E46"/>
    <w:rsid w:val="00F66E71"/>
    <w:rsid w:val="00F67695"/>
    <w:rsid w:val="00F71337"/>
    <w:rsid w:val="00F722FF"/>
    <w:rsid w:val="00F73288"/>
    <w:rsid w:val="00F73DA0"/>
    <w:rsid w:val="00F74C91"/>
    <w:rsid w:val="00F751D2"/>
    <w:rsid w:val="00F76122"/>
    <w:rsid w:val="00F76924"/>
    <w:rsid w:val="00F7695A"/>
    <w:rsid w:val="00F778BC"/>
    <w:rsid w:val="00F804CD"/>
    <w:rsid w:val="00F806F5"/>
    <w:rsid w:val="00F80F6D"/>
    <w:rsid w:val="00F8172F"/>
    <w:rsid w:val="00F84D50"/>
    <w:rsid w:val="00F8754D"/>
    <w:rsid w:val="00F87670"/>
    <w:rsid w:val="00F876FA"/>
    <w:rsid w:val="00F90F36"/>
    <w:rsid w:val="00F942D8"/>
    <w:rsid w:val="00F94D0C"/>
    <w:rsid w:val="00F95901"/>
    <w:rsid w:val="00F95BEE"/>
    <w:rsid w:val="00FA1D40"/>
    <w:rsid w:val="00FA3DA0"/>
    <w:rsid w:val="00FA5436"/>
    <w:rsid w:val="00FA61E0"/>
    <w:rsid w:val="00FA7F15"/>
    <w:rsid w:val="00FB02B9"/>
    <w:rsid w:val="00FB1DCA"/>
    <w:rsid w:val="00FB1DD4"/>
    <w:rsid w:val="00FB342D"/>
    <w:rsid w:val="00FB4D9A"/>
    <w:rsid w:val="00FB597B"/>
    <w:rsid w:val="00FB5FCC"/>
    <w:rsid w:val="00FC05BC"/>
    <w:rsid w:val="00FC267D"/>
    <w:rsid w:val="00FC3BE3"/>
    <w:rsid w:val="00FC4425"/>
    <w:rsid w:val="00FC4D4B"/>
    <w:rsid w:val="00FC5E9B"/>
    <w:rsid w:val="00FC7BE9"/>
    <w:rsid w:val="00FD1215"/>
    <w:rsid w:val="00FD16D9"/>
    <w:rsid w:val="00FD26E5"/>
    <w:rsid w:val="00FD388C"/>
    <w:rsid w:val="00FD4915"/>
    <w:rsid w:val="00FD780A"/>
    <w:rsid w:val="00FE12D9"/>
    <w:rsid w:val="00FE17DA"/>
    <w:rsid w:val="00FE1DCF"/>
    <w:rsid w:val="00FE2CED"/>
    <w:rsid w:val="00FE4604"/>
    <w:rsid w:val="00FF1956"/>
    <w:rsid w:val="00FF1CB6"/>
    <w:rsid w:val="00FF2C6E"/>
    <w:rsid w:val="00FF3698"/>
    <w:rsid w:val="00FF378A"/>
    <w:rsid w:val="00FF464F"/>
    <w:rsid w:val="00FF4747"/>
    <w:rsid w:val="00FF544A"/>
    <w:rsid w:val="00FF5B4B"/>
    <w:rsid w:val="00FF69B2"/>
    <w:rsid w:val="00FF719A"/>
    <w:rsid w:val="00FF7380"/>
    <w:rsid w:val="00FF7D9A"/>
    <w:rsid w:val="0192CBB0"/>
    <w:rsid w:val="019544C6"/>
    <w:rsid w:val="01C31DC9"/>
    <w:rsid w:val="02ED1288"/>
    <w:rsid w:val="03003D58"/>
    <w:rsid w:val="0387EA4A"/>
    <w:rsid w:val="0458035A"/>
    <w:rsid w:val="04641DCA"/>
    <w:rsid w:val="047AE847"/>
    <w:rsid w:val="0509597E"/>
    <w:rsid w:val="0528808D"/>
    <w:rsid w:val="05639781"/>
    <w:rsid w:val="06F6A123"/>
    <w:rsid w:val="0704838D"/>
    <w:rsid w:val="082CFE07"/>
    <w:rsid w:val="08941EC7"/>
    <w:rsid w:val="091CA123"/>
    <w:rsid w:val="09A3EF60"/>
    <w:rsid w:val="0A82BD2E"/>
    <w:rsid w:val="0A8E2CA0"/>
    <w:rsid w:val="0AB2A7CA"/>
    <w:rsid w:val="0ABDADD5"/>
    <w:rsid w:val="0AE0F3FB"/>
    <w:rsid w:val="0C347ED3"/>
    <w:rsid w:val="0D125A43"/>
    <w:rsid w:val="0D46FE21"/>
    <w:rsid w:val="0D560DE9"/>
    <w:rsid w:val="0D642DAD"/>
    <w:rsid w:val="0E38C245"/>
    <w:rsid w:val="0E93946B"/>
    <w:rsid w:val="0EF4308D"/>
    <w:rsid w:val="0FDEED3F"/>
    <w:rsid w:val="101D2AD6"/>
    <w:rsid w:val="10323A89"/>
    <w:rsid w:val="105210A0"/>
    <w:rsid w:val="10901723"/>
    <w:rsid w:val="11BF0E65"/>
    <w:rsid w:val="12DA01CE"/>
    <w:rsid w:val="133B69D4"/>
    <w:rsid w:val="135D4B58"/>
    <w:rsid w:val="138A48DA"/>
    <w:rsid w:val="13C0DC85"/>
    <w:rsid w:val="13DCD3BC"/>
    <w:rsid w:val="14B8469E"/>
    <w:rsid w:val="14BF6B54"/>
    <w:rsid w:val="152C4F41"/>
    <w:rsid w:val="1554DD25"/>
    <w:rsid w:val="15D72851"/>
    <w:rsid w:val="15DDE770"/>
    <w:rsid w:val="162821AD"/>
    <w:rsid w:val="1628BABB"/>
    <w:rsid w:val="16353937"/>
    <w:rsid w:val="165C023D"/>
    <w:rsid w:val="17FAADEC"/>
    <w:rsid w:val="1802C374"/>
    <w:rsid w:val="18241B17"/>
    <w:rsid w:val="189B2908"/>
    <w:rsid w:val="18B01CEF"/>
    <w:rsid w:val="199E0584"/>
    <w:rsid w:val="19E0B074"/>
    <w:rsid w:val="19FBE743"/>
    <w:rsid w:val="1A3B4A34"/>
    <w:rsid w:val="1AD5891E"/>
    <w:rsid w:val="1BA22F4A"/>
    <w:rsid w:val="1D26ADE4"/>
    <w:rsid w:val="1D2D9BFD"/>
    <w:rsid w:val="1DB38EE7"/>
    <w:rsid w:val="1DC4FDC7"/>
    <w:rsid w:val="1E21B3B4"/>
    <w:rsid w:val="1E86AD8D"/>
    <w:rsid w:val="1EF7BDC6"/>
    <w:rsid w:val="1F182DE7"/>
    <w:rsid w:val="2021CE5C"/>
    <w:rsid w:val="20D3B023"/>
    <w:rsid w:val="20F3CDE2"/>
    <w:rsid w:val="215F21EA"/>
    <w:rsid w:val="217B9A60"/>
    <w:rsid w:val="21D74C23"/>
    <w:rsid w:val="21DBCC55"/>
    <w:rsid w:val="222FAB48"/>
    <w:rsid w:val="226AE146"/>
    <w:rsid w:val="228F9E43"/>
    <w:rsid w:val="22A848FB"/>
    <w:rsid w:val="232BBF6D"/>
    <w:rsid w:val="248D81C0"/>
    <w:rsid w:val="249D7CE8"/>
    <w:rsid w:val="2596B3A8"/>
    <w:rsid w:val="25E93273"/>
    <w:rsid w:val="263D6BFB"/>
    <w:rsid w:val="2658FDAA"/>
    <w:rsid w:val="2745A2E2"/>
    <w:rsid w:val="27C8BD4F"/>
    <w:rsid w:val="282CF4C1"/>
    <w:rsid w:val="282E1D8A"/>
    <w:rsid w:val="2839C8BB"/>
    <w:rsid w:val="283AF7AB"/>
    <w:rsid w:val="28BAED10"/>
    <w:rsid w:val="290115F7"/>
    <w:rsid w:val="29C4C1BA"/>
    <w:rsid w:val="29E6DE8B"/>
    <w:rsid w:val="29F35405"/>
    <w:rsid w:val="29FC3857"/>
    <w:rsid w:val="2A8EC3E4"/>
    <w:rsid w:val="2AF23644"/>
    <w:rsid w:val="2B450373"/>
    <w:rsid w:val="2BDD4168"/>
    <w:rsid w:val="2C0C9CCA"/>
    <w:rsid w:val="2C4C6367"/>
    <w:rsid w:val="2D7B0B02"/>
    <w:rsid w:val="2DF9EDED"/>
    <w:rsid w:val="2E04C60F"/>
    <w:rsid w:val="2EFEAF25"/>
    <w:rsid w:val="2F40E33C"/>
    <w:rsid w:val="2F9B661E"/>
    <w:rsid w:val="31672EAC"/>
    <w:rsid w:val="31A1D59A"/>
    <w:rsid w:val="31D7F42D"/>
    <w:rsid w:val="31F9115A"/>
    <w:rsid w:val="32279403"/>
    <w:rsid w:val="3285DC15"/>
    <w:rsid w:val="329B9270"/>
    <w:rsid w:val="32AF0DD4"/>
    <w:rsid w:val="332712EA"/>
    <w:rsid w:val="33F58DBD"/>
    <w:rsid w:val="3494B6D9"/>
    <w:rsid w:val="34E5A11E"/>
    <w:rsid w:val="3670F635"/>
    <w:rsid w:val="3785191B"/>
    <w:rsid w:val="379F2F8D"/>
    <w:rsid w:val="3817D4FC"/>
    <w:rsid w:val="3824288B"/>
    <w:rsid w:val="38E58C6B"/>
    <w:rsid w:val="39672BDD"/>
    <w:rsid w:val="39C5E2A1"/>
    <w:rsid w:val="3A92707B"/>
    <w:rsid w:val="3AA4E305"/>
    <w:rsid w:val="3B085A0E"/>
    <w:rsid w:val="3B0D1AB4"/>
    <w:rsid w:val="3B3D050C"/>
    <w:rsid w:val="3B761F9F"/>
    <w:rsid w:val="3BC206FA"/>
    <w:rsid w:val="3C4E76DE"/>
    <w:rsid w:val="3CA03C53"/>
    <w:rsid w:val="3DC85CE6"/>
    <w:rsid w:val="3DFF272E"/>
    <w:rsid w:val="3F01C718"/>
    <w:rsid w:val="3F94DB09"/>
    <w:rsid w:val="4015D036"/>
    <w:rsid w:val="405BEBD7"/>
    <w:rsid w:val="40CDF992"/>
    <w:rsid w:val="419CDE5F"/>
    <w:rsid w:val="41C382ED"/>
    <w:rsid w:val="423406EB"/>
    <w:rsid w:val="423D72AC"/>
    <w:rsid w:val="42E07929"/>
    <w:rsid w:val="42E27262"/>
    <w:rsid w:val="43A9C3A9"/>
    <w:rsid w:val="440502DC"/>
    <w:rsid w:val="454967EF"/>
    <w:rsid w:val="45ACDEBD"/>
    <w:rsid w:val="45C5B17E"/>
    <w:rsid w:val="46F47AE9"/>
    <w:rsid w:val="473714F3"/>
    <w:rsid w:val="4808EE1D"/>
    <w:rsid w:val="4878E955"/>
    <w:rsid w:val="490B1711"/>
    <w:rsid w:val="49795F2B"/>
    <w:rsid w:val="498F5F5F"/>
    <w:rsid w:val="49EF7328"/>
    <w:rsid w:val="4A161E92"/>
    <w:rsid w:val="4A57EB38"/>
    <w:rsid w:val="4BACA35C"/>
    <w:rsid w:val="4BFF2B52"/>
    <w:rsid w:val="4CBF2C78"/>
    <w:rsid w:val="4CCD1CA7"/>
    <w:rsid w:val="4CCDC4DE"/>
    <w:rsid w:val="4CDC423A"/>
    <w:rsid w:val="4D297960"/>
    <w:rsid w:val="4D6A61FC"/>
    <w:rsid w:val="4DBC3A81"/>
    <w:rsid w:val="4F3C3190"/>
    <w:rsid w:val="4F683D6E"/>
    <w:rsid w:val="4F71AD75"/>
    <w:rsid w:val="50411241"/>
    <w:rsid w:val="5089590A"/>
    <w:rsid w:val="509D7F11"/>
    <w:rsid w:val="50CD2109"/>
    <w:rsid w:val="51700378"/>
    <w:rsid w:val="539106F2"/>
    <w:rsid w:val="53EDE89C"/>
    <w:rsid w:val="53F8B71F"/>
    <w:rsid w:val="5450B2E7"/>
    <w:rsid w:val="546CC5E0"/>
    <w:rsid w:val="546F0F27"/>
    <w:rsid w:val="54829B88"/>
    <w:rsid w:val="548486E6"/>
    <w:rsid w:val="54DCC118"/>
    <w:rsid w:val="55216F3A"/>
    <w:rsid w:val="55CABD3C"/>
    <w:rsid w:val="55E77E0D"/>
    <w:rsid w:val="564B93F7"/>
    <w:rsid w:val="56933A88"/>
    <w:rsid w:val="56DAAEA5"/>
    <w:rsid w:val="578AA6CD"/>
    <w:rsid w:val="57D46414"/>
    <w:rsid w:val="58C34DCA"/>
    <w:rsid w:val="597424F1"/>
    <w:rsid w:val="5A23559C"/>
    <w:rsid w:val="5A65E11F"/>
    <w:rsid w:val="5A671D9B"/>
    <w:rsid w:val="5B7D57B5"/>
    <w:rsid w:val="5C3CC280"/>
    <w:rsid w:val="5C43DDA6"/>
    <w:rsid w:val="5C56900C"/>
    <w:rsid w:val="5C6236A2"/>
    <w:rsid w:val="5CD10720"/>
    <w:rsid w:val="5E5D0E65"/>
    <w:rsid w:val="5EDB2833"/>
    <w:rsid w:val="5F5DA777"/>
    <w:rsid w:val="5F83B48D"/>
    <w:rsid w:val="60412BB2"/>
    <w:rsid w:val="607615BF"/>
    <w:rsid w:val="6088A1AB"/>
    <w:rsid w:val="61B5E74B"/>
    <w:rsid w:val="61E34A6F"/>
    <w:rsid w:val="62B624FD"/>
    <w:rsid w:val="62FC9176"/>
    <w:rsid w:val="62FF0E9C"/>
    <w:rsid w:val="634CCB11"/>
    <w:rsid w:val="6368281A"/>
    <w:rsid w:val="63D29436"/>
    <w:rsid w:val="63DD7473"/>
    <w:rsid w:val="63DDD3AA"/>
    <w:rsid w:val="64495342"/>
    <w:rsid w:val="648F36EB"/>
    <w:rsid w:val="65012B5C"/>
    <w:rsid w:val="654E6F25"/>
    <w:rsid w:val="65A87A25"/>
    <w:rsid w:val="65A938CA"/>
    <w:rsid w:val="65B86203"/>
    <w:rsid w:val="6716523C"/>
    <w:rsid w:val="671B695F"/>
    <w:rsid w:val="677AF052"/>
    <w:rsid w:val="67F0495A"/>
    <w:rsid w:val="68AFC628"/>
    <w:rsid w:val="68DE0A1B"/>
    <w:rsid w:val="68E95E8A"/>
    <w:rsid w:val="6906E6A2"/>
    <w:rsid w:val="6978DB13"/>
    <w:rsid w:val="6A5DC014"/>
    <w:rsid w:val="6B14D888"/>
    <w:rsid w:val="6B801D2E"/>
    <w:rsid w:val="6BD44812"/>
    <w:rsid w:val="6CB6343C"/>
    <w:rsid w:val="6CFCFAA8"/>
    <w:rsid w:val="6D361D56"/>
    <w:rsid w:val="6D39D23B"/>
    <w:rsid w:val="6DF9D380"/>
    <w:rsid w:val="6E283859"/>
    <w:rsid w:val="6E7949B8"/>
    <w:rsid w:val="6EBC5DBD"/>
    <w:rsid w:val="6EF5D434"/>
    <w:rsid w:val="6FFB8E10"/>
    <w:rsid w:val="7074401C"/>
    <w:rsid w:val="7081AC1F"/>
    <w:rsid w:val="71C05A91"/>
    <w:rsid w:val="7260B29D"/>
    <w:rsid w:val="727F37CF"/>
    <w:rsid w:val="72C2B766"/>
    <w:rsid w:val="72E3232F"/>
    <w:rsid w:val="734C5123"/>
    <w:rsid w:val="740C5D0F"/>
    <w:rsid w:val="74352214"/>
    <w:rsid w:val="74DF6E10"/>
    <w:rsid w:val="7500836C"/>
    <w:rsid w:val="75282FEE"/>
    <w:rsid w:val="75D9ECA9"/>
    <w:rsid w:val="75E0E1B6"/>
    <w:rsid w:val="76ADCD4A"/>
    <w:rsid w:val="77289B32"/>
    <w:rsid w:val="776E39C7"/>
    <w:rsid w:val="777D3139"/>
    <w:rsid w:val="777E08B8"/>
    <w:rsid w:val="77E6872C"/>
    <w:rsid w:val="77FFF0BF"/>
    <w:rsid w:val="78124B26"/>
    <w:rsid w:val="78417E4F"/>
    <w:rsid w:val="78A3D1A7"/>
    <w:rsid w:val="79789641"/>
    <w:rsid w:val="79C31C7C"/>
    <w:rsid w:val="7A6D11E6"/>
    <w:rsid w:val="7A7C7374"/>
    <w:rsid w:val="7AC030DB"/>
    <w:rsid w:val="7B977172"/>
    <w:rsid w:val="7D03128B"/>
    <w:rsid w:val="7D4EF9E6"/>
    <w:rsid w:val="7DAFE7E5"/>
    <w:rsid w:val="7DB1ABBE"/>
    <w:rsid w:val="7E3D418C"/>
    <w:rsid w:val="7E8E7163"/>
    <w:rsid w:val="7F7FA4A0"/>
    <w:rsid w:val="7F85ED66"/>
    <w:rsid w:val="7FC09F80"/>
    <w:rsid w:val="7FF50049"/>
    <w:rsid w:val="7FF507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968782E"/>
  <w15:chartTrackingRefBased/>
  <w15:docId w15:val="{24032ECE-190F-4E24-876E-79BECE606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header" w:uiPriority="99"/>
    <w:lsdException w:name="footer" w:uiPriority="99"/>
    <w:lsdException w:name="caption" w:qFormat="1"/>
    <w:lsdException w:name="Title" w:qFormat="1"/>
    <w:lsdException w:name="Default Paragraph Font" w:uiPriority="1"/>
    <w:lsdException w:name="Subtitle" w:qFormat="1"/>
    <w:lsdException w:name="Hyperlink" w:uiPriority="99"/>
    <w:lsdException w:name="FollowedHyperlink" w:uiPriority="99"/>
    <w:lsdException w:name="Strong" w:qFormat="1"/>
    <w:lsdException w:name="Emphasis" w:qFormat="1"/>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A08A2"/>
    <w:rPr>
      <w:sz w:val="22"/>
    </w:rPr>
  </w:style>
  <w:style w:type="paragraph" w:styleId="Heading1">
    <w:name w:val="heading 1"/>
    <w:next w:val="BodyText"/>
    <w:qFormat/>
    <w:rsid w:val="00692E79"/>
    <w:pPr>
      <w:numPr>
        <w:numId w:val="30"/>
      </w:numPr>
      <w:spacing w:after="120"/>
      <w:outlineLvl w:val="0"/>
    </w:pPr>
    <w:rPr>
      <w:rFonts w:ascii="Arial" w:hAnsi="Arial"/>
      <w:b/>
      <w:kern w:val="28"/>
      <w:sz w:val="32"/>
    </w:rPr>
  </w:style>
  <w:style w:type="paragraph" w:styleId="Heading2">
    <w:name w:val="heading 2"/>
    <w:basedOn w:val="Heading1"/>
    <w:next w:val="BodyText"/>
    <w:qFormat/>
    <w:rsid w:val="005A08A2"/>
    <w:pPr>
      <w:numPr>
        <w:ilvl w:val="1"/>
      </w:numPr>
      <w:spacing w:before="240"/>
      <w:outlineLvl w:val="1"/>
    </w:pPr>
    <w:rPr>
      <w:kern w:val="0"/>
      <w:sz w:val="24"/>
    </w:rPr>
  </w:style>
  <w:style w:type="paragraph" w:styleId="Heading3">
    <w:name w:val="heading 3"/>
    <w:basedOn w:val="Heading2"/>
    <w:next w:val="BodyText"/>
    <w:qFormat/>
    <w:rsid w:val="005A08A2"/>
    <w:pPr>
      <w:numPr>
        <w:ilvl w:val="2"/>
      </w:numPr>
      <w:spacing w:before="120"/>
      <w:outlineLvl w:val="2"/>
    </w:pPr>
    <w:rPr>
      <w:sz w:val="20"/>
    </w:rPr>
  </w:style>
  <w:style w:type="paragraph" w:styleId="Heading4">
    <w:name w:val="heading 4"/>
    <w:basedOn w:val="Heading3"/>
    <w:next w:val="BodyText"/>
    <w:qFormat/>
    <w:rsid w:val="005A08A2"/>
    <w:pPr>
      <w:numPr>
        <w:ilvl w:val="3"/>
      </w:numPr>
      <w:outlineLvl w:val="3"/>
    </w:pPr>
    <w:rPr>
      <w:snapToGrid w:val="0"/>
      <w:sz w:val="18"/>
    </w:rPr>
  </w:style>
  <w:style w:type="paragraph" w:styleId="Heading5">
    <w:name w:val="heading 5"/>
    <w:basedOn w:val="Heading4"/>
    <w:next w:val="BodyText"/>
    <w:qFormat/>
    <w:rsid w:val="005A08A2"/>
    <w:pPr>
      <w:numPr>
        <w:ilvl w:val="4"/>
      </w:numPr>
      <w:outlineLvl w:val="4"/>
    </w:pPr>
  </w:style>
  <w:style w:type="paragraph" w:styleId="Heading6">
    <w:name w:val="heading 6"/>
    <w:basedOn w:val="Normal"/>
    <w:next w:val="Normal"/>
    <w:qFormat/>
    <w:rsid w:val="005A08A2"/>
    <w:pPr>
      <w:numPr>
        <w:ilvl w:val="5"/>
        <w:numId w:val="2"/>
      </w:numPr>
      <w:spacing w:before="240" w:after="60"/>
      <w:outlineLvl w:val="5"/>
    </w:pPr>
    <w:rPr>
      <w:b/>
      <w:bCs/>
      <w:szCs w:val="22"/>
    </w:rPr>
  </w:style>
  <w:style w:type="paragraph" w:styleId="Heading7">
    <w:name w:val="heading 7"/>
    <w:basedOn w:val="Normal"/>
    <w:next w:val="Normal"/>
    <w:qFormat/>
    <w:rsid w:val="005A08A2"/>
    <w:pPr>
      <w:numPr>
        <w:ilvl w:val="6"/>
        <w:numId w:val="2"/>
      </w:numPr>
      <w:spacing w:before="240" w:after="60"/>
      <w:outlineLvl w:val="6"/>
    </w:pPr>
    <w:rPr>
      <w:sz w:val="24"/>
      <w:szCs w:val="24"/>
    </w:rPr>
  </w:style>
  <w:style w:type="paragraph" w:styleId="Heading8">
    <w:name w:val="heading 8"/>
    <w:basedOn w:val="Normal"/>
    <w:next w:val="Normal"/>
    <w:qFormat/>
    <w:rsid w:val="005A08A2"/>
    <w:pPr>
      <w:numPr>
        <w:ilvl w:val="7"/>
        <w:numId w:val="2"/>
      </w:numPr>
      <w:spacing w:before="240" w:after="60"/>
      <w:outlineLvl w:val="7"/>
    </w:pPr>
    <w:rPr>
      <w:i/>
      <w:iCs/>
      <w:sz w:val="24"/>
      <w:szCs w:val="24"/>
    </w:rPr>
  </w:style>
  <w:style w:type="paragraph" w:styleId="Heading9">
    <w:name w:val="heading 9"/>
    <w:basedOn w:val="Normal"/>
    <w:next w:val="Normal"/>
    <w:qFormat/>
    <w:rsid w:val="005A08A2"/>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rsid w:val="005A08A2"/>
    <w:pPr>
      <w:spacing w:after="120"/>
      <w:ind w:left="1080"/>
    </w:pPr>
    <w:rPr>
      <w:sz w:val="22"/>
    </w:rPr>
  </w:style>
  <w:style w:type="character" w:customStyle="1" w:styleId="BodyTextChar">
    <w:name w:val="Body Text Char"/>
    <w:rsid w:val="005A08A2"/>
    <w:rPr>
      <w:sz w:val="22"/>
      <w:lang w:val="en-US" w:eastAsia="en-US" w:bidi="ar-SA"/>
    </w:rPr>
  </w:style>
  <w:style w:type="character" w:customStyle="1" w:styleId="Keystroke">
    <w:name w:val="Keystroke"/>
    <w:rsid w:val="005A08A2"/>
    <w:rPr>
      <w:smallCaps/>
    </w:rPr>
  </w:style>
  <w:style w:type="character" w:customStyle="1" w:styleId="Path">
    <w:name w:val="Path"/>
    <w:rsid w:val="005A08A2"/>
    <w:rPr>
      <w:b/>
    </w:rPr>
  </w:style>
  <w:style w:type="paragraph" w:styleId="Title">
    <w:name w:val="Title"/>
    <w:next w:val="Normal"/>
    <w:qFormat/>
    <w:rsid w:val="005A08A2"/>
    <w:pPr>
      <w:spacing w:before="240" w:after="240"/>
      <w:jc w:val="center"/>
      <w:outlineLvl w:val="0"/>
    </w:pPr>
    <w:rPr>
      <w:rFonts w:ascii="Arial" w:hAnsi="Arial"/>
      <w:b/>
      <w:noProof/>
      <w:kern w:val="28"/>
      <w:sz w:val="28"/>
    </w:rPr>
  </w:style>
  <w:style w:type="paragraph" w:styleId="DocumentMap">
    <w:name w:val="Document Map"/>
    <w:basedOn w:val="Normal"/>
    <w:semiHidden/>
    <w:rsid w:val="005A08A2"/>
    <w:pPr>
      <w:shd w:val="clear" w:color="auto" w:fill="000080"/>
    </w:pPr>
    <w:rPr>
      <w:rFonts w:ascii="Tahoma" w:hAnsi="Tahoma" w:cs="Tahoma"/>
    </w:rPr>
  </w:style>
  <w:style w:type="paragraph" w:styleId="Header">
    <w:name w:val="header"/>
    <w:basedOn w:val="Footer"/>
    <w:link w:val="HeaderChar"/>
    <w:uiPriority w:val="99"/>
    <w:rsid w:val="005A08A2"/>
    <w:pPr>
      <w:tabs>
        <w:tab w:val="left" w:pos="4320"/>
      </w:tabs>
    </w:pPr>
  </w:style>
  <w:style w:type="paragraph" w:styleId="Footer">
    <w:name w:val="footer"/>
    <w:link w:val="FooterChar"/>
    <w:uiPriority w:val="99"/>
    <w:rsid w:val="005A08A2"/>
    <w:pPr>
      <w:tabs>
        <w:tab w:val="right" w:pos="9360"/>
      </w:tabs>
    </w:pPr>
    <w:rPr>
      <w:rFonts w:ascii="Arial" w:hAnsi="Arial"/>
      <w:noProof/>
      <w:sz w:val="16"/>
    </w:rPr>
  </w:style>
  <w:style w:type="character" w:styleId="PageNumber">
    <w:name w:val="page number"/>
    <w:rsid w:val="000A71FC"/>
    <w:rPr>
      <w:sz w:val="24"/>
    </w:rPr>
  </w:style>
  <w:style w:type="paragraph" w:customStyle="1" w:styleId="BodyTextBullet1">
    <w:name w:val="Body Text Bullet 1"/>
    <w:basedOn w:val="BodyText"/>
    <w:rsid w:val="009155DC"/>
    <w:pPr>
      <w:numPr>
        <w:numId w:val="20"/>
      </w:numPr>
    </w:pPr>
  </w:style>
  <w:style w:type="paragraph" w:customStyle="1" w:styleId="BodyTextBullet2">
    <w:name w:val="Body Text Bullet 2"/>
    <w:basedOn w:val="BodyText"/>
    <w:rsid w:val="0039159A"/>
    <w:pPr>
      <w:numPr>
        <w:numId w:val="22"/>
      </w:numPr>
    </w:pPr>
  </w:style>
  <w:style w:type="paragraph" w:styleId="ListNumber">
    <w:name w:val="List Number"/>
    <w:basedOn w:val="Normal"/>
    <w:rsid w:val="005A08A2"/>
    <w:pPr>
      <w:numPr>
        <w:numId w:val="1"/>
      </w:numPr>
    </w:pPr>
  </w:style>
  <w:style w:type="paragraph" w:customStyle="1" w:styleId="TableCell">
    <w:name w:val="Table Cell"/>
    <w:rsid w:val="005A08A2"/>
    <w:pPr>
      <w:spacing w:before="20" w:after="20"/>
    </w:pPr>
  </w:style>
  <w:style w:type="paragraph" w:customStyle="1" w:styleId="TableCellHeader">
    <w:name w:val="Table Cell Header"/>
    <w:basedOn w:val="TableCell"/>
    <w:next w:val="TableCell"/>
    <w:rsid w:val="005A08A2"/>
    <w:rPr>
      <w:b/>
    </w:rPr>
  </w:style>
  <w:style w:type="paragraph" w:styleId="Subtitle">
    <w:name w:val="Subtitle"/>
    <w:basedOn w:val="Title"/>
    <w:next w:val="Normal"/>
    <w:qFormat/>
    <w:rsid w:val="002576F8"/>
    <w:pPr>
      <w:outlineLvl w:val="1"/>
    </w:pPr>
    <w:rPr>
      <w:rFonts w:cs="Arial"/>
      <w:sz w:val="20"/>
      <w:szCs w:val="24"/>
    </w:rPr>
  </w:style>
  <w:style w:type="paragraph" w:styleId="Date">
    <w:name w:val="Date"/>
    <w:next w:val="Normal"/>
    <w:rsid w:val="00B80EDA"/>
    <w:pPr>
      <w:spacing w:after="120"/>
      <w:jc w:val="center"/>
    </w:pPr>
    <w:rPr>
      <w:sz w:val="22"/>
    </w:rPr>
  </w:style>
  <w:style w:type="paragraph" w:customStyle="1" w:styleId="TitleLine1">
    <w:name w:val="Title Line 1"/>
    <w:rsid w:val="005A08A2"/>
    <w:pPr>
      <w:jc w:val="center"/>
    </w:pPr>
    <w:rPr>
      <w:rFonts w:ascii="Arial" w:hAnsi="Arial"/>
      <w:b/>
      <w:caps/>
      <w:noProof/>
      <w:sz w:val="32"/>
    </w:rPr>
  </w:style>
  <w:style w:type="paragraph" w:customStyle="1" w:styleId="TitleLine2">
    <w:name w:val="Title Line 2"/>
    <w:basedOn w:val="TitleLine1"/>
    <w:rsid w:val="005A08A2"/>
    <w:pPr>
      <w:spacing w:after="480"/>
    </w:pPr>
    <w:rPr>
      <w:sz w:val="48"/>
    </w:rPr>
  </w:style>
  <w:style w:type="paragraph" w:customStyle="1" w:styleId="Description">
    <w:name w:val="Description"/>
    <w:rsid w:val="005A08A2"/>
    <w:pPr>
      <w:suppressAutoHyphens/>
      <w:spacing w:after="320"/>
      <w:jc w:val="center"/>
    </w:pPr>
    <w:rPr>
      <w:rFonts w:ascii="Arial" w:hAnsi="Arial"/>
      <w:b/>
      <w:sz w:val="30"/>
    </w:rPr>
  </w:style>
  <w:style w:type="paragraph" w:customStyle="1" w:styleId="Sponsorheading">
    <w:name w:val="Sponsor heading"/>
    <w:next w:val="Normal"/>
    <w:rsid w:val="005A08A2"/>
    <w:pPr>
      <w:keepNext/>
      <w:spacing w:before="480" w:after="120"/>
      <w:jc w:val="center"/>
    </w:pPr>
    <w:rPr>
      <w:rFonts w:ascii="Arial" w:hAnsi="Arial"/>
      <w:b/>
      <w:caps/>
      <w:noProof/>
    </w:rPr>
  </w:style>
  <w:style w:type="paragraph" w:customStyle="1" w:styleId="Picture">
    <w:name w:val="Picture"/>
    <w:next w:val="Normal"/>
    <w:rsid w:val="002576F8"/>
    <w:pPr>
      <w:spacing w:after="240"/>
      <w:jc w:val="center"/>
    </w:pPr>
  </w:style>
  <w:style w:type="paragraph" w:customStyle="1" w:styleId="Creditsfrontpage">
    <w:name w:val="Credits front page"/>
    <w:rsid w:val="005A08A2"/>
    <w:pPr>
      <w:spacing w:after="120"/>
      <w:jc w:val="center"/>
    </w:pPr>
    <w:rPr>
      <w:rFonts w:ascii="Arial" w:hAnsi="Arial"/>
    </w:rPr>
  </w:style>
  <w:style w:type="paragraph" w:customStyle="1" w:styleId="version">
    <w:name w:val="version"/>
    <w:rsid w:val="005A08A2"/>
    <w:pPr>
      <w:jc w:val="center"/>
    </w:pPr>
    <w:rPr>
      <w:rFonts w:ascii="Arial" w:hAnsi="Arial"/>
      <w:noProof/>
    </w:rPr>
  </w:style>
  <w:style w:type="paragraph" w:customStyle="1" w:styleId="ReviewType">
    <w:name w:val="Review Type"/>
    <w:rsid w:val="005A08A2"/>
    <w:pPr>
      <w:jc w:val="center"/>
    </w:pPr>
    <w:rPr>
      <w:rFonts w:ascii="Arial" w:hAnsi="Arial"/>
      <w:noProof/>
    </w:rPr>
  </w:style>
  <w:style w:type="character" w:customStyle="1" w:styleId="TitleofWork">
    <w:name w:val="TitleofWork"/>
    <w:rsid w:val="005A08A2"/>
    <w:rPr>
      <w:i/>
    </w:rPr>
  </w:style>
  <w:style w:type="paragraph" w:customStyle="1" w:styleId="Tablecell0">
    <w:name w:val="Table cell"/>
    <w:rsid w:val="005A08A2"/>
    <w:pPr>
      <w:spacing w:before="40" w:after="40"/>
    </w:pPr>
    <w:rPr>
      <w:sz w:val="18"/>
    </w:rPr>
  </w:style>
  <w:style w:type="paragraph" w:customStyle="1" w:styleId="Tablecellindent">
    <w:name w:val="Table cell indent"/>
    <w:basedOn w:val="Tablecell0"/>
    <w:rsid w:val="005A08A2"/>
    <w:pPr>
      <w:ind w:left="144"/>
    </w:pPr>
  </w:style>
  <w:style w:type="paragraph" w:customStyle="1" w:styleId="Tablecellindent2">
    <w:name w:val="Table cell indent 2"/>
    <w:basedOn w:val="Tablecellindent"/>
    <w:rsid w:val="005A08A2"/>
    <w:pPr>
      <w:ind w:left="288"/>
    </w:pPr>
  </w:style>
  <w:style w:type="paragraph" w:customStyle="1" w:styleId="HeadingLeft">
    <w:name w:val="Heading Left"/>
    <w:basedOn w:val="Normal"/>
    <w:rsid w:val="005A08A2"/>
    <w:pPr>
      <w:keepNext/>
      <w:spacing w:before="120" w:after="60"/>
    </w:pPr>
    <w:rPr>
      <w:rFonts w:ascii="Arial" w:hAnsi="Arial"/>
      <w:b/>
      <w:sz w:val="20"/>
    </w:rPr>
  </w:style>
  <w:style w:type="paragraph" w:customStyle="1" w:styleId="Tablefootnote">
    <w:name w:val="Table footnote"/>
    <w:semiHidden/>
    <w:rsid w:val="005A08A2"/>
    <w:pPr>
      <w:spacing w:after="20"/>
      <w:ind w:left="1224" w:hanging="144"/>
    </w:pPr>
    <w:rPr>
      <w:sz w:val="18"/>
      <w:szCs w:val="18"/>
    </w:rPr>
  </w:style>
  <w:style w:type="character" w:customStyle="1" w:styleId="Protein">
    <w:name w:val="Protein"/>
    <w:basedOn w:val="DefaultParagraphFont"/>
    <w:rsid w:val="005A08A2"/>
  </w:style>
  <w:style w:type="character" w:styleId="Emphasis">
    <w:name w:val="Emphasis"/>
    <w:qFormat/>
    <w:rsid w:val="005A08A2"/>
    <w:rPr>
      <w:i/>
      <w:iCs/>
    </w:rPr>
  </w:style>
  <w:style w:type="paragraph" w:customStyle="1" w:styleId="SummaryBodyText">
    <w:name w:val="Summary Body Text"/>
    <w:basedOn w:val="BodyText"/>
    <w:rsid w:val="005A08A2"/>
    <w:pPr>
      <w:ind w:left="720"/>
    </w:pPr>
  </w:style>
  <w:style w:type="paragraph" w:customStyle="1" w:styleId="SummaryHeading">
    <w:name w:val="Summary Heading"/>
    <w:basedOn w:val="SummaryBodyText"/>
    <w:next w:val="SummaryBodyText"/>
    <w:rsid w:val="005A08A2"/>
    <w:pPr>
      <w:keepNext/>
      <w:ind w:left="0"/>
    </w:pPr>
    <w:rPr>
      <w:rFonts w:ascii="Arial" w:hAnsi="Arial"/>
      <w:b/>
      <w:sz w:val="21"/>
    </w:rPr>
  </w:style>
  <w:style w:type="paragraph" w:customStyle="1" w:styleId="SummaryHeading2">
    <w:name w:val="Summary Heading 2"/>
    <w:basedOn w:val="SummaryHeading"/>
    <w:next w:val="SummaryBodyText"/>
    <w:rsid w:val="005A08A2"/>
    <w:pPr>
      <w:ind w:left="360"/>
    </w:pPr>
    <w:rPr>
      <w:rFonts w:ascii="Times New Roman" w:hAnsi="Times New Roman"/>
      <w:b w:val="0"/>
      <w:i/>
      <w:sz w:val="22"/>
    </w:rPr>
  </w:style>
  <w:style w:type="character" w:customStyle="1" w:styleId="SummaryTitle">
    <w:name w:val="Summary Title"/>
    <w:rsid w:val="005A08A2"/>
    <w:rPr>
      <w:rFonts w:ascii="Arial" w:hAnsi="Arial"/>
      <w:b/>
      <w:sz w:val="20"/>
    </w:rPr>
  </w:style>
  <w:style w:type="character" w:customStyle="1" w:styleId="Gene">
    <w:name w:val="Gene"/>
    <w:rsid w:val="005A08A2"/>
    <w:rPr>
      <w:i/>
    </w:rPr>
  </w:style>
  <w:style w:type="paragraph" w:customStyle="1" w:styleId="BodyMeta">
    <w:name w:val="Body Meta"/>
    <w:basedOn w:val="SummaryBodyText"/>
    <w:rsid w:val="005A08A2"/>
  </w:style>
  <w:style w:type="paragraph" w:customStyle="1" w:styleId="BodyMetaBullet1">
    <w:name w:val="Body Meta Bullet 1"/>
    <w:basedOn w:val="BodyMeta"/>
    <w:rsid w:val="00477263"/>
    <w:pPr>
      <w:numPr>
        <w:numId w:val="24"/>
      </w:numPr>
    </w:pPr>
  </w:style>
  <w:style w:type="character" w:styleId="CommentReference">
    <w:name w:val="annotation reference"/>
    <w:semiHidden/>
    <w:rsid w:val="005A08A2"/>
    <w:rPr>
      <w:sz w:val="16"/>
      <w:szCs w:val="16"/>
    </w:rPr>
  </w:style>
  <w:style w:type="paragraph" w:styleId="CommentText">
    <w:name w:val="annotation text"/>
    <w:basedOn w:val="Normal"/>
    <w:link w:val="CommentTextChar"/>
    <w:uiPriority w:val="99"/>
    <w:semiHidden/>
    <w:rsid w:val="005A08A2"/>
    <w:rPr>
      <w:rFonts w:ascii="Arial" w:hAnsi="Arial"/>
      <w:sz w:val="20"/>
    </w:rPr>
  </w:style>
  <w:style w:type="paragraph" w:styleId="TOC1">
    <w:name w:val="toc 1"/>
    <w:next w:val="Normal"/>
    <w:semiHidden/>
    <w:rsid w:val="005A08A2"/>
    <w:pPr>
      <w:keepNext/>
      <w:tabs>
        <w:tab w:val="right" w:pos="17280"/>
      </w:tabs>
      <w:spacing w:before="120"/>
    </w:pPr>
    <w:rPr>
      <w:rFonts w:ascii="Arial" w:hAnsi="Arial"/>
      <w:b/>
      <w:noProof/>
      <w:sz w:val="21"/>
    </w:rPr>
  </w:style>
  <w:style w:type="paragraph" w:styleId="TOC2">
    <w:name w:val="toc 2"/>
    <w:next w:val="Normal"/>
    <w:semiHidden/>
    <w:rsid w:val="005A08A2"/>
    <w:pPr>
      <w:tabs>
        <w:tab w:val="left" w:pos="547"/>
        <w:tab w:val="right" w:leader="dot" w:pos="9346"/>
      </w:tabs>
      <w:spacing w:before="60"/>
      <w:ind w:left="792" w:hanging="576"/>
    </w:pPr>
    <w:rPr>
      <w:sz w:val="22"/>
    </w:rPr>
  </w:style>
  <w:style w:type="paragraph" w:styleId="TOC3">
    <w:name w:val="toc 3"/>
    <w:next w:val="Normal"/>
    <w:semiHidden/>
    <w:rsid w:val="006E4EA5"/>
    <w:pPr>
      <w:tabs>
        <w:tab w:val="left" w:pos="1152"/>
        <w:tab w:val="right" w:leader="dot" w:pos="9346"/>
      </w:tabs>
      <w:ind w:left="1728" w:right="144" w:hanging="1152"/>
    </w:pPr>
    <w:rPr>
      <w:sz w:val="22"/>
    </w:rPr>
  </w:style>
  <w:style w:type="paragraph" w:styleId="TOC4">
    <w:name w:val="toc 4"/>
    <w:next w:val="Normal"/>
    <w:semiHidden/>
    <w:rsid w:val="006E4EA5"/>
    <w:pPr>
      <w:tabs>
        <w:tab w:val="left" w:pos="1800"/>
        <w:tab w:val="right" w:leader="dot" w:pos="9360"/>
      </w:tabs>
      <w:ind w:left="1800" w:right="360" w:hanging="648"/>
    </w:pPr>
    <w:rPr>
      <w:sz w:val="22"/>
    </w:rPr>
  </w:style>
  <w:style w:type="paragraph" w:styleId="TOC5">
    <w:name w:val="toc 5"/>
    <w:next w:val="Normal"/>
    <w:semiHidden/>
    <w:rsid w:val="006E4EA5"/>
    <w:pPr>
      <w:tabs>
        <w:tab w:val="left" w:pos="2736"/>
        <w:tab w:val="right" w:leader="dot" w:pos="9360"/>
      </w:tabs>
      <w:ind w:left="2736" w:right="360" w:hanging="936"/>
    </w:pPr>
    <w:rPr>
      <w:sz w:val="22"/>
    </w:rPr>
  </w:style>
  <w:style w:type="paragraph" w:styleId="TOC6">
    <w:name w:val="toc 6"/>
    <w:next w:val="Normal"/>
    <w:semiHidden/>
    <w:rsid w:val="008A06FB"/>
    <w:pPr>
      <w:tabs>
        <w:tab w:val="left" w:pos="2736"/>
        <w:tab w:val="right" w:leader="dot" w:pos="9360"/>
      </w:tabs>
      <w:ind w:left="2736" w:right="720" w:hanging="936"/>
    </w:pPr>
  </w:style>
  <w:style w:type="paragraph" w:customStyle="1" w:styleId="ConsentBodyText">
    <w:name w:val="Consent Body Text"/>
    <w:basedOn w:val="BodyText"/>
    <w:rsid w:val="005A08A2"/>
    <w:pPr>
      <w:ind w:left="360"/>
    </w:pPr>
    <w:rPr>
      <w:sz w:val="24"/>
    </w:rPr>
  </w:style>
  <w:style w:type="paragraph" w:styleId="TOC7">
    <w:name w:val="toc 7"/>
    <w:basedOn w:val="Normal"/>
    <w:next w:val="Normal"/>
    <w:autoRedefine/>
    <w:semiHidden/>
    <w:rsid w:val="005A08A2"/>
    <w:pPr>
      <w:ind w:left="1320"/>
    </w:pPr>
  </w:style>
  <w:style w:type="paragraph" w:styleId="TOC8">
    <w:name w:val="toc 8"/>
    <w:basedOn w:val="Normal"/>
    <w:next w:val="Normal"/>
    <w:autoRedefine/>
    <w:semiHidden/>
    <w:rsid w:val="005A08A2"/>
    <w:pPr>
      <w:ind w:left="1540"/>
    </w:pPr>
  </w:style>
  <w:style w:type="paragraph" w:styleId="TOC9">
    <w:name w:val="toc 9"/>
    <w:basedOn w:val="Normal"/>
    <w:next w:val="Normal"/>
    <w:autoRedefine/>
    <w:semiHidden/>
    <w:rsid w:val="005A08A2"/>
    <w:pPr>
      <w:ind w:left="1760"/>
    </w:pPr>
  </w:style>
  <w:style w:type="paragraph" w:customStyle="1" w:styleId="HeadingBriefcontents">
    <w:name w:val="Heading Brief contents"/>
    <w:basedOn w:val="HeadingDetailedcontents"/>
    <w:next w:val="Normal"/>
    <w:rsid w:val="005A08A2"/>
  </w:style>
  <w:style w:type="paragraph" w:customStyle="1" w:styleId="HeadingDetailedcontents">
    <w:name w:val="Heading Detailed contents"/>
    <w:next w:val="Normal"/>
    <w:rsid w:val="005A08A2"/>
    <w:pPr>
      <w:keepNext/>
      <w:pageBreakBefore/>
      <w:spacing w:after="360"/>
      <w:outlineLvl w:val="0"/>
    </w:pPr>
    <w:rPr>
      <w:rFonts w:ascii="Arial" w:hAnsi="Arial"/>
      <w:b/>
      <w:sz w:val="32"/>
    </w:rPr>
  </w:style>
  <w:style w:type="character" w:styleId="Hyperlink">
    <w:name w:val="Hyperlink"/>
    <w:uiPriority w:val="99"/>
    <w:rsid w:val="005A08A2"/>
    <w:rPr>
      <w:color w:val="0000FF"/>
      <w:u w:val="single"/>
    </w:rPr>
  </w:style>
  <w:style w:type="paragraph" w:customStyle="1" w:styleId="Heading1Unnumbered">
    <w:name w:val="Heading 1 Unnumbered"/>
    <w:next w:val="Normal"/>
    <w:rsid w:val="002576F8"/>
    <w:pPr>
      <w:keepNext/>
      <w:pBdr>
        <w:top w:val="single" w:sz="2" w:space="1" w:color="auto"/>
      </w:pBdr>
      <w:spacing w:before="360" w:after="360"/>
      <w:outlineLvl w:val="0"/>
    </w:pPr>
    <w:rPr>
      <w:rFonts w:ascii="Arial" w:hAnsi="Arial"/>
      <w:b/>
      <w:sz w:val="32"/>
    </w:rPr>
  </w:style>
  <w:style w:type="paragraph" w:customStyle="1" w:styleId="HeadingSupersection">
    <w:name w:val="Heading Supersection"/>
    <w:next w:val="Normal"/>
    <w:rsid w:val="005A08A2"/>
    <w:pPr>
      <w:spacing w:before="5000"/>
      <w:jc w:val="center"/>
      <w:outlineLvl w:val="0"/>
    </w:pPr>
    <w:rPr>
      <w:rFonts w:ascii="Arial" w:hAnsi="Arial"/>
      <w:b/>
      <w:caps/>
      <w:sz w:val="72"/>
    </w:rPr>
  </w:style>
  <w:style w:type="paragraph" w:customStyle="1" w:styleId="Subhead">
    <w:name w:val="Subhead"/>
    <w:basedOn w:val="Normal"/>
    <w:rsid w:val="005A08A2"/>
    <w:pPr>
      <w:keepNext/>
      <w:spacing w:after="120"/>
      <w:ind w:left="1080"/>
    </w:pPr>
    <w:rPr>
      <w:i/>
      <w:szCs w:val="22"/>
    </w:rPr>
  </w:style>
  <w:style w:type="paragraph" w:customStyle="1" w:styleId="Noteprotocoldev">
    <w:name w:val="Note protocol dev"/>
    <w:basedOn w:val="Normal"/>
    <w:rsid w:val="005A08A2"/>
    <w:pPr>
      <w:keepNext/>
      <w:spacing w:before="120" w:after="120"/>
    </w:pPr>
    <w:rPr>
      <w:b/>
      <w:i/>
      <w:color w:val="FF0000"/>
    </w:rPr>
  </w:style>
  <w:style w:type="paragraph" w:styleId="Caption">
    <w:name w:val="caption"/>
    <w:next w:val="Normal"/>
    <w:qFormat/>
    <w:rsid w:val="005A08A2"/>
    <w:pPr>
      <w:keepNext/>
      <w:spacing w:before="120" w:after="120"/>
      <w:ind w:left="1080"/>
    </w:pPr>
    <w:rPr>
      <w:rFonts w:ascii="Arial" w:hAnsi="Arial"/>
      <w:b/>
    </w:rPr>
  </w:style>
  <w:style w:type="paragraph" w:styleId="List">
    <w:name w:val="List"/>
    <w:basedOn w:val="Normal"/>
    <w:rsid w:val="005A08A2"/>
    <w:pPr>
      <w:spacing w:after="60"/>
      <w:ind w:left="1800" w:hanging="360"/>
    </w:pPr>
    <w:rPr>
      <w:sz w:val="20"/>
    </w:rPr>
  </w:style>
  <w:style w:type="paragraph" w:customStyle="1" w:styleId="Listlast">
    <w:name w:val="List last"/>
    <w:basedOn w:val="List"/>
    <w:next w:val="Normal"/>
    <w:rsid w:val="005A08A2"/>
    <w:pPr>
      <w:spacing w:after="120"/>
    </w:pPr>
  </w:style>
  <w:style w:type="paragraph" w:customStyle="1" w:styleId="Listindent">
    <w:name w:val="List indent"/>
    <w:basedOn w:val="List"/>
    <w:next w:val="Normal"/>
    <w:rsid w:val="005A08A2"/>
    <w:pPr>
      <w:ind w:left="2160"/>
    </w:pPr>
  </w:style>
  <w:style w:type="paragraph" w:customStyle="1" w:styleId="Listlastindent">
    <w:name w:val="List last indent"/>
    <w:basedOn w:val="Listlast"/>
    <w:next w:val="Normal"/>
    <w:rsid w:val="005A08A2"/>
    <w:pPr>
      <w:ind w:left="2160"/>
    </w:pPr>
  </w:style>
  <w:style w:type="paragraph" w:styleId="FootnoteText">
    <w:name w:val="footnote text"/>
    <w:semiHidden/>
    <w:rsid w:val="00630298"/>
    <w:pPr>
      <w:spacing w:after="40"/>
      <w:ind w:left="115" w:hanging="115"/>
    </w:pPr>
    <w:rPr>
      <w:sz w:val="16"/>
      <w:szCs w:val="18"/>
    </w:rPr>
  </w:style>
  <w:style w:type="character" w:styleId="FootnoteReference">
    <w:name w:val="footnote reference"/>
    <w:semiHidden/>
    <w:rsid w:val="005A08A2"/>
    <w:rPr>
      <w:vertAlign w:val="superscript"/>
    </w:rPr>
  </w:style>
  <w:style w:type="paragraph" w:styleId="ListBullet">
    <w:name w:val="List Bullet"/>
    <w:basedOn w:val="List"/>
    <w:rsid w:val="005A08A2"/>
    <w:pPr>
      <w:numPr>
        <w:numId w:val="3"/>
      </w:numPr>
      <w:spacing w:after="120"/>
    </w:pPr>
    <w:rPr>
      <w:sz w:val="22"/>
    </w:rPr>
  </w:style>
  <w:style w:type="paragraph" w:customStyle="1" w:styleId="Listi-e">
    <w:name w:val="List i-e"/>
    <w:basedOn w:val="List"/>
    <w:rsid w:val="00B924F5"/>
    <w:pPr>
      <w:spacing w:before="20" w:after="20"/>
      <w:ind w:left="144" w:hanging="144"/>
    </w:pPr>
    <w:rPr>
      <w:sz w:val="18"/>
    </w:rPr>
  </w:style>
  <w:style w:type="paragraph" w:customStyle="1" w:styleId="ListBulletlast">
    <w:name w:val="List Bullet last"/>
    <w:basedOn w:val="ListBullet"/>
    <w:next w:val="Normal"/>
    <w:rsid w:val="005A08A2"/>
  </w:style>
  <w:style w:type="paragraph" w:styleId="ListBullet2">
    <w:name w:val="List Bullet 2"/>
    <w:basedOn w:val="List"/>
    <w:rsid w:val="00DD1FD5"/>
    <w:pPr>
      <w:numPr>
        <w:numId w:val="23"/>
      </w:numPr>
    </w:pPr>
  </w:style>
  <w:style w:type="paragraph" w:customStyle="1" w:styleId="ListBullet2last">
    <w:name w:val="List Bullet 2 last"/>
    <w:basedOn w:val="ListBullet2"/>
    <w:rsid w:val="005A08A2"/>
    <w:pPr>
      <w:spacing w:after="120"/>
    </w:pPr>
  </w:style>
  <w:style w:type="paragraph" w:customStyle="1" w:styleId="Notexcluded">
    <w:name w:val="Not excluded"/>
    <w:basedOn w:val="Listi-e"/>
    <w:next w:val="Normal"/>
    <w:rsid w:val="005A08A2"/>
    <w:pPr>
      <w:ind w:left="360"/>
    </w:pPr>
    <w:rPr>
      <w:i/>
      <w:sz w:val="16"/>
    </w:rPr>
  </w:style>
  <w:style w:type="paragraph" w:customStyle="1" w:styleId="Notexcludedbullet">
    <w:name w:val="Not excluded bullet"/>
    <w:basedOn w:val="Notexcluded"/>
    <w:next w:val="Listi-e"/>
    <w:rsid w:val="00A75087"/>
    <w:pPr>
      <w:numPr>
        <w:numId w:val="16"/>
      </w:numPr>
      <w:spacing w:after="0"/>
    </w:pPr>
  </w:style>
  <w:style w:type="paragraph" w:styleId="ListBullet3">
    <w:name w:val="List Bullet 3"/>
    <w:basedOn w:val="List"/>
    <w:rsid w:val="005A08A2"/>
    <w:pPr>
      <w:numPr>
        <w:numId w:val="4"/>
      </w:numPr>
    </w:pPr>
  </w:style>
  <w:style w:type="paragraph" w:customStyle="1" w:styleId="Listi-elast">
    <w:name w:val="List i-e last"/>
    <w:basedOn w:val="Listi-e"/>
    <w:rsid w:val="005A08A2"/>
    <w:pPr>
      <w:spacing w:after="120"/>
    </w:pPr>
  </w:style>
  <w:style w:type="paragraph" w:customStyle="1" w:styleId="Tablespannerhead">
    <w:name w:val="Table spanner head"/>
    <w:basedOn w:val="Tablecell0"/>
    <w:rsid w:val="005A08A2"/>
    <w:pPr>
      <w:keepNext/>
      <w:jc w:val="center"/>
    </w:pPr>
  </w:style>
  <w:style w:type="paragraph" w:customStyle="1" w:styleId="FootnoteTextBullet1">
    <w:name w:val="Footnote Text Bullet 1"/>
    <w:basedOn w:val="FootnoteText"/>
    <w:rsid w:val="005A08A2"/>
    <w:pPr>
      <w:tabs>
        <w:tab w:val="num" w:pos="360"/>
      </w:tabs>
      <w:ind w:left="720" w:hanging="360"/>
    </w:pPr>
  </w:style>
  <w:style w:type="paragraph" w:customStyle="1" w:styleId="Footnoteheading">
    <w:name w:val="Footnote heading"/>
    <w:basedOn w:val="FootnoteText"/>
    <w:next w:val="FootnoteText"/>
    <w:rsid w:val="005A08A2"/>
    <w:pPr>
      <w:ind w:left="240"/>
    </w:pPr>
    <w:rPr>
      <w:i/>
    </w:rPr>
  </w:style>
  <w:style w:type="paragraph" w:customStyle="1" w:styleId="Footerconsent">
    <w:name w:val="Footer consent"/>
    <w:basedOn w:val="Footer"/>
    <w:rsid w:val="005A08A2"/>
    <w:pPr>
      <w:tabs>
        <w:tab w:val="clear" w:pos="9360"/>
        <w:tab w:val="right" w:pos="7560"/>
      </w:tabs>
    </w:pPr>
    <w:rPr>
      <w:snapToGrid w:val="0"/>
    </w:rPr>
  </w:style>
  <w:style w:type="character" w:customStyle="1" w:styleId="Char">
    <w:name w:val="Char"/>
    <w:rsid w:val="005A08A2"/>
    <w:rPr>
      <w:sz w:val="22"/>
      <w:lang w:val="en-US" w:eastAsia="en-US" w:bidi="ar-SA"/>
    </w:rPr>
  </w:style>
  <w:style w:type="paragraph" w:customStyle="1" w:styleId="BodyTextconsent">
    <w:name w:val="Body Text consent"/>
    <w:basedOn w:val="Normal"/>
    <w:rsid w:val="005A08A2"/>
    <w:pPr>
      <w:spacing w:after="120"/>
      <w:ind w:left="1080"/>
    </w:pPr>
    <w:rPr>
      <w:sz w:val="24"/>
    </w:rPr>
  </w:style>
  <w:style w:type="paragraph" w:customStyle="1" w:styleId="Headerlandscape">
    <w:name w:val="Header landscape"/>
    <w:basedOn w:val="Header"/>
    <w:rsid w:val="005A08A2"/>
    <w:pPr>
      <w:tabs>
        <w:tab w:val="clear" w:pos="4320"/>
        <w:tab w:val="clear" w:pos="9360"/>
        <w:tab w:val="center" w:pos="7200"/>
        <w:tab w:val="right" w:pos="13680"/>
      </w:tabs>
    </w:pPr>
  </w:style>
  <w:style w:type="paragraph" w:customStyle="1" w:styleId="Footerlandscape">
    <w:name w:val="Footer landscape"/>
    <w:basedOn w:val="Footer"/>
    <w:rsid w:val="005A08A2"/>
    <w:pPr>
      <w:tabs>
        <w:tab w:val="clear" w:pos="9360"/>
        <w:tab w:val="right" w:pos="13680"/>
      </w:tabs>
    </w:pPr>
  </w:style>
  <w:style w:type="character" w:customStyle="1" w:styleId="Tablecellheading">
    <w:name w:val="Table cell heading"/>
    <w:rsid w:val="005A08A2"/>
    <w:rPr>
      <w:b/>
    </w:rPr>
  </w:style>
  <w:style w:type="paragraph" w:customStyle="1" w:styleId="Excellink">
    <w:name w:val="Excel link"/>
    <w:basedOn w:val="BodyText"/>
    <w:next w:val="BodyText"/>
    <w:rsid w:val="005A08A2"/>
    <w:pPr>
      <w:spacing w:before="240" w:after="240"/>
      <w:ind w:left="0"/>
    </w:pPr>
  </w:style>
  <w:style w:type="paragraph" w:customStyle="1" w:styleId="ConsentBodyTextBullet1">
    <w:name w:val="Consent Body Text Bullet 1"/>
    <w:basedOn w:val="ConsentBodyText"/>
    <w:rsid w:val="005A08A2"/>
    <w:pPr>
      <w:numPr>
        <w:numId w:val="17"/>
      </w:numPr>
    </w:pPr>
  </w:style>
  <w:style w:type="paragraph" w:styleId="EnvelopeAddress">
    <w:name w:val="envelope address"/>
    <w:basedOn w:val="Normal"/>
    <w:rsid w:val="005A08A2"/>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5A08A2"/>
    <w:rPr>
      <w:rFonts w:ascii="Arial" w:hAnsi="Arial" w:cs="Arial"/>
      <w:sz w:val="20"/>
    </w:rPr>
  </w:style>
  <w:style w:type="character" w:styleId="FollowedHyperlink">
    <w:name w:val="FollowedHyperlink"/>
    <w:uiPriority w:val="99"/>
    <w:rsid w:val="005A08A2"/>
    <w:rPr>
      <w:color w:val="606420"/>
      <w:u w:val="single"/>
    </w:rPr>
  </w:style>
  <w:style w:type="character" w:styleId="HTMLAcronym">
    <w:name w:val="HTML Acronym"/>
    <w:basedOn w:val="DefaultParagraphFont"/>
    <w:rsid w:val="005A08A2"/>
  </w:style>
  <w:style w:type="paragraph" w:styleId="HTMLAddress">
    <w:name w:val="HTML Address"/>
    <w:basedOn w:val="Normal"/>
    <w:rsid w:val="005A08A2"/>
    <w:rPr>
      <w:i/>
      <w:iCs/>
    </w:rPr>
  </w:style>
  <w:style w:type="character" w:styleId="HTMLCite">
    <w:name w:val="HTML Cite"/>
    <w:rsid w:val="005A08A2"/>
    <w:rPr>
      <w:i/>
      <w:iCs/>
    </w:rPr>
  </w:style>
  <w:style w:type="character" w:styleId="HTMLCode">
    <w:name w:val="HTML Code"/>
    <w:rsid w:val="005A08A2"/>
    <w:rPr>
      <w:rFonts w:ascii="Courier New" w:hAnsi="Courier New" w:cs="Courier New"/>
      <w:sz w:val="20"/>
      <w:szCs w:val="20"/>
    </w:rPr>
  </w:style>
  <w:style w:type="character" w:styleId="HTMLDefinition">
    <w:name w:val="HTML Definition"/>
    <w:rsid w:val="005A08A2"/>
    <w:rPr>
      <w:i/>
      <w:iCs/>
    </w:rPr>
  </w:style>
  <w:style w:type="character" w:styleId="HTMLKeyboard">
    <w:name w:val="HTML Keyboard"/>
    <w:rsid w:val="005A08A2"/>
    <w:rPr>
      <w:rFonts w:ascii="Courier New" w:hAnsi="Courier New" w:cs="Courier New"/>
      <w:sz w:val="20"/>
      <w:szCs w:val="20"/>
    </w:rPr>
  </w:style>
  <w:style w:type="paragraph" w:styleId="HTMLPreformatted">
    <w:name w:val="HTML Preformatted"/>
    <w:basedOn w:val="Normal"/>
    <w:rsid w:val="005A08A2"/>
    <w:rPr>
      <w:rFonts w:ascii="Courier New" w:hAnsi="Courier New" w:cs="Courier New"/>
      <w:sz w:val="20"/>
    </w:rPr>
  </w:style>
  <w:style w:type="character" w:styleId="HTMLSample">
    <w:name w:val="HTML Sample"/>
    <w:rsid w:val="005A08A2"/>
    <w:rPr>
      <w:rFonts w:ascii="Courier New" w:hAnsi="Courier New" w:cs="Courier New"/>
    </w:rPr>
  </w:style>
  <w:style w:type="character" w:styleId="HTMLTypewriter">
    <w:name w:val="HTML Typewriter"/>
    <w:rsid w:val="005A08A2"/>
    <w:rPr>
      <w:rFonts w:ascii="Courier New" w:hAnsi="Courier New" w:cs="Courier New"/>
      <w:sz w:val="20"/>
      <w:szCs w:val="20"/>
    </w:rPr>
  </w:style>
  <w:style w:type="character" w:styleId="HTMLVariable">
    <w:name w:val="HTML Variable"/>
    <w:rsid w:val="005A08A2"/>
    <w:rPr>
      <w:i/>
      <w:iCs/>
    </w:rPr>
  </w:style>
  <w:style w:type="paragraph" w:styleId="ListContinue">
    <w:name w:val="List Continue"/>
    <w:basedOn w:val="Normal"/>
    <w:rsid w:val="005A08A2"/>
    <w:pPr>
      <w:spacing w:after="120"/>
      <w:ind w:left="360"/>
    </w:pPr>
  </w:style>
  <w:style w:type="paragraph" w:styleId="ListContinue2">
    <w:name w:val="List Continue 2"/>
    <w:basedOn w:val="Normal"/>
    <w:rsid w:val="005A08A2"/>
    <w:pPr>
      <w:spacing w:after="120"/>
      <w:ind w:left="720"/>
    </w:pPr>
  </w:style>
  <w:style w:type="paragraph" w:styleId="ListContinue3">
    <w:name w:val="List Continue 3"/>
    <w:basedOn w:val="Normal"/>
    <w:rsid w:val="005A08A2"/>
    <w:pPr>
      <w:spacing w:after="120"/>
      <w:ind w:left="1080"/>
    </w:pPr>
  </w:style>
  <w:style w:type="paragraph" w:styleId="ListContinue4">
    <w:name w:val="List Continue 4"/>
    <w:basedOn w:val="Normal"/>
    <w:rsid w:val="005A08A2"/>
    <w:pPr>
      <w:spacing w:after="120"/>
      <w:ind w:left="1440"/>
    </w:pPr>
  </w:style>
  <w:style w:type="paragraph" w:styleId="ListContinue5">
    <w:name w:val="List Continue 5"/>
    <w:basedOn w:val="Normal"/>
    <w:rsid w:val="005A08A2"/>
    <w:pPr>
      <w:spacing w:after="120"/>
      <w:ind w:left="1800"/>
    </w:pPr>
  </w:style>
  <w:style w:type="paragraph" w:styleId="MessageHeader">
    <w:name w:val="Message Header"/>
    <w:basedOn w:val="Normal"/>
    <w:rsid w:val="005A08A2"/>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5A08A2"/>
    <w:rPr>
      <w:sz w:val="24"/>
      <w:szCs w:val="24"/>
    </w:rPr>
  </w:style>
  <w:style w:type="paragraph" w:styleId="NormalIndent">
    <w:name w:val="Normal Indent"/>
    <w:basedOn w:val="Normal"/>
    <w:rsid w:val="005A08A2"/>
    <w:pPr>
      <w:ind w:left="720"/>
    </w:pPr>
  </w:style>
  <w:style w:type="paragraph" w:styleId="NoteHeading">
    <w:name w:val="Note Heading"/>
    <w:basedOn w:val="Normal"/>
    <w:next w:val="Normal"/>
    <w:rsid w:val="005A08A2"/>
  </w:style>
  <w:style w:type="paragraph" w:styleId="PlainText">
    <w:name w:val="Plain Text"/>
    <w:basedOn w:val="Normal"/>
    <w:rsid w:val="005A08A2"/>
    <w:rPr>
      <w:rFonts w:ascii="Courier New" w:hAnsi="Courier New" w:cs="Courier New"/>
      <w:sz w:val="20"/>
    </w:rPr>
  </w:style>
  <w:style w:type="paragraph" w:styleId="Signature">
    <w:name w:val="Signature"/>
    <w:basedOn w:val="Normal"/>
    <w:rsid w:val="005A08A2"/>
    <w:pPr>
      <w:ind w:left="4320"/>
    </w:pPr>
  </w:style>
  <w:style w:type="paragraph" w:customStyle="1" w:styleId="Tablecellcompressed">
    <w:name w:val="Table cell compressed"/>
    <w:basedOn w:val="Tablecell0"/>
    <w:rsid w:val="005A08A2"/>
    <w:pPr>
      <w:spacing w:before="20" w:after="20"/>
    </w:pPr>
    <w:rPr>
      <w:sz w:val="16"/>
    </w:rPr>
  </w:style>
  <w:style w:type="paragraph" w:customStyle="1" w:styleId="Tablecellcompressedindent">
    <w:name w:val="Table cell compressed indent"/>
    <w:basedOn w:val="Tablecellcompressed"/>
    <w:rsid w:val="005A08A2"/>
    <w:pPr>
      <w:ind w:left="144"/>
    </w:pPr>
  </w:style>
  <w:style w:type="paragraph" w:customStyle="1" w:styleId="Subheadmeta">
    <w:name w:val="Subhead meta"/>
    <w:basedOn w:val="BodyMeta"/>
    <w:next w:val="BodyMeta"/>
    <w:rsid w:val="009400BE"/>
    <w:pPr>
      <w:spacing w:before="120"/>
    </w:pPr>
    <w:rPr>
      <w:i/>
    </w:rPr>
  </w:style>
  <w:style w:type="paragraph" w:styleId="TableofFigures">
    <w:name w:val="table of figures"/>
    <w:next w:val="Normal"/>
    <w:semiHidden/>
    <w:rsid w:val="009E4440"/>
    <w:pPr>
      <w:spacing w:before="60"/>
      <w:ind w:left="1224" w:right="144" w:hanging="1008"/>
    </w:pPr>
    <w:rPr>
      <w:sz w:val="22"/>
    </w:rPr>
  </w:style>
  <w:style w:type="paragraph" w:customStyle="1" w:styleId="Schemacell">
    <w:name w:val="Schema cell"/>
    <w:rsid w:val="005A08A2"/>
    <w:pPr>
      <w:spacing w:before="20" w:after="20"/>
      <w:jc w:val="center"/>
    </w:pPr>
    <w:rPr>
      <w:sz w:val="22"/>
    </w:rPr>
  </w:style>
  <w:style w:type="paragraph" w:customStyle="1" w:styleId="Schemacellpart">
    <w:name w:val="Schema cell part"/>
    <w:basedOn w:val="Schemacell"/>
    <w:rsid w:val="005A08A2"/>
    <w:pPr>
      <w:spacing w:before="60" w:after="60"/>
      <w:jc w:val="left"/>
    </w:pPr>
  </w:style>
  <w:style w:type="character" w:styleId="Strong">
    <w:name w:val="Strong"/>
    <w:qFormat/>
    <w:rsid w:val="005A08A2"/>
    <w:rPr>
      <w:b/>
      <w:bCs/>
    </w:rPr>
  </w:style>
  <w:style w:type="character" w:customStyle="1" w:styleId="Listieemph">
    <w:name w:val="List i/e emph"/>
    <w:rsid w:val="005A08A2"/>
    <w:rPr>
      <w:rFonts w:ascii="Arial" w:hAnsi="Arial"/>
      <w:b/>
      <w:sz w:val="16"/>
      <w:szCs w:val="18"/>
    </w:rPr>
  </w:style>
  <w:style w:type="paragraph" w:customStyle="1" w:styleId="Listi-ebullet">
    <w:name w:val="List i-e bullet"/>
    <w:basedOn w:val="Listi-e"/>
    <w:rsid w:val="00A75087"/>
    <w:pPr>
      <w:numPr>
        <w:numId w:val="11"/>
      </w:numPr>
      <w:spacing w:after="0"/>
    </w:pPr>
  </w:style>
  <w:style w:type="paragraph" w:customStyle="1" w:styleId="Listi-ebulletlast">
    <w:name w:val="List i-e bullet last"/>
    <w:basedOn w:val="Listi-ebullet"/>
    <w:next w:val="Listi-e"/>
    <w:rsid w:val="005A08A2"/>
    <w:pPr>
      <w:spacing w:after="120"/>
    </w:pPr>
  </w:style>
  <w:style w:type="paragraph" w:customStyle="1" w:styleId="Listi-ebullet2">
    <w:name w:val="List i-e bullet 2"/>
    <w:basedOn w:val="Listi-e"/>
    <w:rsid w:val="00A75087"/>
    <w:pPr>
      <w:numPr>
        <w:numId w:val="12"/>
      </w:numPr>
      <w:spacing w:after="0"/>
    </w:pPr>
  </w:style>
  <w:style w:type="paragraph" w:customStyle="1" w:styleId="Listi-ebullet3">
    <w:name w:val="List i-e bullet 3"/>
    <w:basedOn w:val="Listi-e"/>
    <w:rsid w:val="00A75087"/>
    <w:pPr>
      <w:numPr>
        <w:numId w:val="13"/>
      </w:numPr>
      <w:spacing w:after="0"/>
    </w:pPr>
  </w:style>
  <w:style w:type="paragraph" w:customStyle="1" w:styleId="Listi-esubhead">
    <w:name w:val="List i-e subhead"/>
    <w:basedOn w:val="Subhead"/>
    <w:rsid w:val="00F76924"/>
    <w:pPr>
      <w:spacing w:before="120" w:after="60"/>
      <w:ind w:left="-144"/>
    </w:pPr>
    <w:rPr>
      <w:sz w:val="20"/>
    </w:rPr>
  </w:style>
  <w:style w:type="paragraph" w:customStyle="1" w:styleId="Treatment">
    <w:name w:val="Treatment"/>
    <w:basedOn w:val="Normal"/>
    <w:rsid w:val="005A08A2"/>
    <w:pPr>
      <w:tabs>
        <w:tab w:val="left" w:pos="2160"/>
      </w:tabs>
      <w:spacing w:after="120"/>
      <w:ind w:left="2160" w:hanging="720"/>
    </w:pPr>
  </w:style>
  <w:style w:type="paragraph" w:styleId="BalloonText">
    <w:name w:val="Balloon Text"/>
    <w:basedOn w:val="Normal"/>
    <w:semiHidden/>
    <w:rsid w:val="005A08A2"/>
    <w:rPr>
      <w:rFonts w:ascii="Tahoma" w:hAnsi="Tahoma" w:cs="Tahoma"/>
      <w:sz w:val="16"/>
      <w:szCs w:val="16"/>
    </w:rPr>
  </w:style>
  <w:style w:type="paragraph" w:customStyle="1" w:styleId="Tablecellright">
    <w:name w:val="Table cell right"/>
    <w:basedOn w:val="Tablecell0"/>
    <w:rsid w:val="005A08A2"/>
    <w:pPr>
      <w:jc w:val="right"/>
    </w:pPr>
  </w:style>
  <w:style w:type="paragraph" w:customStyle="1" w:styleId="Schemacellgroup">
    <w:name w:val="Schema cell group"/>
    <w:basedOn w:val="Schemacell"/>
    <w:next w:val="Schemacell"/>
    <w:rsid w:val="005A08A2"/>
    <w:pPr>
      <w:spacing w:before="120"/>
    </w:pPr>
  </w:style>
  <w:style w:type="character" w:customStyle="1" w:styleId="ConsentBodyTextChar">
    <w:name w:val="Consent Body Text Char"/>
    <w:rsid w:val="005A08A2"/>
    <w:rPr>
      <w:sz w:val="24"/>
      <w:lang w:val="en-US" w:eastAsia="en-US" w:bidi="ar-SA"/>
    </w:rPr>
  </w:style>
  <w:style w:type="paragraph" w:styleId="BlockText">
    <w:name w:val="Block Text"/>
    <w:basedOn w:val="Normal"/>
    <w:rsid w:val="005A08A2"/>
    <w:pPr>
      <w:spacing w:after="120"/>
      <w:ind w:left="1440" w:right="1440"/>
    </w:pPr>
  </w:style>
  <w:style w:type="paragraph" w:customStyle="1" w:styleId="Biblio">
    <w:name w:val="Biblio"/>
    <w:basedOn w:val="Normal"/>
    <w:rsid w:val="005A08A2"/>
    <w:pPr>
      <w:spacing w:after="120"/>
      <w:ind w:left="1440" w:hanging="360"/>
    </w:pPr>
  </w:style>
  <w:style w:type="paragraph" w:customStyle="1" w:styleId="ConsentHeading1">
    <w:name w:val="Consent Heading 1"/>
    <w:next w:val="ConsentBodyText"/>
    <w:rsid w:val="005A08A2"/>
    <w:pPr>
      <w:keepNext/>
      <w:numPr>
        <w:numId w:val="19"/>
      </w:numPr>
      <w:spacing w:before="240" w:after="60"/>
      <w:outlineLvl w:val="1"/>
    </w:pPr>
    <w:rPr>
      <w:rFonts w:ascii="Arial" w:hAnsi="Arial"/>
      <w:b/>
      <w:sz w:val="24"/>
    </w:rPr>
  </w:style>
  <w:style w:type="paragraph" w:customStyle="1" w:styleId="ConsentHeading2">
    <w:name w:val="Consent Heading 2"/>
    <w:basedOn w:val="ConsentBodyText"/>
    <w:next w:val="ConsentBodyText"/>
    <w:rsid w:val="005A08A2"/>
    <w:pPr>
      <w:keepNext/>
      <w:spacing w:before="120" w:after="60"/>
      <w:outlineLvl w:val="2"/>
    </w:pPr>
    <w:rPr>
      <w:i/>
    </w:rPr>
  </w:style>
  <w:style w:type="paragraph" w:customStyle="1" w:styleId="Consentsubhead">
    <w:name w:val="Consent subhead"/>
    <w:basedOn w:val="ConsentBodyText"/>
    <w:next w:val="ConsentBodyText"/>
    <w:rsid w:val="005A08A2"/>
    <w:pPr>
      <w:keepNext/>
    </w:pPr>
    <w:rPr>
      <w:i/>
    </w:rPr>
  </w:style>
  <w:style w:type="character" w:customStyle="1" w:styleId="Noteregemph">
    <w:name w:val="Note reg emph"/>
    <w:rsid w:val="005A08A2"/>
    <w:rPr>
      <w:b/>
    </w:rPr>
  </w:style>
  <w:style w:type="paragraph" w:customStyle="1" w:styleId="Celloutline2">
    <w:name w:val="Cell outline 2"/>
    <w:basedOn w:val="Normal"/>
    <w:rsid w:val="005A08A2"/>
    <w:pPr>
      <w:numPr>
        <w:numId w:val="18"/>
      </w:numPr>
      <w:tabs>
        <w:tab w:val="num" w:pos="720"/>
        <w:tab w:val="num" w:pos="1080"/>
      </w:tabs>
      <w:ind w:left="792" w:hanging="432"/>
    </w:pPr>
    <w:rPr>
      <w:rFonts w:ascii="Arial" w:hAnsi="Arial"/>
      <w:sz w:val="20"/>
    </w:rPr>
  </w:style>
  <w:style w:type="paragraph" w:styleId="CommentSubject">
    <w:name w:val="annotation subject"/>
    <w:basedOn w:val="CommentText"/>
    <w:next w:val="CommentText"/>
    <w:semiHidden/>
    <w:rsid w:val="005A08A2"/>
    <w:rPr>
      <w:rFonts w:ascii="Times New Roman" w:hAnsi="Times New Roman"/>
      <w:b/>
      <w:bCs/>
    </w:rPr>
  </w:style>
  <w:style w:type="paragraph" w:styleId="EndnoteText">
    <w:name w:val="endnote text"/>
    <w:basedOn w:val="Normal"/>
    <w:semiHidden/>
    <w:rsid w:val="005A08A2"/>
    <w:rPr>
      <w:sz w:val="20"/>
    </w:rPr>
  </w:style>
  <w:style w:type="paragraph" w:styleId="Index1">
    <w:name w:val="index 1"/>
    <w:basedOn w:val="Normal"/>
    <w:next w:val="Normal"/>
    <w:autoRedefine/>
    <w:semiHidden/>
    <w:rsid w:val="005A08A2"/>
    <w:pPr>
      <w:ind w:left="220" w:hanging="220"/>
    </w:pPr>
  </w:style>
  <w:style w:type="paragraph" w:styleId="Index2">
    <w:name w:val="index 2"/>
    <w:basedOn w:val="Normal"/>
    <w:next w:val="Normal"/>
    <w:autoRedefine/>
    <w:semiHidden/>
    <w:rsid w:val="005A08A2"/>
    <w:pPr>
      <w:ind w:left="440" w:hanging="220"/>
    </w:pPr>
  </w:style>
  <w:style w:type="paragraph" w:styleId="Index3">
    <w:name w:val="index 3"/>
    <w:basedOn w:val="Normal"/>
    <w:next w:val="Normal"/>
    <w:autoRedefine/>
    <w:semiHidden/>
    <w:rsid w:val="005A08A2"/>
    <w:pPr>
      <w:ind w:left="660" w:hanging="220"/>
    </w:pPr>
  </w:style>
  <w:style w:type="paragraph" w:styleId="Index4">
    <w:name w:val="index 4"/>
    <w:basedOn w:val="Normal"/>
    <w:next w:val="Normal"/>
    <w:autoRedefine/>
    <w:semiHidden/>
    <w:rsid w:val="005A08A2"/>
    <w:pPr>
      <w:ind w:left="880" w:hanging="220"/>
    </w:pPr>
  </w:style>
  <w:style w:type="paragraph" w:styleId="Index5">
    <w:name w:val="index 5"/>
    <w:basedOn w:val="Normal"/>
    <w:next w:val="Normal"/>
    <w:autoRedefine/>
    <w:semiHidden/>
    <w:rsid w:val="005A08A2"/>
    <w:pPr>
      <w:ind w:left="1100" w:hanging="220"/>
    </w:pPr>
  </w:style>
  <w:style w:type="paragraph" w:styleId="Index6">
    <w:name w:val="index 6"/>
    <w:basedOn w:val="Normal"/>
    <w:next w:val="Normal"/>
    <w:autoRedefine/>
    <w:semiHidden/>
    <w:rsid w:val="005A08A2"/>
    <w:pPr>
      <w:ind w:left="1320" w:hanging="220"/>
    </w:pPr>
  </w:style>
  <w:style w:type="paragraph" w:styleId="Index7">
    <w:name w:val="index 7"/>
    <w:basedOn w:val="Normal"/>
    <w:next w:val="Normal"/>
    <w:autoRedefine/>
    <w:semiHidden/>
    <w:rsid w:val="005A08A2"/>
    <w:pPr>
      <w:ind w:left="1540" w:hanging="220"/>
    </w:pPr>
  </w:style>
  <w:style w:type="paragraph" w:styleId="Index8">
    <w:name w:val="index 8"/>
    <w:basedOn w:val="Normal"/>
    <w:next w:val="Normal"/>
    <w:autoRedefine/>
    <w:semiHidden/>
    <w:rsid w:val="005A08A2"/>
    <w:pPr>
      <w:ind w:left="1760" w:hanging="220"/>
    </w:pPr>
  </w:style>
  <w:style w:type="paragraph" w:styleId="Index9">
    <w:name w:val="index 9"/>
    <w:basedOn w:val="Normal"/>
    <w:next w:val="Normal"/>
    <w:autoRedefine/>
    <w:semiHidden/>
    <w:rsid w:val="005A08A2"/>
    <w:pPr>
      <w:ind w:left="1980" w:hanging="220"/>
    </w:pPr>
  </w:style>
  <w:style w:type="paragraph" w:styleId="IndexHeading">
    <w:name w:val="index heading"/>
    <w:basedOn w:val="Normal"/>
    <w:next w:val="Index1"/>
    <w:semiHidden/>
    <w:rsid w:val="005A08A2"/>
    <w:rPr>
      <w:rFonts w:ascii="Arial" w:hAnsi="Arial" w:cs="Arial"/>
      <w:b/>
      <w:bCs/>
    </w:rPr>
  </w:style>
  <w:style w:type="paragraph" w:styleId="List2">
    <w:name w:val="List 2"/>
    <w:basedOn w:val="Normal"/>
    <w:rsid w:val="005A08A2"/>
    <w:pPr>
      <w:ind w:left="720" w:hanging="360"/>
    </w:pPr>
  </w:style>
  <w:style w:type="paragraph" w:styleId="List3">
    <w:name w:val="List 3"/>
    <w:basedOn w:val="Normal"/>
    <w:rsid w:val="005A08A2"/>
    <w:pPr>
      <w:ind w:left="1080" w:hanging="360"/>
    </w:pPr>
  </w:style>
  <w:style w:type="paragraph" w:styleId="List4">
    <w:name w:val="List 4"/>
    <w:basedOn w:val="Normal"/>
    <w:rsid w:val="005A08A2"/>
    <w:pPr>
      <w:ind w:left="1440" w:hanging="360"/>
    </w:pPr>
  </w:style>
  <w:style w:type="paragraph" w:styleId="List5">
    <w:name w:val="List 5"/>
    <w:basedOn w:val="Normal"/>
    <w:rsid w:val="005A08A2"/>
    <w:pPr>
      <w:ind w:left="1800" w:hanging="360"/>
    </w:pPr>
  </w:style>
  <w:style w:type="paragraph" w:styleId="ListBullet4">
    <w:name w:val="List Bullet 4"/>
    <w:basedOn w:val="Normal"/>
    <w:autoRedefine/>
    <w:rsid w:val="005A08A2"/>
    <w:pPr>
      <w:numPr>
        <w:numId w:val="5"/>
      </w:numPr>
    </w:pPr>
  </w:style>
  <w:style w:type="paragraph" w:styleId="ListBullet5">
    <w:name w:val="List Bullet 5"/>
    <w:basedOn w:val="Normal"/>
    <w:autoRedefine/>
    <w:rsid w:val="005A08A2"/>
    <w:pPr>
      <w:numPr>
        <w:numId w:val="6"/>
      </w:numPr>
    </w:pPr>
  </w:style>
  <w:style w:type="paragraph" w:styleId="ListNumber2">
    <w:name w:val="List Number 2"/>
    <w:basedOn w:val="Normal"/>
    <w:rsid w:val="005A08A2"/>
    <w:pPr>
      <w:numPr>
        <w:numId w:val="7"/>
      </w:numPr>
    </w:pPr>
  </w:style>
  <w:style w:type="paragraph" w:styleId="ListNumber3">
    <w:name w:val="List Number 3"/>
    <w:basedOn w:val="Normal"/>
    <w:rsid w:val="005A08A2"/>
    <w:pPr>
      <w:numPr>
        <w:numId w:val="8"/>
      </w:numPr>
    </w:pPr>
  </w:style>
  <w:style w:type="paragraph" w:styleId="ListNumber4">
    <w:name w:val="List Number 4"/>
    <w:basedOn w:val="Normal"/>
    <w:rsid w:val="005A08A2"/>
    <w:pPr>
      <w:numPr>
        <w:numId w:val="9"/>
      </w:numPr>
    </w:pPr>
  </w:style>
  <w:style w:type="paragraph" w:styleId="ListNumber5">
    <w:name w:val="List Number 5"/>
    <w:basedOn w:val="Normal"/>
    <w:rsid w:val="005A08A2"/>
    <w:pPr>
      <w:numPr>
        <w:numId w:val="10"/>
      </w:numPr>
    </w:pPr>
  </w:style>
  <w:style w:type="paragraph" w:styleId="MacroText">
    <w:name w:val="macro"/>
    <w:semiHidden/>
    <w:rsid w:val="005A08A2"/>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Salutation">
    <w:name w:val="Salutation"/>
    <w:basedOn w:val="Normal"/>
    <w:next w:val="Normal"/>
    <w:rsid w:val="005A08A2"/>
  </w:style>
  <w:style w:type="paragraph" w:styleId="TableofAuthorities">
    <w:name w:val="table of authorities"/>
    <w:basedOn w:val="Normal"/>
    <w:next w:val="Normal"/>
    <w:semiHidden/>
    <w:rsid w:val="005A08A2"/>
    <w:pPr>
      <w:ind w:left="220" w:hanging="220"/>
    </w:pPr>
  </w:style>
  <w:style w:type="paragraph" w:styleId="TOAHeading">
    <w:name w:val="toa heading"/>
    <w:basedOn w:val="Normal"/>
    <w:next w:val="Normal"/>
    <w:semiHidden/>
    <w:rsid w:val="005A08A2"/>
    <w:pPr>
      <w:spacing w:before="120"/>
    </w:pPr>
    <w:rPr>
      <w:rFonts w:ascii="Arial" w:hAnsi="Arial" w:cs="Arial"/>
      <w:b/>
      <w:bCs/>
      <w:sz w:val="24"/>
      <w:szCs w:val="24"/>
    </w:rPr>
  </w:style>
  <w:style w:type="paragraph" w:customStyle="1" w:styleId="Note">
    <w:name w:val="Note"/>
    <w:basedOn w:val="BodyText"/>
    <w:next w:val="BodyText"/>
    <w:rsid w:val="005A08A2"/>
    <w:pPr>
      <w:keepNext/>
      <w:ind w:left="360"/>
    </w:pPr>
    <w:rPr>
      <w:i/>
      <w:sz w:val="20"/>
    </w:rPr>
  </w:style>
  <w:style w:type="paragraph" w:customStyle="1" w:styleId="Contactinfo">
    <w:name w:val="Contact info"/>
    <w:basedOn w:val="Tablecell0"/>
    <w:rsid w:val="005A08A2"/>
    <w:pPr>
      <w:spacing w:before="0" w:after="0"/>
      <w:ind w:left="144" w:hanging="144"/>
    </w:pPr>
  </w:style>
  <w:style w:type="paragraph" w:customStyle="1" w:styleId="Contactheading">
    <w:name w:val="Contact heading"/>
    <w:basedOn w:val="Contactinfo"/>
    <w:rsid w:val="005A08A2"/>
    <w:pPr>
      <w:jc w:val="right"/>
    </w:pPr>
    <w:rPr>
      <w:i/>
    </w:rPr>
  </w:style>
  <w:style w:type="paragraph" w:customStyle="1" w:styleId="Contactname">
    <w:name w:val="Contact name"/>
    <w:basedOn w:val="Contactinfo"/>
    <w:rsid w:val="005A08A2"/>
  </w:style>
  <w:style w:type="paragraph" w:customStyle="1" w:styleId="SummaryBodyTextBullet1">
    <w:name w:val="Summary Body Text Bullet 1"/>
    <w:basedOn w:val="SummaryBodyText"/>
    <w:rsid w:val="005A08A2"/>
    <w:pPr>
      <w:numPr>
        <w:numId w:val="14"/>
      </w:numPr>
    </w:pPr>
  </w:style>
  <w:style w:type="paragraph" w:customStyle="1" w:styleId="SummaryBodyTextBullet2">
    <w:name w:val="Summary Body Text Bullet 2"/>
    <w:basedOn w:val="SummaryBodyText"/>
    <w:rsid w:val="005A08A2"/>
    <w:pPr>
      <w:numPr>
        <w:numId w:val="15"/>
      </w:numPr>
    </w:pPr>
  </w:style>
  <w:style w:type="paragraph" w:customStyle="1" w:styleId="Notesite">
    <w:name w:val="Note site"/>
    <w:basedOn w:val="BodyText"/>
    <w:rsid w:val="005A08A2"/>
    <w:pPr>
      <w:keepNext/>
      <w:ind w:left="0"/>
    </w:pPr>
    <w:rPr>
      <w:b/>
      <w:i/>
    </w:rPr>
  </w:style>
  <w:style w:type="paragraph" w:customStyle="1" w:styleId="NotePDC">
    <w:name w:val="Note PDC"/>
    <w:basedOn w:val="Notesite"/>
    <w:rsid w:val="005A08A2"/>
  </w:style>
  <w:style w:type="paragraph" w:customStyle="1" w:styleId="Headerconsent">
    <w:name w:val="Header consent"/>
    <w:basedOn w:val="Header"/>
    <w:rsid w:val="005A08A2"/>
    <w:pPr>
      <w:tabs>
        <w:tab w:val="clear" w:pos="4320"/>
        <w:tab w:val="clear" w:pos="9360"/>
        <w:tab w:val="left" w:pos="3240"/>
        <w:tab w:val="right" w:pos="7560"/>
      </w:tabs>
    </w:pPr>
  </w:style>
  <w:style w:type="paragraph" w:customStyle="1" w:styleId="Copy-paste">
    <w:name w:val="Copy-paste"/>
    <w:rsid w:val="005A08A2"/>
    <w:pPr>
      <w:spacing w:before="40" w:after="40"/>
      <w:jc w:val="center"/>
    </w:pPr>
    <w:rPr>
      <w:rFonts w:ascii="Arial" w:hAnsi="Arial"/>
      <w:b/>
      <w:caps/>
      <w:color w:val="FF0000"/>
    </w:rPr>
  </w:style>
  <w:style w:type="paragraph" w:customStyle="1" w:styleId="BiblioMeta">
    <w:name w:val="Biblio Meta"/>
    <w:basedOn w:val="Biblio"/>
    <w:rsid w:val="005A08A2"/>
    <w:pPr>
      <w:tabs>
        <w:tab w:val="left" w:pos="360"/>
      </w:tabs>
      <w:ind w:left="720"/>
    </w:pPr>
  </w:style>
  <w:style w:type="paragraph" w:customStyle="1" w:styleId="Cellsmall">
    <w:name w:val="Cell small"/>
    <w:basedOn w:val="Normal"/>
    <w:rsid w:val="006B625B"/>
    <w:pPr>
      <w:spacing w:before="20" w:after="20"/>
    </w:pPr>
    <w:rPr>
      <w:rFonts w:ascii="Arial" w:hAnsi="Arial"/>
      <w:sz w:val="16"/>
    </w:rPr>
  </w:style>
  <w:style w:type="character" w:customStyle="1" w:styleId="Notexcludedchar">
    <w:name w:val="Not excluded char"/>
    <w:rsid w:val="00841F77"/>
    <w:rPr>
      <w:rFonts w:ascii="Times New Roman" w:hAnsi="Times New Roman"/>
      <w:i/>
      <w:sz w:val="16"/>
    </w:rPr>
  </w:style>
  <w:style w:type="paragraph" w:customStyle="1" w:styleId="Cellheading">
    <w:name w:val="Cell heading"/>
    <w:basedOn w:val="Cell"/>
    <w:rsid w:val="00176BF7"/>
    <w:rPr>
      <w:b/>
    </w:rPr>
  </w:style>
  <w:style w:type="paragraph" w:customStyle="1" w:styleId="Cell">
    <w:name w:val="Cell"/>
    <w:rsid w:val="00176BF7"/>
    <w:pPr>
      <w:spacing w:before="40" w:after="40"/>
    </w:pPr>
    <w:rPr>
      <w:rFonts w:ascii="Arial" w:hAnsi="Arial"/>
    </w:rPr>
  </w:style>
  <w:style w:type="paragraph" w:styleId="BodyText3">
    <w:name w:val="Body Text 3"/>
    <w:basedOn w:val="BodyText2"/>
    <w:rsid w:val="00524E7F"/>
    <w:pPr>
      <w:spacing w:line="240" w:lineRule="auto"/>
      <w:ind w:left="1440"/>
    </w:pPr>
    <w:rPr>
      <w:rFonts w:ascii="Arial" w:hAnsi="Arial"/>
    </w:rPr>
  </w:style>
  <w:style w:type="paragraph" w:styleId="BodyText2">
    <w:name w:val="Body Text 2"/>
    <w:basedOn w:val="Normal"/>
    <w:rsid w:val="00524E7F"/>
    <w:pPr>
      <w:spacing w:after="120" w:line="480" w:lineRule="auto"/>
    </w:pPr>
  </w:style>
  <w:style w:type="paragraph" w:customStyle="1" w:styleId="SOPHeading">
    <w:name w:val="SOP_Heading"/>
    <w:next w:val="BodyText"/>
    <w:autoRedefine/>
    <w:rsid w:val="0039159A"/>
    <w:pPr>
      <w:numPr>
        <w:numId w:val="21"/>
      </w:numPr>
      <w:spacing w:before="120" w:after="60"/>
    </w:pPr>
    <w:rPr>
      <w:rFonts w:ascii="Helvetica" w:hAnsi="Helvetica"/>
      <w:b/>
      <w:sz w:val="28"/>
    </w:rPr>
  </w:style>
  <w:style w:type="paragraph" w:styleId="BodyTextFirstIndent">
    <w:name w:val="Body Text First Indent"/>
    <w:basedOn w:val="BodyText"/>
    <w:rsid w:val="00110172"/>
    <w:pPr>
      <w:ind w:left="0" w:firstLine="210"/>
    </w:pPr>
  </w:style>
  <w:style w:type="paragraph" w:styleId="BodyTextIndent">
    <w:name w:val="Body Text Indent"/>
    <w:basedOn w:val="Normal"/>
    <w:rsid w:val="00110172"/>
    <w:pPr>
      <w:spacing w:after="120"/>
      <w:ind w:left="360"/>
    </w:pPr>
  </w:style>
  <w:style w:type="paragraph" w:styleId="BodyTextFirstIndent2">
    <w:name w:val="Body Text First Indent 2"/>
    <w:basedOn w:val="BodyTextIndent"/>
    <w:rsid w:val="00110172"/>
    <w:pPr>
      <w:ind w:firstLine="210"/>
    </w:pPr>
  </w:style>
  <w:style w:type="paragraph" w:styleId="BodyTextIndent2">
    <w:name w:val="Body Text Indent 2"/>
    <w:basedOn w:val="Normal"/>
    <w:rsid w:val="00110172"/>
    <w:pPr>
      <w:spacing w:after="120" w:line="480" w:lineRule="auto"/>
      <w:ind w:left="360"/>
    </w:pPr>
  </w:style>
  <w:style w:type="paragraph" w:styleId="BodyTextIndent3">
    <w:name w:val="Body Text Indent 3"/>
    <w:basedOn w:val="Normal"/>
    <w:rsid w:val="00110172"/>
    <w:pPr>
      <w:spacing w:after="120"/>
      <w:ind w:left="360"/>
    </w:pPr>
    <w:rPr>
      <w:sz w:val="16"/>
      <w:szCs w:val="16"/>
    </w:rPr>
  </w:style>
  <w:style w:type="paragraph" w:styleId="Closing">
    <w:name w:val="Closing"/>
    <w:basedOn w:val="Normal"/>
    <w:rsid w:val="00110172"/>
    <w:pPr>
      <w:ind w:left="4320"/>
    </w:pPr>
  </w:style>
  <w:style w:type="paragraph" w:styleId="E-mailSignature">
    <w:name w:val="E-mail Signature"/>
    <w:basedOn w:val="Normal"/>
    <w:rsid w:val="00110172"/>
  </w:style>
  <w:style w:type="table" w:styleId="TableGrid">
    <w:name w:val="Table Grid"/>
    <w:basedOn w:val="TableNormal"/>
    <w:rsid w:val="00DC4E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llHeading2">
    <w:name w:val="Cell Heading2"/>
    <w:basedOn w:val="Normal"/>
    <w:rsid w:val="003D6BDD"/>
    <w:pPr>
      <w:spacing w:after="120"/>
    </w:pPr>
    <w:rPr>
      <w:rFonts w:ascii="Helvetica" w:hAnsi="Helvetica"/>
      <w:b/>
      <w:sz w:val="20"/>
    </w:rPr>
  </w:style>
  <w:style w:type="paragraph" w:customStyle="1" w:styleId="hdg1">
    <w:name w:val="hdg 1"/>
    <w:basedOn w:val="Normal"/>
    <w:autoRedefine/>
    <w:rsid w:val="00D42BA5"/>
    <w:pPr>
      <w:numPr>
        <w:ilvl w:val="1"/>
        <w:numId w:val="25"/>
      </w:numPr>
      <w:ind w:left="360"/>
    </w:pPr>
  </w:style>
  <w:style w:type="paragraph" w:customStyle="1" w:styleId="hdg2">
    <w:name w:val="hdg 2"/>
    <w:basedOn w:val="Normal"/>
    <w:autoRedefine/>
    <w:rsid w:val="00D42BA5"/>
    <w:pPr>
      <w:numPr>
        <w:ilvl w:val="2"/>
        <w:numId w:val="25"/>
      </w:numPr>
      <w:tabs>
        <w:tab w:val="clear" w:pos="1512"/>
        <w:tab w:val="num" w:pos="720"/>
      </w:tabs>
      <w:ind w:left="720" w:hanging="360"/>
    </w:pPr>
  </w:style>
  <w:style w:type="paragraph" w:customStyle="1" w:styleId="hdg3">
    <w:name w:val="hdg 3"/>
    <w:basedOn w:val="Normal"/>
    <w:autoRedefine/>
    <w:rsid w:val="00D42BA5"/>
    <w:pPr>
      <w:numPr>
        <w:ilvl w:val="3"/>
        <w:numId w:val="25"/>
      </w:numPr>
      <w:tabs>
        <w:tab w:val="clear" w:pos="2376"/>
        <w:tab w:val="num" w:pos="1512"/>
      </w:tabs>
      <w:ind w:left="1080" w:firstLine="72"/>
    </w:pPr>
  </w:style>
  <w:style w:type="paragraph" w:customStyle="1" w:styleId="Explanation">
    <w:name w:val="Explanation"/>
    <w:basedOn w:val="BodyText"/>
    <w:rsid w:val="002576F8"/>
    <w:pPr>
      <w:ind w:left="0"/>
      <w:jc w:val="center"/>
    </w:pPr>
    <w:rPr>
      <w:sz w:val="18"/>
    </w:rPr>
  </w:style>
  <w:style w:type="paragraph" w:customStyle="1" w:styleId="Consentlist">
    <w:name w:val="Consent list"/>
    <w:basedOn w:val="ConsentBodyText"/>
    <w:rsid w:val="00EC35ED"/>
    <w:pPr>
      <w:spacing w:after="0"/>
      <w:ind w:left="1080" w:hanging="360"/>
    </w:pPr>
    <w:rPr>
      <w:sz w:val="20"/>
    </w:rPr>
  </w:style>
  <w:style w:type="paragraph" w:customStyle="1" w:styleId="Consenttablefootnote">
    <w:name w:val="Consent table footnote"/>
    <w:basedOn w:val="ConsentBodyText"/>
    <w:rsid w:val="00366E81"/>
    <w:pPr>
      <w:ind w:left="0"/>
    </w:pPr>
    <w:rPr>
      <w:rFonts w:ascii="Arial" w:hAnsi="Arial"/>
      <w:sz w:val="20"/>
    </w:rPr>
  </w:style>
  <w:style w:type="paragraph" w:customStyle="1" w:styleId="Author">
    <w:name w:val="Author"/>
    <w:basedOn w:val="BodyText"/>
    <w:next w:val="BodyText"/>
    <w:rsid w:val="002576F8"/>
    <w:pPr>
      <w:ind w:left="720" w:hanging="720"/>
      <w:jc w:val="center"/>
    </w:pPr>
  </w:style>
  <w:style w:type="paragraph" w:customStyle="1" w:styleId="Style1">
    <w:name w:val="Style1"/>
    <w:basedOn w:val="BodyText"/>
    <w:rsid w:val="002576F8"/>
    <w:pPr>
      <w:spacing w:after="0"/>
      <w:ind w:left="720" w:hanging="720"/>
      <w:jc w:val="center"/>
    </w:pPr>
    <w:rPr>
      <w:i/>
    </w:rPr>
  </w:style>
  <w:style w:type="paragraph" w:styleId="Revision">
    <w:name w:val="Revision"/>
    <w:hidden/>
    <w:uiPriority w:val="99"/>
    <w:semiHidden/>
    <w:rsid w:val="00DF785F"/>
    <w:rPr>
      <w:sz w:val="22"/>
    </w:rPr>
  </w:style>
  <w:style w:type="character" w:styleId="PlaceholderText">
    <w:name w:val="Placeholder Text"/>
    <w:uiPriority w:val="99"/>
    <w:semiHidden/>
    <w:rsid w:val="001F7A3F"/>
    <w:rPr>
      <w:color w:val="808080"/>
    </w:rPr>
  </w:style>
  <w:style w:type="paragraph" w:styleId="ListParagraph">
    <w:name w:val="List Paragraph"/>
    <w:basedOn w:val="Normal"/>
    <w:uiPriority w:val="34"/>
    <w:qFormat/>
    <w:rsid w:val="00883AD6"/>
    <w:pPr>
      <w:spacing w:after="160" w:line="259" w:lineRule="auto"/>
      <w:ind w:left="720"/>
      <w:contextualSpacing/>
    </w:pPr>
    <w:rPr>
      <w:rFonts w:ascii="Calibri" w:eastAsia="Calibri" w:hAnsi="Calibri"/>
      <w:szCs w:val="22"/>
    </w:rPr>
  </w:style>
  <w:style w:type="character" w:customStyle="1" w:styleId="CommentTextChar">
    <w:name w:val="Comment Text Char"/>
    <w:link w:val="CommentText"/>
    <w:uiPriority w:val="99"/>
    <w:semiHidden/>
    <w:rsid w:val="008F7D73"/>
    <w:rPr>
      <w:rFonts w:ascii="Arial" w:hAnsi="Arial"/>
    </w:rPr>
  </w:style>
  <w:style w:type="character" w:styleId="UnresolvedMention">
    <w:name w:val="Unresolved Mention"/>
    <w:basedOn w:val="DefaultParagraphFont"/>
    <w:uiPriority w:val="99"/>
    <w:unhideWhenUsed/>
    <w:rsid w:val="00DE3209"/>
    <w:rPr>
      <w:color w:val="605E5C"/>
      <w:shd w:val="clear" w:color="auto" w:fill="E1DFDD"/>
    </w:rPr>
  </w:style>
  <w:style w:type="character" w:styleId="Mention">
    <w:name w:val="Mention"/>
    <w:basedOn w:val="DefaultParagraphFont"/>
    <w:uiPriority w:val="99"/>
    <w:unhideWhenUsed/>
    <w:rsid w:val="00FB4D9A"/>
    <w:rPr>
      <w:color w:val="2B579A"/>
      <w:shd w:val="clear" w:color="auto" w:fill="E1DFDD"/>
    </w:rPr>
  </w:style>
  <w:style w:type="character" w:customStyle="1" w:styleId="FooterChar">
    <w:name w:val="Footer Char"/>
    <w:basedOn w:val="DefaultParagraphFont"/>
    <w:link w:val="Footer"/>
    <w:uiPriority w:val="99"/>
    <w:rsid w:val="00331B8A"/>
    <w:rPr>
      <w:rFonts w:ascii="Arial" w:hAnsi="Arial"/>
      <w:noProof/>
      <w:sz w:val="16"/>
    </w:rPr>
  </w:style>
  <w:style w:type="character" w:customStyle="1" w:styleId="HeaderChar">
    <w:name w:val="Header Char"/>
    <w:basedOn w:val="DefaultParagraphFont"/>
    <w:link w:val="Header"/>
    <w:uiPriority w:val="99"/>
    <w:rsid w:val="00AF7EB5"/>
    <w:rPr>
      <w:rFonts w:ascii="Arial" w:hAnsi="Arial"/>
      <w:noProof/>
      <w:sz w:val="16"/>
    </w:rPr>
  </w:style>
  <w:style w:type="numbering" w:customStyle="1" w:styleId="NoList1">
    <w:name w:val="No List1"/>
    <w:next w:val="NoList"/>
    <w:uiPriority w:val="99"/>
    <w:semiHidden/>
    <w:unhideWhenUsed/>
    <w:rsid w:val="006A32F5"/>
  </w:style>
  <w:style w:type="paragraph" w:customStyle="1" w:styleId="msonormal0">
    <w:name w:val="msonormal"/>
    <w:basedOn w:val="Normal"/>
    <w:rsid w:val="006A32F5"/>
    <w:pPr>
      <w:spacing w:before="100" w:beforeAutospacing="1" w:after="100" w:afterAutospacing="1"/>
    </w:pPr>
    <w:rPr>
      <w:sz w:val="24"/>
      <w:szCs w:val="24"/>
      <w:lang w:val="en-ZA" w:eastAsia="en-ZA"/>
    </w:rPr>
  </w:style>
  <w:style w:type="paragraph" w:customStyle="1" w:styleId="xl20">
    <w:name w:val="xl20"/>
    <w:basedOn w:val="Normal"/>
    <w:rsid w:val="006A32F5"/>
    <w:pPr>
      <w:pBdr>
        <w:top w:val="single" w:sz="4" w:space="0" w:color="auto"/>
        <w:left w:val="single" w:sz="4" w:space="0" w:color="auto"/>
        <w:bottom w:val="single" w:sz="4" w:space="0" w:color="auto"/>
        <w:right w:val="single" w:sz="4" w:space="0" w:color="auto"/>
      </w:pBdr>
      <w:shd w:val="clear" w:color="000000" w:fill="FFC7CE"/>
      <w:spacing w:before="100" w:beforeAutospacing="1" w:after="100" w:afterAutospacing="1"/>
    </w:pPr>
    <w:rPr>
      <w:color w:val="9C0006"/>
      <w:sz w:val="24"/>
      <w:szCs w:val="24"/>
      <w:lang w:val="en-ZA" w:eastAsia="en-ZA"/>
    </w:rPr>
  </w:style>
  <w:style w:type="paragraph" w:customStyle="1" w:styleId="xl23">
    <w:name w:val="xl23"/>
    <w:basedOn w:val="Normal"/>
    <w:rsid w:val="006A32F5"/>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ZA" w:eastAsia="en-ZA"/>
    </w:rPr>
  </w:style>
  <w:style w:type="paragraph" w:customStyle="1" w:styleId="xl24">
    <w:name w:val="xl24"/>
    <w:basedOn w:val="Normal"/>
    <w:rsid w:val="006A32F5"/>
    <w:pPr>
      <w:spacing w:before="100" w:beforeAutospacing="1" w:after="100" w:afterAutospacing="1"/>
    </w:pPr>
    <w:rPr>
      <w:rFonts w:ascii="Arial" w:hAnsi="Arial" w:cs="Arial"/>
      <w:color w:val="000000"/>
      <w:sz w:val="20"/>
      <w:lang w:val="en-ZA" w:eastAsia="en-ZA"/>
    </w:rPr>
  </w:style>
  <w:style w:type="paragraph" w:customStyle="1" w:styleId="xl25">
    <w:name w:val="xl25"/>
    <w:basedOn w:val="Normal"/>
    <w:rsid w:val="006A32F5"/>
    <w:pPr>
      <w:spacing w:before="100" w:beforeAutospacing="1" w:after="100" w:afterAutospacing="1"/>
    </w:pPr>
    <w:rPr>
      <w:color w:val="0563C1"/>
      <w:sz w:val="24"/>
      <w:szCs w:val="24"/>
      <w:u w:val="single"/>
      <w:lang w:val="en-ZA" w:eastAsia="en-ZA"/>
    </w:rPr>
  </w:style>
  <w:style w:type="paragraph" w:customStyle="1" w:styleId="xl26">
    <w:name w:val="xl26"/>
    <w:basedOn w:val="Normal"/>
    <w:rsid w:val="006A32F5"/>
    <w:pPr>
      <w:spacing w:before="100" w:beforeAutospacing="1" w:after="100" w:afterAutospacing="1"/>
    </w:pPr>
    <w:rPr>
      <w:rFonts w:ascii="IBM Plex Sans" w:hAnsi="IBM Plex Sans"/>
      <w:color w:val="000000"/>
      <w:sz w:val="27"/>
      <w:szCs w:val="27"/>
      <w:lang w:val="en-ZA" w:eastAsia="en-ZA"/>
    </w:rPr>
  </w:style>
  <w:style w:type="paragraph" w:customStyle="1" w:styleId="xl29">
    <w:name w:val="xl29"/>
    <w:basedOn w:val="Normal"/>
    <w:rsid w:val="006A32F5"/>
    <w:pPr>
      <w:spacing w:before="100" w:beforeAutospacing="1" w:after="100" w:afterAutospacing="1"/>
    </w:pPr>
    <w:rPr>
      <w:rFonts w:ascii="Calibri" w:hAnsi="Calibri" w:cs="Calibri"/>
      <w:color w:val="000000"/>
      <w:szCs w:val="22"/>
      <w:lang w:val="en-ZA" w:eastAsia="en-ZA"/>
    </w:rPr>
  </w:style>
  <w:style w:type="paragraph" w:customStyle="1" w:styleId="xl36">
    <w:name w:val="xl36"/>
    <w:basedOn w:val="Normal"/>
    <w:rsid w:val="006A32F5"/>
    <w:pPr>
      <w:spacing w:before="100" w:beforeAutospacing="1" w:after="100" w:afterAutospacing="1"/>
    </w:pPr>
    <w:rPr>
      <w:rFonts w:ascii="IBM Plex Sans" w:hAnsi="IBM Plex Sans"/>
      <w:szCs w:val="22"/>
      <w:lang w:val="en-ZA" w:eastAsia="en-ZA"/>
    </w:rPr>
  </w:style>
  <w:style w:type="paragraph" w:customStyle="1" w:styleId="xl37">
    <w:name w:val="xl37"/>
    <w:basedOn w:val="Normal"/>
    <w:rsid w:val="006A32F5"/>
    <w:pPr>
      <w:spacing w:before="100" w:beforeAutospacing="1" w:after="100" w:afterAutospacing="1"/>
    </w:pPr>
    <w:rPr>
      <w:rFonts w:ascii="IBM Plex Sans" w:hAnsi="IBM Plex Sans"/>
      <w:b/>
      <w:bCs/>
      <w:szCs w:val="22"/>
      <w:lang w:val="en-ZA" w:eastAsia="en-ZA"/>
    </w:rPr>
  </w:style>
  <w:style w:type="paragraph" w:customStyle="1" w:styleId="xl41">
    <w:name w:val="xl41"/>
    <w:basedOn w:val="Normal"/>
    <w:rsid w:val="006A32F5"/>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val="en-ZA" w:eastAsia="en-ZA"/>
    </w:rPr>
  </w:style>
  <w:style w:type="paragraph" w:customStyle="1" w:styleId="xl47">
    <w:name w:val="xl47"/>
    <w:basedOn w:val="Normal"/>
    <w:rsid w:val="006A32F5"/>
    <w:pPr>
      <w:spacing w:before="100" w:beforeAutospacing="1" w:after="100" w:afterAutospacing="1"/>
    </w:pPr>
    <w:rPr>
      <w:rFonts w:ascii="Helvetica" w:hAnsi="Helvetica" w:cs="Helvetica"/>
      <w:sz w:val="24"/>
      <w:szCs w:val="24"/>
      <w:lang w:val="en-ZA" w:eastAsia="en-ZA"/>
    </w:rPr>
  </w:style>
  <w:style w:type="paragraph" w:customStyle="1" w:styleId="xl50">
    <w:name w:val="xl50"/>
    <w:basedOn w:val="Normal"/>
    <w:rsid w:val="006A32F5"/>
    <w:pPr>
      <w:spacing w:before="100" w:beforeAutospacing="1" w:after="100" w:afterAutospacing="1"/>
    </w:pPr>
    <w:rPr>
      <w:sz w:val="24"/>
      <w:szCs w:val="24"/>
      <w:u w:val="single"/>
      <w:lang w:val="en-ZA" w:eastAsia="en-ZA"/>
    </w:rPr>
  </w:style>
  <w:style w:type="paragraph" w:customStyle="1" w:styleId="xl52">
    <w:name w:val="xl52"/>
    <w:basedOn w:val="Normal"/>
    <w:rsid w:val="006A32F5"/>
    <w:pPr>
      <w:spacing w:before="100" w:beforeAutospacing="1" w:after="100" w:afterAutospacing="1"/>
    </w:pPr>
    <w:rPr>
      <w:rFonts w:ascii="IBM Plex Sans" w:hAnsi="IBM Plex Sans"/>
      <w:sz w:val="27"/>
      <w:szCs w:val="27"/>
      <w:lang w:val="en-ZA" w:eastAsia="en-ZA"/>
    </w:rPr>
  </w:style>
  <w:style w:type="paragraph" w:customStyle="1" w:styleId="xl55">
    <w:name w:val="xl55"/>
    <w:basedOn w:val="Normal"/>
    <w:rsid w:val="006A32F5"/>
    <w:pPr>
      <w:spacing w:before="100" w:beforeAutospacing="1" w:after="100" w:afterAutospacing="1"/>
    </w:pPr>
    <w:rPr>
      <w:rFonts w:ascii="Calibri" w:hAnsi="Calibri" w:cs="Calibri"/>
      <w:szCs w:val="22"/>
      <w:lang w:val="en-ZA" w:eastAsia="en-ZA"/>
    </w:rPr>
  </w:style>
  <w:style w:type="paragraph" w:customStyle="1" w:styleId="xl57">
    <w:name w:val="xl57"/>
    <w:basedOn w:val="Normal"/>
    <w:rsid w:val="006A32F5"/>
    <w:pPr>
      <w:spacing w:before="100" w:beforeAutospacing="1" w:after="100" w:afterAutospacing="1"/>
    </w:pPr>
    <w:rPr>
      <w:rFonts w:ascii="Calibri" w:hAnsi="Calibri" w:cs="Calibri"/>
      <w:sz w:val="24"/>
      <w:szCs w:val="24"/>
      <w:lang w:val="en-ZA" w:eastAsia="en-ZA"/>
    </w:rPr>
  </w:style>
  <w:style w:type="paragraph" w:customStyle="1" w:styleId="xl58">
    <w:name w:val="xl58"/>
    <w:basedOn w:val="Normal"/>
    <w:rsid w:val="006A32F5"/>
    <w:pPr>
      <w:pBdr>
        <w:top w:val="single" w:sz="4" w:space="0" w:color="auto"/>
        <w:left w:val="single" w:sz="4" w:space="0" w:color="auto"/>
        <w:bottom w:val="single" w:sz="4" w:space="0" w:color="auto"/>
        <w:right w:val="single" w:sz="4" w:space="0" w:color="auto"/>
      </w:pBdr>
      <w:shd w:val="clear" w:color="000000" w:fill="FFC7CE"/>
      <w:spacing w:before="100" w:beforeAutospacing="1" w:after="100" w:afterAutospacing="1"/>
    </w:pPr>
    <w:rPr>
      <w:sz w:val="24"/>
      <w:szCs w:val="24"/>
      <w:lang w:val="en-ZA" w:eastAsia="en-ZA"/>
    </w:rPr>
  </w:style>
  <w:style w:type="paragraph" w:customStyle="1" w:styleId="xl59">
    <w:name w:val="xl59"/>
    <w:basedOn w:val="Normal"/>
    <w:rsid w:val="006A32F5"/>
    <w:pPr>
      <w:spacing w:before="100" w:beforeAutospacing="1" w:after="100" w:afterAutospacing="1"/>
    </w:pPr>
    <w:rPr>
      <w:rFonts w:ascii="IBM Plex Sans" w:hAnsi="IBM Plex Sans"/>
      <w:color w:val="000000"/>
      <w:szCs w:val="22"/>
      <w:lang w:val="en-ZA" w:eastAsia="en-ZA"/>
    </w:rPr>
  </w:style>
  <w:style w:type="paragraph" w:customStyle="1" w:styleId="xl60">
    <w:name w:val="xl60"/>
    <w:basedOn w:val="Normal"/>
    <w:rsid w:val="006A32F5"/>
    <w:pPr>
      <w:spacing w:before="100" w:beforeAutospacing="1" w:after="100" w:afterAutospacing="1"/>
    </w:pPr>
    <w:rPr>
      <w:rFonts w:ascii="IBM Plex Sans" w:hAnsi="IBM Plex Sans"/>
      <w:color w:val="666666"/>
      <w:szCs w:val="22"/>
      <w:lang w:val="en-ZA" w:eastAsia="en-ZA"/>
    </w:rPr>
  </w:style>
  <w:style w:type="paragraph" w:customStyle="1" w:styleId="xl61">
    <w:name w:val="xl61"/>
    <w:basedOn w:val="Normal"/>
    <w:rsid w:val="006A32F5"/>
    <w:pPr>
      <w:pBdr>
        <w:top w:val="single" w:sz="4" w:space="0" w:color="auto"/>
        <w:left w:val="single" w:sz="4" w:space="0" w:color="auto"/>
        <w:bottom w:val="single" w:sz="4" w:space="0" w:color="auto"/>
        <w:right w:val="single" w:sz="4" w:space="0" w:color="auto"/>
      </w:pBdr>
      <w:spacing w:before="100" w:beforeAutospacing="1" w:after="100" w:afterAutospacing="1"/>
    </w:pPr>
    <w:rPr>
      <w:color w:val="000000"/>
      <w:sz w:val="24"/>
      <w:szCs w:val="24"/>
      <w:lang w:val="en-ZA" w:eastAsia="en-ZA"/>
    </w:rPr>
  </w:style>
  <w:style w:type="paragraph" w:customStyle="1" w:styleId="xl62">
    <w:name w:val="xl62"/>
    <w:basedOn w:val="Normal"/>
    <w:rsid w:val="006A32F5"/>
    <w:pPr>
      <w:pBdr>
        <w:top w:val="single" w:sz="4" w:space="0" w:color="auto"/>
        <w:bottom w:val="single" w:sz="4" w:space="0" w:color="auto"/>
        <w:right w:val="single" w:sz="4" w:space="0" w:color="auto"/>
      </w:pBdr>
      <w:spacing w:before="100" w:beforeAutospacing="1" w:after="100" w:afterAutospacing="1"/>
    </w:pPr>
    <w:rPr>
      <w:color w:val="000000"/>
      <w:sz w:val="24"/>
      <w:szCs w:val="24"/>
      <w:lang w:val="en-ZA" w:eastAsia="en-ZA"/>
    </w:rPr>
  </w:style>
  <w:style w:type="paragraph" w:customStyle="1" w:styleId="xl65">
    <w:name w:val="xl65"/>
    <w:basedOn w:val="Normal"/>
    <w:rsid w:val="006A32F5"/>
    <w:pPr>
      <w:pBdr>
        <w:left w:val="single" w:sz="4" w:space="0" w:color="auto"/>
        <w:bottom w:val="single" w:sz="4" w:space="0" w:color="auto"/>
        <w:right w:val="single" w:sz="4" w:space="0" w:color="auto"/>
      </w:pBdr>
      <w:spacing w:before="100" w:beforeAutospacing="1" w:after="100" w:afterAutospacing="1"/>
    </w:pPr>
    <w:rPr>
      <w:color w:val="000000"/>
      <w:sz w:val="24"/>
      <w:szCs w:val="24"/>
      <w:lang w:val="en-ZA" w:eastAsia="en-ZA"/>
    </w:rPr>
  </w:style>
  <w:style w:type="paragraph" w:customStyle="1" w:styleId="xl66">
    <w:name w:val="xl66"/>
    <w:basedOn w:val="Normal"/>
    <w:rsid w:val="006A32F5"/>
    <w:pPr>
      <w:pBdr>
        <w:bottom w:val="single" w:sz="4" w:space="0" w:color="auto"/>
        <w:right w:val="single" w:sz="4" w:space="0" w:color="auto"/>
      </w:pBdr>
      <w:spacing w:before="100" w:beforeAutospacing="1" w:after="100" w:afterAutospacing="1"/>
    </w:pPr>
    <w:rPr>
      <w:color w:val="0563C1"/>
      <w:sz w:val="24"/>
      <w:szCs w:val="24"/>
      <w:u w:val="single"/>
      <w:lang w:val="en-ZA" w:eastAsia="en-ZA"/>
    </w:rPr>
  </w:style>
  <w:style w:type="paragraph" w:customStyle="1" w:styleId="xl67">
    <w:name w:val="xl67"/>
    <w:basedOn w:val="Normal"/>
    <w:rsid w:val="006A32F5"/>
    <w:pPr>
      <w:spacing w:before="100" w:beforeAutospacing="1" w:after="100" w:afterAutospacing="1"/>
    </w:pPr>
    <w:rPr>
      <w:rFonts w:ascii="Arial" w:hAnsi="Arial" w:cs="Arial"/>
      <w:color w:val="222222"/>
      <w:sz w:val="20"/>
      <w:lang w:val="en-ZA" w:eastAsia="en-ZA"/>
    </w:rPr>
  </w:style>
  <w:style w:type="paragraph" w:customStyle="1" w:styleId="xl68">
    <w:name w:val="xl68"/>
    <w:basedOn w:val="Normal"/>
    <w:rsid w:val="006A32F5"/>
    <w:pPr>
      <w:spacing w:before="100" w:beforeAutospacing="1" w:after="100" w:afterAutospacing="1"/>
    </w:pPr>
    <w:rPr>
      <w:rFonts w:ascii="IBM Plex Sans" w:hAnsi="IBM Plex Sans"/>
      <w:color w:val="000000"/>
      <w:sz w:val="27"/>
      <w:szCs w:val="27"/>
      <w:lang w:val="en-ZA" w:eastAsia="en-ZA"/>
    </w:rPr>
  </w:style>
  <w:style w:type="paragraph" w:customStyle="1" w:styleId="xl69">
    <w:name w:val="xl69"/>
    <w:basedOn w:val="Normal"/>
    <w:rsid w:val="006A32F5"/>
    <w:pPr>
      <w:spacing w:before="100" w:beforeAutospacing="1" w:after="100" w:afterAutospacing="1"/>
    </w:pPr>
    <w:rPr>
      <w:rFonts w:ascii="Arial" w:hAnsi="Arial" w:cs="Arial"/>
      <w:sz w:val="20"/>
      <w:lang w:val="en-ZA" w:eastAsia="en-ZA"/>
    </w:rPr>
  </w:style>
  <w:style w:type="paragraph" w:customStyle="1" w:styleId="xl70">
    <w:name w:val="xl70"/>
    <w:basedOn w:val="Normal"/>
    <w:rsid w:val="006A32F5"/>
    <w:pPr>
      <w:spacing w:before="100" w:beforeAutospacing="1" w:after="100" w:afterAutospacing="1"/>
    </w:pPr>
    <w:rPr>
      <w:rFonts w:ascii="Arial" w:hAnsi="Arial" w:cs="Arial"/>
      <w:color w:val="696969"/>
      <w:sz w:val="16"/>
      <w:szCs w:val="16"/>
      <w:lang w:val="en-ZA" w:eastAsia="en-ZA"/>
    </w:rPr>
  </w:style>
  <w:style w:type="paragraph" w:customStyle="1" w:styleId="xl72">
    <w:name w:val="xl72"/>
    <w:basedOn w:val="Normal"/>
    <w:rsid w:val="006A32F5"/>
    <w:pPr>
      <w:spacing w:before="100" w:beforeAutospacing="1" w:after="100" w:afterAutospacing="1"/>
    </w:pPr>
    <w:rPr>
      <w:rFonts w:ascii="Arial" w:hAnsi="Arial" w:cs="Arial"/>
      <w:sz w:val="16"/>
      <w:szCs w:val="16"/>
      <w:lang w:val="en-ZA" w:eastAsia="en-ZA"/>
    </w:rPr>
  </w:style>
  <w:style w:type="paragraph" w:customStyle="1" w:styleId="xl74">
    <w:name w:val="xl74"/>
    <w:basedOn w:val="Normal"/>
    <w:rsid w:val="006A32F5"/>
    <w:pPr>
      <w:spacing w:before="100" w:beforeAutospacing="1" w:after="100" w:afterAutospacing="1"/>
    </w:pPr>
    <w:rPr>
      <w:rFonts w:ascii="Arial" w:hAnsi="Arial" w:cs="Arial"/>
      <w:color w:val="3C4245"/>
      <w:sz w:val="20"/>
      <w:lang w:val="en-ZA" w:eastAsia="en-ZA"/>
    </w:rPr>
  </w:style>
  <w:style w:type="paragraph" w:customStyle="1" w:styleId="xl75">
    <w:name w:val="xl75"/>
    <w:basedOn w:val="Normal"/>
    <w:rsid w:val="006A32F5"/>
    <w:pPr>
      <w:pBdr>
        <w:top w:val="single" w:sz="4" w:space="0" w:color="auto"/>
        <w:bottom w:val="single" w:sz="4" w:space="0" w:color="auto"/>
        <w:right w:val="single" w:sz="4" w:space="0" w:color="auto"/>
      </w:pBdr>
      <w:spacing w:before="100" w:beforeAutospacing="1" w:after="100" w:afterAutospacing="1"/>
    </w:pPr>
    <w:rPr>
      <w:color w:val="0563C1"/>
      <w:sz w:val="24"/>
      <w:szCs w:val="24"/>
      <w:u w:val="single"/>
      <w:lang w:val="en-ZA" w:eastAsia="en-ZA"/>
    </w:rPr>
  </w:style>
  <w:style w:type="paragraph" w:customStyle="1" w:styleId="xl77">
    <w:name w:val="xl77"/>
    <w:basedOn w:val="Normal"/>
    <w:rsid w:val="006A32F5"/>
    <w:pPr>
      <w:spacing w:before="100" w:beforeAutospacing="1" w:after="100" w:afterAutospacing="1"/>
    </w:pPr>
    <w:rPr>
      <w:rFonts w:ascii="Helvetica" w:hAnsi="Helvetica" w:cs="Helvetica"/>
      <w:color w:val="696969"/>
      <w:szCs w:val="22"/>
      <w:lang w:val="en-ZA" w:eastAsia="en-ZA"/>
    </w:rPr>
  </w:style>
  <w:style w:type="paragraph" w:customStyle="1" w:styleId="xl78">
    <w:name w:val="xl78"/>
    <w:basedOn w:val="Normal"/>
    <w:rsid w:val="006A32F5"/>
    <w:pPr>
      <w:spacing w:before="100" w:beforeAutospacing="1" w:after="100" w:afterAutospacing="1"/>
    </w:pPr>
    <w:rPr>
      <w:rFonts w:ascii="Helvetica" w:hAnsi="Helvetica" w:cs="Helvetica"/>
      <w:color w:val="000000"/>
      <w:sz w:val="24"/>
      <w:szCs w:val="24"/>
      <w:lang w:val="en-ZA" w:eastAsia="en-ZA"/>
    </w:rPr>
  </w:style>
  <w:style w:type="paragraph" w:customStyle="1" w:styleId="xl79">
    <w:name w:val="xl79"/>
    <w:basedOn w:val="Normal"/>
    <w:rsid w:val="006A32F5"/>
    <w:pPr>
      <w:spacing w:before="100" w:beforeAutospacing="1" w:after="100" w:afterAutospacing="1"/>
    </w:pPr>
    <w:rPr>
      <w:rFonts w:ascii="Helvetica" w:hAnsi="Helvetica" w:cs="Helvetica"/>
      <w:color w:val="222222"/>
      <w:sz w:val="24"/>
      <w:szCs w:val="24"/>
      <w:lang w:val="en-ZA" w:eastAsia="en-ZA"/>
    </w:rPr>
  </w:style>
  <w:style w:type="paragraph" w:customStyle="1" w:styleId="xl81">
    <w:name w:val="xl81"/>
    <w:basedOn w:val="Normal"/>
    <w:rsid w:val="006A32F5"/>
    <w:pPr>
      <w:pBdr>
        <w:top w:val="single" w:sz="4" w:space="0" w:color="auto"/>
        <w:left w:val="single" w:sz="4" w:space="0" w:color="auto"/>
        <w:bottom w:val="single" w:sz="4" w:space="0" w:color="auto"/>
        <w:right w:val="single" w:sz="4" w:space="0" w:color="auto"/>
      </w:pBdr>
      <w:spacing w:before="100" w:beforeAutospacing="1" w:after="100" w:afterAutospacing="1"/>
    </w:pPr>
    <w:rPr>
      <w:color w:val="0563C1"/>
      <w:sz w:val="24"/>
      <w:szCs w:val="24"/>
      <w:u w:val="single"/>
      <w:lang w:val="en-ZA" w:eastAsia="en-ZA"/>
    </w:rPr>
  </w:style>
  <w:style w:type="paragraph" w:customStyle="1" w:styleId="xl83">
    <w:name w:val="xl83"/>
    <w:basedOn w:val="Normal"/>
    <w:rsid w:val="006A32F5"/>
    <w:pPr>
      <w:spacing w:before="100" w:beforeAutospacing="1" w:after="100" w:afterAutospacing="1"/>
    </w:pPr>
    <w:rPr>
      <w:rFonts w:ascii="Helvetica" w:hAnsi="Helvetica" w:cs="Helvetica"/>
      <w:color w:val="000000"/>
      <w:sz w:val="20"/>
      <w:lang w:val="en-ZA"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414846">
      <w:bodyDiv w:val="1"/>
      <w:marLeft w:val="0"/>
      <w:marRight w:val="0"/>
      <w:marTop w:val="0"/>
      <w:marBottom w:val="0"/>
      <w:divBdr>
        <w:top w:val="none" w:sz="0" w:space="0" w:color="auto"/>
        <w:left w:val="none" w:sz="0" w:space="0" w:color="auto"/>
        <w:bottom w:val="none" w:sz="0" w:space="0" w:color="auto"/>
        <w:right w:val="none" w:sz="0" w:space="0" w:color="auto"/>
      </w:divBdr>
    </w:div>
    <w:div w:id="948316202">
      <w:bodyDiv w:val="1"/>
      <w:marLeft w:val="0"/>
      <w:marRight w:val="0"/>
      <w:marTop w:val="0"/>
      <w:marBottom w:val="0"/>
      <w:divBdr>
        <w:top w:val="none" w:sz="0" w:space="0" w:color="auto"/>
        <w:left w:val="none" w:sz="0" w:space="0" w:color="auto"/>
        <w:bottom w:val="none" w:sz="0" w:space="0" w:color="auto"/>
        <w:right w:val="none" w:sz="0" w:space="0" w:color="auto"/>
      </w:divBdr>
    </w:div>
    <w:div w:id="983047378">
      <w:bodyDiv w:val="1"/>
      <w:marLeft w:val="0"/>
      <w:marRight w:val="0"/>
      <w:marTop w:val="0"/>
      <w:marBottom w:val="0"/>
      <w:divBdr>
        <w:top w:val="none" w:sz="0" w:space="0" w:color="auto"/>
        <w:left w:val="none" w:sz="0" w:space="0" w:color="auto"/>
        <w:bottom w:val="none" w:sz="0" w:space="0" w:color="auto"/>
        <w:right w:val="none" w:sz="0" w:space="0" w:color="auto"/>
      </w:divBdr>
    </w:div>
    <w:div w:id="1128429516">
      <w:bodyDiv w:val="1"/>
      <w:marLeft w:val="0"/>
      <w:marRight w:val="0"/>
      <w:marTop w:val="0"/>
      <w:marBottom w:val="0"/>
      <w:divBdr>
        <w:top w:val="none" w:sz="0" w:space="0" w:color="auto"/>
        <w:left w:val="none" w:sz="0" w:space="0" w:color="auto"/>
        <w:bottom w:val="none" w:sz="0" w:space="0" w:color="auto"/>
        <w:right w:val="none" w:sz="0" w:space="0" w:color="auto"/>
      </w:divBdr>
    </w:div>
    <w:div w:id="1392921941">
      <w:bodyDiv w:val="1"/>
      <w:marLeft w:val="0"/>
      <w:marRight w:val="0"/>
      <w:marTop w:val="0"/>
      <w:marBottom w:val="0"/>
      <w:divBdr>
        <w:top w:val="none" w:sz="0" w:space="0" w:color="auto"/>
        <w:left w:val="none" w:sz="0" w:space="0" w:color="auto"/>
        <w:bottom w:val="none" w:sz="0" w:space="0" w:color="auto"/>
        <w:right w:val="none" w:sz="0" w:space="0" w:color="auto"/>
      </w:divBdr>
    </w:div>
    <w:div w:id="1405377252">
      <w:bodyDiv w:val="1"/>
      <w:marLeft w:val="0"/>
      <w:marRight w:val="0"/>
      <w:marTop w:val="0"/>
      <w:marBottom w:val="0"/>
      <w:divBdr>
        <w:top w:val="none" w:sz="0" w:space="0" w:color="auto"/>
        <w:left w:val="none" w:sz="0" w:space="0" w:color="auto"/>
        <w:bottom w:val="none" w:sz="0" w:space="0" w:color="auto"/>
        <w:right w:val="none" w:sz="0" w:space="0" w:color="auto"/>
      </w:divBdr>
    </w:div>
    <w:div w:id="1458913345">
      <w:bodyDiv w:val="1"/>
      <w:marLeft w:val="0"/>
      <w:marRight w:val="0"/>
      <w:marTop w:val="0"/>
      <w:marBottom w:val="0"/>
      <w:divBdr>
        <w:top w:val="none" w:sz="0" w:space="0" w:color="auto"/>
        <w:left w:val="none" w:sz="0" w:space="0" w:color="auto"/>
        <w:bottom w:val="none" w:sz="0" w:space="0" w:color="auto"/>
        <w:right w:val="none" w:sz="0" w:space="0" w:color="auto"/>
      </w:divBdr>
    </w:div>
    <w:div w:id="1524128810">
      <w:bodyDiv w:val="1"/>
      <w:marLeft w:val="0"/>
      <w:marRight w:val="0"/>
      <w:marTop w:val="0"/>
      <w:marBottom w:val="0"/>
      <w:divBdr>
        <w:top w:val="none" w:sz="0" w:space="0" w:color="auto"/>
        <w:left w:val="none" w:sz="0" w:space="0" w:color="auto"/>
        <w:bottom w:val="none" w:sz="0" w:space="0" w:color="auto"/>
        <w:right w:val="none" w:sz="0" w:space="0" w:color="auto"/>
      </w:divBdr>
    </w:div>
    <w:div w:id="1840003839">
      <w:bodyDiv w:val="1"/>
      <w:marLeft w:val="0"/>
      <w:marRight w:val="0"/>
      <w:marTop w:val="0"/>
      <w:marBottom w:val="0"/>
      <w:divBdr>
        <w:top w:val="none" w:sz="0" w:space="0" w:color="auto"/>
        <w:left w:val="none" w:sz="0" w:space="0" w:color="auto"/>
        <w:bottom w:val="none" w:sz="0" w:space="0" w:color="auto"/>
        <w:right w:val="none" w:sz="0" w:space="0" w:color="auto"/>
      </w:divBdr>
    </w:div>
    <w:div w:id="1921284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www.ebi.ac.uk/ols4/ontologies/ncit/classes/http%253A%252F%252Fpurl.obolibrary.org%252Fobo%252FNCIT_C25164" TargetMode="External"/><Relationship Id="rId117" Type="http://schemas.openxmlformats.org/officeDocument/2006/relationships/hyperlink" Target="https://www.ebi.ac.uk/ols/ontologies/ncit/terms?iri=http%3A%2F%2Fpurl.obolibrary.org%2Fobo%2FNCIT_C3390" TargetMode="External"/><Relationship Id="rId21" Type="http://schemas.openxmlformats.org/officeDocument/2006/relationships/hyperlink" Target="mailto:cparker@wrhi.ac.za" TargetMode="External"/><Relationship Id="rId42" Type="http://schemas.openxmlformats.org/officeDocument/2006/relationships/hyperlink" Target="https://www.ebi.ac.uk/ols4/ontologies/ncit/classes/http%253A%252F%252Fpurl.obolibrary.org%252Fobo%252FNCIT_C41150" TargetMode="External"/><Relationship Id="rId47" Type="http://schemas.openxmlformats.org/officeDocument/2006/relationships/hyperlink" Target="https://www.ebi.ac.uk/ols4/ontologies/ncit/classes/http%253A%252F%252Fpurl.obolibrary.org%252Fobo%252FNCIT_C17953" TargetMode="External"/><Relationship Id="rId63" Type="http://schemas.openxmlformats.org/officeDocument/2006/relationships/hyperlink" Target="https://www.ebi.ac.uk/ols/ontologies/ncit/terms?iri=http%3A%2F%2Fpurl.obolibrary.org%2Fobo%2FNCIT_C25747" TargetMode="External"/><Relationship Id="rId68" Type="http://schemas.openxmlformats.org/officeDocument/2006/relationships/hyperlink" Target="https://www.ebi.ac.uk/ols4/ontologies/ncit/classes/http%253A%252F%252Fpurl.obolibrary.org%252Fobo%252FNCIT_C64433" TargetMode="External"/><Relationship Id="rId84" Type="http://schemas.openxmlformats.org/officeDocument/2006/relationships/hyperlink" Target="https://www.ebi.ac.uk/ols/ontologies/ncit/terms?iri=http%3A%2F%2Fpurl.obolibrary.org%2Fobo%2FNCIT_C64483" TargetMode="External"/><Relationship Id="rId89" Type="http://schemas.openxmlformats.org/officeDocument/2006/relationships/hyperlink" Target="https://www.ebi.ac.uk/ols/ontologies/ncit/terms?iri=http%3A%2F%2Fpurl.obolibrary.org%2Fobo%2FNCIT_C105588" TargetMode="External"/><Relationship Id="rId112" Type="http://schemas.openxmlformats.org/officeDocument/2006/relationships/hyperlink" Target="https://www.ebi.ac.uk/ols4/ontologies/ncit/classes/http%253A%252F%252Fpurl.obolibrary.org%252Fobo%252FNCIT_C49677" TargetMode="External"/><Relationship Id="rId16" Type="http://schemas.openxmlformats.org/officeDocument/2006/relationships/hyperlink" Target="mailto:gueladio.cisse@swisstph.ch" TargetMode="External"/><Relationship Id="rId107" Type="http://schemas.openxmlformats.org/officeDocument/2006/relationships/hyperlink" Target="https://www.ebi.ac.uk/ols4/ontologies/ncit/classes/http%253A%252F%252Fpurl.obolibrary.org%252Fobo%252FNCIT_C25352" TargetMode="External"/><Relationship Id="rId11" Type="http://schemas.openxmlformats.org/officeDocument/2006/relationships/endnotes" Target="endnotes.xml"/><Relationship Id="rId32" Type="http://schemas.openxmlformats.org/officeDocument/2006/relationships/hyperlink" Target="https://www.ebi.ac.uk/ols4/ontologies/ncit/classes/http%253A%252F%252Fpurl.obolibrary.org%252Fobo%252FNCIT_C17049" TargetMode="External"/><Relationship Id="rId37" Type="http://schemas.openxmlformats.org/officeDocument/2006/relationships/hyperlink" Target="https://www.ebi.ac.uk/ols4/ontologies/ncit/classes/http%253A%252F%252Fpurl.obolibrary.org%252Fobo%252FNCIT_C25341" TargetMode="External"/><Relationship Id="rId53" Type="http://schemas.openxmlformats.org/officeDocument/2006/relationships/hyperlink" Target="https://www.ebi.ac.uk/ols/ontologies/ncit/terms?iri=http%3A%2F%2Fpurl.obolibrary.org%2Fobo%2FNCIT_C34632" TargetMode="External"/><Relationship Id="rId58" Type="http://schemas.openxmlformats.org/officeDocument/2006/relationships/hyperlink" Target="https://www.ebi.ac.uk/ols4/ontologies/ncit/classes/http%253A%252F%252Fpurl.obolibrary.org%252Fobo%252FNCIT_C3097" TargetMode="External"/><Relationship Id="rId74" Type="http://schemas.openxmlformats.org/officeDocument/2006/relationships/hyperlink" Target="https://www.ebi.ac.uk/ols/ontologies/efo/terms?iri=http%3A%2F%2Fwww.ebi.ac.uk%2Fefo%2FEFO_0004528" TargetMode="External"/><Relationship Id="rId79" Type="http://schemas.openxmlformats.org/officeDocument/2006/relationships/hyperlink" Target="https://www.ebi.ac.uk/ols/ontologies/ncit/terms?iri=http%3A%2F%2Fpurl.obolibrary.org%2Fobo%2FNCIT_C115514" TargetMode="External"/><Relationship Id="rId102" Type="http://schemas.openxmlformats.org/officeDocument/2006/relationships/hyperlink" Target="https://www.ebi.ac.uk/ols/ontologies/ncit/terms?iri=http%3A%2F%2Fpurl.obolibrary.org%2Fobo%2FNCIT_C64809" TargetMode="External"/><Relationship Id="rId123" Type="http://schemas.openxmlformats.org/officeDocument/2006/relationships/hyperlink" Target="https://www.ebi.ac.uk/ols4/ontologies/ncit/classes/http%253A%252F%252Fpurl.obolibrary.org%252Fobo%252FNCIT_C124475" TargetMode="External"/><Relationship Id="rId5" Type="http://schemas.openxmlformats.org/officeDocument/2006/relationships/customXml" Target="../customXml/item5.xml"/><Relationship Id="rId90" Type="http://schemas.openxmlformats.org/officeDocument/2006/relationships/hyperlink" Target="https://www.ebi.ac.uk/ols/ontologies/ncit/terms?iri=http%3A%2F%2Fpurl.obolibrary.org%2Fobo%2FNCIT_C105587" TargetMode="External"/><Relationship Id="rId95" Type="http://schemas.openxmlformats.org/officeDocument/2006/relationships/hyperlink" Target="https://www.ebi.ac.uk/ols/ontologies/ncit/terms?iri=http%3A%2F%2Fpurl.obolibrary.org%2Fobo%2FNCIT_C74786" TargetMode="External"/><Relationship Id="rId22" Type="http://schemas.openxmlformats.org/officeDocument/2006/relationships/header" Target="header1.xml"/><Relationship Id="rId27" Type="http://schemas.openxmlformats.org/officeDocument/2006/relationships/hyperlink" Target="https://www.ebi.ac.uk/ols4/ontologies/ncit/classes/http%253A%252F%252Fpurl.obolibrary.org%252Fobo%252FNCIT_C25207" TargetMode="External"/><Relationship Id="rId43" Type="http://schemas.openxmlformats.org/officeDocument/2006/relationships/hyperlink" Target="https://www.ebi.ac.uk/ols4/ontologies/ncit/classes/http%253A%252F%252Fpurl.obolibrary.org%252Fobo%252FNCIT_C70811" TargetMode="External"/><Relationship Id="rId48" Type="http://schemas.openxmlformats.org/officeDocument/2006/relationships/hyperlink" Target="https://www.ebi.ac.uk/ols4/ontologies/ncit/classes/http%253A%252F%252Fpurl.obolibrary.org%252Fobo%252FNCIT_C48227" TargetMode="External"/><Relationship Id="rId64" Type="http://schemas.openxmlformats.org/officeDocument/2006/relationships/hyperlink" Target="https://www.ebi.ac.uk/ols4/ontologies/ncit/classes/http%253A%252F%252Fpurl.obolibrary.org%252Fobo%252FNCIT_C92544" TargetMode="External"/><Relationship Id="rId69" Type="http://schemas.openxmlformats.org/officeDocument/2006/relationships/hyperlink" Target="https://www.ebi.ac.uk/ols4/ontologies/ncit/classes/http%253A%252F%252Fpurl.obolibrary.org%252Fobo%252FNCIT_C79463" TargetMode="External"/><Relationship Id="rId113" Type="http://schemas.openxmlformats.org/officeDocument/2006/relationships/hyperlink" Target="https://www.ebi.ac.uk/ols4/ontologies/ncit/classes/http%253A%252F%252Fpurl.obolibrary.org%252Fobo%252FNCIT_C25298" TargetMode="External"/><Relationship Id="rId118" Type="http://schemas.openxmlformats.org/officeDocument/2006/relationships/hyperlink" Target="https://www.ebi.ac.uk/ols/ontologies/ncit/terms?iri=http%3A%2F%2Fpurl.obolibrary.org%2Fobo%2FNCIT_C27996" TargetMode="External"/><Relationship Id="rId80" Type="http://schemas.openxmlformats.org/officeDocument/2006/relationships/hyperlink" Target="https://www.ebi.ac.uk/ols/ontologies/efo/terms?iri=http%3A%2F%2Fwww.ebi.ac.uk%2Fefo%2FEFO_0004748" TargetMode="External"/><Relationship Id="rId85" Type="http://schemas.openxmlformats.org/officeDocument/2006/relationships/hyperlink" Target="https://www.ebi.ac.uk/ols/ontologies/ncit/terms?iri=http%3A%2F%2Fpurl.obolibrary.org%2Fobo%2FNCIT_C64434" TargetMode="External"/><Relationship Id="rId12" Type="http://schemas.openxmlformats.org/officeDocument/2006/relationships/hyperlink" Target="mailto:imbokodo@hvtn.org" TargetMode="External"/><Relationship Id="rId17" Type="http://schemas.openxmlformats.org/officeDocument/2006/relationships/hyperlink" Target="mailto:MChersich@wrhi.ac.za" TargetMode="External"/><Relationship Id="rId33" Type="http://schemas.openxmlformats.org/officeDocument/2006/relationships/hyperlink" Target="https://www.ebi.ac.uk/ols4/ontologies/ncit/classes/http%253A%252F%252Fpurl.obolibrary.org%252Fobo%252FNCIT_C28421" TargetMode="External"/><Relationship Id="rId38" Type="http://schemas.openxmlformats.org/officeDocument/2006/relationships/hyperlink" Target="https://www.ebi.ac.uk/ols/ontologies/ncit/terms?iri=http%3A%2F%2Fpurl.obolibrary.org%2Fobo%2FNCIT_C25407" TargetMode="External"/><Relationship Id="rId59" Type="http://schemas.openxmlformats.org/officeDocument/2006/relationships/hyperlink" Target="https://www.ebi.ac.uk/ols4/ontologies/ncit/classes/http%253A%252F%252Fpurl.obolibrary.org%252Fobo%252FNCIT_C35000" TargetMode="External"/><Relationship Id="rId103" Type="http://schemas.openxmlformats.org/officeDocument/2006/relationships/hyperlink" Target="https://www.ebi.ac.uk/ols/ontologies/cido/terms?iri=http%3A%2F%2Fpurl.obolibrary.org%2Fobo%2FCIDO_0000019" TargetMode="External"/><Relationship Id="rId108" Type="http://schemas.openxmlformats.org/officeDocument/2006/relationships/hyperlink" Target="https://www.ebi.ac.uk/ols/ontologies/ncit/terms?iri=http%3A%2F%2Fpurl.obolibrary.org%2Fobo%2FNCIT_C82621" TargetMode="External"/><Relationship Id="rId124" Type="http://schemas.openxmlformats.org/officeDocument/2006/relationships/fontTable" Target="fontTable.xml"/><Relationship Id="rId54" Type="http://schemas.openxmlformats.org/officeDocument/2006/relationships/hyperlink" Target="https://www.ebi.ac.uk/ols/ontologies/ncit/terms?iri=http%3A%2F%2Fpurl.obolibrary.org%2Fobo%2FNCIT_C3333" TargetMode="External"/><Relationship Id="rId70" Type="http://schemas.openxmlformats.org/officeDocument/2006/relationships/hyperlink" Target="https://www.ebi.ac.uk/ols/ontologies/ncit/terms?iri=http%3A%2F%2Fpurl.obolibrary.org%2Fobo%2FNCIT_C64432" TargetMode="External"/><Relationship Id="rId75" Type="http://schemas.openxmlformats.org/officeDocument/2006/relationships/hyperlink" Target="https://www.ebi.ac.uk/ols/ontologies/ncit/terms?iri=http%3A%2F%2Fpurl.obolibrary.org%2Fobo%2FNCIT_C106581" TargetMode="External"/><Relationship Id="rId91" Type="http://schemas.openxmlformats.org/officeDocument/2006/relationships/hyperlink" Target="https://www.ebi.ac.uk/ols/ontologies/ncit/terms?iri=http%3A%2F%2Fpurl.obolibrary.org%2Fobo%2FNCIT_C64849" TargetMode="External"/><Relationship Id="rId96" Type="http://schemas.openxmlformats.org/officeDocument/2006/relationships/hyperlink" Target="https://www.ebi.ac.uk/ols/ontologies/ncit/terms?iri=http%3A%2F%2Fpurl.obolibrary.org%2Fobo%2FNCIT_C74787" TargetMode="External"/><Relationship Id="rId1" Type="http://schemas.openxmlformats.org/officeDocument/2006/relationships/customXml" Target="../customXml/item1.xml"/><Relationship Id="rId6" Type="http://schemas.openxmlformats.org/officeDocument/2006/relationships/numbering" Target="numbering.xml"/><Relationship Id="rId23" Type="http://schemas.openxmlformats.org/officeDocument/2006/relationships/footer" Target="footer1.xml"/><Relationship Id="rId28" Type="http://schemas.openxmlformats.org/officeDocument/2006/relationships/hyperlink" Target="https://www.ebi.ac.uk/ols4/ontologies/ncit/classes/http%253A%252F%252Fpurl.obolibrary.org%252Fobo%252FNCIT_C68615" TargetMode="External"/><Relationship Id="rId49" Type="http://schemas.openxmlformats.org/officeDocument/2006/relationships/hyperlink" Target="http://purl.obolibrary.org/obo/NCIT_C70740" TargetMode="External"/><Relationship Id="rId114" Type="http://schemas.openxmlformats.org/officeDocument/2006/relationships/hyperlink" Target="https://www.ebi.ac.uk/ols4/ontologies/ncit/classes/http%253A%252F%252Fpurl.obolibrary.org%252Fobo%252FNCIT_C25299" TargetMode="External"/><Relationship Id="rId119" Type="http://schemas.openxmlformats.org/officeDocument/2006/relationships/hyperlink" Target="https://www.ebi.ac.uk/ols4/ontologies/ncit/classes/http%253A%252F%252Fpurl.obolibrary.org%252Fobo%252FNCIT_C76325" TargetMode="External"/><Relationship Id="rId44" Type="http://schemas.openxmlformats.org/officeDocument/2006/relationships/hyperlink" Target="https://www.ebi.ac.uk/ols4/ontologies/ncit/classes/http%253A%252F%252Fpurl.obolibrary.org%252Fobo%252FNCIT_C19796" TargetMode="External"/><Relationship Id="rId60" Type="http://schemas.openxmlformats.org/officeDocument/2006/relationships/hyperlink" Target="https://www.ebi.ac.uk/ols4/ontologies/ncit/classes/http%253A%252F%252Fpurl.obolibrary.org%252Fobo%252FNCIT_C3423" TargetMode="External"/><Relationship Id="rId65" Type="http://schemas.openxmlformats.org/officeDocument/2006/relationships/hyperlink" Target="https://www.ebi.ac.uk/ols4/ontologies/ncit/classes/http%253A%252F%252Fpurl.obolibrary.org%252Fobo%252FNCIT_C103810" TargetMode="External"/><Relationship Id="rId81" Type="http://schemas.openxmlformats.org/officeDocument/2006/relationships/hyperlink" Target="https://www.ebi.ac.uk/ols/ontologies/ncit/terms?iri=http%3A%2F%2Fpurl.obolibrary.org%2Fobo%2FNCIT_C35158" TargetMode="External"/><Relationship Id="rId86" Type="http://schemas.openxmlformats.org/officeDocument/2006/relationships/hyperlink" Target="https://www.ebi.ac.uk/ols/ontologies/ncit/terms?iri=http%3A%2F%2Fpurl.obolibrary.org%2Fobo%2FNCIT_C117748" TargetMode="External"/><Relationship Id="rId13" Type="http://schemas.openxmlformats.org/officeDocument/2006/relationships/hyperlink" Target="http://www.hvtn.org/imbokodo-rfp" TargetMode="External"/><Relationship Id="rId18" Type="http://schemas.openxmlformats.org/officeDocument/2006/relationships/hyperlink" Target="mailto:cjack@csag.uct.ac.za" TargetMode="External"/><Relationship Id="rId39" Type="http://schemas.openxmlformats.org/officeDocument/2006/relationships/hyperlink" Target="https://www.ebi.ac.uk/ols4/ontologies/ncit/classes/http%253A%252F%252Fpurl.obolibrary.org%252Fobo%252FNCIT_C90397" TargetMode="External"/><Relationship Id="rId109" Type="http://schemas.openxmlformats.org/officeDocument/2006/relationships/hyperlink" Target="https://www.ebi.ac.uk/ols/ontologies/ncit/terms?iri=http%3A%2F%2Fpurl.obolibrary.org%2Fobo%2FNCIT_C35094" TargetMode="External"/><Relationship Id="rId34" Type="http://schemas.openxmlformats.org/officeDocument/2006/relationships/hyperlink" Target="https://www.ebi.ac.uk/ols4/ontologies/ncit/classes/http%253A%252F%252Fpurl.obolibrary.org%252Fobo%252FNCIT_C25347" TargetMode="External"/><Relationship Id="rId50" Type="http://schemas.openxmlformats.org/officeDocument/2006/relationships/hyperlink" Target="https://www.ebi.ac.uk/ols4/ontologies/ncit/classes/http%253A%252F%252Fpurl.obolibrary.org%252Fobo%252FNCIT_C3117" TargetMode="External"/><Relationship Id="rId55" Type="http://schemas.openxmlformats.org/officeDocument/2006/relationships/hyperlink" Target="https://www.ebi.ac.uk/ols/ontologies/ncit/terms?iri=http%3A%2F%2Fpurl.obolibrary.org%2Fobo%2FNCIT_C50791" TargetMode="External"/><Relationship Id="rId76" Type="http://schemas.openxmlformats.org/officeDocument/2006/relationships/hyperlink" Target="https://www.ebi.ac.uk/ols/ontologies/snomed/terms?iri=http%3A%2F%2Fsnomed.info%2Fid%2F425581000" TargetMode="External"/><Relationship Id="rId97" Type="http://schemas.openxmlformats.org/officeDocument/2006/relationships/hyperlink" Target="https://www.ebi.ac.uk/ols/ontologies/ncit/terms?iri=http%3A%2F%2Fpurl.obolibrary.org%2Fobo%2FNCIT_C61019" TargetMode="External"/><Relationship Id="rId104" Type="http://schemas.openxmlformats.org/officeDocument/2006/relationships/hyperlink" Target="https://www.ebi.ac.uk/ols/ontologies/ncit/terms?iri=http%3A%2F%2Fpurl.obolibrary.org%2Fobo%2FNCIT_C64548" TargetMode="External"/><Relationship Id="rId120" Type="http://schemas.openxmlformats.org/officeDocument/2006/relationships/hyperlink" Target="https://www.ebi.ac.uk/ols4/ontologies/ncit/classes/http%253A%252F%252Fpurl.obolibrary.org%252Fobo%252FNCIT_C16955" TargetMode="External"/><Relationship Id="rId125" Type="http://schemas.microsoft.com/office/2011/relationships/people" Target="people.xml"/><Relationship Id="rId7" Type="http://schemas.openxmlformats.org/officeDocument/2006/relationships/styles" Target="styles.xml"/><Relationship Id="rId71" Type="http://schemas.openxmlformats.org/officeDocument/2006/relationships/hyperlink" Target="https://www.ebi.ac.uk/ols/ontologies/ncit/terms?iri=http%3A%2F%2Fpurl.obolibrary.org%2Fobo%2FNCIT_C64847" TargetMode="External"/><Relationship Id="rId92" Type="http://schemas.openxmlformats.org/officeDocument/2006/relationships/hyperlink" Target="https://www.ebi.ac.uk/ols/ontologies/ncit/terms?iri=http%3A%2F%2Fpurl.obolibrary.org%2Fobo%2FNCIT_C64431" TargetMode="External"/><Relationship Id="rId2" Type="http://schemas.openxmlformats.org/officeDocument/2006/relationships/customXml" Target="../customXml/item2.xml"/><Relationship Id="rId29" Type="http://schemas.openxmlformats.org/officeDocument/2006/relationships/hyperlink" Target="https://www.ebi.ac.uk/ols4/ontologies/ncit/classes/http%253A%252F%252Fpurl.obolibrary.org%252Fobo%252FNCIT_C25464" TargetMode="External"/><Relationship Id="rId24" Type="http://schemas.openxmlformats.org/officeDocument/2006/relationships/header" Target="header2.xml"/><Relationship Id="rId40" Type="http://schemas.openxmlformats.org/officeDocument/2006/relationships/hyperlink" Target="https://www.ebi.ac.uk/ols4/ontologies/snomed/classes/http%253A%252F%252Fsnomed.info%252Fid%252F224525003" TargetMode="External"/><Relationship Id="rId45" Type="http://schemas.openxmlformats.org/officeDocument/2006/relationships/hyperlink" Target="https://www.ebi.ac.uk/ols4/ontologies/ncit/classes/http%253A%252F%252Fpurl.obolibrary.org%252Fobo%252FNCIT_C20701" TargetMode="External"/><Relationship Id="rId66" Type="http://schemas.openxmlformats.org/officeDocument/2006/relationships/hyperlink" Target="https://www.ebi.ac.uk/ols4/ontologies/ncit/classes/http%253A%252F%252Fpurl.obolibrary.org%252Fobo%252FNCIT_C51951" TargetMode="External"/><Relationship Id="rId87" Type="http://schemas.openxmlformats.org/officeDocument/2006/relationships/hyperlink" Target="https://www.ebi.ac.uk/ols/ontologies/ncit/terms?iri=http%3A%2F%2Fpurl.obolibrary.org%2Fobo%2FNCIT_C105586" TargetMode="External"/><Relationship Id="rId110" Type="http://schemas.openxmlformats.org/officeDocument/2006/relationships/hyperlink" Target="https://www.ebi.ac.uk/ols/ontologies/ncit/terms?iri=http%3A%2F%2Fpurl.obolibrary.org%2Fobo%2FNCIT_C92622" TargetMode="External"/><Relationship Id="rId115" Type="http://schemas.openxmlformats.org/officeDocument/2006/relationships/hyperlink" Target="https://www.ebi.ac.uk/ols4/ontologies/ncit/classes/http%253A%252F%252Fpurl.obolibrary.org%252Fobo%252FNCIT_C49679" TargetMode="External"/><Relationship Id="rId61" Type="http://schemas.openxmlformats.org/officeDocument/2006/relationships/hyperlink" Target="https://www.ebi.ac.uk/ols/ontologies/ncit/terms?iri=http%3A%2F%2Fpurl.obolibrary.org%2Fobo%2FNCIT_C16676" TargetMode="External"/><Relationship Id="rId82" Type="http://schemas.openxmlformats.org/officeDocument/2006/relationships/hyperlink" Target="https://www.ebi.ac.uk/ols/ontologies/ncit/terms?iri=http%3A%2F%2Fpurl.obolibrary.org%2Fobo%2FNCIT_C35650" TargetMode="External"/><Relationship Id="rId19" Type="http://schemas.openxmlformats.org/officeDocument/2006/relationships/hyperlink" Target="mailto:Sibusisiwe.makhanya@ibm.com" TargetMode="External"/><Relationship Id="rId14" Type="http://schemas.openxmlformats.org/officeDocument/2006/relationships/hyperlink" Target="mailto:Imbokodo@hvtn.org" TargetMode="External"/><Relationship Id="rId30" Type="http://schemas.openxmlformats.org/officeDocument/2006/relationships/hyperlink" Target="https://www.ebi.ac.uk/ols4/ontologies/ncit/classes/http%253A%252F%252Fpurl.obolibrary.org%252Fobo%252FNCIT_C164337" TargetMode="External"/><Relationship Id="rId35" Type="http://schemas.openxmlformats.org/officeDocument/2006/relationships/hyperlink" Target="https://www.ebi.ac.uk/ols/ontologies/ncit/terms?iri=http%3A%2F%2Fpurl.obolibrary.org%2Fobo%2FNCIT_C81328" TargetMode="External"/><Relationship Id="rId56" Type="http://schemas.openxmlformats.org/officeDocument/2006/relationships/hyperlink" Target="https://www.ebi.ac.uk/ols4/ontologies/ncit/classes/http%253A%252F%252Fpurl.obolibrary.org%252Fobo%252FNCIT_C35055" TargetMode="External"/><Relationship Id="rId77" Type="http://schemas.openxmlformats.org/officeDocument/2006/relationships/hyperlink" Target="https://www.ebi.ac.uk/ols/ontologies/ncit/terms?iri=http%3A%2F%2Fpurl.obolibrary.org%2Fobo%2FNCIT_C16165" TargetMode="External"/><Relationship Id="rId100" Type="http://schemas.openxmlformats.org/officeDocument/2006/relationships/hyperlink" Target="https://www.ebi.ac.uk/ols/ontologies/ncit/terms?iri=http%3A%2F%2Fpurl.obolibrary.org%2Fobo%2FNCIT_C61034" TargetMode="External"/><Relationship Id="rId105" Type="http://schemas.openxmlformats.org/officeDocument/2006/relationships/hyperlink" Target="https://www.ebi.ac.uk/ols/ontologies/ncit/terms?iri=http%3A%2F%2Fpurl.obolibrary.org%2Fobo%2FNCIT_C103430" TargetMode="External"/><Relationship Id="rId126" Type="http://schemas.openxmlformats.org/officeDocument/2006/relationships/theme" Target="theme/theme1.xml"/><Relationship Id="rId8" Type="http://schemas.openxmlformats.org/officeDocument/2006/relationships/settings" Target="settings.xml"/><Relationship Id="rId51" Type="http://schemas.openxmlformats.org/officeDocument/2006/relationships/hyperlink" Target="https://www.ebi.ac.uk/ols4/ontologies/ncit/classes/http%253A%252F%252Fpurl.obolibrary.org%252Fobo%252FNCIT_C2985" TargetMode="External"/><Relationship Id="rId72" Type="http://schemas.openxmlformats.org/officeDocument/2006/relationships/hyperlink" Target="https://www.ebi.ac.uk/ols/ontologies/efo/terms?iri=http%3A%2F%2Fwww.ebi.ac.uk%2Fefo%2FEFO_0004526" TargetMode="External"/><Relationship Id="rId93" Type="http://schemas.openxmlformats.org/officeDocument/2006/relationships/hyperlink" Target="https://www.ebi.ac.uk/ols/ontologies/ncit/terms?iri=http%3A%2F%2Fpurl.obolibrary.org%2Fobo%2FNCIT_C74781" TargetMode="External"/><Relationship Id="rId98" Type="http://schemas.openxmlformats.org/officeDocument/2006/relationships/hyperlink" Target="https://www.ebi.ac.uk/ols/ontologies/ncit/terms?iri=http%3A%2F%2Fpurl.obolibrary.org%2Fobo%2FNCIT_C64488" TargetMode="External"/><Relationship Id="rId121" Type="http://schemas.openxmlformats.org/officeDocument/2006/relationships/hyperlink" Target="https://www.ebi.ac.uk/ols4/ontologies/ncit/classes/http%253A%252F%252Fpurl.obolibrary.org%252Fobo%252FNCIT_C106551" TargetMode="External"/><Relationship Id="rId3" Type="http://schemas.openxmlformats.org/officeDocument/2006/relationships/customXml" Target="../customXml/item3.xml"/><Relationship Id="rId25" Type="http://schemas.openxmlformats.org/officeDocument/2006/relationships/footer" Target="footer2.xml"/><Relationship Id="rId46" Type="http://schemas.openxmlformats.org/officeDocument/2006/relationships/hyperlink" Target="https://www.ebi.ac.uk/ols4/ontologies/ncit/classes/http%253A%252F%252Fpurl.obolibrary.org%252Fobo%252FNCIT_C179143" TargetMode="External"/><Relationship Id="rId67" Type="http://schemas.openxmlformats.org/officeDocument/2006/relationships/hyperlink" Target="https://www.ebi.ac.uk/ols4/ontologies/ncit/classes/http%253A%252F%252Fpurl.obolibrary.org%252Fobo%252FNCIT_C64467" TargetMode="External"/><Relationship Id="rId116" Type="http://schemas.openxmlformats.org/officeDocument/2006/relationships/hyperlink" Target="https://www.ebi.ac.uk/ols4/ontologies/ncit/classes/http%253A%252F%252Fpurl.obolibrary.org%252Fobo%252FNCIT_C60832" TargetMode="External"/><Relationship Id="rId20" Type="http://schemas.openxmlformats.org/officeDocument/2006/relationships/hyperlink" Target="mailto:gmaimela@wrhi.ac.za" TargetMode="External"/><Relationship Id="rId41" Type="http://schemas.openxmlformats.org/officeDocument/2006/relationships/hyperlink" Target="https://www.ebi.ac.uk/ols4/ontologies/ecto/classes/http%253A%252F%252Fpurl.obolibrary.org%252Fobo%252FECTO_1000032" TargetMode="External"/><Relationship Id="rId62" Type="http://schemas.openxmlformats.org/officeDocument/2006/relationships/hyperlink" Target="https://www.ebi.ac.uk/ols/ontologies/ncit/terms?iri=http%3A%2F%2Fpurl.obolibrary.org%2Fobo%2FNCIT_C399" TargetMode="External"/><Relationship Id="rId83" Type="http://schemas.openxmlformats.org/officeDocument/2006/relationships/hyperlink" Target="https://www.ebi.ac.uk/ols/ontologies/ncit/terms?iri=http%3A%2F%2Fpurl.obolibrary.org%2Fobo%2FNCIT_C61024" TargetMode="External"/><Relationship Id="rId88" Type="http://schemas.openxmlformats.org/officeDocument/2006/relationships/hyperlink" Target="https://www.ebi.ac.uk/ols/ontologies/efo/terms?iri=http%3A%2F%2Fwww.ebi.ac.uk%2Fefo%2FEFO_0004527" TargetMode="External"/><Relationship Id="rId111" Type="http://schemas.openxmlformats.org/officeDocument/2006/relationships/hyperlink" Target="https://www.ebi.ac.uk/ols/ontologies/ncit/terms?iri=http%3A%2F%2Fpurl.obolibrary.org%2Fobo%2FNCIT_C41331" TargetMode="External"/><Relationship Id="rId15" Type="http://schemas.openxmlformats.org/officeDocument/2006/relationships/hyperlink" Target="http://www.hvtn.org/imbokodo-rfp" TargetMode="External"/><Relationship Id="rId36" Type="http://schemas.openxmlformats.org/officeDocument/2006/relationships/hyperlink" Target="https://www.ebi.ac.uk/ols/ontologies/ncit/terms?iri=http%3A%2F%2Fpurl.obolibrary.org%2Fobo%2FNCIT_C16358" TargetMode="External"/><Relationship Id="rId57" Type="http://schemas.openxmlformats.org/officeDocument/2006/relationships/hyperlink" Target="https://www.ebi.ac.uk/ols4/ontologies/ncit/classes/http%253A%252F%252Fpurl.obolibrary.org%252Fobo%252FNCIT_C157155" TargetMode="External"/><Relationship Id="rId106" Type="http://schemas.openxmlformats.org/officeDocument/2006/relationships/hyperlink" Target="https://www.ebi.ac.uk/ols4/ontologies/efo/classes/http%253A%252F%252Fwww.ebi.ac.uk%252Fefo%252FEFO_0004810" TargetMode="External"/><Relationship Id="rId10" Type="http://schemas.openxmlformats.org/officeDocument/2006/relationships/footnotes" Target="footnotes.xml"/><Relationship Id="rId31" Type="http://schemas.openxmlformats.org/officeDocument/2006/relationships/hyperlink" Target="https://www.ebi.ac.uk/ols4/ontologies/ncit/classes/http%253A%252F%252Fpurl.obolibrary.org%252Fobo%252FNCIT_C37908" TargetMode="External"/><Relationship Id="rId52" Type="http://schemas.openxmlformats.org/officeDocument/2006/relationships/hyperlink" Target="https://www.ebi.ac.uk/ols4/ontologies/scdo/classes/http%253A%252F%252Fpurl.obolibrary.org%252Fobo%252FSCDO_0000573" TargetMode="External"/><Relationship Id="rId73" Type="http://schemas.openxmlformats.org/officeDocument/2006/relationships/hyperlink" Target="https://www.ebi.ac.uk/ols/ontologies/ncit/terms?iri=http%3A%2F%2Fpurl.obolibrary.org%2Fobo%2FNCIT_C74737" TargetMode="External"/><Relationship Id="rId78" Type="http://schemas.openxmlformats.org/officeDocument/2006/relationships/hyperlink" Target="https://www.ebi.ac.uk/ols/ontologies/snomed/terms?iri=http%3A%2F%2Fsnomed.info%2Fid%2F713017009" TargetMode="External"/><Relationship Id="rId94" Type="http://schemas.openxmlformats.org/officeDocument/2006/relationships/hyperlink" Target="https://www.ebi.ac.uk/ols/ontologies/ncit/terms?iri=http%3A%2F%2Fpurl.obolibrary.org%2Fobo%2FNCIT_C103451" TargetMode="External"/><Relationship Id="rId99" Type="http://schemas.openxmlformats.org/officeDocument/2006/relationships/hyperlink" Target="https://www.ebi.ac.uk/ols/ontologies/ncit/terms?iri=http%3A%2F%2Fpurl.obolibrary.org%2Fobo%2FNCIT_C139217" TargetMode="External"/><Relationship Id="rId101" Type="http://schemas.openxmlformats.org/officeDocument/2006/relationships/hyperlink" Target="https://www.ebi.ac.uk/ols/ontologies/ncit/terms?iri=http%3A%2F%2Fpurl.obolibrary.org%2Fobo%2FNCIT_C64853" TargetMode="External"/><Relationship Id="rId122" Type="http://schemas.openxmlformats.org/officeDocument/2006/relationships/hyperlink" Target="https://www.ebi.ac.uk/ols4/ontologies/ncit/classes/http%253A%252F%252Fpurl.obolibrary.org%252Fobo%252FNCIT_C34797"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_rels/header2.xml.rels><?xml version="1.0" encoding="UTF-8" standalone="yes"?>
<Relationships xmlns="http://schemas.openxmlformats.org/package/2006/relationships"><Relationship Id="rId3" Type="http://schemas.openxmlformats.org/officeDocument/2006/relationships/image" Target="https://www.hvtn.org/en/community/community-compass/current-issue/cc-current-article3/_jcr_content/par/textimage/image.img.png/1512161230594.png" TargetMode="External"/><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SharedWithUsers xmlns="6d0ea381-1626-4603-a356-2e0ae14a7169">
      <UserInfo>
        <DisplayName>Gross, Mary K</DisplayName>
        <AccountId>9</AccountId>
        <AccountType/>
      </UserInfo>
      <UserInfo>
        <DisplayName>Randhawa, April K</DisplayName>
        <AccountId>26</AccountId>
        <AccountType/>
      </UserInfo>
      <UserInfo>
        <DisplayName>Sanders, Elle M</DisplayName>
        <AccountId>72</AccountId>
        <AccountType/>
      </UserInfo>
      <UserInfo>
        <DisplayName>Blakey, Sarah E</DisplayName>
        <AccountId>62</AccountId>
        <AccountType/>
      </UserInfo>
      <UserInfo>
        <DisplayName>Briesemeister, Liz</DisplayName>
        <AccountId>61</AccountId>
        <AccountType/>
      </UserInfo>
      <UserInfo>
        <DisplayName>Bunts, Lisa A</DisplayName>
        <AccountId>19</AccountId>
        <AccountType/>
      </UserInfo>
      <UserInfo>
        <DisplayName>Na, Nicole E</DisplayName>
        <AccountId>57</AccountId>
        <AccountType/>
      </UserInfo>
      <UserInfo>
        <DisplayName>Hural PhD, John</DisplayName>
        <AccountId>17</AccountId>
        <AccountType/>
      </UserInfo>
      <UserInfo>
        <DisplayName>Kublin MD, MPH, James</DisplayName>
        <AccountId>56</AccountId>
        <AccountType/>
      </UserInfo>
      <UserInfo>
        <DisplayName>Andriesen, Jessica G</DisplayName>
        <AccountId>79</AccountId>
        <AccountType/>
      </UserInfo>
      <UserInfo>
        <DisplayName>Takalani, Azwidihwi N</DisplayName>
        <AccountId>80</AccountId>
        <AccountType/>
      </UserInfo>
      <UserInfo>
        <DisplayName>Miner PhD, Mindy</DisplayName>
        <AccountId>82</AccountId>
        <AccountType/>
      </UserInfo>
      <UserInfo>
        <DisplayName>Donohue, Lisa M</DisplayName>
        <AccountId>66</AccountId>
        <AccountType/>
      </UserInfo>
    </SharedWithUsers>
    <_activity xmlns="84e45b98-9724-46df-936f-ec42a4cf951b" xsi:nil="true"/>
  </documentManagement>
</p:properties>
</file>

<file path=customXml/itemProps1.xml><?xml version="1.0" encoding="utf-8"?>
<ds:datastoreItem xmlns:ds="http://schemas.openxmlformats.org/officeDocument/2006/customXml" ds:itemID="{1456AACA-10D8-4C58-BE57-296AF3D2D4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9138A11-7321-43C9-9D24-23BACAB500F1}">
  <ds:schemaRefs>
    <ds:schemaRef ds:uri="http://schemas.openxmlformats.org/officeDocument/2006/bibliography"/>
  </ds:schemaRefs>
</ds:datastoreItem>
</file>

<file path=customXml/itemProps3.xml><?xml version="1.0" encoding="utf-8"?>
<ds:datastoreItem xmlns:ds="http://schemas.openxmlformats.org/officeDocument/2006/customXml" ds:itemID="{8B75256A-6C7E-45F8-A785-60352C88CA4F}">
  <ds:schemaRefs>
    <ds:schemaRef ds:uri="http://schemas.microsoft.com/office/2006/metadata/longProperties"/>
  </ds:schemaRefs>
</ds:datastoreItem>
</file>

<file path=customXml/itemProps4.xml><?xml version="1.0" encoding="utf-8"?>
<ds:datastoreItem xmlns:ds="http://schemas.openxmlformats.org/officeDocument/2006/customXml" ds:itemID="{78A753E2-E624-45FF-8593-C7233BEC7BC7}">
  <ds:schemaRefs>
    <ds:schemaRef ds:uri="http://schemas.microsoft.com/sharepoint/v3/contenttype/forms"/>
  </ds:schemaRefs>
</ds:datastoreItem>
</file>

<file path=customXml/itemProps5.xml><?xml version="1.0" encoding="utf-8"?>
<ds:datastoreItem xmlns:ds="http://schemas.openxmlformats.org/officeDocument/2006/customXml" ds:itemID="{0EE5EF9E-A584-49F9-AB4B-B077B525CC6C}">
  <ds:schemaRefs>
    <ds:schemaRef ds:uri="http://purl.org/dc/elements/1.1/"/>
    <ds:schemaRef ds:uri="http://www.w3.org/XML/1998/namespace"/>
    <ds:schemaRef ds:uri="http://purl.org/dc/terms/"/>
    <ds:schemaRef ds:uri="http://purl.org/dc/dcmitype/"/>
    <ds:schemaRef ds:uri="84e45b98-9724-46df-936f-ec42a4cf951b"/>
    <ds:schemaRef ds:uri="http://schemas.microsoft.com/office/2006/metadata/properties"/>
    <ds:schemaRef ds:uri="http://schemas.microsoft.com/office/2006/documentManagement/types"/>
    <ds:schemaRef ds:uri="http://schemas.openxmlformats.org/package/2006/metadata/core-properties"/>
    <ds:schemaRef ds:uri="http://schemas.microsoft.com/office/infopath/2007/PartnerControls"/>
    <ds:schemaRef ds:uri="6d0ea381-1626-4603-a356-2e0ae14a7169"/>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6396</Words>
  <Characters>56775</Characters>
  <Application>Microsoft Office Word</Application>
  <DocSecurity>4</DocSecurity>
  <Lines>1234</Lines>
  <Paragraphs>625</Paragraphs>
  <ScaleCrop>false</ScaleCrop>
  <HeadingPairs>
    <vt:vector size="2" baseType="variant">
      <vt:variant>
        <vt:lpstr>Title</vt:lpstr>
      </vt:variant>
      <vt:variant>
        <vt:i4>1</vt:i4>
      </vt:variant>
    </vt:vector>
  </HeadingPairs>
  <TitlesOfParts>
    <vt:vector size="1" baseType="lpstr">
      <vt:lpstr>&lt;&lt;Insert title of proposed study&gt;&gt;</vt:lpstr>
    </vt:vector>
  </TitlesOfParts>
  <Company>FHCRC</Company>
  <LinksUpToDate>false</LinksUpToDate>
  <CharactersWithSpaces>62546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&lt;&lt;Insert title of proposed study&gt;&gt;</dc:title>
  <dc:subject/>
  <dc:creator>April Randhawa</dc:creator>
  <cp:keywords/>
  <cp:lastModifiedBy>Craig Parker</cp:lastModifiedBy>
  <cp:revision>2</cp:revision>
  <cp:lastPrinted>2023-02-06T18:44:00Z</cp:lastPrinted>
  <dcterms:created xsi:type="dcterms:W3CDTF">2024-04-19T08:16:00Z</dcterms:created>
  <dcterms:modified xsi:type="dcterms:W3CDTF">2024-04-19T08:16:00Z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0x0101006CDDA926EB07344AB32891125AAEC5BC</vt:lpwstr>
  </property>
  <property fmtid="{D5CDD505-2E9C-101B-9397-08002B2CF9AE}" pid="3" name="Document Type">
    <vt:lpwstr>Conducting Research</vt:lpwstr>
  </property>
  <property fmtid="{D5CDD505-2E9C-101B-9397-08002B2CF9AE}" pid="4" name="Sequence">
    <vt:lpwstr>4.00000000000000</vt:lpwstr>
  </property>
  <property fmtid="{D5CDD505-2E9C-101B-9397-08002B2CF9AE}" pid="5" name="display_urn:schemas-microsoft-com:office:office#SharedWithUsers">
    <vt:lpwstr>Gross, Mary K;Randhawa, April K</vt:lpwstr>
  </property>
  <property fmtid="{D5CDD505-2E9C-101B-9397-08002B2CF9AE}" pid="6" name="SharedWithUsers">
    <vt:lpwstr>9;#Gross, Mary K;#26;#Randhawa, April K</vt:lpwstr>
  </property>
  <property fmtid="{D5CDD505-2E9C-101B-9397-08002B2CF9AE}" pid="7" name="MediaServiceImageTags">
    <vt:lpwstr/>
  </property>
  <property fmtid="{D5CDD505-2E9C-101B-9397-08002B2CF9AE}" pid="8" name="GrammarlyDocumentId">
    <vt:lpwstr>aed028602e4094c355524494e9e422b5f8a38fbde9ec644a003c48058806a91e</vt:lpwstr>
  </property>
</Properties>
</file>