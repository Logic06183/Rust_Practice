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7E139" w14:textId="77777777" w:rsidR="002E5488" w:rsidRPr="005F4197" w:rsidRDefault="002E5488" w:rsidP="002E5488">
      <w:pPr>
        <w:pStyle w:val="Heading1"/>
        <w:keepNext w:val="0"/>
        <w:spacing w:before="120" w:after="0"/>
        <w:jc w:val="center"/>
        <w:rPr>
          <w:bCs w:val="0"/>
          <w:caps/>
          <w:sz w:val="22"/>
          <w:szCs w:val="22"/>
        </w:rPr>
      </w:pPr>
      <w:r w:rsidRPr="005F4197">
        <w:rPr>
          <w:bCs w:val="0"/>
          <w:caps/>
          <w:sz w:val="22"/>
          <w:szCs w:val="22"/>
        </w:rPr>
        <w:t xml:space="preserve">ACTG Data Analysis Concept Sheet (DACS) </w:t>
      </w:r>
    </w:p>
    <w:p w14:paraId="45467DBC" w14:textId="6028462F" w:rsidR="008F4975" w:rsidRPr="008C1C02" w:rsidRDefault="002E5488" w:rsidP="002E5488">
      <w:pPr>
        <w:pStyle w:val="Heading1"/>
        <w:keepNext w:val="0"/>
        <w:spacing w:before="0"/>
        <w:jc w:val="center"/>
        <w:rPr>
          <w:b w:val="0"/>
          <w:bCs w:val="0"/>
          <w:caps/>
          <w:sz w:val="22"/>
          <w:szCs w:val="22"/>
        </w:rPr>
      </w:pPr>
      <w:r w:rsidRPr="008C1C02">
        <w:rPr>
          <w:b w:val="0"/>
          <w:bCs w:val="0"/>
          <w:caps/>
          <w:sz w:val="22"/>
          <w:szCs w:val="22"/>
        </w:rPr>
        <w:t>INSTRUCTIONS AND Proposal format</w:t>
      </w:r>
    </w:p>
    <w:p w14:paraId="3C527C53" w14:textId="77777777" w:rsidR="008D28AF" w:rsidRDefault="008D28AF" w:rsidP="00611F9C">
      <w:pPr>
        <w:jc w:val="center"/>
        <w:outlineLvl w:val="1"/>
        <w:rPr>
          <w:rFonts w:ascii="Arial" w:hAnsi="Arial" w:cs="Arial"/>
          <w:sz w:val="22"/>
          <w:szCs w:val="22"/>
          <w:u w:val="single"/>
        </w:rPr>
      </w:pPr>
    </w:p>
    <w:p w14:paraId="43784CA0" w14:textId="77777777" w:rsidR="008D28AF" w:rsidRPr="00CB700A" w:rsidRDefault="008D28AF" w:rsidP="00611F9C">
      <w:pPr>
        <w:jc w:val="center"/>
        <w:outlineLvl w:val="1"/>
        <w:rPr>
          <w:rFonts w:ascii="Arial" w:hAnsi="Arial" w:cs="Arial"/>
          <w:sz w:val="22"/>
          <w:szCs w:val="22"/>
          <w:u w:val="single"/>
        </w:rPr>
      </w:pPr>
      <w:r w:rsidRPr="001B2586">
        <w:rPr>
          <w:rFonts w:ascii="Arial" w:hAnsi="Arial" w:cs="Arial"/>
          <w:sz w:val="22"/>
          <w:szCs w:val="22"/>
          <w:u w:val="single"/>
        </w:rPr>
        <w:t>Instructions</w:t>
      </w:r>
    </w:p>
    <w:p w14:paraId="7920731C" w14:textId="77777777" w:rsidR="008D28AF" w:rsidRPr="00CB700A" w:rsidRDefault="008D28AF" w:rsidP="00611F9C">
      <w:pPr>
        <w:outlineLvl w:val="1"/>
        <w:rPr>
          <w:rFonts w:ascii="Arial" w:hAnsi="Arial" w:cs="Arial"/>
          <w:sz w:val="22"/>
          <w:szCs w:val="22"/>
        </w:rPr>
      </w:pPr>
    </w:p>
    <w:p w14:paraId="10BE4C00" w14:textId="77777777" w:rsidR="002E5488" w:rsidRPr="005D1289" w:rsidRDefault="002E5488" w:rsidP="002E5488">
      <w:pPr>
        <w:spacing w:after="120"/>
        <w:outlineLvl w:val="1"/>
        <w:rPr>
          <w:rFonts w:ascii="Arial" w:hAnsi="Arial" w:cs="Arial"/>
          <w:i/>
          <w:sz w:val="22"/>
          <w:szCs w:val="22"/>
        </w:rPr>
      </w:pPr>
      <w:r w:rsidRPr="005D1289">
        <w:rPr>
          <w:rFonts w:ascii="Arial" w:hAnsi="Arial" w:cs="Arial"/>
          <w:i/>
          <w:sz w:val="22"/>
          <w:szCs w:val="22"/>
        </w:rPr>
        <w:t>General</w:t>
      </w:r>
    </w:p>
    <w:p w14:paraId="6F766859" w14:textId="77777777" w:rsidR="002E5488" w:rsidRPr="00922409" w:rsidRDefault="002E5488" w:rsidP="002E5488">
      <w:pPr>
        <w:outlineLvl w:val="1"/>
        <w:rPr>
          <w:rFonts w:ascii="Arial" w:hAnsi="Arial" w:cs="Arial"/>
          <w:sz w:val="22"/>
          <w:szCs w:val="22"/>
        </w:rPr>
      </w:pPr>
      <w:r w:rsidRPr="00922409">
        <w:rPr>
          <w:rFonts w:ascii="Arial" w:hAnsi="Arial" w:cs="Arial"/>
          <w:sz w:val="22"/>
          <w:szCs w:val="22"/>
        </w:rPr>
        <w:t>Per SOP ACTG-106, a DACS is a proposal that describes a research project and requests data from one or more existing ACTG studies (including ACTG protocols</w:t>
      </w:r>
      <w:r>
        <w:rPr>
          <w:rFonts w:ascii="Arial" w:hAnsi="Arial" w:cs="Arial"/>
          <w:sz w:val="22"/>
          <w:szCs w:val="22"/>
        </w:rPr>
        <w:t xml:space="preserve">, </w:t>
      </w:r>
      <w:r w:rsidRPr="005D1289">
        <w:rPr>
          <w:rFonts w:ascii="Arial" w:hAnsi="Arial" w:cs="Arial"/>
          <w:sz w:val="22"/>
          <w:szCs w:val="22"/>
        </w:rPr>
        <w:t>Data Requests [DRs]</w:t>
      </w:r>
      <w:r w:rsidRPr="00922409">
        <w:rPr>
          <w:rFonts w:ascii="Arial" w:hAnsi="Arial" w:cs="Arial"/>
          <w:sz w:val="22"/>
          <w:szCs w:val="22"/>
        </w:rPr>
        <w:t xml:space="preserve"> and New Works Concept Sheet [NWCS]) for use in completing that research project. Unless the ACTG has designated a protocol as </w:t>
      </w:r>
      <w:r>
        <w:rPr>
          <w:rFonts w:ascii="Arial" w:hAnsi="Arial" w:cs="Arial"/>
          <w:sz w:val="22"/>
          <w:szCs w:val="22"/>
        </w:rPr>
        <w:t>concluded</w:t>
      </w:r>
      <w:r w:rsidRPr="00922409">
        <w:rPr>
          <w:rFonts w:ascii="Arial" w:hAnsi="Arial" w:cs="Arial"/>
          <w:sz w:val="22"/>
          <w:szCs w:val="22"/>
        </w:rPr>
        <w:t>, the objectives of the DACS should not overlap with objectives specified in the ACTG protocol(s) or defined as a secondary analys</w:t>
      </w:r>
      <w:r>
        <w:rPr>
          <w:rFonts w:ascii="Arial" w:hAnsi="Arial" w:cs="Arial"/>
          <w:sz w:val="22"/>
          <w:szCs w:val="22"/>
        </w:rPr>
        <w:t>e</w:t>
      </w:r>
      <w:r w:rsidRPr="00922409">
        <w:rPr>
          <w:rFonts w:ascii="Arial" w:hAnsi="Arial" w:cs="Arial"/>
          <w:sz w:val="22"/>
          <w:szCs w:val="22"/>
        </w:rPr>
        <w:t xml:space="preserve">s for the ACTG protocol(s). The objectives should also not overlap with objectives specified in an </w:t>
      </w:r>
      <w:r>
        <w:rPr>
          <w:rFonts w:ascii="Arial" w:hAnsi="Arial" w:cs="Arial"/>
          <w:sz w:val="22"/>
          <w:szCs w:val="22"/>
        </w:rPr>
        <w:t>ACTG-</w:t>
      </w:r>
      <w:r w:rsidRPr="00922409">
        <w:rPr>
          <w:rFonts w:ascii="Arial" w:hAnsi="Arial" w:cs="Arial"/>
          <w:sz w:val="22"/>
          <w:szCs w:val="22"/>
        </w:rPr>
        <w:t>approved but not</w:t>
      </w:r>
      <w:r>
        <w:rPr>
          <w:rFonts w:ascii="Arial" w:hAnsi="Arial" w:cs="Arial"/>
          <w:sz w:val="22"/>
          <w:szCs w:val="22"/>
        </w:rPr>
        <w:t xml:space="preserve"> </w:t>
      </w:r>
      <w:r w:rsidRPr="00922409">
        <w:rPr>
          <w:rFonts w:ascii="Arial" w:hAnsi="Arial" w:cs="Arial"/>
          <w:sz w:val="22"/>
          <w:szCs w:val="22"/>
        </w:rPr>
        <w:t xml:space="preserve">yet </w:t>
      </w:r>
      <w:r>
        <w:rPr>
          <w:rFonts w:ascii="Arial" w:hAnsi="Arial" w:cs="Arial"/>
          <w:sz w:val="22"/>
          <w:szCs w:val="22"/>
        </w:rPr>
        <w:t xml:space="preserve">concluded </w:t>
      </w:r>
      <w:r w:rsidRPr="005D1289">
        <w:rPr>
          <w:rFonts w:ascii="Arial" w:hAnsi="Arial" w:cs="Arial"/>
          <w:sz w:val="22"/>
          <w:szCs w:val="22"/>
        </w:rPr>
        <w:t>DR or</w:t>
      </w:r>
      <w:r w:rsidRPr="00922409">
        <w:rPr>
          <w:rFonts w:ascii="Arial" w:hAnsi="Arial" w:cs="Arial"/>
          <w:sz w:val="22"/>
          <w:szCs w:val="22"/>
        </w:rPr>
        <w:t xml:space="preserve"> NWCS. Requests for data to be used in analyses to be undertaken by, and without the financial support of, the Statistical and Data Analysis Center (SDAC) should be submitted using the Data Request (DR) proposal format. Refer to SOP ACTG-106 and ACTG-158 for more information about the DACS and DR processes, respectively. </w:t>
      </w:r>
    </w:p>
    <w:p w14:paraId="2C8E220F" w14:textId="77777777" w:rsidR="002E5488" w:rsidRPr="00922409" w:rsidRDefault="002E5488" w:rsidP="002E5488">
      <w:pPr>
        <w:outlineLvl w:val="1"/>
        <w:rPr>
          <w:rFonts w:ascii="Arial" w:hAnsi="Arial" w:cs="Arial"/>
          <w:sz w:val="22"/>
          <w:szCs w:val="22"/>
        </w:rPr>
      </w:pPr>
    </w:p>
    <w:p w14:paraId="63BD5983" w14:textId="77777777" w:rsidR="002E5488" w:rsidRPr="00922409" w:rsidRDefault="002E5488" w:rsidP="002E5488">
      <w:pPr>
        <w:outlineLvl w:val="1"/>
        <w:rPr>
          <w:rFonts w:ascii="Arial" w:hAnsi="Arial" w:cs="Arial"/>
          <w:sz w:val="22"/>
          <w:szCs w:val="22"/>
        </w:rPr>
      </w:pPr>
      <w:r w:rsidRPr="00922409">
        <w:rPr>
          <w:rFonts w:ascii="Arial" w:hAnsi="Arial" w:cs="Arial"/>
          <w:sz w:val="22"/>
          <w:szCs w:val="22"/>
        </w:rPr>
        <w:t xml:space="preserve">The DACS proposal must be </w:t>
      </w:r>
      <w:r w:rsidRPr="00922409">
        <w:rPr>
          <w:rFonts w:ascii="Arial" w:hAnsi="Arial" w:cs="Arial"/>
          <w:sz w:val="22"/>
          <w:szCs w:val="22"/>
          <w:u w:val="single"/>
        </w:rPr>
        <w:t>no longer than 5</w:t>
      </w:r>
      <w:r w:rsidRPr="00922409">
        <w:rPr>
          <w:rFonts w:ascii="Arial" w:hAnsi="Arial" w:cs="Arial"/>
          <w:sz w:val="22"/>
          <w:szCs w:val="22"/>
        </w:rPr>
        <w:t xml:space="preserve"> pages and in Arial 11-point font (preferably in Microsoft Word), and must be submitted electronically via the ACTG Proposal Submission System at </w:t>
      </w:r>
      <w:hyperlink r:id="rId8" w:history="1">
        <w:r w:rsidRPr="0065393B">
          <w:rPr>
            <w:rStyle w:val="Hyperlink"/>
            <w:rFonts w:ascii="Arial" w:hAnsi="Arial" w:cs="Arial"/>
            <w:sz w:val="22"/>
            <w:szCs w:val="22"/>
          </w:rPr>
          <w:t>https://submit.mis.s-3.net</w:t>
        </w:r>
      </w:hyperlink>
      <w:r>
        <w:rPr>
          <w:rStyle w:val="Hyperlink"/>
          <w:rFonts w:ascii="Arial" w:hAnsi="Arial" w:cs="Arial"/>
          <w:sz w:val="22"/>
          <w:szCs w:val="22"/>
        </w:rPr>
        <w:t>/</w:t>
      </w:r>
      <w:r w:rsidRPr="00922409">
        <w:rPr>
          <w:rFonts w:ascii="Arial" w:hAnsi="Arial" w:cs="Arial"/>
          <w:bCs/>
          <w:sz w:val="22"/>
          <w:szCs w:val="22"/>
        </w:rPr>
        <w:t>.</w:t>
      </w:r>
      <w:r w:rsidRPr="00922409">
        <w:rPr>
          <w:rFonts w:ascii="Arial" w:hAnsi="Arial" w:cs="Arial"/>
          <w:sz w:val="22"/>
          <w:szCs w:val="22"/>
        </w:rPr>
        <w:t xml:space="preserve"> </w:t>
      </w:r>
      <w:r w:rsidRPr="00922409">
        <w:rPr>
          <w:rFonts w:ascii="Arial" w:hAnsi="Arial" w:cs="Arial"/>
          <w:color w:val="000000"/>
          <w:sz w:val="22"/>
          <w:szCs w:val="22"/>
        </w:rPr>
        <w:t xml:space="preserve">All essential materials for review must be included within the page limit. DACS reviewers may or may not choose to review </w:t>
      </w:r>
      <w:r w:rsidRPr="00922409">
        <w:rPr>
          <w:rFonts w:ascii="Arial" w:hAnsi="Arial" w:cs="Arial"/>
          <w:sz w:val="22"/>
          <w:szCs w:val="22"/>
        </w:rPr>
        <w:t xml:space="preserve">supporting materials (e.g., published articles or data) attached as appendices. </w:t>
      </w:r>
    </w:p>
    <w:p w14:paraId="721FDC0A" w14:textId="77777777" w:rsidR="002E5488" w:rsidRPr="00922409" w:rsidRDefault="002E5488" w:rsidP="002E5488">
      <w:pPr>
        <w:rPr>
          <w:rFonts w:ascii="Arial" w:hAnsi="Arial" w:cs="Arial"/>
          <w:sz w:val="22"/>
          <w:szCs w:val="22"/>
        </w:rPr>
      </w:pPr>
    </w:p>
    <w:p w14:paraId="4B496996" w14:textId="77777777" w:rsidR="002E5488" w:rsidRDefault="002E5488" w:rsidP="002E5488">
      <w:pPr>
        <w:rPr>
          <w:rFonts w:ascii="Arial" w:hAnsi="Arial" w:cs="Arial"/>
          <w:i/>
          <w:sz w:val="22"/>
          <w:szCs w:val="22"/>
        </w:rPr>
      </w:pPr>
      <w:r>
        <w:rPr>
          <w:rFonts w:ascii="Arial" w:hAnsi="Arial" w:cs="Arial"/>
          <w:i/>
          <w:sz w:val="22"/>
          <w:szCs w:val="22"/>
        </w:rPr>
        <w:t>Language Preference</w:t>
      </w:r>
    </w:p>
    <w:p w14:paraId="5A64865E" w14:textId="77777777" w:rsidR="002E5488" w:rsidRDefault="002E5488" w:rsidP="002E5488">
      <w:pPr>
        <w:rPr>
          <w:rFonts w:ascii="Arial" w:hAnsi="Arial" w:cs="Arial"/>
          <w:sz w:val="22"/>
          <w:szCs w:val="22"/>
        </w:rPr>
      </w:pPr>
      <w:r w:rsidRPr="00922409">
        <w:rPr>
          <w:rFonts w:ascii="Arial" w:hAnsi="Arial" w:cs="Arial"/>
          <w:sz w:val="22"/>
          <w:szCs w:val="22"/>
        </w:rPr>
        <w:t>The term “participant” is to be used instead of “subject” or “patient” in all network studies, including DACSs.</w:t>
      </w:r>
    </w:p>
    <w:p w14:paraId="5D83AD0C" w14:textId="77777777" w:rsidR="002E5488" w:rsidRDefault="002E5488" w:rsidP="002E5488">
      <w:pPr>
        <w:rPr>
          <w:rFonts w:ascii="Arial" w:hAnsi="Arial" w:cs="Arial"/>
          <w:sz w:val="22"/>
          <w:szCs w:val="22"/>
        </w:rPr>
      </w:pPr>
    </w:p>
    <w:p w14:paraId="1F928A97" w14:textId="77777777" w:rsidR="002E5488" w:rsidRDefault="002E5488" w:rsidP="002E5488">
      <w:pPr>
        <w:spacing w:after="120"/>
        <w:rPr>
          <w:rFonts w:ascii="Arial" w:hAnsi="Arial" w:cs="Arial"/>
          <w:i/>
          <w:sz w:val="22"/>
          <w:szCs w:val="22"/>
        </w:rPr>
      </w:pPr>
      <w:r>
        <w:rPr>
          <w:rFonts w:ascii="Arial" w:hAnsi="Arial" w:cs="Arial"/>
          <w:i/>
          <w:sz w:val="22"/>
          <w:szCs w:val="22"/>
        </w:rPr>
        <w:t>Letters of Support for NIH Grants</w:t>
      </w:r>
    </w:p>
    <w:p w14:paraId="53DB858A" w14:textId="77777777" w:rsidR="002E5488" w:rsidRDefault="002E5488" w:rsidP="002E5488">
      <w:pPr>
        <w:widowControl/>
        <w:rPr>
          <w:rFonts w:ascii="Arial" w:hAnsi="Arial" w:cs="Arial"/>
          <w:sz w:val="22"/>
          <w:szCs w:val="22"/>
        </w:rPr>
      </w:pPr>
      <w:r w:rsidRPr="005B5690">
        <w:rPr>
          <w:rFonts w:ascii="Arial" w:hAnsi="Arial" w:cs="Arial"/>
          <w:sz w:val="22"/>
          <w:szCs w:val="22"/>
        </w:rPr>
        <w:t xml:space="preserve">If this </w:t>
      </w:r>
      <w:r>
        <w:rPr>
          <w:rFonts w:ascii="Arial" w:hAnsi="Arial" w:cs="Arial"/>
          <w:sz w:val="22"/>
          <w:szCs w:val="22"/>
        </w:rPr>
        <w:t>DACS</w:t>
      </w:r>
      <w:r w:rsidRPr="005B5690">
        <w:rPr>
          <w:rFonts w:ascii="Arial" w:hAnsi="Arial" w:cs="Arial"/>
          <w:sz w:val="22"/>
          <w:szCs w:val="22"/>
        </w:rPr>
        <w:t xml:space="preserve"> will be submitted for consideration for an NIH grant and a letter of support (LOS) from the network is required, please submit a LOS request at least 6 weeks prior to the grant application deadline. Submit your request and accompanying documents to the ACTG NCC Leadership Group to </w:t>
      </w:r>
      <w:hyperlink r:id="rId9" w:history="1">
        <w:r w:rsidRPr="0065393B">
          <w:rPr>
            <w:rStyle w:val="Hyperlink"/>
            <w:rFonts w:ascii="Arial" w:hAnsi="Arial" w:cs="Arial"/>
            <w:sz w:val="22"/>
            <w:szCs w:val="22"/>
          </w:rPr>
          <w:t>LCSG@dlhcorp.com</w:t>
        </w:r>
      </w:hyperlink>
      <w:r w:rsidRPr="005B5690">
        <w:rPr>
          <w:rFonts w:ascii="Arial" w:hAnsi="Arial" w:cs="Arial"/>
          <w:sz w:val="22"/>
          <w:szCs w:val="22"/>
        </w:rPr>
        <w:t>. Refer to SOP ACTG-152, ACTG-Related Grant Applications and Letters of Support, for the documents required to be submitted along with the request.</w:t>
      </w:r>
    </w:p>
    <w:p w14:paraId="279EF24D" w14:textId="77777777" w:rsidR="002E5488" w:rsidRPr="005B5690" w:rsidRDefault="002E5488" w:rsidP="002E5488">
      <w:pPr>
        <w:widowControl/>
        <w:rPr>
          <w:rFonts w:ascii="Arial" w:hAnsi="Arial" w:cs="Arial"/>
          <w:sz w:val="22"/>
          <w:szCs w:val="22"/>
        </w:rPr>
      </w:pPr>
    </w:p>
    <w:p w14:paraId="17C22E6B" w14:textId="77777777" w:rsidR="002E5488" w:rsidRPr="00922409" w:rsidRDefault="002E5488" w:rsidP="002E5488">
      <w:pPr>
        <w:jc w:val="center"/>
        <w:rPr>
          <w:rFonts w:ascii="Arial" w:hAnsi="Arial" w:cs="Arial"/>
          <w:sz w:val="22"/>
          <w:szCs w:val="22"/>
          <w:u w:val="single"/>
        </w:rPr>
      </w:pPr>
      <w:r w:rsidRPr="00922409">
        <w:rPr>
          <w:rFonts w:ascii="Arial" w:hAnsi="Arial" w:cs="Arial"/>
          <w:sz w:val="22"/>
          <w:szCs w:val="22"/>
          <w:u w:val="single"/>
        </w:rPr>
        <w:t>Proposal Format</w:t>
      </w:r>
    </w:p>
    <w:p w14:paraId="0F7B8C6D" w14:textId="77777777" w:rsidR="002E5488" w:rsidRPr="00922409" w:rsidRDefault="002E5488" w:rsidP="002E5488">
      <w:pPr>
        <w:rPr>
          <w:rFonts w:ascii="Arial" w:hAnsi="Arial" w:cs="Arial"/>
          <w:sz w:val="22"/>
          <w:szCs w:val="22"/>
        </w:rPr>
      </w:pPr>
    </w:p>
    <w:p w14:paraId="7BFBAA53" w14:textId="77777777" w:rsidR="00A02CC2" w:rsidRDefault="00A02CC2">
      <w:pPr>
        <w:widowControl/>
        <w:rPr>
          <w:rFonts w:ascii="Arial" w:hAnsi="Arial" w:cs="Arial"/>
          <w:sz w:val="22"/>
          <w:szCs w:val="22"/>
        </w:rPr>
      </w:pPr>
      <w:r>
        <w:rPr>
          <w:rFonts w:ascii="Arial" w:hAnsi="Arial" w:cs="Arial"/>
          <w:sz w:val="22"/>
          <w:szCs w:val="22"/>
        </w:rPr>
        <w:br w:type="page"/>
      </w:r>
    </w:p>
    <w:p w14:paraId="11C6E500" w14:textId="56BF17AA" w:rsidR="002E5488" w:rsidRPr="00922409" w:rsidRDefault="002E5488" w:rsidP="002E5488">
      <w:pPr>
        <w:rPr>
          <w:rFonts w:ascii="Arial" w:hAnsi="Arial" w:cs="Arial"/>
          <w:sz w:val="22"/>
          <w:szCs w:val="22"/>
        </w:rPr>
      </w:pPr>
      <w:r w:rsidRPr="00922409">
        <w:rPr>
          <w:rFonts w:ascii="Arial" w:hAnsi="Arial" w:cs="Arial"/>
          <w:sz w:val="22"/>
          <w:szCs w:val="22"/>
        </w:rPr>
        <w:lastRenderedPageBreak/>
        <w:t>STUDY TITLE:</w:t>
      </w:r>
    </w:p>
    <w:p w14:paraId="164BFBB5" w14:textId="6E7822AD" w:rsidR="002E5488" w:rsidRDefault="002E5488" w:rsidP="002E5488">
      <w:pPr>
        <w:rPr>
          <w:rFonts w:ascii="Arial" w:hAnsi="Arial" w:cs="Arial"/>
          <w:sz w:val="22"/>
          <w:szCs w:val="22"/>
        </w:rPr>
      </w:pPr>
      <w:r w:rsidRPr="00922409">
        <w:rPr>
          <w:rFonts w:ascii="Arial" w:hAnsi="Arial" w:cs="Arial"/>
          <w:sz w:val="22"/>
          <w:szCs w:val="22"/>
        </w:rPr>
        <w:t>Descriptive title of the proposed analysis.</w:t>
      </w:r>
    </w:p>
    <w:p w14:paraId="11D74C4C" w14:textId="0B96C66C" w:rsidR="00613133" w:rsidRDefault="00613133" w:rsidP="002E5488">
      <w:pPr>
        <w:rPr>
          <w:rFonts w:ascii="Arial" w:hAnsi="Arial" w:cs="Arial"/>
          <w:sz w:val="22"/>
          <w:szCs w:val="22"/>
        </w:rPr>
      </w:pPr>
    </w:p>
    <w:p w14:paraId="3246C34D" w14:textId="5F743CB5" w:rsidR="00613133" w:rsidRPr="00922409" w:rsidRDefault="008A73E3" w:rsidP="002E5488">
      <w:pPr>
        <w:rPr>
          <w:rFonts w:ascii="Arial" w:hAnsi="Arial" w:cs="Arial"/>
          <w:sz w:val="22"/>
          <w:szCs w:val="22"/>
        </w:rPr>
      </w:pPr>
      <w:r w:rsidRPr="000029D3">
        <w:rPr>
          <w:rFonts w:ascii="Arial" w:hAnsi="Arial" w:cs="Arial"/>
          <w:sz w:val="22"/>
          <w:szCs w:val="22"/>
          <w:lang w:val="en-ZA"/>
        </w:rPr>
        <w:t>The HE</w:t>
      </w:r>
      <w:r w:rsidRPr="00A02CC2">
        <w:rPr>
          <w:rFonts w:ascii="Arial" w:hAnsi="Arial" w:cs="Arial"/>
          <w:sz w:val="22"/>
          <w:szCs w:val="22"/>
          <w:vertAlign w:val="superscript"/>
          <w:lang w:val="en-ZA"/>
        </w:rPr>
        <w:t>2</w:t>
      </w:r>
      <w:r w:rsidRPr="000029D3">
        <w:rPr>
          <w:rFonts w:ascii="Arial" w:hAnsi="Arial" w:cs="Arial"/>
          <w:sz w:val="22"/>
          <w:szCs w:val="22"/>
          <w:lang w:val="en-ZA"/>
        </w:rPr>
        <w:t>AT Center</w:t>
      </w:r>
      <w:r>
        <w:rPr>
          <w:rFonts w:ascii="Arial" w:hAnsi="Arial" w:cs="Arial"/>
          <w:sz w:val="22"/>
          <w:szCs w:val="22"/>
          <w:lang w:val="en-ZA"/>
        </w:rPr>
        <w:t xml:space="preserve"> Research Project 2</w:t>
      </w:r>
      <w:r w:rsidR="00F435C2">
        <w:rPr>
          <w:rFonts w:ascii="Arial" w:hAnsi="Arial" w:cs="Arial"/>
          <w:sz w:val="22"/>
          <w:szCs w:val="22"/>
          <w:lang w:val="en-ZA"/>
        </w:rPr>
        <w:t xml:space="preserve">: </w:t>
      </w:r>
      <w:r w:rsidR="00E03A42" w:rsidRPr="00E03A42">
        <w:rPr>
          <w:rFonts w:ascii="Arial" w:hAnsi="Arial" w:cs="Arial"/>
          <w:sz w:val="22"/>
          <w:szCs w:val="22"/>
        </w:rPr>
        <w:t>Advancing Understanding of Heat-Health Interactions in Large African Cities</w:t>
      </w:r>
      <w:r w:rsidR="0078426C">
        <w:rPr>
          <w:rFonts w:ascii="Arial" w:hAnsi="Arial" w:cs="Arial"/>
          <w:sz w:val="22"/>
          <w:szCs w:val="22"/>
        </w:rPr>
        <w:t xml:space="preserve"> and </w:t>
      </w:r>
      <w:r w:rsidR="00E03A42" w:rsidRPr="00E03A42">
        <w:rPr>
          <w:rFonts w:ascii="Arial" w:hAnsi="Arial" w:cs="Arial"/>
          <w:sz w:val="22"/>
          <w:szCs w:val="22"/>
        </w:rPr>
        <w:t>Developing Locally Relevant and Risk-Stratified Early Warning Systems</w:t>
      </w:r>
    </w:p>
    <w:p w14:paraId="7C0405E6" w14:textId="77777777" w:rsidR="002E5488" w:rsidRPr="00922409" w:rsidRDefault="002E5488" w:rsidP="002E5488">
      <w:pPr>
        <w:rPr>
          <w:rFonts w:ascii="Arial" w:hAnsi="Arial" w:cs="Arial"/>
          <w:sz w:val="22"/>
          <w:szCs w:val="22"/>
        </w:rPr>
      </w:pPr>
    </w:p>
    <w:p w14:paraId="41633CC5" w14:textId="77777777" w:rsidR="002E5488" w:rsidRPr="00922409" w:rsidRDefault="002E5488" w:rsidP="002E5488">
      <w:pPr>
        <w:rPr>
          <w:rFonts w:ascii="Arial" w:hAnsi="Arial" w:cs="Arial"/>
          <w:sz w:val="22"/>
          <w:szCs w:val="22"/>
        </w:rPr>
      </w:pPr>
      <w:r w:rsidRPr="00922409">
        <w:rPr>
          <w:rFonts w:ascii="Arial" w:hAnsi="Arial" w:cs="Arial"/>
          <w:sz w:val="22"/>
          <w:szCs w:val="22"/>
        </w:rPr>
        <w:t>VERSION NUMBER:</w:t>
      </w:r>
    </w:p>
    <w:p w14:paraId="171F20EB" w14:textId="23E20341" w:rsidR="002E5488" w:rsidRDefault="002E5488" w:rsidP="002E5488">
      <w:pPr>
        <w:rPr>
          <w:rFonts w:ascii="Arial" w:hAnsi="Arial" w:cs="Arial"/>
          <w:sz w:val="22"/>
          <w:szCs w:val="22"/>
        </w:rPr>
      </w:pPr>
      <w:r w:rsidRPr="00922409">
        <w:rPr>
          <w:rFonts w:ascii="Arial" w:hAnsi="Arial" w:cs="Arial"/>
          <w:sz w:val="22"/>
          <w:szCs w:val="22"/>
        </w:rPr>
        <w:t xml:space="preserve">Indicate whether this is the original submission (version 1) or a revision (version 2, etc.). </w:t>
      </w:r>
    </w:p>
    <w:p w14:paraId="48E862FF" w14:textId="03C53CE5" w:rsidR="00575639" w:rsidRPr="00922409" w:rsidRDefault="00575639" w:rsidP="002E5488">
      <w:pPr>
        <w:rPr>
          <w:rFonts w:ascii="Arial" w:hAnsi="Arial" w:cs="Arial"/>
          <w:sz w:val="22"/>
          <w:szCs w:val="22"/>
        </w:rPr>
      </w:pPr>
      <w:r>
        <w:rPr>
          <w:rFonts w:ascii="Arial" w:hAnsi="Arial" w:cs="Arial"/>
          <w:sz w:val="22"/>
          <w:szCs w:val="22"/>
        </w:rPr>
        <w:t>Version 1</w:t>
      </w:r>
    </w:p>
    <w:p w14:paraId="203E9890" w14:textId="77777777" w:rsidR="002E5488" w:rsidRPr="00922409" w:rsidRDefault="002E5488" w:rsidP="002E5488">
      <w:pPr>
        <w:rPr>
          <w:rFonts w:ascii="Arial" w:hAnsi="Arial" w:cs="Arial"/>
          <w:sz w:val="22"/>
          <w:szCs w:val="22"/>
        </w:rPr>
      </w:pPr>
    </w:p>
    <w:p w14:paraId="1C6F80D7" w14:textId="77777777" w:rsidR="002E5488" w:rsidRPr="00922409" w:rsidRDefault="002E5488" w:rsidP="002E5488">
      <w:pPr>
        <w:rPr>
          <w:rFonts w:ascii="Arial" w:hAnsi="Arial" w:cs="Arial"/>
          <w:sz w:val="22"/>
          <w:szCs w:val="22"/>
        </w:rPr>
      </w:pPr>
      <w:r w:rsidRPr="00922409">
        <w:rPr>
          <w:rFonts w:ascii="Arial" w:hAnsi="Arial" w:cs="Arial"/>
          <w:sz w:val="22"/>
          <w:szCs w:val="22"/>
        </w:rPr>
        <w:t>SUMMARY OF MAJOR REVISIONS:</w:t>
      </w:r>
    </w:p>
    <w:p w14:paraId="7CAE783E" w14:textId="0D700AB2" w:rsidR="002E5488" w:rsidRDefault="002E5488" w:rsidP="002E5488">
      <w:pPr>
        <w:rPr>
          <w:rFonts w:ascii="Arial" w:hAnsi="Arial" w:cs="Arial"/>
          <w:sz w:val="22"/>
          <w:szCs w:val="22"/>
        </w:rPr>
      </w:pPr>
      <w:r w:rsidRPr="00922409">
        <w:rPr>
          <w:rFonts w:ascii="Arial" w:hAnsi="Arial" w:cs="Arial"/>
          <w:sz w:val="22"/>
          <w:szCs w:val="22"/>
        </w:rPr>
        <w:t xml:space="preserve">If the proposal is a revision (version 2 or higher), include a brief narrative of the major changes from the prior version (e.g., new relevant studies, new or modified objectives, statistical resources, funding, etc.). Any new language in the subsequent sections should be in bold text to facilitate review by the ACTG. </w:t>
      </w:r>
    </w:p>
    <w:p w14:paraId="574D36BE" w14:textId="729217AD" w:rsidR="005F132E" w:rsidRPr="00922409" w:rsidRDefault="005F132E" w:rsidP="002E5488">
      <w:pPr>
        <w:rPr>
          <w:rFonts w:ascii="Arial" w:hAnsi="Arial" w:cs="Arial"/>
          <w:sz w:val="22"/>
          <w:szCs w:val="22"/>
        </w:rPr>
      </w:pPr>
      <w:r>
        <w:rPr>
          <w:rFonts w:ascii="Arial" w:hAnsi="Arial" w:cs="Arial"/>
          <w:sz w:val="22"/>
          <w:szCs w:val="22"/>
        </w:rPr>
        <w:t>NA</w:t>
      </w:r>
    </w:p>
    <w:p w14:paraId="4C47CEF2" w14:textId="77777777" w:rsidR="002E5488" w:rsidRPr="00922409" w:rsidRDefault="002E5488" w:rsidP="002E5488">
      <w:pPr>
        <w:rPr>
          <w:rFonts w:ascii="Arial" w:hAnsi="Arial" w:cs="Arial"/>
          <w:sz w:val="22"/>
          <w:szCs w:val="22"/>
        </w:rPr>
      </w:pPr>
    </w:p>
    <w:p w14:paraId="79DAED75" w14:textId="77777777" w:rsidR="002E5488" w:rsidRPr="00922409" w:rsidRDefault="002E5488" w:rsidP="002E5488">
      <w:pPr>
        <w:rPr>
          <w:rFonts w:ascii="Arial" w:hAnsi="Arial" w:cs="Arial"/>
          <w:sz w:val="22"/>
          <w:szCs w:val="22"/>
        </w:rPr>
      </w:pPr>
      <w:r w:rsidRPr="00922409">
        <w:rPr>
          <w:rFonts w:ascii="Arial" w:hAnsi="Arial" w:cs="Arial"/>
          <w:sz w:val="22"/>
          <w:szCs w:val="22"/>
        </w:rPr>
        <w:t>PROPOSING STUDY CHAIR, VICE CHAIR(S), INVESTIGATOR(S) AND INSTITUTION(S):</w:t>
      </w:r>
    </w:p>
    <w:p w14:paraId="5ED48FA6" w14:textId="55AAA472" w:rsidR="002E5488" w:rsidRDefault="002E5488" w:rsidP="002E5488">
      <w:pPr>
        <w:rPr>
          <w:rFonts w:ascii="Arial" w:hAnsi="Arial" w:cs="Arial"/>
          <w:sz w:val="22"/>
          <w:szCs w:val="22"/>
        </w:rPr>
      </w:pPr>
      <w:r w:rsidRPr="00922409">
        <w:rPr>
          <w:rFonts w:ascii="Arial" w:hAnsi="Arial" w:cs="Arial"/>
          <w:sz w:val="22"/>
          <w:szCs w:val="22"/>
        </w:rPr>
        <w:t xml:space="preserve">Identify at least one investigator to serve as study chair. Indicate if the study chair is an ACTG investigator of a non-ACTG investigator. A vice chair(s) may also be identified, if desired. Provide the name, </w:t>
      </w:r>
      <w:r w:rsidRPr="004B0BDF">
        <w:rPr>
          <w:rFonts w:ascii="Arial" w:hAnsi="Arial" w:cs="Arial"/>
          <w:sz w:val="22"/>
          <w:szCs w:val="22"/>
          <w:highlight w:val="yellow"/>
        </w:rPr>
        <w:t>title, institution/ACTG CRS, address, telephone, and e-mail address of the proposing investigator(s).</w:t>
      </w:r>
      <w:r w:rsidRPr="00922409">
        <w:rPr>
          <w:rFonts w:ascii="Arial" w:hAnsi="Arial" w:cs="Arial"/>
          <w:sz w:val="22"/>
          <w:szCs w:val="22"/>
        </w:rPr>
        <w:t xml:space="preserve"> </w:t>
      </w:r>
    </w:p>
    <w:p w14:paraId="0E739012" w14:textId="026AB02D" w:rsidR="00695161" w:rsidRDefault="00695161" w:rsidP="002E5488">
      <w:pPr>
        <w:rPr>
          <w:rFonts w:ascii="Arial" w:hAnsi="Arial" w:cs="Arial"/>
          <w:sz w:val="22"/>
          <w:szCs w:val="22"/>
        </w:rPr>
      </w:pPr>
    </w:p>
    <w:p w14:paraId="761CF8BB" w14:textId="29001DB3" w:rsidR="006D4768" w:rsidRDefault="006D4768" w:rsidP="002E5488">
      <w:pPr>
        <w:rPr>
          <w:rFonts w:ascii="Arial" w:hAnsi="Arial" w:cs="Arial"/>
          <w:sz w:val="22"/>
          <w:szCs w:val="22"/>
        </w:rPr>
      </w:pPr>
      <w:r>
        <w:rPr>
          <w:rFonts w:ascii="Arial" w:hAnsi="Arial" w:cs="Arial"/>
          <w:sz w:val="22"/>
          <w:szCs w:val="22"/>
        </w:rPr>
        <w:t xml:space="preserve">Study Chair: </w:t>
      </w:r>
      <w:r w:rsidR="00D10088">
        <w:rPr>
          <w:rFonts w:ascii="Arial" w:hAnsi="Arial" w:cs="Arial"/>
          <w:sz w:val="22"/>
          <w:szCs w:val="22"/>
        </w:rPr>
        <w:t xml:space="preserve">Prof. </w:t>
      </w:r>
      <w:r>
        <w:rPr>
          <w:rFonts w:ascii="Arial" w:hAnsi="Arial" w:cs="Arial"/>
          <w:sz w:val="22"/>
          <w:szCs w:val="22"/>
        </w:rPr>
        <w:t>MF Chersich (a non-ACTG Investigator)</w:t>
      </w:r>
      <w:r w:rsidR="00D10088">
        <w:rPr>
          <w:rFonts w:ascii="Arial" w:hAnsi="Arial" w:cs="Arial"/>
          <w:sz w:val="22"/>
          <w:szCs w:val="22"/>
        </w:rPr>
        <w:t xml:space="preserve">. Wits RHI, University of the Witwatersrand, South Africa. </w:t>
      </w:r>
      <w:r w:rsidR="001C0C38">
        <w:rPr>
          <w:rFonts w:ascii="Arial" w:hAnsi="Arial" w:cs="Arial"/>
          <w:sz w:val="22"/>
          <w:szCs w:val="22"/>
        </w:rPr>
        <w:t xml:space="preserve">Address: </w:t>
      </w:r>
      <w:proofErr w:type="spellStart"/>
      <w:r w:rsidR="00F1167D">
        <w:rPr>
          <w:rFonts w:ascii="Arial" w:hAnsi="Arial" w:cs="Arial"/>
          <w:sz w:val="22"/>
          <w:szCs w:val="22"/>
        </w:rPr>
        <w:t>Esselen</w:t>
      </w:r>
      <w:proofErr w:type="spellEnd"/>
      <w:r w:rsidR="00F1167D">
        <w:rPr>
          <w:rFonts w:ascii="Arial" w:hAnsi="Arial" w:cs="Arial"/>
          <w:sz w:val="22"/>
          <w:szCs w:val="22"/>
        </w:rPr>
        <w:t xml:space="preserve"> Street </w:t>
      </w:r>
      <w:proofErr w:type="spellStart"/>
      <w:r w:rsidR="00F1167D">
        <w:rPr>
          <w:rFonts w:ascii="Arial" w:hAnsi="Arial" w:cs="Arial"/>
          <w:sz w:val="22"/>
          <w:szCs w:val="22"/>
        </w:rPr>
        <w:t>Hillbrow</w:t>
      </w:r>
      <w:proofErr w:type="spellEnd"/>
      <w:r w:rsidR="00F1167D">
        <w:rPr>
          <w:rFonts w:ascii="Arial" w:hAnsi="Arial" w:cs="Arial"/>
          <w:sz w:val="22"/>
          <w:szCs w:val="22"/>
        </w:rPr>
        <w:t xml:space="preserve">, Johannesburg, 2000, South Africa. </w:t>
      </w:r>
      <w:r w:rsidR="001C0C38">
        <w:rPr>
          <w:rFonts w:ascii="Arial" w:hAnsi="Arial" w:cs="Arial"/>
          <w:sz w:val="22"/>
          <w:szCs w:val="22"/>
        </w:rPr>
        <w:t>Phone:</w:t>
      </w:r>
      <w:r w:rsidR="00F1167D">
        <w:rPr>
          <w:rFonts w:ascii="Arial" w:hAnsi="Arial" w:cs="Arial"/>
          <w:sz w:val="22"/>
          <w:szCs w:val="22"/>
        </w:rPr>
        <w:t xml:space="preserve"> +27727521123.</w:t>
      </w:r>
      <w:r w:rsidR="001C0C38">
        <w:rPr>
          <w:rFonts w:ascii="Arial" w:hAnsi="Arial" w:cs="Arial"/>
          <w:sz w:val="22"/>
          <w:szCs w:val="22"/>
        </w:rPr>
        <w:t xml:space="preserve"> Email:</w:t>
      </w:r>
      <w:r w:rsidR="00F1167D">
        <w:rPr>
          <w:rFonts w:ascii="Arial" w:hAnsi="Arial" w:cs="Arial"/>
          <w:sz w:val="22"/>
          <w:szCs w:val="22"/>
        </w:rPr>
        <w:t xml:space="preserve"> </w:t>
      </w:r>
      <w:hyperlink r:id="rId10" w:history="1">
        <w:r w:rsidR="00F1167D" w:rsidRPr="00E870A0">
          <w:rPr>
            <w:rStyle w:val="Hyperlink"/>
            <w:rFonts w:ascii="Arial" w:hAnsi="Arial" w:cs="Arial"/>
            <w:sz w:val="22"/>
            <w:szCs w:val="22"/>
          </w:rPr>
          <w:t>mchersich@wrhi.ac.za</w:t>
        </w:r>
      </w:hyperlink>
      <w:r w:rsidR="001C0C38">
        <w:rPr>
          <w:rFonts w:ascii="Arial" w:hAnsi="Arial" w:cs="Arial"/>
          <w:sz w:val="22"/>
          <w:szCs w:val="22"/>
        </w:rPr>
        <w:t xml:space="preserve"> </w:t>
      </w:r>
    </w:p>
    <w:p w14:paraId="4D8B2FBA" w14:textId="50195607" w:rsidR="006D4768" w:rsidRDefault="006D4768" w:rsidP="002E5488">
      <w:pPr>
        <w:rPr>
          <w:rFonts w:ascii="Arial" w:hAnsi="Arial" w:cs="Arial"/>
          <w:sz w:val="22"/>
          <w:szCs w:val="22"/>
        </w:rPr>
      </w:pPr>
      <w:r>
        <w:rPr>
          <w:rFonts w:ascii="Arial" w:hAnsi="Arial" w:cs="Arial"/>
          <w:sz w:val="22"/>
          <w:szCs w:val="22"/>
        </w:rPr>
        <w:t>Vice Chair</w:t>
      </w:r>
      <w:r w:rsidR="00822A39">
        <w:rPr>
          <w:rFonts w:ascii="Arial" w:hAnsi="Arial" w:cs="Arial"/>
          <w:sz w:val="22"/>
          <w:szCs w:val="22"/>
        </w:rPr>
        <w:t>:</w:t>
      </w:r>
      <w:r>
        <w:rPr>
          <w:rFonts w:ascii="Arial" w:hAnsi="Arial" w:cs="Arial"/>
          <w:sz w:val="22"/>
          <w:szCs w:val="22"/>
        </w:rPr>
        <w:t xml:space="preserve"> </w:t>
      </w:r>
      <w:r w:rsidR="00822A39">
        <w:rPr>
          <w:rFonts w:ascii="Arial" w:hAnsi="Arial" w:cs="Arial"/>
          <w:sz w:val="22"/>
          <w:szCs w:val="22"/>
        </w:rPr>
        <w:t xml:space="preserve">Prof. </w:t>
      </w:r>
      <w:r>
        <w:rPr>
          <w:rFonts w:ascii="Arial" w:hAnsi="Arial" w:cs="Arial"/>
          <w:sz w:val="22"/>
          <w:szCs w:val="22"/>
        </w:rPr>
        <w:t>Lee Fairlie</w:t>
      </w:r>
      <w:r w:rsidR="00F1167D">
        <w:rPr>
          <w:rFonts w:ascii="Arial" w:hAnsi="Arial" w:cs="Arial"/>
          <w:sz w:val="22"/>
          <w:szCs w:val="22"/>
        </w:rPr>
        <w:t xml:space="preserve"> (ACTG Investigator). Wits RHI, University of the Witwatersrand, South Africa. Address: </w:t>
      </w:r>
      <w:proofErr w:type="spellStart"/>
      <w:r w:rsidR="00F1167D">
        <w:rPr>
          <w:rFonts w:ascii="Arial" w:hAnsi="Arial" w:cs="Arial"/>
          <w:sz w:val="22"/>
          <w:szCs w:val="22"/>
        </w:rPr>
        <w:t>Esselen</w:t>
      </w:r>
      <w:proofErr w:type="spellEnd"/>
      <w:r w:rsidR="00F1167D">
        <w:rPr>
          <w:rFonts w:ascii="Arial" w:hAnsi="Arial" w:cs="Arial"/>
          <w:sz w:val="22"/>
          <w:szCs w:val="22"/>
        </w:rPr>
        <w:t xml:space="preserve"> Street </w:t>
      </w:r>
      <w:proofErr w:type="spellStart"/>
      <w:r w:rsidR="00F1167D">
        <w:rPr>
          <w:rFonts w:ascii="Arial" w:hAnsi="Arial" w:cs="Arial"/>
          <w:sz w:val="22"/>
          <w:szCs w:val="22"/>
        </w:rPr>
        <w:t>Hillbrow</w:t>
      </w:r>
      <w:proofErr w:type="spellEnd"/>
      <w:r w:rsidR="00F1167D">
        <w:rPr>
          <w:rFonts w:ascii="Arial" w:hAnsi="Arial" w:cs="Arial"/>
          <w:sz w:val="22"/>
          <w:szCs w:val="22"/>
        </w:rPr>
        <w:t>, Johannesburg, 2000, South Africa. Phone: +27727521123. Email:</w:t>
      </w:r>
      <w:r w:rsidR="00822A39">
        <w:rPr>
          <w:rFonts w:ascii="Arial" w:hAnsi="Arial" w:cs="Arial"/>
          <w:sz w:val="22"/>
          <w:szCs w:val="22"/>
        </w:rPr>
        <w:t xml:space="preserve"> </w:t>
      </w:r>
      <w:r w:rsidR="00822A39" w:rsidRPr="00822A39">
        <w:rPr>
          <w:rFonts w:ascii="Arial" w:hAnsi="Arial" w:cs="Arial"/>
          <w:sz w:val="22"/>
          <w:szCs w:val="22"/>
        </w:rPr>
        <w:t>LFairlie@wrhi.ac.za</w:t>
      </w:r>
    </w:p>
    <w:p w14:paraId="08377257" w14:textId="4A7955A5" w:rsidR="006D4768" w:rsidRPr="004B0BDF" w:rsidRDefault="006D4768" w:rsidP="002E5488">
      <w:pPr>
        <w:rPr>
          <w:rFonts w:ascii="Arial" w:hAnsi="Arial" w:cs="Arial"/>
          <w:sz w:val="22"/>
          <w:szCs w:val="22"/>
          <w:lang w:val="it-IT"/>
        </w:rPr>
      </w:pPr>
      <w:r w:rsidRPr="004B0BDF">
        <w:rPr>
          <w:rFonts w:ascii="Arial" w:hAnsi="Arial" w:cs="Arial"/>
          <w:sz w:val="22"/>
          <w:szCs w:val="22"/>
          <w:lang w:val="it-IT"/>
        </w:rPr>
        <w:t xml:space="preserve">Investigators: </w:t>
      </w:r>
    </w:p>
    <w:p w14:paraId="2BD769EB" w14:textId="02CFCF37" w:rsidR="00F1167D" w:rsidRDefault="00F1167D" w:rsidP="002E5488">
      <w:pPr>
        <w:rPr>
          <w:rFonts w:ascii="Arial" w:hAnsi="Arial" w:cs="Arial"/>
          <w:sz w:val="22"/>
          <w:szCs w:val="22"/>
        </w:rPr>
      </w:pPr>
      <w:r w:rsidRPr="004B0BDF">
        <w:rPr>
          <w:rFonts w:ascii="Arial" w:hAnsi="Arial" w:cs="Arial"/>
          <w:sz w:val="22"/>
          <w:szCs w:val="22"/>
          <w:lang w:val="it-IT"/>
        </w:rPr>
        <w:t>Dr Gloria Maimela</w:t>
      </w:r>
      <w:r w:rsidR="00B10EE7" w:rsidRPr="004B0BDF">
        <w:rPr>
          <w:rFonts w:ascii="Arial" w:hAnsi="Arial" w:cs="Arial"/>
          <w:sz w:val="22"/>
          <w:szCs w:val="22"/>
          <w:lang w:val="it-IT"/>
        </w:rPr>
        <w:t xml:space="preserve">. (a non-ACTG Investigator). </w:t>
      </w:r>
      <w:r w:rsidR="00B10EE7">
        <w:rPr>
          <w:rFonts w:ascii="Arial" w:hAnsi="Arial" w:cs="Arial"/>
          <w:sz w:val="22"/>
          <w:szCs w:val="22"/>
        </w:rPr>
        <w:t xml:space="preserve">Wits RHI, University of the Witwatersrand, South Africa. Address: </w:t>
      </w:r>
      <w:proofErr w:type="spellStart"/>
      <w:r w:rsidR="00B10EE7">
        <w:rPr>
          <w:rFonts w:ascii="Arial" w:hAnsi="Arial" w:cs="Arial"/>
          <w:sz w:val="22"/>
          <w:szCs w:val="22"/>
        </w:rPr>
        <w:t>Esselen</w:t>
      </w:r>
      <w:proofErr w:type="spellEnd"/>
      <w:r w:rsidR="00B10EE7">
        <w:rPr>
          <w:rFonts w:ascii="Arial" w:hAnsi="Arial" w:cs="Arial"/>
          <w:sz w:val="22"/>
          <w:szCs w:val="22"/>
        </w:rPr>
        <w:t xml:space="preserve"> Street </w:t>
      </w:r>
      <w:proofErr w:type="spellStart"/>
      <w:r w:rsidR="00B10EE7">
        <w:rPr>
          <w:rFonts w:ascii="Arial" w:hAnsi="Arial" w:cs="Arial"/>
          <w:sz w:val="22"/>
          <w:szCs w:val="22"/>
        </w:rPr>
        <w:t>Hillbrow</w:t>
      </w:r>
      <w:proofErr w:type="spellEnd"/>
      <w:r w:rsidR="00B10EE7">
        <w:rPr>
          <w:rFonts w:ascii="Arial" w:hAnsi="Arial" w:cs="Arial"/>
          <w:sz w:val="22"/>
          <w:szCs w:val="22"/>
        </w:rPr>
        <w:t>, Johannesburg, 2000, South Africa. Phone: +27727521123. Email:</w:t>
      </w:r>
      <w:r w:rsidR="00822A39">
        <w:rPr>
          <w:rFonts w:ascii="Arial" w:hAnsi="Arial" w:cs="Arial"/>
          <w:sz w:val="22"/>
          <w:szCs w:val="22"/>
        </w:rPr>
        <w:t xml:space="preserve"> </w:t>
      </w:r>
      <w:r w:rsidR="00822A39" w:rsidRPr="00822A39">
        <w:rPr>
          <w:rFonts w:ascii="Arial" w:hAnsi="Arial" w:cs="Arial"/>
          <w:sz w:val="22"/>
          <w:szCs w:val="22"/>
        </w:rPr>
        <w:t>GMaimela@wrhi.ac.za</w:t>
      </w:r>
    </w:p>
    <w:p w14:paraId="74F5CCA5" w14:textId="1715C773" w:rsidR="00822A39" w:rsidRDefault="00822A39" w:rsidP="00822A39">
      <w:pPr>
        <w:rPr>
          <w:rFonts w:ascii="Arial" w:hAnsi="Arial" w:cs="Arial"/>
          <w:sz w:val="22"/>
          <w:szCs w:val="22"/>
        </w:rPr>
      </w:pPr>
      <w:r>
        <w:rPr>
          <w:rFonts w:ascii="Arial" w:hAnsi="Arial" w:cs="Arial"/>
          <w:sz w:val="22"/>
          <w:szCs w:val="22"/>
        </w:rPr>
        <w:t xml:space="preserve">Mr </w:t>
      </w:r>
      <w:r w:rsidR="00585CEE">
        <w:rPr>
          <w:rFonts w:ascii="Arial" w:hAnsi="Arial" w:cs="Arial"/>
          <w:sz w:val="22"/>
          <w:szCs w:val="22"/>
        </w:rPr>
        <w:t>Craig Parker</w:t>
      </w:r>
      <w:r w:rsidR="00B10EE7">
        <w:rPr>
          <w:rFonts w:ascii="Arial" w:hAnsi="Arial" w:cs="Arial"/>
          <w:sz w:val="22"/>
          <w:szCs w:val="22"/>
        </w:rPr>
        <w:t xml:space="preserve">. (a non-ACTG Investigator). Wits RHI, University of the Witwatersrand, South Africa. Address: </w:t>
      </w:r>
      <w:proofErr w:type="spellStart"/>
      <w:r w:rsidR="00B10EE7">
        <w:rPr>
          <w:rFonts w:ascii="Arial" w:hAnsi="Arial" w:cs="Arial"/>
          <w:sz w:val="22"/>
          <w:szCs w:val="22"/>
        </w:rPr>
        <w:t>Esselen</w:t>
      </w:r>
      <w:proofErr w:type="spellEnd"/>
      <w:r w:rsidR="00B10EE7">
        <w:rPr>
          <w:rFonts w:ascii="Arial" w:hAnsi="Arial" w:cs="Arial"/>
          <w:sz w:val="22"/>
          <w:szCs w:val="22"/>
        </w:rPr>
        <w:t xml:space="preserve"> Street </w:t>
      </w:r>
      <w:proofErr w:type="spellStart"/>
      <w:r w:rsidR="00B10EE7">
        <w:rPr>
          <w:rFonts w:ascii="Arial" w:hAnsi="Arial" w:cs="Arial"/>
          <w:sz w:val="22"/>
          <w:szCs w:val="22"/>
        </w:rPr>
        <w:t>Hillbrow</w:t>
      </w:r>
      <w:proofErr w:type="spellEnd"/>
      <w:r w:rsidR="00B10EE7">
        <w:rPr>
          <w:rFonts w:ascii="Arial" w:hAnsi="Arial" w:cs="Arial"/>
          <w:sz w:val="22"/>
          <w:szCs w:val="22"/>
        </w:rPr>
        <w:t>, Johannesburg, 2000, South Africa. Phone: +27727521123. Email:</w:t>
      </w:r>
      <w:r w:rsidRPr="00822A39">
        <w:rPr>
          <w:rFonts w:ascii="Arial" w:hAnsi="Arial" w:cs="Arial"/>
          <w:sz w:val="22"/>
          <w:szCs w:val="22"/>
        </w:rPr>
        <w:t xml:space="preserve"> cparker@wrhi.ac.za&gt;</w:t>
      </w:r>
    </w:p>
    <w:p w14:paraId="5BC0C7E0" w14:textId="0DC0CA4C" w:rsidR="007D5D89" w:rsidRDefault="007D5D89" w:rsidP="002E5488">
      <w:pPr>
        <w:rPr>
          <w:rFonts w:ascii="Arial" w:hAnsi="Arial" w:cs="Arial"/>
          <w:sz w:val="22"/>
          <w:szCs w:val="22"/>
        </w:rPr>
      </w:pPr>
    </w:p>
    <w:p w14:paraId="1B97ADBF" w14:textId="77777777" w:rsidR="002E5488" w:rsidRPr="00922409" w:rsidRDefault="002E5488" w:rsidP="002E5488">
      <w:pPr>
        <w:rPr>
          <w:rFonts w:ascii="Arial" w:hAnsi="Arial" w:cs="Arial"/>
          <w:sz w:val="22"/>
          <w:szCs w:val="22"/>
        </w:rPr>
      </w:pPr>
    </w:p>
    <w:p w14:paraId="24F13515" w14:textId="77777777" w:rsidR="002E5488" w:rsidRPr="00922409" w:rsidRDefault="002E5488" w:rsidP="002E5488">
      <w:pPr>
        <w:rPr>
          <w:rFonts w:ascii="Arial" w:hAnsi="Arial" w:cs="Arial"/>
          <w:caps/>
          <w:sz w:val="22"/>
          <w:szCs w:val="22"/>
        </w:rPr>
      </w:pPr>
      <w:r w:rsidRPr="00922409">
        <w:rPr>
          <w:rFonts w:ascii="Arial" w:hAnsi="Arial" w:cs="Arial"/>
          <w:caps/>
          <w:sz w:val="22"/>
          <w:szCs w:val="22"/>
        </w:rPr>
        <w:t>Collaborating Statistical and Data Analysis Center (SDAC) Statistician:</w:t>
      </w:r>
    </w:p>
    <w:p w14:paraId="548E1F0D" w14:textId="7F13B9E4" w:rsidR="002E5488" w:rsidRDefault="002E5488" w:rsidP="002E5488">
      <w:pPr>
        <w:rPr>
          <w:rFonts w:ascii="Arial" w:hAnsi="Arial" w:cs="Arial"/>
          <w:sz w:val="22"/>
          <w:szCs w:val="22"/>
        </w:rPr>
      </w:pPr>
      <w:r w:rsidRPr="00922409">
        <w:rPr>
          <w:rFonts w:ascii="Arial" w:hAnsi="Arial" w:cs="Arial"/>
          <w:sz w:val="22"/>
          <w:szCs w:val="22"/>
        </w:rPr>
        <w:t>Name, telephone number, and e-mail address of the collaborating SDAC statistician in those situations in which SDAC will be performing the analysis</w:t>
      </w:r>
      <w:r w:rsidRPr="00922409">
        <w:rPr>
          <w:rFonts w:ascii="Arial" w:hAnsi="Arial" w:cs="Arial"/>
          <w:color w:val="000000"/>
          <w:sz w:val="22"/>
          <w:szCs w:val="22"/>
        </w:rPr>
        <w:t xml:space="preserve"> and/or will have substantial scientific involvement</w:t>
      </w:r>
      <w:r w:rsidRPr="00922409">
        <w:rPr>
          <w:rFonts w:ascii="Arial" w:hAnsi="Arial" w:cs="Arial"/>
          <w:sz w:val="22"/>
          <w:szCs w:val="22"/>
        </w:rPr>
        <w:t>.</w:t>
      </w:r>
    </w:p>
    <w:p w14:paraId="08B3405E" w14:textId="57C75B67" w:rsidR="00A42B54" w:rsidRPr="00922409" w:rsidRDefault="00A42B54" w:rsidP="002E5488">
      <w:pPr>
        <w:rPr>
          <w:rFonts w:ascii="Arial" w:hAnsi="Arial" w:cs="Arial"/>
          <w:sz w:val="22"/>
          <w:szCs w:val="22"/>
        </w:rPr>
      </w:pPr>
      <w:r>
        <w:rPr>
          <w:rFonts w:ascii="Arial" w:hAnsi="Arial" w:cs="Arial"/>
          <w:sz w:val="22"/>
          <w:szCs w:val="22"/>
        </w:rPr>
        <w:t>NA</w:t>
      </w:r>
    </w:p>
    <w:p w14:paraId="6B4A06F1" w14:textId="6525C3D2" w:rsidR="002E5488" w:rsidRDefault="002E5488" w:rsidP="002E5488">
      <w:pPr>
        <w:rPr>
          <w:rFonts w:ascii="Arial" w:hAnsi="Arial" w:cs="Arial"/>
          <w:sz w:val="22"/>
          <w:szCs w:val="22"/>
        </w:rPr>
      </w:pPr>
    </w:p>
    <w:p w14:paraId="74D64D9E" w14:textId="77777777" w:rsidR="002A7E3F" w:rsidRPr="00922409" w:rsidRDefault="002A7E3F" w:rsidP="002E5488">
      <w:pPr>
        <w:rPr>
          <w:rFonts w:ascii="Arial" w:hAnsi="Arial" w:cs="Arial"/>
          <w:sz w:val="22"/>
          <w:szCs w:val="22"/>
        </w:rPr>
      </w:pPr>
    </w:p>
    <w:p w14:paraId="11F947DC" w14:textId="77777777" w:rsidR="002E5488" w:rsidRPr="00922409" w:rsidRDefault="002E5488" w:rsidP="002E5488">
      <w:pPr>
        <w:rPr>
          <w:rFonts w:ascii="Arial" w:hAnsi="Arial" w:cs="Arial"/>
          <w:caps/>
          <w:color w:val="000000"/>
          <w:sz w:val="22"/>
          <w:szCs w:val="22"/>
        </w:rPr>
      </w:pPr>
      <w:r w:rsidRPr="00922409">
        <w:rPr>
          <w:rFonts w:ascii="Arial" w:hAnsi="Arial" w:cs="Arial"/>
          <w:caps/>
          <w:color w:val="000000"/>
          <w:sz w:val="22"/>
          <w:szCs w:val="22"/>
        </w:rPr>
        <w:t>COORDINATING SDAC Statistician (</w:t>
      </w:r>
      <w:r w:rsidRPr="00922409">
        <w:rPr>
          <w:rFonts w:ascii="Arial" w:hAnsi="Arial" w:cs="Arial"/>
          <w:color w:val="000000"/>
          <w:sz w:val="22"/>
          <w:szCs w:val="22"/>
        </w:rPr>
        <w:t>this may be blank at initial submission):</w:t>
      </w:r>
      <w:r w:rsidRPr="00922409">
        <w:rPr>
          <w:rFonts w:ascii="Arial" w:hAnsi="Arial" w:cs="Arial"/>
          <w:caps/>
          <w:color w:val="000000"/>
          <w:sz w:val="22"/>
          <w:szCs w:val="22"/>
        </w:rPr>
        <w:t xml:space="preserve"> </w:t>
      </w:r>
    </w:p>
    <w:p w14:paraId="23468396" w14:textId="160A5078" w:rsidR="002E5488" w:rsidRDefault="002E5488" w:rsidP="002E5488">
      <w:pPr>
        <w:rPr>
          <w:rFonts w:ascii="Arial" w:hAnsi="Arial" w:cs="Arial"/>
          <w:color w:val="000000"/>
          <w:sz w:val="22"/>
          <w:szCs w:val="22"/>
        </w:rPr>
      </w:pPr>
      <w:r w:rsidRPr="00922409">
        <w:rPr>
          <w:rFonts w:ascii="Arial" w:hAnsi="Arial" w:cs="Arial"/>
          <w:color w:val="000000"/>
          <w:sz w:val="22"/>
          <w:szCs w:val="22"/>
        </w:rPr>
        <w:t xml:space="preserve">SDAC will provide the name, telephone number, and e-mail address of an SDAC statistician who will </w:t>
      </w:r>
      <w:r>
        <w:rPr>
          <w:rFonts w:ascii="Arial" w:hAnsi="Arial" w:cs="Arial"/>
          <w:color w:val="000000"/>
          <w:sz w:val="22"/>
          <w:szCs w:val="22"/>
        </w:rPr>
        <w:t>coordinate with relevant parties</w:t>
      </w:r>
      <w:r w:rsidRPr="00922409">
        <w:rPr>
          <w:rFonts w:ascii="Arial" w:hAnsi="Arial" w:cs="Arial"/>
          <w:color w:val="000000"/>
          <w:sz w:val="22"/>
          <w:szCs w:val="22"/>
        </w:rPr>
        <w:t xml:space="preserve"> </w:t>
      </w:r>
      <w:r>
        <w:rPr>
          <w:rFonts w:ascii="Arial" w:hAnsi="Arial" w:cs="Arial"/>
          <w:color w:val="000000"/>
          <w:sz w:val="22"/>
          <w:szCs w:val="22"/>
        </w:rPr>
        <w:t>regarding</w:t>
      </w:r>
      <w:r w:rsidRPr="00922409">
        <w:rPr>
          <w:rFonts w:ascii="Arial" w:hAnsi="Arial" w:cs="Arial"/>
          <w:color w:val="000000"/>
          <w:sz w:val="22"/>
          <w:szCs w:val="22"/>
        </w:rPr>
        <w:t xml:space="preserve"> the approved DACS, if one is not among the proposing team members. </w:t>
      </w:r>
    </w:p>
    <w:p w14:paraId="58B9EFCD" w14:textId="3310F3D6" w:rsidR="00A42B54" w:rsidRPr="00922409" w:rsidRDefault="00A42B54" w:rsidP="002E5488">
      <w:pPr>
        <w:rPr>
          <w:rFonts w:ascii="Arial" w:hAnsi="Arial" w:cs="Arial"/>
          <w:color w:val="000000"/>
          <w:sz w:val="22"/>
          <w:szCs w:val="22"/>
        </w:rPr>
      </w:pPr>
      <w:r>
        <w:rPr>
          <w:rFonts w:ascii="Arial" w:hAnsi="Arial" w:cs="Arial"/>
          <w:color w:val="000000"/>
          <w:sz w:val="22"/>
          <w:szCs w:val="22"/>
        </w:rPr>
        <w:t>NA</w:t>
      </w:r>
    </w:p>
    <w:p w14:paraId="6332E1F7" w14:textId="77777777" w:rsidR="002E5488" w:rsidRPr="00922409" w:rsidRDefault="002E5488" w:rsidP="002E5488">
      <w:pPr>
        <w:rPr>
          <w:rFonts w:ascii="Arial" w:hAnsi="Arial" w:cs="Arial"/>
          <w:sz w:val="22"/>
          <w:szCs w:val="22"/>
        </w:rPr>
      </w:pPr>
    </w:p>
    <w:p w14:paraId="32139DB8" w14:textId="77777777" w:rsidR="002E5488" w:rsidRPr="00922409" w:rsidRDefault="002E5488" w:rsidP="002E5488">
      <w:pPr>
        <w:rPr>
          <w:rFonts w:ascii="Arial" w:hAnsi="Arial" w:cs="Arial"/>
          <w:sz w:val="22"/>
          <w:szCs w:val="22"/>
        </w:rPr>
      </w:pPr>
      <w:r w:rsidRPr="00922409">
        <w:rPr>
          <w:rFonts w:ascii="Arial" w:hAnsi="Arial" w:cs="Arial"/>
          <w:sz w:val="22"/>
          <w:szCs w:val="22"/>
        </w:rPr>
        <w:t>STUDY RATIONALE:</w:t>
      </w:r>
    </w:p>
    <w:p w14:paraId="35965F48" w14:textId="4484A85A" w:rsidR="002E5488" w:rsidRDefault="002E5488" w:rsidP="002E5488">
      <w:pPr>
        <w:ind w:right="-180"/>
        <w:rPr>
          <w:rFonts w:ascii="Arial" w:hAnsi="Arial" w:cs="Arial"/>
          <w:sz w:val="22"/>
          <w:szCs w:val="22"/>
        </w:rPr>
      </w:pPr>
      <w:commentRangeStart w:id="0"/>
      <w:r w:rsidRPr="00922409">
        <w:rPr>
          <w:rFonts w:ascii="Arial" w:hAnsi="Arial" w:cs="Arial"/>
          <w:sz w:val="22"/>
          <w:szCs w:val="22"/>
        </w:rPr>
        <w:t>Complete</w:t>
      </w:r>
      <w:commentRangeEnd w:id="0"/>
      <w:r w:rsidR="009B1813">
        <w:rPr>
          <w:rStyle w:val="CommentReference"/>
          <w:lang w:val="x-none" w:eastAsia="x-none"/>
        </w:rPr>
        <w:commentReference w:id="0"/>
      </w:r>
      <w:r w:rsidRPr="00922409">
        <w:rPr>
          <w:rFonts w:ascii="Arial" w:hAnsi="Arial" w:cs="Arial"/>
          <w:sz w:val="22"/>
          <w:szCs w:val="22"/>
        </w:rPr>
        <w:t xml:space="preserve">, concise discussion of the analysis rationale, including sufficient background information (e.g., data, </w:t>
      </w:r>
      <w:r w:rsidRPr="004B0BDF">
        <w:rPr>
          <w:rFonts w:ascii="Arial" w:hAnsi="Arial" w:cs="Arial"/>
          <w:sz w:val="22"/>
          <w:szCs w:val="22"/>
          <w:highlight w:val="yellow"/>
        </w:rPr>
        <w:t>references</w:t>
      </w:r>
      <w:r w:rsidRPr="00922409">
        <w:rPr>
          <w:rFonts w:ascii="Arial" w:hAnsi="Arial" w:cs="Arial"/>
          <w:sz w:val="22"/>
          <w:szCs w:val="22"/>
        </w:rPr>
        <w:t>) to support the scientific merits and importance of the analysis.</w:t>
      </w:r>
    </w:p>
    <w:p w14:paraId="303B67DD" w14:textId="720C5F4D" w:rsidR="000029D3" w:rsidRDefault="000029D3" w:rsidP="002E5488">
      <w:pPr>
        <w:ind w:right="-180"/>
        <w:rPr>
          <w:rFonts w:ascii="Arial" w:hAnsi="Arial" w:cs="Arial"/>
          <w:sz w:val="22"/>
          <w:szCs w:val="22"/>
        </w:rPr>
      </w:pPr>
    </w:p>
    <w:p w14:paraId="51F8114A" w14:textId="768AA2A5" w:rsidR="006D4768" w:rsidRDefault="0068039E" w:rsidP="009B1813">
      <w:pPr>
        <w:widowControl/>
        <w:autoSpaceDE w:val="0"/>
        <w:autoSpaceDN w:val="0"/>
        <w:adjustRightInd w:val="0"/>
        <w:rPr>
          <w:rFonts w:ascii="ArialMT" w:hAnsi="ArialMT" w:cs="ArialMT"/>
          <w:snapToGrid/>
          <w:sz w:val="22"/>
          <w:szCs w:val="22"/>
          <w:lang w:val="en-ZA"/>
        </w:rPr>
      </w:pPr>
      <w:r>
        <w:rPr>
          <w:rFonts w:ascii="ArialMT" w:hAnsi="ArialMT" w:cs="ArialMT"/>
          <w:snapToGrid/>
          <w:sz w:val="22"/>
          <w:szCs w:val="22"/>
          <w:lang w:val="en-ZA"/>
        </w:rPr>
        <w:t xml:space="preserve">Global temperatures have already risen about 1.2C, and the world is on track for an increase of 1.5C within the next decades. </w:t>
      </w:r>
      <w:r w:rsidR="009B1813">
        <w:rPr>
          <w:rFonts w:ascii="ArialMT" w:hAnsi="ArialMT" w:cs="ArialMT"/>
          <w:snapToGrid/>
          <w:sz w:val="22"/>
          <w:szCs w:val="22"/>
          <w:lang w:val="en-ZA"/>
        </w:rPr>
        <w:t xml:space="preserve">People living in large and rapidly growing African cities face significant health risks from observed past and projected future temperature increases. </w:t>
      </w:r>
      <w:r w:rsidR="006D4768">
        <w:rPr>
          <w:rFonts w:ascii="ArialMT" w:hAnsi="ArialMT" w:cs="ArialMT"/>
          <w:snapToGrid/>
          <w:sz w:val="22"/>
          <w:szCs w:val="22"/>
          <w:lang w:val="en-ZA"/>
        </w:rPr>
        <w:t>Many such cities constitute ‘Urban Heat Islands’, where concrete or asphalt surfaces absorb and retain heat, and ‘cooling’ areas, such as parks are limited. D</w:t>
      </w:r>
      <w:r w:rsidR="009B1813">
        <w:rPr>
          <w:rFonts w:ascii="ArialMT" w:hAnsi="ArialMT" w:cs="ArialMT"/>
          <w:snapToGrid/>
          <w:sz w:val="22"/>
          <w:szCs w:val="22"/>
          <w:lang w:val="en-ZA"/>
        </w:rPr>
        <w:t xml:space="preserve">ata and understanding on heat-health outcomes, exposure, vulnerability, and potential solutions in African urban contexts are </w:t>
      </w:r>
      <w:r w:rsidR="00344E71">
        <w:rPr>
          <w:rFonts w:ascii="ArialMT" w:hAnsi="ArialMT" w:cs="ArialMT"/>
          <w:snapToGrid/>
          <w:sz w:val="22"/>
          <w:szCs w:val="22"/>
          <w:lang w:val="en-ZA"/>
        </w:rPr>
        <w:t>a major public health priority</w:t>
      </w:r>
      <w:r w:rsidR="009B1813">
        <w:rPr>
          <w:rFonts w:ascii="ArialMT" w:hAnsi="ArialMT" w:cs="ArialMT"/>
          <w:snapToGrid/>
          <w:sz w:val="22"/>
          <w:szCs w:val="22"/>
          <w:lang w:val="en-ZA"/>
        </w:rPr>
        <w:t xml:space="preserve">. </w:t>
      </w:r>
      <w:r w:rsidR="009E6509">
        <w:rPr>
          <w:rFonts w:ascii="ArialMT" w:hAnsi="ArialMT" w:cs="ArialMT"/>
          <w:snapToGrid/>
          <w:sz w:val="22"/>
          <w:szCs w:val="22"/>
          <w:lang w:val="en-ZA"/>
        </w:rPr>
        <w:t>In particular, a</w:t>
      </w:r>
      <w:r w:rsidR="009B1813">
        <w:rPr>
          <w:rFonts w:ascii="ArialMT" w:hAnsi="ArialMT" w:cs="ArialMT"/>
          <w:snapToGrid/>
          <w:sz w:val="22"/>
          <w:szCs w:val="22"/>
          <w:lang w:val="en-ZA"/>
        </w:rPr>
        <w:t xml:space="preserve">dditional </w:t>
      </w:r>
      <w:r w:rsidR="009E6509">
        <w:rPr>
          <w:rFonts w:ascii="ArialMT" w:hAnsi="ArialMT" w:cs="ArialMT"/>
          <w:snapToGrid/>
          <w:sz w:val="22"/>
          <w:szCs w:val="22"/>
          <w:lang w:val="en-ZA"/>
        </w:rPr>
        <w:t>research is</w:t>
      </w:r>
      <w:r w:rsidR="009B1813">
        <w:rPr>
          <w:rFonts w:ascii="ArialMT" w:hAnsi="ArialMT" w:cs="ArialMT"/>
          <w:snapToGrid/>
          <w:sz w:val="22"/>
          <w:szCs w:val="22"/>
          <w:lang w:val="en-ZA"/>
        </w:rPr>
        <w:t xml:space="preserve"> necessary to understand patterns of heat impacts in detail, </w:t>
      </w:r>
      <w:r w:rsidR="007114D4">
        <w:rPr>
          <w:rFonts w:ascii="ArialMT" w:hAnsi="ArialMT" w:cs="ArialMT"/>
          <w:snapToGrid/>
          <w:sz w:val="22"/>
          <w:szCs w:val="22"/>
          <w:lang w:val="en-ZA"/>
        </w:rPr>
        <w:t xml:space="preserve">and </w:t>
      </w:r>
      <w:r w:rsidR="009B1813">
        <w:rPr>
          <w:rFonts w:ascii="ArialMT" w:hAnsi="ArialMT" w:cs="ArialMT"/>
          <w:snapToGrid/>
          <w:sz w:val="22"/>
          <w:szCs w:val="22"/>
          <w:lang w:val="en-ZA"/>
        </w:rPr>
        <w:t xml:space="preserve">to define temperature sensitivity thresholds for Early Warning Systems according to the </w:t>
      </w:r>
      <w:r w:rsidR="009E6509">
        <w:rPr>
          <w:rFonts w:ascii="ArialMT" w:hAnsi="ArialMT" w:cs="ArialMT"/>
          <w:snapToGrid/>
          <w:sz w:val="22"/>
          <w:szCs w:val="22"/>
          <w:lang w:val="en-ZA"/>
        </w:rPr>
        <w:t>specific</w:t>
      </w:r>
      <w:r w:rsidR="009B1813">
        <w:rPr>
          <w:rFonts w:ascii="ArialMT" w:hAnsi="ArialMT" w:cs="ArialMT"/>
          <w:snapToGrid/>
          <w:sz w:val="22"/>
          <w:szCs w:val="22"/>
          <w:lang w:val="en-ZA"/>
        </w:rPr>
        <w:t xml:space="preserve"> vulnerabilities of the local population and setting</w:t>
      </w:r>
      <w:r w:rsidR="006D4768">
        <w:rPr>
          <w:rFonts w:ascii="ArialMT" w:hAnsi="ArialMT" w:cs="ArialMT"/>
          <w:snapToGrid/>
          <w:sz w:val="22"/>
          <w:szCs w:val="22"/>
          <w:lang w:val="en-ZA"/>
        </w:rPr>
        <w:t xml:space="preserve">, and microclimates within </w:t>
      </w:r>
      <w:r w:rsidR="009E6509">
        <w:rPr>
          <w:rFonts w:ascii="ArialMT" w:hAnsi="ArialMT" w:cs="ArialMT"/>
          <w:snapToGrid/>
          <w:sz w:val="22"/>
          <w:szCs w:val="22"/>
          <w:lang w:val="en-ZA"/>
        </w:rPr>
        <w:t xml:space="preserve">different parts of </w:t>
      </w:r>
      <w:r w:rsidR="006D4768">
        <w:rPr>
          <w:rFonts w:ascii="ArialMT" w:hAnsi="ArialMT" w:cs="ArialMT"/>
          <w:snapToGrid/>
          <w:sz w:val="22"/>
          <w:szCs w:val="22"/>
          <w:lang w:val="en-ZA"/>
        </w:rPr>
        <w:t>a city</w:t>
      </w:r>
      <w:r w:rsidR="009B1813">
        <w:rPr>
          <w:rFonts w:ascii="ArialMT" w:hAnsi="ArialMT" w:cs="ArialMT"/>
          <w:snapToGrid/>
          <w:sz w:val="22"/>
          <w:szCs w:val="22"/>
          <w:lang w:val="en-ZA"/>
        </w:rPr>
        <w:t>.</w:t>
      </w:r>
      <w:r w:rsidR="006D4768">
        <w:rPr>
          <w:rFonts w:ascii="ArialMT" w:hAnsi="ArialMT" w:cs="ArialMT"/>
          <w:snapToGrid/>
          <w:sz w:val="22"/>
          <w:szCs w:val="22"/>
          <w:lang w:val="en-ZA"/>
        </w:rPr>
        <w:t xml:space="preserve"> </w:t>
      </w:r>
    </w:p>
    <w:p w14:paraId="486D1FF7" w14:textId="77777777" w:rsidR="006D4768" w:rsidRDefault="006D4768" w:rsidP="009B1813">
      <w:pPr>
        <w:widowControl/>
        <w:autoSpaceDE w:val="0"/>
        <w:autoSpaceDN w:val="0"/>
        <w:adjustRightInd w:val="0"/>
        <w:rPr>
          <w:rFonts w:ascii="ArialMT" w:hAnsi="ArialMT" w:cs="ArialMT"/>
          <w:snapToGrid/>
          <w:sz w:val="22"/>
          <w:szCs w:val="22"/>
          <w:lang w:val="en-ZA"/>
        </w:rPr>
      </w:pPr>
    </w:p>
    <w:p w14:paraId="32A516AF" w14:textId="581BCC20" w:rsidR="0068039E" w:rsidRDefault="0068039E" w:rsidP="0068039E">
      <w:pPr>
        <w:widowControl/>
        <w:autoSpaceDE w:val="0"/>
        <w:autoSpaceDN w:val="0"/>
        <w:adjustRightInd w:val="0"/>
        <w:rPr>
          <w:rFonts w:ascii="Arial" w:hAnsi="Arial" w:cs="Arial"/>
          <w:sz w:val="22"/>
          <w:szCs w:val="22"/>
          <w:lang w:val="en-ZA"/>
        </w:rPr>
      </w:pPr>
      <w:r>
        <w:rPr>
          <w:rFonts w:ascii="ArialMT" w:hAnsi="ArialMT" w:cs="ArialMT"/>
          <w:snapToGrid/>
          <w:sz w:val="22"/>
          <w:szCs w:val="22"/>
          <w:lang w:val="en-ZA"/>
        </w:rPr>
        <w:t xml:space="preserve">Understanding heat-health linkages allows one to </w:t>
      </w:r>
      <w:r w:rsidR="008D017C">
        <w:rPr>
          <w:rFonts w:ascii="ArialMT" w:hAnsi="ArialMT" w:cs="ArialMT"/>
          <w:snapToGrid/>
          <w:sz w:val="22"/>
          <w:szCs w:val="22"/>
          <w:lang w:val="en-ZA"/>
        </w:rPr>
        <w:t xml:space="preserve">identify high-risk groups and settings, as well as to document the burden of heat-related conditions. Quantifying current heat burdens and projecting future burdens can inform resource prioritisation and allocation. Additionally, understanding patters of heat impacts helps to </w:t>
      </w:r>
      <w:r>
        <w:rPr>
          <w:rFonts w:ascii="ArialMT" w:hAnsi="ArialMT" w:cs="ArialMT"/>
          <w:snapToGrid/>
          <w:sz w:val="22"/>
          <w:szCs w:val="22"/>
          <w:lang w:val="en-ZA"/>
        </w:rPr>
        <w:t xml:space="preserve">develop </w:t>
      </w:r>
      <w:r>
        <w:rPr>
          <w:rFonts w:ascii="Arial" w:hAnsi="Arial" w:cs="Arial"/>
          <w:sz w:val="22"/>
          <w:szCs w:val="22"/>
          <w:lang w:val="en-ZA"/>
        </w:rPr>
        <w:t>personalised E</w:t>
      </w:r>
      <w:r w:rsidRPr="008766E5">
        <w:rPr>
          <w:rFonts w:ascii="Arial" w:hAnsi="Arial" w:cs="Arial"/>
          <w:sz w:val="22"/>
          <w:szCs w:val="22"/>
          <w:lang w:val="en-ZA"/>
        </w:rPr>
        <w:t xml:space="preserve">arly </w:t>
      </w:r>
      <w:r>
        <w:rPr>
          <w:rFonts w:ascii="Arial" w:hAnsi="Arial" w:cs="Arial"/>
          <w:sz w:val="22"/>
          <w:szCs w:val="22"/>
          <w:lang w:val="en-ZA"/>
        </w:rPr>
        <w:t>W</w:t>
      </w:r>
      <w:r w:rsidRPr="008766E5">
        <w:rPr>
          <w:rFonts w:ascii="Arial" w:hAnsi="Arial" w:cs="Arial"/>
          <w:sz w:val="22"/>
          <w:szCs w:val="22"/>
          <w:lang w:val="en-ZA"/>
        </w:rPr>
        <w:t xml:space="preserve">arning </w:t>
      </w:r>
      <w:r>
        <w:rPr>
          <w:rFonts w:ascii="Arial" w:hAnsi="Arial" w:cs="Arial"/>
          <w:sz w:val="22"/>
          <w:szCs w:val="22"/>
          <w:lang w:val="en-ZA"/>
        </w:rPr>
        <w:t>S</w:t>
      </w:r>
      <w:r w:rsidRPr="008766E5">
        <w:rPr>
          <w:rFonts w:ascii="Arial" w:hAnsi="Arial" w:cs="Arial"/>
          <w:sz w:val="22"/>
          <w:szCs w:val="22"/>
          <w:lang w:val="en-ZA"/>
        </w:rPr>
        <w:t>ystem</w:t>
      </w:r>
      <w:r>
        <w:rPr>
          <w:rFonts w:ascii="Arial" w:hAnsi="Arial" w:cs="Arial"/>
          <w:sz w:val="22"/>
          <w:szCs w:val="22"/>
          <w:lang w:val="en-ZA"/>
        </w:rPr>
        <w:t>s. Th</w:t>
      </w:r>
      <w:r w:rsidR="008D017C">
        <w:rPr>
          <w:rFonts w:ascii="Arial" w:hAnsi="Arial" w:cs="Arial"/>
          <w:sz w:val="22"/>
          <w:szCs w:val="22"/>
          <w:lang w:val="en-ZA"/>
        </w:rPr>
        <w:t xml:space="preserve">ese Warning Systems aim to </w:t>
      </w:r>
      <w:r w:rsidRPr="008766E5">
        <w:rPr>
          <w:rFonts w:ascii="Arial" w:hAnsi="Arial" w:cs="Arial"/>
          <w:sz w:val="22"/>
          <w:szCs w:val="22"/>
          <w:lang w:val="en-ZA"/>
        </w:rPr>
        <w:t xml:space="preserve">capture unique geospatial and individualized heat risk patterns in order to </w:t>
      </w:r>
      <w:r w:rsidR="008D017C">
        <w:rPr>
          <w:rFonts w:ascii="Arial" w:hAnsi="Arial" w:cs="Arial"/>
          <w:sz w:val="22"/>
          <w:szCs w:val="22"/>
          <w:lang w:val="en-ZA"/>
        </w:rPr>
        <w:t xml:space="preserve">warning individuals at high risk during periods of high temperatures, but also to </w:t>
      </w:r>
      <w:r w:rsidRPr="008766E5">
        <w:rPr>
          <w:rFonts w:ascii="Arial" w:hAnsi="Arial" w:cs="Arial"/>
          <w:sz w:val="22"/>
          <w:szCs w:val="22"/>
          <w:lang w:val="en-ZA"/>
        </w:rPr>
        <w:t xml:space="preserve">assist </w:t>
      </w:r>
      <w:r>
        <w:rPr>
          <w:rFonts w:ascii="Arial" w:hAnsi="Arial" w:cs="Arial"/>
          <w:sz w:val="22"/>
          <w:szCs w:val="22"/>
          <w:lang w:val="en-ZA"/>
        </w:rPr>
        <w:t>key</w:t>
      </w:r>
      <w:r w:rsidRPr="008766E5">
        <w:rPr>
          <w:rFonts w:ascii="Arial" w:hAnsi="Arial" w:cs="Arial"/>
          <w:sz w:val="22"/>
          <w:szCs w:val="22"/>
          <w:lang w:val="en-ZA"/>
        </w:rPr>
        <w:t xml:space="preserve"> stakeholders, including the public, government, workplaces, and sporting organizations, in preparing for heat waves or brief periods of extreme heat. </w:t>
      </w:r>
    </w:p>
    <w:p w14:paraId="0259DA93" w14:textId="77777777" w:rsidR="0068039E" w:rsidRDefault="0068039E" w:rsidP="009B1813">
      <w:pPr>
        <w:widowControl/>
        <w:autoSpaceDE w:val="0"/>
        <w:autoSpaceDN w:val="0"/>
        <w:adjustRightInd w:val="0"/>
        <w:rPr>
          <w:rFonts w:ascii="ArialMT" w:hAnsi="ArialMT" w:cs="ArialMT"/>
          <w:snapToGrid/>
          <w:sz w:val="22"/>
          <w:szCs w:val="22"/>
          <w:lang w:val="en-ZA"/>
        </w:rPr>
      </w:pPr>
    </w:p>
    <w:p w14:paraId="00424869" w14:textId="22A1FB42" w:rsidR="0068039E" w:rsidRDefault="0068039E" w:rsidP="0068039E">
      <w:pPr>
        <w:ind w:right="-180"/>
        <w:rPr>
          <w:ins w:id="1" w:author="Craig Parker" w:date="2023-02-15T09:24:00Z"/>
          <w:rFonts w:ascii="Arial" w:hAnsi="Arial" w:cs="Arial"/>
          <w:sz w:val="22"/>
          <w:szCs w:val="22"/>
          <w:lang w:val="en-ZA"/>
        </w:rPr>
      </w:pPr>
      <w:r>
        <w:rPr>
          <w:rFonts w:ascii="Arial" w:hAnsi="Arial" w:cs="Arial"/>
          <w:sz w:val="22"/>
          <w:szCs w:val="22"/>
          <w:lang w:val="en-ZA"/>
        </w:rPr>
        <w:t xml:space="preserve">The study forms part of the </w:t>
      </w:r>
      <w:proofErr w:type="spellStart"/>
      <w:r w:rsidRPr="0068039E">
        <w:rPr>
          <w:rFonts w:ascii="Arial" w:hAnsi="Arial" w:cs="Arial"/>
          <w:sz w:val="22"/>
          <w:szCs w:val="22"/>
          <w:lang w:val="en-ZA"/>
        </w:rPr>
        <w:t>HEat</w:t>
      </w:r>
      <w:proofErr w:type="spellEnd"/>
      <w:r w:rsidRPr="0068039E">
        <w:rPr>
          <w:rFonts w:ascii="Arial" w:hAnsi="Arial" w:cs="Arial"/>
          <w:sz w:val="22"/>
          <w:szCs w:val="22"/>
          <w:lang w:val="en-ZA"/>
        </w:rPr>
        <w:t xml:space="preserve"> and </w:t>
      </w:r>
      <w:proofErr w:type="spellStart"/>
      <w:r w:rsidRPr="0068039E">
        <w:rPr>
          <w:rFonts w:ascii="Arial" w:hAnsi="Arial" w:cs="Arial"/>
          <w:sz w:val="22"/>
          <w:szCs w:val="22"/>
          <w:lang w:val="en-ZA"/>
        </w:rPr>
        <w:t>HEalth</w:t>
      </w:r>
      <w:proofErr w:type="spellEnd"/>
      <w:r w:rsidRPr="0068039E">
        <w:rPr>
          <w:rFonts w:ascii="Arial" w:hAnsi="Arial" w:cs="Arial"/>
          <w:sz w:val="22"/>
          <w:szCs w:val="22"/>
          <w:lang w:val="en-ZA"/>
        </w:rPr>
        <w:t xml:space="preserve"> in Africa Transdisciplinary Center</w:t>
      </w:r>
      <w:r>
        <w:rPr>
          <w:rFonts w:ascii="Arial" w:hAnsi="Arial" w:cs="Arial"/>
          <w:sz w:val="22"/>
          <w:szCs w:val="22"/>
          <w:lang w:val="en-ZA"/>
        </w:rPr>
        <w:t xml:space="preserve"> (HEAT </w:t>
      </w:r>
      <w:proofErr w:type="spellStart"/>
      <w:r>
        <w:rPr>
          <w:rFonts w:ascii="Arial" w:hAnsi="Arial" w:cs="Arial"/>
          <w:sz w:val="22"/>
          <w:szCs w:val="22"/>
          <w:lang w:val="en-ZA"/>
        </w:rPr>
        <w:t>Center</w:t>
      </w:r>
      <w:proofErr w:type="spellEnd"/>
      <w:r w:rsidRPr="0068039E">
        <w:rPr>
          <w:rFonts w:ascii="Arial" w:hAnsi="Arial" w:cs="Arial"/>
          <w:sz w:val="22"/>
          <w:szCs w:val="22"/>
          <w:lang w:val="en-ZA"/>
        </w:rPr>
        <w:t xml:space="preserve">; </w:t>
      </w:r>
      <w:hyperlink r:id="rId15" w:history="1">
        <w:r w:rsidRPr="00E870A0">
          <w:rPr>
            <w:rStyle w:val="Hyperlink"/>
            <w:rFonts w:ascii="Arial" w:hAnsi="Arial" w:cs="Arial"/>
            <w:sz w:val="22"/>
            <w:szCs w:val="22"/>
            <w:lang w:val="en-ZA"/>
          </w:rPr>
          <w:t>https://heatcenter.wrhi.ac.za/</w:t>
        </w:r>
      </w:hyperlink>
      <w:r w:rsidRPr="0068039E">
        <w:rPr>
          <w:rFonts w:ascii="Arial" w:hAnsi="Arial" w:cs="Arial"/>
          <w:sz w:val="22"/>
          <w:szCs w:val="22"/>
          <w:lang w:val="en-ZA"/>
        </w:rPr>
        <w:t>)</w:t>
      </w:r>
      <w:r>
        <w:rPr>
          <w:rFonts w:ascii="Arial" w:hAnsi="Arial" w:cs="Arial"/>
          <w:sz w:val="22"/>
          <w:szCs w:val="22"/>
          <w:lang w:val="en-ZA"/>
        </w:rPr>
        <w:t xml:space="preserve">. The </w:t>
      </w:r>
      <w:commentRangeStart w:id="2"/>
      <w:r>
        <w:rPr>
          <w:rFonts w:ascii="Arial" w:hAnsi="Arial" w:cs="Arial"/>
          <w:sz w:val="22"/>
          <w:szCs w:val="22"/>
          <w:lang w:val="en-ZA"/>
        </w:rPr>
        <w:t>HEAT</w:t>
      </w:r>
      <w:commentRangeEnd w:id="2"/>
      <w:r w:rsidR="00E014FA">
        <w:rPr>
          <w:rStyle w:val="CommentReference"/>
          <w:lang w:val="x-none" w:eastAsia="x-none"/>
        </w:rPr>
        <w:commentReference w:id="2"/>
      </w:r>
      <w:r>
        <w:rPr>
          <w:rFonts w:ascii="Arial" w:hAnsi="Arial" w:cs="Arial"/>
          <w:sz w:val="22"/>
          <w:szCs w:val="22"/>
          <w:lang w:val="en-ZA"/>
        </w:rPr>
        <w:t xml:space="preserve"> Center is one of the Research Hubs in the NIH DS-I Africa initiative (</w:t>
      </w:r>
      <w:hyperlink r:id="rId16" w:history="1">
        <w:r w:rsidRPr="00E870A0">
          <w:rPr>
            <w:rStyle w:val="Hyperlink"/>
            <w:rFonts w:ascii="Arial" w:hAnsi="Arial" w:cs="Arial"/>
            <w:sz w:val="22"/>
            <w:szCs w:val="22"/>
            <w:lang w:val="en-ZA"/>
          </w:rPr>
          <w:t>https://dsi-africa.org</w:t>
        </w:r>
      </w:hyperlink>
      <w:r>
        <w:rPr>
          <w:rFonts w:ascii="Arial" w:hAnsi="Arial" w:cs="Arial"/>
          <w:sz w:val="22"/>
          <w:szCs w:val="22"/>
          <w:lang w:val="en-ZA"/>
        </w:rPr>
        <w:t>), which</w:t>
      </w:r>
      <w:r w:rsidR="007F0785">
        <w:rPr>
          <w:rFonts w:ascii="Arial" w:hAnsi="Arial" w:cs="Arial"/>
          <w:sz w:val="22"/>
          <w:szCs w:val="22"/>
          <w:lang w:val="en-ZA"/>
        </w:rPr>
        <w:t xml:space="preserve"> is a major 5-10 year initiative across Africa, aiming to maximise use of existing data on </w:t>
      </w:r>
      <w:r w:rsidR="00806BA8">
        <w:rPr>
          <w:rFonts w:ascii="Arial" w:hAnsi="Arial" w:cs="Arial"/>
          <w:sz w:val="22"/>
          <w:szCs w:val="22"/>
          <w:lang w:val="en-ZA"/>
        </w:rPr>
        <w:t xml:space="preserve">the continent and find actionable solutions to the most pressing health issues facing people living in Africa, especially vulnerable populations. </w:t>
      </w:r>
    </w:p>
    <w:p w14:paraId="3B30CD32" w14:textId="7767EBEB" w:rsidR="004B0BDF" w:rsidRDefault="004B0BDF" w:rsidP="0068039E">
      <w:pPr>
        <w:ind w:right="-180"/>
        <w:rPr>
          <w:ins w:id="3" w:author="Craig Parker" w:date="2023-02-15T09:24:00Z"/>
          <w:rFonts w:ascii="Arial" w:hAnsi="Arial" w:cs="Arial"/>
          <w:sz w:val="22"/>
          <w:szCs w:val="22"/>
          <w:lang w:val="en-ZA"/>
        </w:rPr>
      </w:pPr>
    </w:p>
    <w:p w14:paraId="020A289D" w14:textId="77777777" w:rsidR="004B0BDF" w:rsidRPr="004B0BDF" w:rsidRDefault="004B0BDF" w:rsidP="004B0BDF">
      <w:pPr>
        <w:ind w:right="-180"/>
        <w:rPr>
          <w:ins w:id="4" w:author="Craig Parker" w:date="2023-02-15T09:27:00Z"/>
          <w:rFonts w:ascii="Arial" w:hAnsi="Arial" w:cs="Arial"/>
          <w:sz w:val="22"/>
          <w:szCs w:val="22"/>
        </w:rPr>
      </w:pPr>
      <w:ins w:id="5" w:author="Craig Parker" w:date="2023-02-15T09:27:00Z">
        <w:r w:rsidRPr="004B0BDF">
          <w:rPr>
            <w:rFonts w:ascii="Arial" w:hAnsi="Arial" w:cs="Arial"/>
            <w:sz w:val="22"/>
            <w:szCs w:val="22"/>
          </w:rPr>
          <w:t>This research was made possible by support from the Fogarty International Center, the National Institute of Environmental Health Sciences (NIEHS), and OD/Office of Strategic Coordination (OSC) of the National Institutes of Health, under Award Number U54TW012083. Although this study was supported by the NIH, the content and responsibility of the authors are not necessarily representative of the official views of the National Institutes of Health.</w:t>
        </w:r>
      </w:ins>
    </w:p>
    <w:p w14:paraId="68D283FD" w14:textId="063F66F3" w:rsidR="004B0BDF" w:rsidDel="004B0BDF" w:rsidRDefault="004B0BDF" w:rsidP="0068039E">
      <w:pPr>
        <w:ind w:right="-180"/>
        <w:rPr>
          <w:del w:id="6" w:author="Craig Parker" w:date="2023-02-15T09:26:00Z"/>
          <w:rFonts w:ascii="Arial" w:hAnsi="Arial" w:cs="Arial"/>
          <w:sz w:val="22"/>
          <w:szCs w:val="22"/>
        </w:rPr>
      </w:pPr>
    </w:p>
    <w:p w14:paraId="495D38F1" w14:textId="77777777" w:rsidR="004B0BDF" w:rsidRDefault="004B0BDF" w:rsidP="0068039E">
      <w:pPr>
        <w:ind w:right="-180"/>
        <w:rPr>
          <w:ins w:id="7" w:author="Craig Parker" w:date="2023-02-15T09:26:00Z"/>
          <w:rFonts w:ascii="Arial" w:hAnsi="Arial" w:cs="Arial"/>
          <w:sz w:val="22"/>
          <w:szCs w:val="22"/>
          <w:lang w:val="en-ZA"/>
        </w:rPr>
      </w:pPr>
    </w:p>
    <w:p w14:paraId="5F121D28" w14:textId="77777777" w:rsidR="0068039E" w:rsidRPr="00895D5F" w:rsidRDefault="0068039E" w:rsidP="0068039E">
      <w:pPr>
        <w:ind w:right="-180"/>
        <w:rPr>
          <w:rFonts w:ascii="Arial" w:hAnsi="Arial" w:cs="Arial"/>
          <w:sz w:val="22"/>
          <w:szCs w:val="22"/>
          <w:lang w:val="en-ZA"/>
        </w:rPr>
      </w:pPr>
    </w:p>
    <w:p w14:paraId="6A2C78F7" w14:textId="77777777" w:rsidR="002E5488" w:rsidRPr="00922409" w:rsidRDefault="002E5488" w:rsidP="002E5488">
      <w:pPr>
        <w:rPr>
          <w:rFonts w:ascii="Arial" w:hAnsi="Arial" w:cs="Arial"/>
          <w:sz w:val="22"/>
          <w:szCs w:val="22"/>
        </w:rPr>
      </w:pPr>
      <w:r w:rsidRPr="00922409">
        <w:rPr>
          <w:rFonts w:ascii="Arial" w:hAnsi="Arial" w:cs="Arial"/>
          <w:sz w:val="22"/>
          <w:szCs w:val="22"/>
        </w:rPr>
        <w:t>STUDY OBJECTIVE(S):</w:t>
      </w:r>
    </w:p>
    <w:p w14:paraId="47299364" w14:textId="55433876" w:rsidR="002E5488" w:rsidRDefault="002E5488" w:rsidP="002E5488">
      <w:pPr>
        <w:rPr>
          <w:rFonts w:ascii="Arial" w:hAnsi="Arial" w:cs="Arial"/>
          <w:sz w:val="22"/>
          <w:szCs w:val="22"/>
        </w:rPr>
      </w:pPr>
      <w:r w:rsidRPr="00922409">
        <w:rPr>
          <w:rFonts w:ascii="Arial" w:hAnsi="Arial" w:cs="Arial"/>
          <w:sz w:val="22"/>
          <w:szCs w:val="22"/>
        </w:rPr>
        <w:t>A clear and thorough description of all study objectives of the analysis.</w:t>
      </w:r>
    </w:p>
    <w:p w14:paraId="0ED9F8D6" w14:textId="196CE3ED" w:rsidR="00A96CE8" w:rsidRDefault="00A96CE8" w:rsidP="002E5488">
      <w:pPr>
        <w:rPr>
          <w:rFonts w:ascii="Arial" w:hAnsi="Arial" w:cs="Arial"/>
          <w:sz w:val="22"/>
          <w:szCs w:val="22"/>
        </w:rPr>
      </w:pPr>
    </w:p>
    <w:p w14:paraId="749C1065" w14:textId="1533B91D" w:rsidR="001D4A27" w:rsidRPr="001D4A27" w:rsidRDefault="001D4A27" w:rsidP="001D4A27">
      <w:pPr>
        <w:rPr>
          <w:rFonts w:ascii="Arial" w:hAnsi="Arial" w:cs="Arial"/>
          <w:sz w:val="22"/>
          <w:szCs w:val="22"/>
          <w:lang w:val="en-ZA"/>
        </w:rPr>
      </w:pPr>
      <w:r w:rsidRPr="001D4A27">
        <w:rPr>
          <w:rFonts w:ascii="Arial" w:hAnsi="Arial" w:cs="Arial"/>
          <w:sz w:val="22"/>
          <w:szCs w:val="22"/>
          <w:lang w:val="en-ZA"/>
        </w:rPr>
        <w:t xml:space="preserve">The </w:t>
      </w:r>
      <w:commentRangeStart w:id="8"/>
      <w:r w:rsidRPr="001D4A27">
        <w:rPr>
          <w:rFonts w:ascii="Arial" w:hAnsi="Arial" w:cs="Arial"/>
          <w:sz w:val="22"/>
          <w:szCs w:val="22"/>
          <w:lang w:val="en-ZA"/>
        </w:rPr>
        <w:t>study</w:t>
      </w:r>
      <w:commentRangeEnd w:id="8"/>
      <w:r w:rsidR="00D97BD9">
        <w:rPr>
          <w:rStyle w:val="CommentReference"/>
          <w:lang w:val="x-none" w:eastAsia="x-none"/>
        </w:rPr>
        <w:commentReference w:id="8"/>
      </w:r>
      <w:r w:rsidRPr="001D4A27">
        <w:rPr>
          <w:rFonts w:ascii="Arial" w:hAnsi="Arial" w:cs="Arial"/>
          <w:sz w:val="22"/>
          <w:szCs w:val="22"/>
          <w:lang w:val="en-ZA"/>
        </w:rPr>
        <w:t xml:space="preserve"> aims to </w:t>
      </w:r>
      <w:proofErr w:type="spellStart"/>
      <w:r w:rsidRPr="001D4A27">
        <w:rPr>
          <w:rFonts w:ascii="Arial" w:hAnsi="Arial" w:cs="Arial"/>
          <w:sz w:val="22"/>
          <w:szCs w:val="22"/>
          <w:lang w:val="en-ZA"/>
        </w:rPr>
        <w:t>analyze</w:t>
      </w:r>
      <w:proofErr w:type="spellEnd"/>
      <w:r w:rsidRPr="001D4A27">
        <w:rPr>
          <w:rFonts w:ascii="Arial" w:hAnsi="Arial" w:cs="Arial"/>
          <w:sz w:val="22"/>
          <w:szCs w:val="22"/>
          <w:lang w:val="en-ZA"/>
        </w:rPr>
        <w:t xml:space="preserve"> heat</w:t>
      </w:r>
      <w:r w:rsidR="00A62ED1">
        <w:rPr>
          <w:rFonts w:ascii="Arial" w:hAnsi="Arial" w:cs="Arial"/>
          <w:sz w:val="22"/>
          <w:szCs w:val="22"/>
          <w:lang w:val="en-ZA"/>
        </w:rPr>
        <w:t>-health</w:t>
      </w:r>
      <w:r w:rsidRPr="001D4A27">
        <w:rPr>
          <w:rFonts w:ascii="Arial" w:hAnsi="Arial" w:cs="Arial"/>
          <w:sz w:val="22"/>
          <w:szCs w:val="22"/>
          <w:lang w:val="en-ZA"/>
        </w:rPr>
        <w:t xml:space="preserve"> vulnerability and exposure in </w:t>
      </w:r>
      <w:r w:rsidR="00D97BD9">
        <w:rPr>
          <w:rFonts w:ascii="Arial" w:hAnsi="Arial" w:cs="Arial"/>
          <w:sz w:val="22"/>
          <w:szCs w:val="22"/>
          <w:lang w:val="en-ZA"/>
        </w:rPr>
        <w:t>Johannesburg, South Africa</w:t>
      </w:r>
      <w:r w:rsidRPr="001D4A27">
        <w:rPr>
          <w:rFonts w:ascii="Arial" w:hAnsi="Arial" w:cs="Arial"/>
          <w:sz w:val="22"/>
          <w:szCs w:val="22"/>
          <w:lang w:val="en-ZA"/>
        </w:rPr>
        <w:t>. The objectives are as follows:</w:t>
      </w:r>
    </w:p>
    <w:p w14:paraId="222DE782" w14:textId="77777777" w:rsidR="001D4A27" w:rsidRPr="001D4A27" w:rsidRDefault="001D4A27" w:rsidP="001D4A27">
      <w:pPr>
        <w:numPr>
          <w:ilvl w:val="0"/>
          <w:numId w:val="60"/>
        </w:numPr>
        <w:rPr>
          <w:rFonts w:ascii="Arial" w:hAnsi="Arial" w:cs="Arial"/>
          <w:sz w:val="22"/>
          <w:szCs w:val="22"/>
          <w:lang w:val="en-ZA"/>
        </w:rPr>
      </w:pPr>
      <w:r w:rsidRPr="001D4A27">
        <w:rPr>
          <w:rFonts w:ascii="Arial" w:hAnsi="Arial" w:cs="Arial"/>
          <w:sz w:val="22"/>
          <w:szCs w:val="22"/>
          <w:lang w:val="en-ZA"/>
        </w:rPr>
        <w:t>Map heat vulnerability and exposure across urban areas in African cities using a combination of health, socioeconomic, geospatial climate and satellite imagery data.</w:t>
      </w:r>
    </w:p>
    <w:p w14:paraId="56172098" w14:textId="77777777" w:rsidR="001D4A27" w:rsidRPr="001D4A27" w:rsidRDefault="001D4A27" w:rsidP="001D4A27">
      <w:pPr>
        <w:numPr>
          <w:ilvl w:val="0"/>
          <w:numId w:val="60"/>
        </w:numPr>
        <w:rPr>
          <w:rFonts w:ascii="Arial" w:hAnsi="Arial" w:cs="Arial"/>
          <w:sz w:val="22"/>
          <w:szCs w:val="22"/>
          <w:lang w:val="en-ZA"/>
        </w:rPr>
      </w:pPr>
      <w:r w:rsidRPr="001D4A27">
        <w:rPr>
          <w:rFonts w:ascii="Arial" w:hAnsi="Arial" w:cs="Arial"/>
          <w:sz w:val="22"/>
          <w:szCs w:val="22"/>
          <w:lang w:val="en-ZA"/>
        </w:rPr>
        <w:t>Develop a heat-health outcome forecast model using statistical, machine learning and deep learning techniques to predict the probability of adverse health outcomes at different temperature thresholds, stratified by geography and demographics.</w:t>
      </w:r>
    </w:p>
    <w:p w14:paraId="4E8BAD24" w14:textId="7C515371" w:rsidR="001D4A27" w:rsidRPr="001D4A27" w:rsidRDefault="001D4A27" w:rsidP="001D4A27">
      <w:pPr>
        <w:numPr>
          <w:ilvl w:val="0"/>
          <w:numId w:val="60"/>
        </w:numPr>
        <w:rPr>
          <w:rFonts w:ascii="Arial" w:hAnsi="Arial" w:cs="Arial"/>
          <w:sz w:val="22"/>
          <w:szCs w:val="22"/>
          <w:lang w:val="en-ZA"/>
        </w:rPr>
      </w:pPr>
      <w:r w:rsidRPr="001D4A27">
        <w:rPr>
          <w:rFonts w:ascii="Arial" w:hAnsi="Arial" w:cs="Arial"/>
          <w:sz w:val="22"/>
          <w:szCs w:val="22"/>
          <w:lang w:val="en-ZA"/>
        </w:rPr>
        <w:t>Investigate the impact of socio-economics and demographics such as housing types and density, commuting distances, and working conditions on heat</w:t>
      </w:r>
      <w:r w:rsidR="00A62ED1">
        <w:rPr>
          <w:rFonts w:ascii="Arial" w:hAnsi="Arial" w:cs="Arial"/>
          <w:sz w:val="22"/>
          <w:szCs w:val="22"/>
          <w:lang w:val="en-ZA"/>
        </w:rPr>
        <w:t xml:space="preserve"> exposure and heat-health</w:t>
      </w:r>
      <w:r w:rsidRPr="001D4A27">
        <w:rPr>
          <w:rFonts w:ascii="Arial" w:hAnsi="Arial" w:cs="Arial"/>
          <w:sz w:val="22"/>
          <w:szCs w:val="22"/>
          <w:lang w:val="en-ZA"/>
        </w:rPr>
        <w:t xml:space="preserve"> vulnerability.</w:t>
      </w:r>
    </w:p>
    <w:p w14:paraId="5F7E2EC5" w14:textId="77777777" w:rsidR="001D4A27" w:rsidRPr="001D4A27" w:rsidRDefault="001D4A27" w:rsidP="001D4A27">
      <w:pPr>
        <w:numPr>
          <w:ilvl w:val="0"/>
          <w:numId w:val="60"/>
        </w:numPr>
        <w:rPr>
          <w:rFonts w:ascii="Arial" w:hAnsi="Arial" w:cs="Arial"/>
          <w:sz w:val="22"/>
          <w:szCs w:val="22"/>
          <w:lang w:val="en-ZA"/>
        </w:rPr>
      </w:pPr>
      <w:r w:rsidRPr="001D4A27">
        <w:rPr>
          <w:rFonts w:ascii="Arial" w:hAnsi="Arial" w:cs="Arial"/>
          <w:sz w:val="22"/>
          <w:szCs w:val="22"/>
          <w:lang w:val="en-ZA"/>
        </w:rPr>
        <w:lastRenderedPageBreak/>
        <w:t>Determine the most dangerous types of heat exposure for people living in different conditions in African cities, including night-time temperatures, daily maximums, extremes, or long-term accumulated heat burden.</w:t>
      </w:r>
    </w:p>
    <w:p w14:paraId="77E34216" w14:textId="76869054" w:rsidR="00D97BD9" w:rsidRPr="001D4A27" w:rsidRDefault="00D97BD9" w:rsidP="00D97BD9">
      <w:pPr>
        <w:numPr>
          <w:ilvl w:val="0"/>
          <w:numId w:val="60"/>
        </w:numPr>
        <w:rPr>
          <w:rFonts w:ascii="Arial" w:hAnsi="Arial" w:cs="Arial"/>
          <w:sz w:val="22"/>
          <w:szCs w:val="22"/>
          <w:lang w:val="en-ZA"/>
        </w:rPr>
      </w:pPr>
      <w:r w:rsidRPr="001D4A27">
        <w:rPr>
          <w:rFonts w:ascii="Arial" w:hAnsi="Arial" w:cs="Arial"/>
          <w:sz w:val="22"/>
          <w:szCs w:val="22"/>
          <w:lang w:val="en-ZA"/>
        </w:rPr>
        <w:t xml:space="preserve">Create an app-based </w:t>
      </w:r>
      <w:r w:rsidR="00A62ED1">
        <w:rPr>
          <w:rFonts w:ascii="Arial" w:hAnsi="Arial" w:cs="Arial"/>
          <w:sz w:val="22"/>
          <w:szCs w:val="22"/>
          <w:lang w:val="en-ZA"/>
        </w:rPr>
        <w:t>H</w:t>
      </w:r>
      <w:r w:rsidRPr="001D4A27">
        <w:rPr>
          <w:rFonts w:ascii="Arial" w:hAnsi="Arial" w:cs="Arial"/>
          <w:sz w:val="22"/>
          <w:szCs w:val="22"/>
          <w:lang w:val="en-ZA"/>
        </w:rPr>
        <w:t>eat-Health Early Warning System to provide timely</w:t>
      </w:r>
      <w:r w:rsidR="00A62ED1">
        <w:rPr>
          <w:rFonts w:ascii="Arial" w:hAnsi="Arial" w:cs="Arial"/>
          <w:sz w:val="22"/>
          <w:szCs w:val="22"/>
          <w:lang w:val="en-ZA"/>
        </w:rPr>
        <w:t xml:space="preserve"> </w:t>
      </w:r>
      <w:r w:rsidRPr="001D4A27">
        <w:rPr>
          <w:rFonts w:ascii="Arial" w:hAnsi="Arial" w:cs="Arial"/>
          <w:sz w:val="22"/>
          <w:szCs w:val="22"/>
          <w:lang w:val="en-ZA"/>
        </w:rPr>
        <w:t>warnings to city planners, public health officials, and community leaders. The system will reflect the unique risk patterns identified through mapping and forecasting.</w:t>
      </w:r>
    </w:p>
    <w:p w14:paraId="2108403E" w14:textId="77777777" w:rsidR="002E5488" w:rsidRPr="00922409" w:rsidRDefault="002E5488" w:rsidP="002E5488">
      <w:pPr>
        <w:rPr>
          <w:rFonts w:ascii="Arial" w:hAnsi="Arial" w:cs="Arial"/>
          <w:sz w:val="22"/>
          <w:szCs w:val="22"/>
        </w:rPr>
      </w:pPr>
    </w:p>
    <w:p w14:paraId="549546FD" w14:textId="77777777" w:rsidR="002E5488" w:rsidRPr="00922409" w:rsidRDefault="002E5488" w:rsidP="002E5488">
      <w:pPr>
        <w:rPr>
          <w:rFonts w:ascii="Arial" w:hAnsi="Arial" w:cs="Arial"/>
          <w:sz w:val="22"/>
          <w:szCs w:val="22"/>
        </w:rPr>
      </w:pPr>
      <w:r w:rsidRPr="00922409">
        <w:rPr>
          <w:rFonts w:ascii="Arial" w:hAnsi="Arial" w:cs="Arial"/>
          <w:sz w:val="22"/>
          <w:szCs w:val="22"/>
        </w:rPr>
        <w:t>STUDY DESIGN:</w:t>
      </w:r>
    </w:p>
    <w:p w14:paraId="53119D5D" w14:textId="7FCDBF63" w:rsidR="003A497C" w:rsidRDefault="0056444F" w:rsidP="003A497C">
      <w:pPr>
        <w:rPr>
          <w:rFonts w:ascii="Arial" w:hAnsi="Arial" w:cs="Arial"/>
          <w:sz w:val="22"/>
          <w:szCs w:val="22"/>
          <w:lang w:val="en-ZA"/>
        </w:rPr>
      </w:pPr>
      <w:r>
        <w:rPr>
          <w:rFonts w:ascii="Arial" w:hAnsi="Arial" w:cs="Arial"/>
          <w:sz w:val="22"/>
          <w:szCs w:val="22"/>
          <w:lang w:val="en-ZA"/>
        </w:rPr>
        <w:t>In summary, t</w:t>
      </w:r>
      <w:r w:rsidR="003A497C" w:rsidRPr="003A497C">
        <w:rPr>
          <w:rFonts w:ascii="Arial" w:hAnsi="Arial" w:cs="Arial"/>
          <w:sz w:val="22"/>
          <w:szCs w:val="22"/>
          <w:lang w:val="en-ZA"/>
        </w:rPr>
        <w:t xml:space="preserve">he study </w:t>
      </w:r>
      <w:r w:rsidR="00A62ED1">
        <w:rPr>
          <w:rFonts w:ascii="Arial" w:hAnsi="Arial" w:cs="Arial"/>
          <w:sz w:val="22"/>
          <w:szCs w:val="22"/>
          <w:lang w:val="en-ZA"/>
        </w:rPr>
        <w:t xml:space="preserve">involves applying data science techniques to document </w:t>
      </w:r>
      <w:ins w:id="9" w:author="Craig Parker" w:date="2023-02-15T09:51:00Z">
        <w:r w:rsidR="00E11B17">
          <w:rPr>
            <w:rFonts w:ascii="Arial" w:hAnsi="Arial" w:cs="Arial"/>
            <w:sz w:val="22"/>
            <w:szCs w:val="22"/>
            <w:lang w:val="en-ZA"/>
          </w:rPr>
          <w:t xml:space="preserve">the </w:t>
        </w:r>
      </w:ins>
      <w:r w:rsidR="00A62ED1">
        <w:rPr>
          <w:rFonts w:ascii="Arial" w:hAnsi="Arial" w:cs="Arial"/>
          <w:sz w:val="22"/>
          <w:szCs w:val="22"/>
          <w:lang w:val="en-ZA"/>
        </w:rPr>
        <w:t xml:space="preserve">impacts of heat exposure on health outcomes using geospatially and temporally linked data. </w:t>
      </w:r>
      <w:r w:rsidR="00141FDF">
        <w:rPr>
          <w:rFonts w:ascii="Arial" w:hAnsi="Arial" w:cs="Arial"/>
          <w:sz w:val="22"/>
          <w:szCs w:val="22"/>
          <w:lang w:val="en-ZA"/>
        </w:rPr>
        <w:t>We apply d</w:t>
      </w:r>
      <w:r w:rsidR="00C466B2">
        <w:rPr>
          <w:rFonts w:ascii="Arial" w:hAnsi="Arial" w:cs="Arial"/>
          <w:sz w:val="22"/>
          <w:szCs w:val="22"/>
          <w:lang w:val="en-ZA"/>
        </w:rPr>
        <w:t xml:space="preserve">ata science </w:t>
      </w:r>
      <w:r w:rsidR="00141FDF">
        <w:rPr>
          <w:rFonts w:ascii="Arial" w:hAnsi="Arial" w:cs="Arial"/>
          <w:sz w:val="22"/>
          <w:szCs w:val="22"/>
          <w:lang w:val="en-ZA"/>
        </w:rPr>
        <w:t>analyses</w:t>
      </w:r>
      <w:r w:rsidR="00A62ED1">
        <w:rPr>
          <w:rFonts w:ascii="Arial" w:hAnsi="Arial" w:cs="Arial"/>
          <w:sz w:val="22"/>
          <w:szCs w:val="22"/>
          <w:lang w:val="en-ZA"/>
        </w:rPr>
        <w:t xml:space="preserve"> to document </w:t>
      </w:r>
      <w:r w:rsidR="003A497C" w:rsidRPr="003A497C">
        <w:rPr>
          <w:rFonts w:ascii="Arial" w:hAnsi="Arial" w:cs="Arial"/>
          <w:sz w:val="22"/>
          <w:szCs w:val="22"/>
          <w:lang w:val="en-ZA"/>
        </w:rPr>
        <w:t>the impact of heat-related health hazards in Johannesburg, South Africa</w:t>
      </w:r>
      <w:r w:rsidR="00141FDF">
        <w:rPr>
          <w:rFonts w:ascii="Arial" w:hAnsi="Arial" w:cs="Arial"/>
          <w:sz w:val="22"/>
          <w:szCs w:val="22"/>
          <w:lang w:val="en-ZA"/>
        </w:rPr>
        <w:t xml:space="preserve">. </w:t>
      </w:r>
      <w:r w:rsidR="000A7F19">
        <w:rPr>
          <w:rFonts w:ascii="Arial" w:hAnsi="Arial" w:cs="Arial"/>
          <w:sz w:val="22"/>
          <w:szCs w:val="22"/>
          <w:lang w:val="en-ZA"/>
        </w:rPr>
        <w:t xml:space="preserve">Identical </w:t>
      </w:r>
      <w:r w:rsidR="001C3B0D">
        <w:rPr>
          <w:rFonts w:ascii="Arial" w:hAnsi="Arial" w:cs="Arial"/>
          <w:sz w:val="22"/>
          <w:szCs w:val="22"/>
          <w:lang w:val="en-ZA"/>
        </w:rPr>
        <w:t>research activities</w:t>
      </w:r>
      <w:r w:rsidR="000A7F19">
        <w:rPr>
          <w:rFonts w:ascii="Arial" w:hAnsi="Arial" w:cs="Arial"/>
          <w:sz w:val="22"/>
          <w:szCs w:val="22"/>
          <w:lang w:val="en-ZA"/>
        </w:rPr>
        <w:t xml:space="preserve"> are </w:t>
      </w:r>
      <w:r w:rsidR="001C3B0D">
        <w:rPr>
          <w:rFonts w:ascii="Arial" w:hAnsi="Arial" w:cs="Arial"/>
          <w:sz w:val="22"/>
          <w:szCs w:val="22"/>
          <w:lang w:val="en-ZA"/>
        </w:rPr>
        <w:t xml:space="preserve">taking place in </w:t>
      </w:r>
      <w:r w:rsidR="001C3B0D" w:rsidRPr="003A497C">
        <w:rPr>
          <w:rFonts w:ascii="Arial" w:hAnsi="Arial" w:cs="Arial"/>
          <w:sz w:val="22"/>
          <w:szCs w:val="22"/>
          <w:lang w:val="en-ZA"/>
        </w:rPr>
        <w:t>Abidjan, Côte d'Ivoire</w:t>
      </w:r>
      <w:r w:rsidR="001C3B0D">
        <w:rPr>
          <w:rFonts w:ascii="Arial" w:hAnsi="Arial" w:cs="Arial"/>
          <w:sz w:val="22"/>
          <w:szCs w:val="22"/>
          <w:lang w:val="en-ZA"/>
        </w:rPr>
        <w:t>, but are not part of this</w:t>
      </w:r>
      <w:r w:rsidR="00212D16">
        <w:rPr>
          <w:rFonts w:ascii="Arial" w:hAnsi="Arial" w:cs="Arial"/>
          <w:sz w:val="22"/>
          <w:szCs w:val="22"/>
          <w:lang w:val="en-ZA"/>
        </w:rPr>
        <w:t xml:space="preserve"> data request. </w:t>
      </w:r>
      <w:r w:rsidR="00A50B92">
        <w:rPr>
          <w:rFonts w:ascii="Arial" w:hAnsi="Arial" w:cs="Arial"/>
          <w:sz w:val="22"/>
          <w:szCs w:val="22"/>
          <w:lang w:val="en-ZA"/>
        </w:rPr>
        <w:t>The study has received approval from the Human Research Ethics Committee of the Faculty of Health Sciences, University of the Witwatersrand</w:t>
      </w:r>
      <w:r w:rsidR="00181FE0">
        <w:rPr>
          <w:rFonts w:ascii="Arial" w:hAnsi="Arial" w:cs="Arial"/>
          <w:sz w:val="22"/>
          <w:szCs w:val="22"/>
          <w:lang w:val="en-ZA"/>
        </w:rPr>
        <w:t xml:space="preserve"> HREC approval reference number 220606: HEAT002)</w:t>
      </w:r>
      <w:r w:rsidR="00A50B92">
        <w:rPr>
          <w:rFonts w:ascii="Arial" w:hAnsi="Arial" w:cs="Arial"/>
          <w:sz w:val="22"/>
          <w:szCs w:val="22"/>
          <w:lang w:val="en-ZA"/>
        </w:rPr>
        <w:t xml:space="preserve">. </w:t>
      </w:r>
      <w:r w:rsidR="001C3B0D" w:rsidRPr="003A497C" w:rsidDel="00A62ED1">
        <w:rPr>
          <w:rFonts w:ascii="Arial" w:hAnsi="Arial" w:cs="Arial"/>
          <w:sz w:val="22"/>
          <w:szCs w:val="22"/>
          <w:lang w:val="en-ZA"/>
        </w:rPr>
        <w:t xml:space="preserve"> </w:t>
      </w:r>
    </w:p>
    <w:p w14:paraId="7A2863A0" w14:textId="31C4390B" w:rsidR="0068039E" w:rsidRDefault="0068039E" w:rsidP="003A497C">
      <w:pPr>
        <w:rPr>
          <w:rFonts w:ascii="Arial" w:hAnsi="Arial" w:cs="Arial"/>
          <w:sz w:val="22"/>
          <w:szCs w:val="22"/>
          <w:lang w:val="en-ZA"/>
        </w:rPr>
      </w:pPr>
    </w:p>
    <w:p w14:paraId="7E017542" w14:textId="52C40C21" w:rsidR="002E66B1" w:rsidRDefault="002E66B1" w:rsidP="0068039E">
      <w:pPr>
        <w:widowControl/>
        <w:autoSpaceDE w:val="0"/>
        <w:autoSpaceDN w:val="0"/>
        <w:adjustRightInd w:val="0"/>
        <w:rPr>
          <w:rFonts w:ascii="ArialMT" w:hAnsi="ArialMT" w:cs="ArialMT"/>
          <w:snapToGrid/>
          <w:sz w:val="22"/>
          <w:szCs w:val="22"/>
          <w:lang w:val="en-ZA"/>
        </w:rPr>
      </w:pPr>
      <w:r>
        <w:rPr>
          <w:rFonts w:ascii="ArialMT" w:hAnsi="ArialMT" w:cs="ArialMT"/>
          <w:snapToGrid/>
          <w:sz w:val="22"/>
          <w:szCs w:val="22"/>
          <w:lang w:val="en-ZA"/>
        </w:rPr>
        <w:t xml:space="preserve">We draw on satellite image analysis, socio-economic data, and open mapping data. These geospatial data will be brought together with geo-located health data to identify the size and patterns of temperature impacts on health. Dates of health events are linked temporally with the prevailing weather and other environmental exposure on that date. Information of </w:t>
      </w:r>
      <w:ins w:id="10" w:author="Craig Parker" w:date="2023-02-15T09:52:00Z">
        <w:r w:rsidR="00E11B17">
          <w:rPr>
            <w:rFonts w:ascii="ArialMT" w:hAnsi="ArialMT" w:cs="ArialMT"/>
            <w:snapToGrid/>
            <w:sz w:val="22"/>
            <w:szCs w:val="22"/>
            <w:lang w:val="en-ZA"/>
          </w:rPr>
          <w:t xml:space="preserve">the </w:t>
        </w:r>
      </w:ins>
      <w:r>
        <w:rPr>
          <w:rFonts w:ascii="ArialMT" w:hAnsi="ArialMT" w:cs="ArialMT"/>
          <w:snapToGrid/>
          <w:sz w:val="22"/>
          <w:szCs w:val="22"/>
          <w:lang w:val="en-ZA"/>
        </w:rPr>
        <w:t>geolocation of participants will be obtained directly from the site investigators. Depending on what information is available on geolocation, we will use the location of the research site where activities took place, or household addresses</w:t>
      </w:r>
      <w:ins w:id="11" w:author="Craig Parker" w:date="2023-02-15T09:52:00Z">
        <w:r w:rsidR="00E11B17">
          <w:rPr>
            <w:rFonts w:ascii="ArialMT" w:hAnsi="ArialMT" w:cs="ArialMT"/>
            <w:snapToGrid/>
            <w:sz w:val="22"/>
            <w:szCs w:val="22"/>
            <w:lang w:val="en-ZA"/>
          </w:rPr>
          <w:t>,</w:t>
        </w:r>
      </w:ins>
      <w:r>
        <w:rPr>
          <w:rFonts w:ascii="ArialMT" w:hAnsi="ArialMT" w:cs="ArialMT"/>
          <w:snapToGrid/>
          <w:sz w:val="22"/>
          <w:szCs w:val="22"/>
          <w:lang w:val="en-ZA"/>
        </w:rPr>
        <w:t xml:space="preserve"> if available, such as from patient tracking. We have several means of safeguarding and </w:t>
      </w:r>
      <w:del w:id="12" w:author="Craig Parker" w:date="2023-02-15T09:52:00Z">
        <w:r w:rsidDel="00E11B17">
          <w:rPr>
            <w:rFonts w:ascii="ArialMT" w:hAnsi="ArialMT" w:cs="ArialMT"/>
            <w:snapToGrid/>
            <w:sz w:val="22"/>
            <w:szCs w:val="22"/>
            <w:lang w:val="en-ZA"/>
          </w:rPr>
          <w:delText xml:space="preserve">anonymising </w:delText>
        </w:r>
      </w:del>
      <w:ins w:id="13" w:author="Craig Parker" w:date="2023-02-15T09:52:00Z">
        <w:r w:rsidR="00E11B17">
          <w:rPr>
            <w:rFonts w:ascii="ArialMT" w:hAnsi="ArialMT" w:cs="ArialMT"/>
            <w:snapToGrid/>
            <w:sz w:val="22"/>
            <w:szCs w:val="22"/>
            <w:lang w:val="en-ZA"/>
          </w:rPr>
          <w:t>anonymizing</w:t>
        </w:r>
        <w:r w:rsidR="00E11B17">
          <w:rPr>
            <w:rFonts w:ascii="ArialMT" w:hAnsi="ArialMT" w:cs="ArialMT"/>
            <w:snapToGrid/>
            <w:sz w:val="22"/>
            <w:szCs w:val="22"/>
            <w:lang w:val="en-ZA"/>
          </w:rPr>
          <w:t xml:space="preserve"> </w:t>
        </w:r>
      </w:ins>
      <w:r>
        <w:rPr>
          <w:rFonts w:ascii="ArialMT" w:hAnsi="ArialMT" w:cs="ArialMT"/>
          <w:snapToGrid/>
          <w:sz w:val="22"/>
          <w:szCs w:val="22"/>
          <w:lang w:val="en-ZA"/>
        </w:rPr>
        <w:t xml:space="preserve">household </w:t>
      </w:r>
      <w:del w:id="14" w:author="Craig Parker" w:date="2023-02-15T09:52:00Z">
        <w:r w:rsidDel="00E11B17">
          <w:rPr>
            <w:rFonts w:ascii="ArialMT" w:hAnsi="ArialMT" w:cs="ArialMT"/>
            <w:snapToGrid/>
            <w:sz w:val="22"/>
            <w:szCs w:val="22"/>
            <w:lang w:val="en-ZA"/>
          </w:rPr>
          <w:delText xml:space="preserve">address </w:delText>
        </w:r>
      </w:del>
      <w:ins w:id="15" w:author="Craig Parker" w:date="2023-02-15T09:52:00Z">
        <w:r w:rsidR="00E11B17">
          <w:rPr>
            <w:rFonts w:ascii="ArialMT" w:hAnsi="ArialMT" w:cs="ArialMT"/>
            <w:snapToGrid/>
            <w:sz w:val="22"/>
            <w:szCs w:val="22"/>
            <w:lang w:val="en-ZA"/>
          </w:rPr>
          <w:t>addresses</w:t>
        </w:r>
        <w:r w:rsidR="00E11B17">
          <w:rPr>
            <w:rFonts w:ascii="ArialMT" w:hAnsi="ArialMT" w:cs="ArialMT"/>
            <w:snapToGrid/>
            <w:sz w:val="22"/>
            <w:szCs w:val="22"/>
            <w:lang w:val="en-ZA"/>
          </w:rPr>
          <w:t xml:space="preserve"> </w:t>
        </w:r>
      </w:ins>
      <w:r>
        <w:rPr>
          <w:rFonts w:ascii="ArialMT" w:hAnsi="ArialMT" w:cs="ArialMT"/>
          <w:snapToGrid/>
          <w:sz w:val="22"/>
          <w:szCs w:val="22"/>
          <w:lang w:val="en-ZA"/>
        </w:rPr>
        <w:t xml:space="preserve">and other potentially identifiable data. </w:t>
      </w:r>
    </w:p>
    <w:p w14:paraId="6553E091" w14:textId="77777777" w:rsidR="002E66B1" w:rsidRDefault="002E66B1" w:rsidP="0068039E">
      <w:pPr>
        <w:widowControl/>
        <w:autoSpaceDE w:val="0"/>
        <w:autoSpaceDN w:val="0"/>
        <w:adjustRightInd w:val="0"/>
        <w:rPr>
          <w:rFonts w:ascii="ArialMT" w:hAnsi="ArialMT" w:cs="ArialMT"/>
          <w:snapToGrid/>
          <w:sz w:val="22"/>
          <w:szCs w:val="22"/>
          <w:lang w:val="en-ZA"/>
        </w:rPr>
      </w:pPr>
    </w:p>
    <w:p w14:paraId="4B7F0CA3" w14:textId="29105E90" w:rsidR="0068039E" w:rsidRDefault="0068039E" w:rsidP="0068039E">
      <w:pPr>
        <w:widowControl/>
        <w:autoSpaceDE w:val="0"/>
        <w:autoSpaceDN w:val="0"/>
        <w:adjustRightInd w:val="0"/>
        <w:rPr>
          <w:rFonts w:ascii="ArialMT" w:hAnsi="ArialMT" w:cs="ArialMT"/>
          <w:snapToGrid/>
          <w:sz w:val="22"/>
          <w:szCs w:val="22"/>
          <w:lang w:val="en-ZA"/>
        </w:rPr>
      </w:pPr>
      <w:r>
        <w:rPr>
          <w:rFonts w:ascii="ArialMT" w:hAnsi="ArialMT" w:cs="ArialMT"/>
          <w:snapToGrid/>
          <w:sz w:val="22"/>
          <w:szCs w:val="22"/>
          <w:lang w:val="en-ZA"/>
        </w:rPr>
        <w:t xml:space="preserve">The study </w:t>
      </w:r>
      <w:r w:rsidR="002E66B1">
        <w:rPr>
          <w:rFonts w:ascii="ArialMT" w:hAnsi="ArialMT" w:cs="ArialMT"/>
          <w:snapToGrid/>
          <w:sz w:val="22"/>
          <w:szCs w:val="22"/>
          <w:lang w:val="en-ZA"/>
        </w:rPr>
        <w:t xml:space="preserve">analysis </w:t>
      </w:r>
      <w:r>
        <w:rPr>
          <w:rFonts w:ascii="ArialMT" w:hAnsi="ArialMT" w:cs="ArialMT"/>
          <w:snapToGrid/>
          <w:sz w:val="22"/>
          <w:szCs w:val="22"/>
          <w:lang w:val="en-ZA"/>
        </w:rPr>
        <w:t xml:space="preserve">involves deploying a range of machine learning methods to construct an index of intra-urban socio-economic and environmental vulnerability factors (e.g. housing types, formal versus informal areas, green compared to built-up areas, population mobility, commuting conditions, and distance from health services). </w:t>
      </w:r>
    </w:p>
    <w:p w14:paraId="64149AE3" w14:textId="77777777" w:rsidR="0068039E" w:rsidRDefault="0068039E" w:rsidP="0068039E">
      <w:pPr>
        <w:widowControl/>
        <w:autoSpaceDE w:val="0"/>
        <w:autoSpaceDN w:val="0"/>
        <w:adjustRightInd w:val="0"/>
        <w:rPr>
          <w:rFonts w:ascii="ArialMT" w:hAnsi="ArialMT" w:cs="ArialMT"/>
          <w:snapToGrid/>
          <w:sz w:val="22"/>
          <w:szCs w:val="22"/>
          <w:lang w:val="en-ZA"/>
        </w:rPr>
      </w:pPr>
    </w:p>
    <w:p w14:paraId="1FE0D2C9" w14:textId="39F1F923" w:rsidR="0068039E" w:rsidRDefault="0068039E" w:rsidP="0068039E">
      <w:pPr>
        <w:widowControl/>
        <w:autoSpaceDE w:val="0"/>
        <w:autoSpaceDN w:val="0"/>
        <w:adjustRightInd w:val="0"/>
        <w:rPr>
          <w:rFonts w:ascii="Arial" w:hAnsi="Arial" w:cs="Arial"/>
          <w:sz w:val="22"/>
          <w:szCs w:val="22"/>
          <w:lang w:val="en-ZA"/>
        </w:rPr>
      </w:pPr>
      <w:r w:rsidRPr="008766E5">
        <w:rPr>
          <w:rFonts w:ascii="Arial" w:hAnsi="Arial" w:cs="Arial"/>
          <w:sz w:val="22"/>
          <w:szCs w:val="22"/>
          <w:lang w:val="en-ZA"/>
        </w:rPr>
        <w:t xml:space="preserve">The </w:t>
      </w:r>
      <w:r w:rsidR="004B0BDF" w:rsidRPr="000029D3">
        <w:rPr>
          <w:rFonts w:ascii="Arial" w:hAnsi="Arial" w:cs="Arial"/>
          <w:sz w:val="22"/>
          <w:szCs w:val="22"/>
          <w:lang w:val="en-ZA"/>
        </w:rPr>
        <w:t>HE</w:t>
      </w:r>
      <w:r w:rsidR="004B0BDF" w:rsidRPr="00A02CC2">
        <w:rPr>
          <w:rFonts w:ascii="Arial" w:hAnsi="Arial" w:cs="Arial"/>
          <w:sz w:val="22"/>
          <w:szCs w:val="22"/>
          <w:vertAlign w:val="superscript"/>
          <w:lang w:val="en-ZA"/>
        </w:rPr>
        <w:t>2</w:t>
      </w:r>
      <w:r w:rsidR="004B0BDF" w:rsidRPr="000029D3">
        <w:rPr>
          <w:rFonts w:ascii="Arial" w:hAnsi="Arial" w:cs="Arial"/>
          <w:sz w:val="22"/>
          <w:szCs w:val="22"/>
          <w:lang w:val="en-ZA"/>
        </w:rPr>
        <w:t>AT</w:t>
      </w:r>
      <w:r w:rsidR="004B0BDF" w:rsidRPr="008766E5" w:rsidDel="004B0BDF">
        <w:rPr>
          <w:rFonts w:ascii="Arial" w:hAnsi="Arial" w:cs="Arial"/>
          <w:sz w:val="22"/>
          <w:szCs w:val="22"/>
          <w:lang w:val="en-ZA"/>
        </w:rPr>
        <w:t xml:space="preserve"> </w:t>
      </w:r>
      <w:proofErr w:type="spellStart"/>
      <w:r w:rsidRPr="008766E5">
        <w:rPr>
          <w:rFonts w:ascii="Arial" w:hAnsi="Arial" w:cs="Arial"/>
          <w:sz w:val="22"/>
          <w:szCs w:val="22"/>
          <w:lang w:val="en-ZA"/>
        </w:rPr>
        <w:t>Center</w:t>
      </w:r>
      <w:proofErr w:type="spellEnd"/>
      <w:r w:rsidRPr="008766E5">
        <w:rPr>
          <w:rFonts w:ascii="Arial" w:hAnsi="Arial" w:cs="Arial"/>
          <w:sz w:val="22"/>
          <w:szCs w:val="22"/>
          <w:lang w:val="en-ZA"/>
        </w:rPr>
        <w:t xml:space="preserve"> will </w:t>
      </w:r>
      <w:r>
        <w:rPr>
          <w:rFonts w:ascii="Arial" w:hAnsi="Arial" w:cs="Arial"/>
          <w:sz w:val="22"/>
          <w:szCs w:val="22"/>
          <w:lang w:val="en-ZA"/>
        </w:rPr>
        <w:t xml:space="preserve">then </w:t>
      </w:r>
      <w:r w:rsidRPr="008766E5">
        <w:rPr>
          <w:rFonts w:ascii="Arial" w:hAnsi="Arial" w:cs="Arial"/>
          <w:sz w:val="22"/>
          <w:szCs w:val="22"/>
          <w:lang w:val="en-ZA"/>
        </w:rPr>
        <w:t xml:space="preserve">utilize a vulnerability-heat-hazard model to provide operational heat health risk forecasts for daily and seasonal time frames, differentiated by susceptible populations as determined through demographics and specific geographic locations. The forecasts will trigger early warnings when certain </w:t>
      </w:r>
      <w:r>
        <w:rPr>
          <w:rFonts w:ascii="Arial" w:hAnsi="Arial" w:cs="Arial"/>
          <w:sz w:val="22"/>
          <w:szCs w:val="22"/>
          <w:lang w:val="en-ZA"/>
        </w:rPr>
        <w:t xml:space="preserve">risk </w:t>
      </w:r>
      <w:r w:rsidRPr="008766E5">
        <w:rPr>
          <w:rFonts w:ascii="Arial" w:hAnsi="Arial" w:cs="Arial"/>
          <w:sz w:val="22"/>
          <w:szCs w:val="22"/>
          <w:lang w:val="en-ZA"/>
        </w:rPr>
        <w:t>thresholds are reached</w:t>
      </w:r>
      <w:r>
        <w:rPr>
          <w:rFonts w:ascii="Arial" w:hAnsi="Arial" w:cs="Arial"/>
          <w:sz w:val="22"/>
          <w:szCs w:val="22"/>
          <w:lang w:val="en-ZA"/>
        </w:rPr>
        <w:t xml:space="preserve">. The thresholds for when warnings are sent will be selected </w:t>
      </w:r>
      <w:r w:rsidRPr="008766E5">
        <w:rPr>
          <w:rFonts w:ascii="Arial" w:hAnsi="Arial" w:cs="Arial"/>
          <w:sz w:val="22"/>
          <w:szCs w:val="22"/>
          <w:lang w:val="en-ZA"/>
        </w:rPr>
        <w:t>based on an analysis of heat health outcomes</w:t>
      </w:r>
      <w:r>
        <w:rPr>
          <w:rFonts w:ascii="Arial" w:hAnsi="Arial" w:cs="Arial"/>
          <w:sz w:val="22"/>
          <w:szCs w:val="22"/>
          <w:lang w:val="en-ZA"/>
        </w:rPr>
        <w:t xml:space="preserve"> in this study</w:t>
      </w:r>
      <w:r w:rsidRPr="008766E5">
        <w:rPr>
          <w:rFonts w:ascii="Arial" w:hAnsi="Arial" w:cs="Arial"/>
          <w:sz w:val="22"/>
          <w:szCs w:val="22"/>
          <w:lang w:val="en-ZA"/>
        </w:rPr>
        <w:t xml:space="preserve">, inputs from experts in the consortium, and external specialists in physiology and clinical medicine. </w:t>
      </w:r>
    </w:p>
    <w:p w14:paraId="1917FBA0" w14:textId="77777777" w:rsidR="002E66B1" w:rsidRPr="008766E5" w:rsidRDefault="002E66B1" w:rsidP="0068039E">
      <w:pPr>
        <w:widowControl/>
        <w:autoSpaceDE w:val="0"/>
        <w:autoSpaceDN w:val="0"/>
        <w:adjustRightInd w:val="0"/>
        <w:rPr>
          <w:rFonts w:ascii="Arial" w:hAnsi="Arial" w:cs="Arial"/>
          <w:sz w:val="22"/>
          <w:szCs w:val="22"/>
          <w:lang w:val="en-ZA"/>
        </w:rPr>
      </w:pPr>
    </w:p>
    <w:p w14:paraId="2FD4E85E" w14:textId="76B2B3B7" w:rsidR="003A497C" w:rsidRPr="003A497C" w:rsidRDefault="00BB48CF" w:rsidP="003A497C">
      <w:pPr>
        <w:rPr>
          <w:rFonts w:ascii="Arial" w:hAnsi="Arial" w:cs="Arial"/>
          <w:sz w:val="22"/>
          <w:szCs w:val="22"/>
          <w:lang w:val="en-ZA"/>
        </w:rPr>
      </w:pPr>
      <w:r>
        <w:rPr>
          <w:rFonts w:ascii="Arial" w:hAnsi="Arial" w:cs="Arial"/>
          <w:sz w:val="22"/>
          <w:szCs w:val="22"/>
          <w:lang w:val="en-ZA"/>
        </w:rPr>
        <w:t>In this paragraph we describe the analysis methods in more detail. D</w:t>
      </w:r>
      <w:r w:rsidRPr="003A497C">
        <w:rPr>
          <w:rFonts w:ascii="Arial" w:hAnsi="Arial" w:cs="Arial"/>
          <w:sz w:val="22"/>
          <w:szCs w:val="22"/>
          <w:lang w:val="en-ZA"/>
        </w:rPr>
        <w:t>ata analysis methods include natural language processing, geospatial analysis, and predictive analytics to identify individuals at high risk for heat-related conditions.</w:t>
      </w:r>
      <w:r>
        <w:rPr>
          <w:rFonts w:ascii="Arial" w:hAnsi="Arial" w:cs="Arial"/>
          <w:sz w:val="22"/>
          <w:szCs w:val="22"/>
          <w:lang w:val="en-ZA"/>
        </w:rPr>
        <w:t xml:space="preserve"> </w:t>
      </w:r>
      <w:r w:rsidR="003A497C" w:rsidRPr="003A497C">
        <w:rPr>
          <w:rFonts w:ascii="Arial" w:hAnsi="Arial" w:cs="Arial"/>
          <w:sz w:val="22"/>
          <w:szCs w:val="22"/>
          <w:lang w:val="en-ZA"/>
        </w:rPr>
        <w:t xml:space="preserve">The statistical components of the analysis include applying existing image processing techniques to satellite images, combining data from high-resolution climate models and meteorological station observations, superimposing health outcomes on vulnerability-hazard maps, and using traditional statistical and machine learning methods, including deep learning techniques, to develop heat-health outcome forecast models. The study will also evaluate the efficacy and accuracy of different machine learning techniques, such as recurrent neural networks (RNNs), long short-term memories (LSTMs), gated recurrent units (GRUs), Multi-Layer Perceptron (MLP), Bayesian Neural Network (BNN), Radial Basis Functions (RBF), K-Nearest </w:t>
      </w:r>
      <w:proofErr w:type="spellStart"/>
      <w:r w:rsidR="003A497C" w:rsidRPr="003A497C">
        <w:rPr>
          <w:rFonts w:ascii="Arial" w:hAnsi="Arial" w:cs="Arial"/>
          <w:sz w:val="22"/>
          <w:szCs w:val="22"/>
          <w:lang w:val="en-ZA"/>
        </w:rPr>
        <w:t>Neighbor</w:t>
      </w:r>
      <w:proofErr w:type="spellEnd"/>
      <w:r w:rsidR="003A497C" w:rsidRPr="003A497C">
        <w:rPr>
          <w:rFonts w:ascii="Arial" w:hAnsi="Arial" w:cs="Arial"/>
          <w:sz w:val="22"/>
          <w:szCs w:val="22"/>
          <w:lang w:val="en-ZA"/>
        </w:rPr>
        <w:t xml:space="preserve"> regression (KNN), and Gaussian Processes (GRU), to build the best possible model for predicting the health effects of extreme heat.</w:t>
      </w:r>
    </w:p>
    <w:p w14:paraId="174CE39E" w14:textId="77777777" w:rsidR="003A497C" w:rsidRDefault="003A497C" w:rsidP="003A497C">
      <w:pPr>
        <w:rPr>
          <w:rFonts w:ascii="Arial" w:hAnsi="Arial" w:cs="Arial"/>
          <w:sz w:val="22"/>
          <w:szCs w:val="22"/>
          <w:lang w:val="en-ZA"/>
        </w:rPr>
      </w:pPr>
    </w:p>
    <w:p w14:paraId="15E33930" w14:textId="24C1646E" w:rsidR="003A497C" w:rsidRPr="003A497C" w:rsidRDefault="00BB48CF" w:rsidP="003A497C">
      <w:pPr>
        <w:rPr>
          <w:rFonts w:ascii="Arial" w:hAnsi="Arial" w:cs="Arial"/>
          <w:sz w:val="22"/>
          <w:szCs w:val="22"/>
          <w:lang w:val="en-ZA"/>
        </w:rPr>
      </w:pPr>
      <w:r>
        <w:rPr>
          <w:rFonts w:ascii="Arial" w:hAnsi="Arial" w:cs="Arial"/>
          <w:sz w:val="22"/>
          <w:szCs w:val="22"/>
          <w:lang w:val="en-ZA"/>
        </w:rPr>
        <w:t>In conclusion, t</w:t>
      </w:r>
      <w:r w:rsidR="003A497C" w:rsidRPr="003A497C">
        <w:rPr>
          <w:rFonts w:ascii="Arial" w:hAnsi="Arial" w:cs="Arial"/>
          <w:sz w:val="22"/>
          <w:szCs w:val="22"/>
          <w:lang w:val="en-ZA"/>
        </w:rPr>
        <w:t>he study design and analysis methods aim to provide a comprehensive understanding of heat-related health hazards in Johannesburg, South Africa to develop an Early Warning System to prepare the public, government, and stakeholders for heatwaves or brief periods of extreme heat.</w:t>
      </w:r>
    </w:p>
    <w:p w14:paraId="67090A78" w14:textId="77777777" w:rsidR="00682DFE" w:rsidRPr="00682DFE" w:rsidRDefault="00682DFE" w:rsidP="002E5488">
      <w:pPr>
        <w:rPr>
          <w:rFonts w:ascii="Arial" w:hAnsi="Arial" w:cs="Arial"/>
          <w:sz w:val="22"/>
          <w:szCs w:val="22"/>
          <w:lang w:val="en-ZA"/>
        </w:rPr>
      </w:pPr>
    </w:p>
    <w:p w14:paraId="60C9DDC0" w14:textId="77777777" w:rsidR="002E5488" w:rsidRPr="00922409" w:rsidRDefault="002E5488" w:rsidP="002E5488">
      <w:pPr>
        <w:rPr>
          <w:rFonts w:ascii="Arial" w:hAnsi="Arial" w:cs="Arial"/>
          <w:sz w:val="22"/>
          <w:szCs w:val="22"/>
        </w:rPr>
      </w:pPr>
    </w:p>
    <w:p w14:paraId="3B4D0A02" w14:textId="77777777" w:rsidR="002E5488" w:rsidRPr="00922409" w:rsidRDefault="002E5488" w:rsidP="002E5488">
      <w:pPr>
        <w:rPr>
          <w:rFonts w:ascii="Arial" w:hAnsi="Arial" w:cs="Arial"/>
          <w:sz w:val="22"/>
          <w:szCs w:val="22"/>
        </w:rPr>
      </w:pPr>
      <w:r w:rsidRPr="00922409">
        <w:rPr>
          <w:rFonts w:ascii="Arial" w:hAnsi="Arial" w:cs="Arial"/>
          <w:sz w:val="22"/>
          <w:szCs w:val="22"/>
        </w:rPr>
        <w:t>STUDY DURATION:</w:t>
      </w:r>
    </w:p>
    <w:p w14:paraId="1585C0DA" w14:textId="43BFDA76" w:rsidR="002E5488" w:rsidRDefault="002E5488" w:rsidP="002E5488">
      <w:pPr>
        <w:rPr>
          <w:rFonts w:ascii="Arial" w:hAnsi="Arial" w:cs="Arial"/>
          <w:sz w:val="22"/>
          <w:szCs w:val="22"/>
        </w:rPr>
      </w:pPr>
      <w:r w:rsidRPr="00922409">
        <w:rPr>
          <w:rFonts w:ascii="Arial" w:hAnsi="Arial" w:cs="Arial"/>
          <w:sz w:val="22"/>
          <w:szCs w:val="22"/>
        </w:rPr>
        <w:t>An estimated timeline to complete the new work.</w:t>
      </w:r>
    </w:p>
    <w:p w14:paraId="322CBB9B" w14:textId="792601DF" w:rsidR="00EA326A" w:rsidRDefault="00EA326A" w:rsidP="002E5488">
      <w:pPr>
        <w:rPr>
          <w:rFonts w:ascii="Arial" w:hAnsi="Arial" w:cs="Arial"/>
          <w:sz w:val="22"/>
          <w:szCs w:val="22"/>
        </w:rPr>
      </w:pPr>
    </w:p>
    <w:p w14:paraId="33F5FE71" w14:textId="11A9B21E" w:rsidR="00901E52" w:rsidRDefault="00EA326A" w:rsidP="002E5488">
      <w:pPr>
        <w:rPr>
          <w:rFonts w:ascii="Arial" w:hAnsi="Arial" w:cs="Arial"/>
          <w:sz w:val="22"/>
          <w:szCs w:val="22"/>
        </w:rPr>
      </w:pPr>
      <w:r w:rsidRPr="00EA326A">
        <w:rPr>
          <w:rFonts w:ascii="Arial" w:hAnsi="Arial" w:cs="Arial"/>
          <w:sz w:val="22"/>
          <w:szCs w:val="22"/>
        </w:rPr>
        <w:t xml:space="preserve">The study duration is </w:t>
      </w:r>
      <w:r w:rsidR="00A62ED1">
        <w:rPr>
          <w:rFonts w:ascii="Arial" w:hAnsi="Arial" w:cs="Arial"/>
          <w:sz w:val="22"/>
          <w:szCs w:val="22"/>
        </w:rPr>
        <w:t xml:space="preserve">anticipated to be </w:t>
      </w:r>
      <w:r w:rsidR="00072AF4">
        <w:rPr>
          <w:rFonts w:ascii="Arial" w:hAnsi="Arial" w:cs="Arial"/>
          <w:sz w:val="22"/>
          <w:szCs w:val="22"/>
        </w:rPr>
        <w:t>3</w:t>
      </w:r>
      <w:r w:rsidRPr="00EA326A">
        <w:rPr>
          <w:rFonts w:ascii="Arial" w:hAnsi="Arial" w:cs="Arial"/>
          <w:sz w:val="22"/>
          <w:szCs w:val="22"/>
        </w:rPr>
        <w:t xml:space="preserve"> years</w:t>
      </w:r>
      <w:r w:rsidR="00072AF4">
        <w:rPr>
          <w:rFonts w:ascii="Arial" w:hAnsi="Arial" w:cs="Arial"/>
          <w:sz w:val="22"/>
          <w:szCs w:val="22"/>
        </w:rPr>
        <w:t xml:space="preserve"> (th</w:t>
      </w:r>
      <w:r w:rsidR="00A62ED1">
        <w:rPr>
          <w:rFonts w:ascii="Arial" w:hAnsi="Arial" w:cs="Arial"/>
          <w:sz w:val="22"/>
          <w:szCs w:val="22"/>
        </w:rPr>
        <w:t xml:space="preserve">e HEAT Center </w:t>
      </w:r>
      <w:r w:rsidR="00072AF4">
        <w:rPr>
          <w:rFonts w:ascii="Arial" w:hAnsi="Arial" w:cs="Arial"/>
          <w:sz w:val="22"/>
          <w:szCs w:val="22"/>
        </w:rPr>
        <w:t xml:space="preserve">is a 5 year project, </w:t>
      </w:r>
      <w:r w:rsidR="00A62ED1">
        <w:rPr>
          <w:rFonts w:ascii="Arial" w:hAnsi="Arial" w:cs="Arial"/>
          <w:sz w:val="22"/>
          <w:szCs w:val="22"/>
        </w:rPr>
        <w:t>with the project currently in its second year</w:t>
      </w:r>
      <w:r w:rsidR="00072AF4">
        <w:rPr>
          <w:rFonts w:ascii="Arial" w:hAnsi="Arial" w:cs="Arial"/>
          <w:sz w:val="22"/>
          <w:szCs w:val="22"/>
        </w:rPr>
        <w:t>)</w:t>
      </w:r>
      <w:r w:rsidRPr="00EA326A">
        <w:rPr>
          <w:rFonts w:ascii="Arial" w:hAnsi="Arial" w:cs="Arial"/>
          <w:sz w:val="22"/>
          <w:szCs w:val="22"/>
        </w:rPr>
        <w:t>.</w:t>
      </w:r>
      <w:r w:rsidR="003C7265">
        <w:rPr>
          <w:rFonts w:ascii="Arial" w:hAnsi="Arial" w:cs="Arial"/>
          <w:sz w:val="22"/>
          <w:szCs w:val="22"/>
        </w:rPr>
        <w:t xml:space="preserve"> </w:t>
      </w:r>
    </w:p>
    <w:p w14:paraId="0BB3B4E7" w14:textId="7BFAED37" w:rsidR="003C7265" w:rsidRPr="00922409" w:rsidRDefault="008F5F23" w:rsidP="002E5488">
      <w:pPr>
        <w:rPr>
          <w:rFonts w:ascii="Arial" w:hAnsi="Arial" w:cs="Arial"/>
          <w:sz w:val="22"/>
          <w:szCs w:val="22"/>
        </w:rPr>
      </w:pPr>
      <w:r w:rsidRPr="008F5F23">
        <w:rPr>
          <w:rFonts w:ascii="Arial" w:hAnsi="Arial" w:cs="Arial"/>
          <w:noProof/>
          <w:sz w:val="22"/>
          <w:szCs w:val="22"/>
        </w:rPr>
        <w:drawing>
          <wp:inline distT="0" distB="0" distL="0" distR="0" wp14:anchorId="646B4F9D" wp14:editId="03DA24F6">
            <wp:extent cx="5397777" cy="2311519"/>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7"/>
                    <a:stretch>
                      <a:fillRect/>
                    </a:stretch>
                  </pic:blipFill>
                  <pic:spPr>
                    <a:xfrm>
                      <a:off x="0" y="0"/>
                      <a:ext cx="5397777" cy="2311519"/>
                    </a:xfrm>
                    <a:prstGeom prst="rect">
                      <a:avLst/>
                    </a:prstGeom>
                  </pic:spPr>
                </pic:pic>
              </a:graphicData>
            </a:graphic>
          </wp:inline>
        </w:drawing>
      </w:r>
    </w:p>
    <w:p w14:paraId="474421AB" w14:textId="77777777" w:rsidR="002E5488" w:rsidRPr="00922409" w:rsidRDefault="002E5488" w:rsidP="002E5488">
      <w:pPr>
        <w:rPr>
          <w:rFonts w:ascii="Arial" w:hAnsi="Arial" w:cs="Arial"/>
          <w:sz w:val="22"/>
          <w:szCs w:val="22"/>
        </w:rPr>
      </w:pPr>
    </w:p>
    <w:p w14:paraId="1BCC78FC" w14:textId="77777777" w:rsidR="002E5488" w:rsidRPr="00922409" w:rsidRDefault="002E5488" w:rsidP="002E5488">
      <w:pPr>
        <w:rPr>
          <w:rFonts w:ascii="Arial" w:hAnsi="Arial" w:cs="Arial"/>
          <w:sz w:val="22"/>
          <w:szCs w:val="22"/>
        </w:rPr>
      </w:pPr>
      <w:r w:rsidRPr="00922409">
        <w:rPr>
          <w:rFonts w:ascii="Arial" w:hAnsi="Arial" w:cs="Arial"/>
          <w:sz w:val="22"/>
          <w:szCs w:val="22"/>
        </w:rPr>
        <w:t>RELEVANT ACTG STUDIES:</w:t>
      </w:r>
    </w:p>
    <w:p w14:paraId="0E4A298D" w14:textId="5EE46776" w:rsidR="002E5488" w:rsidRDefault="002E5488" w:rsidP="002E5488">
      <w:pPr>
        <w:rPr>
          <w:rFonts w:ascii="Arial" w:hAnsi="Arial" w:cs="Arial"/>
          <w:sz w:val="22"/>
          <w:szCs w:val="22"/>
        </w:rPr>
      </w:pPr>
      <w:r w:rsidRPr="00922409">
        <w:rPr>
          <w:rFonts w:ascii="Arial" w:hAnsi="Arial" w:cs="Arial"/>
          <w:sz w:val="22"/>
          <w:szCs w:val="22"/>
        </w:rPr>
        <w:t>List of all ACTG protocols</w:t>
      </w:r>
      <w:r>
        <w:rPr>
          <w:rFonts w:ascii="Arial" w:hAnsi="Arial" w:cs="Arial"/>
          <w:sz w:val="22"/>
          <w:szCs w:val="22"/>
        </w:rPr>
        <w:t>, DACSs</w:t>
      </w:r>
      <w:r w:rsidRPr="00F110BB">
        <w:rPr>
          <w:rFonts w:ascii="Arial" w:hAnsi="Arial" w:cs="Arial"/>
          <w:sz w:val="22"/>
          <w:szCs w:val="22"/>
        </w:rPr>
        <w:t>, DRs, and</w:t>
      </w:r>
      <w:r w:rsidRPr="00922409">
        <w:rPr>
          <w:rFonts w:ascii="Arial" w:hAnsi="Arial" w:cs="Arial"/>
          <w:sz w:val="22"/>
          <w:szCs w:val="22"/>
        </w:rPr>
        <w:t>/or NWCSs pertinent to the research questions.</w:t>
      </w:r>
    </w:p>
    <w:p w14:paraId="7B61F98C" w14:textId="25E6CEDC" w:rsidR="007C6DAA" w:rsidRDefault="007C6DAA" w:rsidP="002E5488">
      <w:pPr>
        <w:rPr>
          <w:rFonts w:ascii="Arial" w:hAnsi="Arial" w:cs="Arial"/>
          <w:sz w:val="22"/>
          <w:szCs w:val="22"/>
        </w:rPr>
      </w:pPr>
    </w:p>
    <w:p w14:paraId="229A93FB" w14:textId="0C54A924" w:rsidR="007C6DAA" w:rsidRDefault="007C6DAA" w:rsidP="002E5488">
      <w:pPr>
        <w:rPr>
          <w:rFonts w:ascii="Arial" w:hAnsi="Arial" w:cs="Arial"/>
          <w:sz w:val="22"/>
          <w:szCs w:val="22"/>
        </w:rPr>
      </w:pPr>
      <w:r>
        <w:rPr>
          <w:rFonts w:ascii="Arial" w:hAnsi="Arial" w:cs="Arial"/>
          <w:sz w:val="22"/>
          <w:szCs w:val="22"/>
        </w:rPr>
        <w:t xml:space="preserve">Please note that we only require data from the Johannesburg study sites of the below listed studies. All study activities described above take place in Johannesburg only. </w:t>
      </w:r>
    </w:p>
    <w:p w14:paraId="6185219D" w14:textId="4B675F73" w:rsidR="00A81A37" w:rsidRDefault="00A81A37" w:rsidP="002E5488">
      <w:pPr>
        <w:rPr>
          <w:rFonts w:ascii="Arial" w:hAnsi="Arial" w:cs="Arial"/>
          <w:sz w:val="22"/>
          <w:szCs w:val="22"/>
        </w:rPr>
      </w:pPr>
    </w:p>
    <w:p w14:paraId="3AD2425B" w14:textId="77777777" w:rsidR="008F21FD" w:rsidRPr="008F21FD" w:rsidRDefault="008F21FD" w:rsidP="008F21FD">
      <w:pPr>
        <w:numPr>
          <w:ilvl w:val="0"/>
          <w:numId w:val="61"/>
        </w:numPr>
        <w:rPr>
          <w:rFonts w:ascii="Arial" w:hAnsi="Arial" w:cs="Arial"/>
          <w:sz w:val="22"/>
          <w:szCs w:val="22"/>
          <w:lang w:val="en-ZA"/>
        </w:rPr>
      </w:pPr>
      <w:r w:rsidRPr="008F21FD">
        <w:rPr>
          <w:rFonts w:ascii="Arial" w:hAnsi="Arial" w:cs="Arial"/>
          <w:sz w:val="22"/>
          <w:szCs w:val="22"/>
          <w:lang w:val="en-ZA"/>
        </w:rPr>
        <w:t>Pilot Study On Effect Of Antiretroviral Therapy (Art) On Hepatitis B Viral (</w:t>
      </w:r>
      <w:proofErr w:type="spellStart"/>
      <w:r w:rsidRPr="008F21FD">
        <w:rPr>
          <w:rFonts w:ascii="Arial" w:hAnsi="Arial" w:cs="Arial"/>
          <w:sz w:val="22"/>
          <w:szCs w:val="22"/>
          <w:lang w:val="en-ZA"/>
        </w:rPr>
        <w:t>Hbv</w:t>
      </w:r>
      <w:proofErr w:type="spellEnd"/>
      <w:r w:rsidRPr="008F21FD">
        <w:rPr>
          <w:rFonts w:ascii="Arial" w:hAnsi="Arial" w:cs="Arial"/>
          <w:sz w:val="22"/>
          <w:szCs w:val="22"/>
          <w:lang w:val="en-ZA"/>
        </w:rPr>
        <w:t>) Infection (AACTG.51.PEPFAR.01)</w:t>
      </w:r>
    </w:p>
    <w:p w14:paraId="2F485DDF" w14:textId="77777777" w:rsidR="008F21FD" w:rsidRPr="008F21FD" w:rsidRDefault="008F21FD" w:rsidP="008F21FD">
      <w:pPr>
        <w:numPr>
          <w:ilvl w:val="0"/>
          <w:numId w:val="61"/>
        </w:numPr>
        <w:rPr>
          <w:rFonts w:ascii="Arial" w:hAnsi="Arial" w:cs="Arial"/>
          <w:sz w:val="22"/>
          <w:szCs w:val="22"/>
          <w:lang w:val="en-ZA"/>
        </w:rPr>
      </w:pPr>
      <w:r w:rsidRPr="008F21FD">
        <w:rPr>
          <w:rFonts w:ascii="Arial" w:hAnsi="Arial" w:cs="Arial"/>
          <w:sz w:val="22"/>
          <w:szCs w:val="22"/>
          <w:lang w:val="en-ZA"/>
        </w:rPr>
        <w:t xml:space="preserve">Effect of </w:t>
      </w:r>
      <w:proofErr w:type="spellStart"/>
      <w:r w:rsidRPr="008F21FD">
        <w:rPr>
          <w:rFonts w:ascii="Arial" w:hAnsi="Arial" w:cs="Arial"/>
          <w:sz w:val="22"/>
          <w:szCs w:val="22"/>
          <w:lang w:val="en-ZA"/>
        </w:rPr>
        <w:t>Pitavastatin</w:t>
      </w:r>
      <w:proofErr w:type="spellEnd"/>
      <w:r w:rsidRPr="008F21FD">
        <w:rPr>
          <w:rFonts w:ascii="Arial" w:hAnsi="Arial" w:cs="Arial"/>
          <w:sz w:val="22"/>
          <w:szCs w:val="22"/>
          <w:lang w:val="en-ZA"/>
        </w:rPr>
        <w:t xml:space="preserve"> on Kidney Function in HIV-Infected Persons (CHRU - ACTG - 5R01DK108438-04)</w:t>
      </w:r>
    </w:p>
    <w:p w14:paraId="0646126D" w14:textId="77777777" w:rsidR="008F21FD" w:rsidRPr="008F21FD" w:rsidRDefault="008F21FD" w:rsidP="008F21FD">
      <w:pPr>
        <w:numPr>
          <w:ilvl w:val="0"/>
          <w:numId w:val="61"/>
        </w:numPr>
        <w:rPr>
          <w:rFonts w:ascii="Arial" w:hAnsi="Arial" w:cs="Arial"/>
          <w:sz w:val="22"/>
          <w:szCs w:val="22"/>
          <w:lang w:val="en-ZA"/>
        </w:rPr>
      </w:pPr>
      <w:r w:rsidRPr="008F21FD">
        <w:rPr>
          <w:rFonts w:ascii="Arial" w:hAnsi="Arial" w:cs="Arial"/>
          <w:sz w:val="22"/>
          <w:szCs w:val="22"/>
          <w:lang w:val="en-ZA"/>
        </w:rPr>
        <w:t>AIDS Clinical Trials Group for Research on Therapeutics for HIV and Related Infections [ACTG LOC: PF Chair A5356] (CHRU - UCLA - NIH - 2UM1AI068636-15)</w:t>
      </w:r>
    </w:p>
    <w:p w14:paraId="493D8DFA" w14:textId="77777777" w:rsidR="008F21FD" w:rsidRPr="008F21FD" w:rsidRDefault="008F21FD" w:rsidP="008F21FD">
      <w:pPr>
        <w:numPr>
          <w:ilvl w:val="0"/>
          <w:numId w:val="61"/>
        </w:numPr>
        <w:rPr>
          <w:rFonts w:ascii="Arial" w:hAnsi="Arial" w:cs="Arial"/>
          <w:sz w:val="22"/>
          <w:szCs w:val="22"/>
          <w:lang w:val="en-ZA"/>
        </w:rPr>
      </w:pPr>
      <w:r w:rsidRPr="008F21FD">
        <w:rPr>
          <w:rFonts w:ascii="Arial" w:hAnsi="Arial" w:cs="Arial"/>
          <w:sz w:val="22"/>
          <w:szCs w:val="22"/>
          <w:lang w:val="en-ZA"/>
        </w:rPr>
        <w:t>KARABELO Clinical Trials Unit for NIAID Networks: Soweto Clinical Trials Unit - ACTG CRS, HVTN CRS &amp; IMPAACT CRS, MEDUNSA CRS, HPTN CRS, KARABELO (NIH - U01AI 069453-13 - PHRU)</w:t>
      </w:r>
    </w:p>
    <w:p w14:paraId="597C9A5E" w14:textId="77777777" w:rsidR="008F21FD" w:rsidRPr="008F21FD" w:rsidRDefault="008F21FD" w:rsidP="008F21FD">
      <w:pPr>
        <w:numPr>
          <w:ilvl w:val="0"/>
          <w:numId w:val="61"/>
        </w:numPr>
        <w:rPr>
          <w:rFonts w:ascii="Arial" w:hAnsi="Arial" w:cs="Arial"/>
          <w:sz w:val="22"/>
          <w:szCs w:val="22"/>
          <w:lang w:val="en-ZA"/>
        </w:rPr>
      </w:pPr>
      <w:r w:rsidRPr="008F21FD">
        <w:rPr>
          <w:rFonts w:ascii="Arial" w:hAnsi="Arial" w:cs="Arial"/>
          <w:sz w:val="22"/>
          <w:szCs w:val="22"/>
          <w:lang w:val="en-ZA"/>
        </w:rPr>
        <w:t>Soweto Clinical Trials Unit - ACTG CRS, HVTN CRS &amp; IMPAACT CRS, MEDUNSA CRS, HPTN CRS, KARABELO (NIH - U01AI 069453-01 - PHRU)</w:t>
      </w:r>
    </w:p>
    <w:p w14:paraId="1C3AED3B" w14:textId="77777777" w:rsidR="008F21FD" w:rsidRPr="008F21FD" w:rsidRDefault="008F21FD" w:rsidP="008F21FD">
      <w:pPr>
        <w:numPr>
          <w:ilvl w:val="0"/>
          <w:numId w:val="61"/>
        </w:numPr>
        <w:rPr>
          <w:rFonts w:ascii="Arial" w:hAnsi="Arial" w:cs="Arial"/>
          <w:sz w:val="22"/>
          <w:szCs w:val="22"/>
          <w:lang w:val="en-ZA"/>
        </w:rPr>
      </w:pPr>
      <w:r w:rsidRPr="008F21FD">
        <w:rPr>
          <w:rFonts w:ascii="Arial" w:hAnsi="Arial" w:cs="Arial"/>
          <w:sz w:val="22"/>
          <w:szCs w:val="22"/>
          <w:lang w:val="en-ZA"/>
        </w:rPr>
        <w:t>Leadership and Operations Center(LOC), AIDS Clinical Trials Group(ACTG);LOC 1/[Protocol Funds Mentorship] (PHRU - UCLA - UMA1AI068636 - 13R)</w:t>
      </w:r>
    </w:p>
    <w:p w14:paraId="1BABA530" w14:textId="77777777" w:rsidR="008F21FD" w:rsidRPr="008F21FD" w:rsidRDefault="008F21FD" w:rsidP="008F21FD">
      <w:pPr>
        <w:numPr>
          <w:ilvl w:val="0"/>
          <w:numId w:val="61"/>
        </w:numPr>
        <w:rPr>
          <w:rFonts w:ascii="Arial" w:hAnsi="Arial" w:cs="Arial"/>
          <w:sz w:val="22"/>
          <w:szCs w:val="22"/>
          <w:lang w:val="en-ZA"/>
        </w:rPr>
      </w:pPr>
      <w:r w:rsidRPr="008F21FD">
        <w:rPr>
          <w:rFonts w:ascii="Arial" w:hAnsi="Arial" w:cs="Arial"/>
          <w:sz w:val="22"/>
          <w:szCs w:val="22"/>
          <w:lang w:val="en-ZA"/>
        </w:rPr>
        <w:t xml:space="preserve">PHRU - </w:t>
      </w:r>
      <w:proofErr w:type="spellStart"/>
      <w:r w:rsidRPr="008F21FD">
        <w:rPr>
          <w:rFonts w:ascii="Arial" w:hAnsi="Arial" w:cs="Arial"/>
          <w:sz w:val="22"/>
          <w:szCs w:val="22"/>
          <w:lang w:val="en-ZA"/>
        </w:rPr>
        <w:t>Setshaba</w:t>
      </w:r>
      <w:proofErr w:type="spellEnd"/>
      <w:r w:rsidRPr="008F21FD">
        <w:rPr>
          <w:rFonts w:ascii="Arial" w:hAnsi="Arial" w:cs="Arial"/>
          <w:sz w:val="22"/>
          <w:szCs w:val="22"/>
          <w:lang w:val="en-ZA"/>
        </w:rPr>
        <w:t xml:space="preserve"> Clinical Trials Unit - Clinical Trials Unit for NIAID Networks: Soweto Clinical Trials Unit - ACTG CRS, HVTN CRS &amp; IMPAACT CRS, MEDUNSA CRS, HPTN CRS, KARABELO (NIH - U01AI 069453-15 - PHRU)</w:t>
      </w:r>
    </w:p>
    <w:p w14:paraId="22ECD11F" w14:textId="77777777" w:rsidR="008F21FD" w:rsidRPr="008F21FD" w:rsidRDefault="008F21FD" w:rsidP="008F21FD">
      <w:pPr>
        <w:numPr>
          <w:ilvl w:val="0"/>
          <w:numId w:val="61"/>
        </w:numPr>
        <w:rPr>
          <w:rFonts w:ascii="Arial" w:hAnsi="Arial" w:cs="Arial"/>
          <w:sz w:val="22"/>
          <w:szCs w:val="22"/>
          <w:lang w:val="en-ZA"/>
        </w:rPr>
      </w:pPr>
      <w:r w:rsidRPr="008F21FD">
        <w:rPr>
          <w:rFonts w:ascii="Arial" w:hAnsi="Arial" w:cs="Arial"/>
          <w:sz w:val="22"/>
          <w:szCs w:val="22"/>
          <w:lang w:val="en-ZA"/>
        </w:rPr>
        <w:t xml:space="preserve">ACTG PROTOCOL FUNDS SUBAWARD AGREEMENT - AIDS Clinical Trials Group for </w:t>
      </w:r>
      <w:r w:rsidRPr="008F21FD">
        <w:rPr>
          <w:rFonts w:ascii="Arial" w:hAnsi="Arial" w:cs="Arial"/>
          <w:sz w:val="22"/>
          <w:szCs w:val="22"/>
          <w:lang w:val="en-ZA"/>
        </w:rPr>
        <w:lastRenderedPageBreak/>
        <w:t>Research on Therapeutics for HIV and Related Infections (PHRU - UCLA - NIH - 2UM1AI068636-15)</w:t>
      </w:r>
    </w:p>
    <w:p w14:paraId="57C58954" w14:textId="77777777" w:rsidR="00A81A37" w:rsidRPr="00DE2A69" w:rsidRDefault="00A81A37" w:rsidP="002E5488">
      <w:pPr>
        <w:rPr>
          <w:rFonts w:ascii="Arial" w:hAnsi="Arial" w:cs="Arial"/>
          <w:sz w:val="22"/>
          <w:szCs w:val="22"/>
          <w:lang w:val="en-ZA"/>
        </w:rPr>
      </w:pPr>
    </w:p>
    <w:p w14:paraId="0BEA33E2" w14:textId="77777777" w:rsidR="002E5488" w:rsidRPr="00922409" w:rsidRDefault="002E5488" w:rsidP="002E5488">
      <w:pPr>
        <w:rPr>
          <w:rFonts w:ascii="Arial" w:hAnsi="Arial" w:cs="Arial"/>
          <w:sz w:val="22"/>
          <w:szCs w:val="22"/>
        </w:rPr>
      </w:pPr>
      <w:r w:rsidRPr="00922409">
        <w:rPr>
          <w:rFonts w:ascii="Arial" w:hAnsi="Arial" w:cs="Arial"/>
          <w:sz w:val="22"/>
          <w:szCs w:val="22"/>
        </w:rPr>
        <w:t>DATA MANAGEMENT AND DATA ANALYSIS:</w:t>
      </w:r>
    </w:p>
    <w:p w14:paraId="32D51E7F" w14:textId="5390B5A0" w:rsidR="002E5488" w:rsidRDefault="002E5488" w:rsidP="002E5488">
      <w:pPr>
        <w:rPr>
          <w:rFonts w:ascii="Arial" w:hAnsi="Arial" w:cs="Arial"/>
          <w:sz w:val="22"/>
          <w:szCs w:val="22"/>
        </w:rPr>
      </w:pPr>
      <w:r w:rsidRPr="00E966F7">
        <w:rPr>
          <w:rFonts w:ascii="Arial" w:hAnsi="Arial" w:cs="Arial"/>
          <w:sz w:val="22"/>
          <w:szCs w:val="22"/>
          <w:highlight w:val="yellow"/>
        </w:rPr>
        <w:t>Responsible party for both data management and analysis</w:t>
      </w:r>
      <w:r w:rsidRPr="00922409">
        <w:rPr>
          <w:rFonts w:ascii="Arial" w:hAnsi="Arial" w:cs="Arial"/>
          <w:sz w:val="22"/>
          <w:szCs w:val="22"/>
        </w:rPr>
        <w:t xml:space="preserve"> (SDAC, drug company, </w:t>
      </w:r>
      <w:r w:rsidRPr="00E966F7">
        <w:rPr>
          <w:rFonts w:ascii="Arial" w:hAnsi="Arial" w:cs="Arial"/>
          <w:sz w:val="22"/>
          <w:szCs w:val="22"/>
          <w:highlight w:val="yellow"/>
        </w:rPr>
        <w:t>institution</w:t>
      </w:r>
      <w:r w:rsidRPr="00922409">
        <w:rPr>
          <w:rFonts w:ascii="Arial" w:hAnsi="Arial" w:cs="Arial"/>
          <w:sz w:val="22"/>
          <w:szCs w:val="22"/>
        </w:rPr>
        <w:t xml:space="preserve">), </w:t>
      </w:r>
      <w:r w:rsidRPr="00E966F7">
        <w:rPr>
          <w:rFonts w:ascii="Arial" w:hAnsi="Arial" w:cs="Arial"/>
          <w:sz w:val="22"/>
          <w:szCs w:val="22"/>
          <w:highlight w:val="yellow"/>
        </w:rPr>
        <w:t>and specific variables</w:t>
      </w:r>
      <w:r w:rsidRPr="00922409">
        <w:rPr>
          <w:rFonts w:ascii="Arial" w:hAnsi="Arial" w:cs="Arial"/>
          <w:sz w:val="22"/>
          <w:szCs w:val="22"/>
        </w:rPr>
        <w:t xml:space="preserve"> and associated case report forms (CRFs) required for the </w:t>
      </w:r>
      <w:commentRangeStart w:id="16"/>
      <w:r w:rsidRPr="00922409">
        <w:rPr>
          <w:rFonts w:ascii="Arial" w:hAnsi="Arial" w:cs="Arial"/>
          <w:sz w:val="22"/>
          <w:szCs w:val="22"/>
        </w:rPr>
        <w:t>analysis</w:t>
      </w:r>
      <w:commentRangeEnd w:id="16"/>
      <w:r w:rsidR="00072AF4">
        <w:rPr>
          <w:rStyle w:val="CommentReference"/>
          <w:lang w:val="x-none" w:eastAsia="x-none"/>
        </w:rPr>
        <w:commentReference w:id="16"/>
      </w:r>
      <w:r w:rsidRPr="00922409">
        <w:rPr>
          <w:rFonts w:ascii="Arial" w:hAnsi="Arial" w:cs="Arial"/>
          <w:sz w:val="22"/>
          <w:szCs w:val="22"/>
        </w:rPr>
        <w:t>.</w:t>
      </w:r>
    </w:p>
    <w:p w14:paraId="17589CD4" w14:textId="287656CE" w:rsidR="00AE517F" w:rsidRDefault="00AE517F" w:rsidP="002E5488">
      <w:pPr>
        <w:rPr>
          <w:rFonts w:ascii="Arial" w:hAnsi="Arial" w:cs="Arial"/>
          <w:sz w:val="22"/>
          <w:szCs w:val="22"/>
        </w:rPr>
      </w:pPr>
    </w:p>
    <w:p w14:paraId="15C132F7" w14:textId="3622D27C" w:rsidR="00336632" w:rsidRDefault="00336632" w:rsidP="00336632">
      <w:pPr>
        <w:rPr>
          <w:rFonts w:ascii="Arial" w:hAnsi="Arial" w:cs="Arial"/>
          <w:sz w:val="22"/>
          <w:szCs w:val="22"/>
          <w:lang w:val="en-ZA"/>
        </w:rPr>
      </w:pPr>
      <w:r>
        <w:rPr>
          <w:rFonts w:ascii="Arial" w:hAnsi="Arial" w:cs="Arial"/>
          <w:sz w:val="22"/>
          <w:szCs w:val="22"/>
          <w:lang w:val="en-ZA"/>
        </w:rPr>
        <w:t xml:space="preserve">A dedicated </w:t>
      </w:r>
      <w:r w:rsidRPr="00E966F7">
        <w:rPr>
          <w:rFonts w:ascii="Arial" w:hAnsi="Arial" w:cs="Arial"/>
          <w:sz w:val="22"/>
          <w:szCs w:val="22"/>
          <w:lang w:val="en-ZA"/>
        </w:rPr>
        <w:t xml:space="preserve">team </w:t>
      </w:r>
      <w:r w:rsidR="005874E7">
        <w:rPr>
          <w:rFonts w:ascii="Arial" w:hAnsi="Arial" w:cs="Arial"/>
          <w:sz w:val="22"/>
          <w:szCs w:val="22"/>
          <w:lang w:val="en-ZA"/>
        </w:rPr>
        <w:t xml:space="preserve">in the HEAT Center </w:t>
      </w:r>
      <w:r w:rsidRPr="00E966F7">
        <w:rPr>
          <w:rFonts w:ascii="Arial" w:hAnsi="Arial" w:cs="Arial"/>
          <w:sz w:val="22"/>
          <w:szCs w:val="22"/>
          <w:lang w:val="en-ZA"/>
        </w:rPr>
        <w:t xml:space="preserve">will oversee the management of the databases and ensure data security and protection. </w:t>
      </w:r>
      <w:r w:rsidR="00DC20B5">
        <w:rPr>
          <w:rFonts w:ascii="Arial" w:hAnsi="Arial" w:cs="Arial"/>
          <w:sz w:val="22"/>
          <w:szCs w:val="22"/>
          <w:lang w:val="en-ZA"/>
        </w:rPr>
        <w:t xml:space="preserve">We will </w:t>
      </w:r>
      <w:r w:rsidRPr="00E966F7">
        <w:rPr>
          <w:rFonts w:ascii="Arial" w:hAnsi="Arial" w:cs="Arial"/>
          <w:sz w:val="22"/>
          <w:szCs w:val="22"/>
          <w:lang w:val="en-ZA"/>
        </w:rPr>
        <w:t>store and curate the data, with a machine-learning-based data ingestion and curation engine, a massive distributed compute and data store, an analytics and data platform, and an interface to interact with the system.</w:t>
      </w:r>
    </w:p>
    <w:p w14:paraId="7FB06EBB" w14:textId="77777777" w:rsidR="00336632" w:rsidRPr="00E966F7" w:rsidRDefault="00336632" w:rsidP="00336632">
      <w:pPr>
        <w:rPr>
          <w:rFonts w:ascii="Arial" w:hAnsi="Arial" w:cs="Arial"/>
          <w:sz w:val="22"/>
          <w:szCs w:val="22"/>
          <w:lang w:val="en-ZA"/>
        </w:rPr>
      </w:pPr>
    </w:p>
    <w:p w14:paraId="18ADD8A7" w14:textId="1841AF97" w:rsidR="00DC20B5" w:rsidRDefault="00DC20B5" w:rsidP="00DC20B5">
      <w:pPr>
        <w:rPr>
          <w:rFonts w:ascii="Arial" w:hAnsi="Arial" w:cs="Arial"/>
          <w:sz w:val="22"/>
          <w:szCs w:val="22"/>
          <w:lang w:val="en-ZA"/>
        </w:rPr>
      </w:pPr>
      <w:r w:rsidRPr="00E966F7">
        <w:rPr>
          <w:rFonts w:ascii="Arial" w:hAnsi="Arial" w:cs="Arial"/>
          <w:sz w:val="22"/>
          <w:szCs w:val="22"/>
          <w:lang w:val="en-ZA"/>
        </w:rPr>
        <w:t xml:space="preserve">Data security and storage are top priorities for the project, and all data will be stored in secure databases hosted at different institutions. Access to the data will be controlled through strict security protocols, and all personal and sensitive information will be de-identified and treated in accordance with relevant privacy laws and regulations. </w:t>
      </w:r>
    </w:p>
    <w:p w14:paraId="2AF9E1A3" w14:textId="77777777" w:rsidR="00DC20B5" w:rsidRDefault="00DC20B5" w:rsidP="00DC20B5">
      <w:pPr>
        <w:rPr>
          <w:rFonts w:ascii="Arial" w:hAnsi="Arial" w:cs="Arial"/>
          <w:sz w:val="22"/>
          <w:szCs w:val="22"/>
          <w:lang w:val="en-ZA"/>
        </w:rPr>
      </w:pPr>
    </w:p>
    <w:p w14:paraId="63103F3F" w14:textId="10CD2ECA" w:rsidR="00E966F7" w:rsidRPr="00E966F7" w:rsidRDefault="00E966F7" w:rsidP="00E966F7">
      <w:pPr>
        <w:rPr>
          <w:rFonts w:ascii="Arial" w:hAnsi="Arial" w:cs="Arial"/>
          <w:sz w:val="22"/>
          <w:szCs w:val="22"/>
          <w:lang w:val="en-ZA"/>
        </w:rPr>
      </w:pPr>
      <w:r w:rsidRPr="00E966F7">
        <w:rPr>
          <w:rFonts w:ascii="Arial" w:hAnsi="Arial" w:cs="Arial"/>
          <w:sz w:val="22"/>
          <w:szCs w:val="22"/>
          <w:lang w:val="en-ZA"/>
        </w:rPr>
        <w:t>The</w:t>
      </w:r>
      <w:r w:rsidR="004B0BDF">
        <w:rPr>
          <w:rFonts w:ascii="Arial" w:hAnsi="Arial" w:cs="Arial"/>
          <w:sz w:val="22"/>
          <w:szCs w:val="22"/>
          <w:lang w:val="en-ZA"/>
        </w:rPr>
        <w:t xml:space="preserve"> </w:t>
      </w:r>
      <w:r w:rsidR="004B0BDF" w:rsidRPr="004B0BDF">
        <w:rPr>
          <w:rFonts w:ascii="Arial" w:hAnsi="Arial" w:cs="Arial"/>
          <w:sz w:val="22"/>
          <w:szCs w:val="22"/>
          <w:lang w:val="en-ZA"/>
        </w:rPr>
        <w:t xml:space="preserve"> </w:t>
      </w:r>
      <w:r w:rsidR="004B0BDF" w:rsidRPr="000029D3">
        <w:rPr>
          <w:rFonts w:ascii="Arial" w:hAnsi="Arial" w:cs="Arial"/>
          <w:sz w:val="22"/>
          <w:szCs w:val="22"/>
          <w:lang w:val="en-ZA"/>
        </w:rPr>
        <w:t>HE</w:t>
      </w:r>
      <w:r w:rsidR="004B0BDF" w:rsidRPr="00A02CC2">
        <w:rPr>
          <w:rFonts w:ascii="Arial" w:hAnsi="Arial" w:cs="Arial"/>
          <w:sz w:val="22"/>
          <w:szCs w:val="22"/>
          <w:vertAlign w:val="superscript"/>
          <w:lang w:val="en-ZA"/>
        </w:rPr>
        <w:t>2</w:t>
      </w:r>
      <w:r w:rsidR="004B0BDF" w:rsidRPr="000029D3">
        <w:rPr>
          <w:rFonts w:ascii="Arial" w:hAnsi="Arial" w:cs="Arial"/>
          <w:sz w:val="22"/>
          <w:szCs w:val="22"/>
          <w:lang w:val="en-ZA"/>
        </w:rPr>
        <w:t>AT</w:t>
      </w:r>
      <w:r w:rsidRPr="00E966F7">
        <w:rPr>
          <w:rFonts w:ascii="Arial" w:hAnsi="Arial" w:cs="Arial"/>
          <w:sz w:val="22"/>
          <w:szCs w:val="22"/>
          <w:lang w:val="en-ZA"/>
        </w:rPr>
        <w:t xml:space="preserve"> </w:t>
      </w:r>
      <w:proofErr w:type="spellStart"/>
      <w:r w:rsidRPr="00E966F7">
        <w:rPr>
          <w:rFonts w:ascii="Arial" w:hAnsi="Arial" w:cs="Arial"/>
          <w:sz w:val="22"/>
          <w:szCs w:val="22"/>
          <w:lang w:val="en-ZA"/>
        </w:rPr>
        <w:t>Center</w:t>
      </w:r>
      <w:proofErr w:type="spellEnd"/>
      <w:r w:rsidRPr="00E966F7">
        <w:rPr>
          <w:rFonts w:ascii="Arial" w:hAnsi="Arial" w:cs="Arial"/>
          <w:sz w:val="22"/>
          <w:szCs w:val="22"/>
          <w:lang w:val="en-ZA"/>
        </w:rPr>
        <w:t xml:space="preserve"> project</w:t>
      </w:r>
      <w:r w:rsidR="00A62ED1">
        <w:rPr>
          <w:rFonts w:ascii="Arial" w:hAnsi="Arial" w:cs="Arial"/>
          <w:sz w:val="22"/>
          <w:szCs w:val="22"/>
          <w:lang w:val="en-ZA"/>
        </w:rPr>
        <w:t xml:space="preserve"> </w:t>
      </w:r>
      <w:r w:rsidR="00347F46">
        <w:rPr>
          <w:rFonts w:ascii="Arial" w:hAnsi="Arial" w:cs="Arial"/>
          <w:sz w:val="22"/>
          <w:szCs w:val="22"/>
          <w:lang w:val="en-ZA"/>
        </w:rPr>
        <w:t>(</w:t>
      </w:r>
      <w:r w:rsidR="009F5E78">
        <w:rPr>
          <w:rFonts w:ascii="Arial" w:hAnsi="Arial" w:cs="Arial"/>
          <w:sz w:val="22"/>
          <w:szCs w:val="22"/>
          <w:lang w:val="en-ZA"/>
        </w:rPr>
        <w:t xml:space="preserve">HREC approval reference number </w:t>
      </w:r>
      <w:r w:rsidR="00E30B43">
        <w:rPr>
          <w:rFonts w:ascii="Arial" w:hAnsi="Arial" w:cs="Arial"/>
          <w:sz w:val="22"/>
          <w:szCs w:val="22"/>
          <w:lang w:val="en-ZA"/>
        </w:rPr>
        <w:t>220606</w:t>
      </w:r>
      <w:r w:rsidR="009409C0">
        <w:rPr>
          <w:rFonts w:ascii="Arial" w:hAnsi="Arial" w:cs="Arial"/>
          <w:sz w:val="22"/>
          <w:szCs w:val="22"/>
          <w:lang w:val="en-ZA"/>
        </w:rPr>
        <w:t>: HEAT002</w:t>
      </w:r>
      <w:r w:rsidR="00E30B43">
        <w:rPr>
          <w:rFonts w:ascii="Arial" w:hAnsi="Arial" w:cs="Arial"/>
          <w:sz w:val="22"/>
          <w:szCs w:val="22"/>
          <w:lang w:val="en-ZA"/>
        </w:rPr>
        <w:t>)</w:t>
      </w:r>
      <w:r w:rsidRPr="00E966F7">
        <w:rPr>
          <w:rFonts w:ascii="Arial" w:hAnsi="Arial" w:cs="Arial"/>
          <w:sz w:val="22"/>
          <w:szCs w:val="22"/>
          <w:lang w:val="en-ZA"/>
        </w:rPr>
        <w:t xml:space="preserve"> is focused on creating a comprehensive database for clinical trial and cohort studies by gathering data from various sources</w:t>
      </w:r>
      <w:r w:rsidR="00B518F1">
        <w:rPr>
          <w:rFonts w:ascii="Arial" w:hAnsi="Arial" w:cs="Arial"/>
          <w:sz w:val="22"/>
          <w:szCs w:val="22"/>
          <w:lang w:val="en-ZA"/>
        </w:rPr>
        <w:t xml:space="preserve">. The variables thus include </w:t>
      </w:r>
      <w:r w:rsidRPr="00E966F7">
        <w:rPr>
          <w:rFonts w:ascii="Arial" w:hAnsi="Arial" w:cs="Arial"/>
          <w:sz w:val="22"/>
          <w:szCs w:val="22"/>
          <w:lang w:val="en-ZA"/>
        </w:rPr>
        <w:t>biomedical data, demographic data, and clinical data such as lab</w:t>
      </w:r>
      <w:r w:rsidR="00B518F1">
        <w:rPr>
          <w:rFonts w:ascii="Arial" w:hAnsi="Arial" w:cs="Arial"/>
          <w:sz w:val="22"/>
          <w:szCs w:val="22"/>
          <w:lang w:val="en-ZA"/>
        </w:rPr>
        <w:t>oratory</w:t>
      </w:r>
      <w:r w:rsidRPr="00E966F7">
        <w:rPr>
          <w:rFonts w:ascii="Arial" w:hAnsi="Arial" w:cs="Arial"/>
          <w:sz w:val="22"/>
          <w:szCs w:val="22"/>
          <w:lang w:val="en-ZA"/>
        </w:rPr>
        <w:t xml:space="preserve"> results. The aim is to </w:t>
      </w:r>
      <w:proofErr w:type="spellStart"/>
      <w:r w:rsidRPr="00E966F7">
        <w:rPr>
          <w:rFonts w:ascii="Arial" w:hAnsi="Arial" w:cs="Arial"/>
          <w:sz w:val="22"/>
          <w:szCs w:val="22"/>
          <w:lang w:val="en-ZA"/>
        </w:rPr>
        <w:t>analyze</w:t>
      </w:r>
      <w:proofErr w:type="spellEnd"/>
      <w:r w:rsidRPr="00E966F7">
        <w:rPr>
          <w:rFonts w:ascii="Arial" w:hAnsi="Arial" w:cs="Arial"/>
          <w:sz w:val="22"/>
          <w:szCs w:val="22"/>
          <w:lang w:val="en-ZA"/>
        </w:rPr>
        <w:t xml:space="preserve"> this information to understand the relationship between human health and wellness and the effects of climate and weather conditions.</w:t>
      </w:r>
      <w:r w:rsidR="00B518F1">
        <w:rPr>
          <w:rFonts w:ascii="Arial" w:hAnsi="Arial" w:cs="Arial"/>
          <w:sz w:val="22"/>
          <w:szCs w:val="22"/>
          <w:lang w:val="en-ZA"/>
        </w:rPr>
        <w:t xml:space="preserve"> As with all data science projects, the richer and more </w:t>
      </w:r>
    </w:p>
    <w:p w14:paraId="40DEF773" w14:textId="77777777" w:rsidR="00E966F7" w:rsidRDefault="00E966F7" w:rsidP="00E966F7">
      <w:pPr>
        <w:rPr>
          <w:rFonts w:ascii="Arial" w:hAnsi="Arial" w:cs="Arial"/>
          <w:sz w:val="22"/>
          <w:szCs w:val="22"/>
          <w:lang w:val="en-ZA"/>
        </w:rPr>
      </w:pPr>
    </w:p>
    <w:p w14:paraId="015732E6" w14:textId="730D13C2" w:rsidR="00E966F7" w:rsidRDefault="00E966F7" w:rsidP="00E966F7">
      <w:pPr>
        <w:rPr>
          <w:rFonts w:ascii="Arial" w:hAnsi="Arial" w:cs="Arial"/>
          <w:sz w:val="22"/>
          <w:szCs w:val="22"/>
          <w:lang w:val="en-ZA"/>
        </w:rPr>
      </w:pPr>
      <w:r w:rsidRPr="00E966F7">
        <w:rPr>
          <w:rFonts w:ascii="Arial" w:hAnsi="Arial" w:cs="Arial"/>
          <w:sz w:val="22"/>
          <w:szCs w:val="22"/>
          <w:lang w:val="en-ZA"/>
        </w:rPr>
        <w:t xml:space="preserve">The following table outlines the categories of variables that will be </w:t>
      </w:r>
      <w:proofErr w:type="spellStart"/>
      <w:r w:rsidRPr="00E966F7">
        <w:rPr>
          <w:rFonts w:ascii="Arial" w:hAnsi="Arial" w:cs="Arial"/>
          <w:sz w:val="22"/>
          <w:szCs w:val="22"/>
          <w:lang w:val="en-ZA"/>
        </w:rPr>
        <w:t>analyzed</w:t>
      </w:r>
      <w:proofErr w:type="spellEnd"/>
      <w:r w:rsidRPr="00E966F7">
        <w:rPr>
          <w:rFonts w:ascii="Arial" w:hAnsi="Arial" w:cs="Arial"/>
          <w:sz w:val="22"/>
          <w:szCs w:val="22"/>
          <w:lang w:val="en-ZA"/>
        </w:rPr>
        <w:t xml:space="preserve"> in the project:</w:t>
      </w:r>
    </w:p>
    <w:p w14:paraId="57BC00F2" w14:textId="77777777" w:rsidR="00E966F7" w:rsidRDefault="00E966F7" w:rsidP="00E966F7">
      <w:pPr>
        <w:rPr>
          <w:rFonts w:ascii="Arial" w:hAnsi="Arial" w:cs="Arial"/>
          <w:sz w:val="22"/>
          <w:szCs w:val="22"/>
          <w:lang w:val="en-ZA"/>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308"/>
        <w:gridCol w:w="6487"/>
      </w:tblGrid>
      <w:tr w:rsidR="00E966F7" w:rsidRPr="00E966F7" w14:paraId="3D05FA7B" w14:textId="77777777" w:rsidTr="00E966F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E5F6FB0" w14:textId="77777777" w:rsidR="00E966F7" w:rsidRPr="00E966F7" w:rsidRDefault="00E966F7" w:rsidP="00E966F7">
            <w:pPr>
              <w:rPr>
                <w:rFonts w:ascii="Arial" w:hAnsi="Arial" w:cs="Arial"/>
                <w:b/>
                <w:bCs/>
                <w:sz w:val="22"/>
                <w:szCs w:val="22"/>
                <w:lang w:val="en-ZA"/>
              </w:rPr>
            </w:pPr>
            <w:r w:rsidRPr="00E966F7">
              <w:rPr>
                <w:rFonts w:ascii="Arial" w:hAnsi="Arial" w:cs="Arial"/>
                <w:b/>
                <w:bCs/>
                <w:sz w:val="22"/>
                <w:szCs w:val="22"/>
                <w:lang w:val="en-ZA"/>
              </w:rPr>
              <w:t>Category</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5E4CA294" w14:textId="77777777" w:rsidR="00E966F7" w:rsidRPr="00E966F7" w:rsidRDefault="00E966F7" w:rsidP="00E966F7">
            <w:pPr>
              <w:rPr>
                <w:rFonts w:ascii="Arial" w:hAnsi="Arial" w:cs="Arial"/>
                <w:b/>
                <w:bCs/>
                <w:sz w:val="22"/>
                <w:szCs w:val="22"/>
                <w:lang w:val="en-ZA"/>
              </w:rPr>
            </w:pPr>
            <w:r w:rsidRPr="00E966F7">
              <w:rPr>
                <w:rFonts w:ascii="Arial" w:hAnsi="Arial" w:cs="Arial"/>
                <w:b/>
                <w:bCs/>
                <w:sz w:val="22"/>
                <w:szCs w:val="22"/>
                <w:lang w:val="en-ZA"/>
              </w:rPr>
              <w:t>Variables</w:t>
            </w:r>
          </w:p>
        </w:tc>
      </w:tr>
      <w:tr w:rsidR="00E966F7" w:rsidRPr="00E966F7" w14:paraId="1D44BEF3" w14:textId="77777777" w:rsidTr="00E966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9671E0C" w14:textId="77777777" w:rsidR="00E966F7" w:rsidRPr="00E966F7" w:rsidRDefault="00E966F7" w:rsidP="00E966F7">
            <w:pPr>
              <w:rPr>
                <w:rFonts w:ascii="Arial" w:hAnsi="Arial" w:cs="Arial"/>
                <w:sz w:val="22"/>
                <w:szCs w:val="22"/>
                <w:lang w:val="en-ZA"/>
              </w:rPr>
            </w:pPr>
            <w:r w:rsidRPr="00E966F7">
              <w:rPr>
                <w:rFonts w:ascii="Arial" w:hAnsi="Arial" w:cs="Arial"/>
                <w:sz w:val="22"/>
                <w:szCs w:val="22"/>
                <w:lang w:val="en-ZA"/>
              </w:rPr>
              <w:t>Biomedical Data</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3F87245" w14:textId="2A88AC3D" w:rsidR="00E966F7" w:rsidRPr="00E966F7" w:rsidRDefault="00E966F7" w:rsidP="00E966F7">
            <w:pPr>
              <w:rPr>
                <w:rFonts w:ascii="Arial" w:hAnsi="Arial" w:cs="Arial"/>
                <w:sz w:val="22"/>
                <w:szCs w:val="22"/>
                <w:lang w:val="en-ZA"/>
              </w:rPr>
            </w:pPr>
            <w:r w:rsidRPr="00E966F7">
              <w:rPr>
                <w:rFonts w:ascii="Arial" w:hAnsi="Arial" w:cs="Arial"/>
                <w:sz w:val="22"/>
                <w:szCs w:val="22"/>
                <w:lang w:val="en-ZA"/>
              </w:rPr>
              <w:t>Medical History, Laboratory Results</w:t>
            </w:r>
          </w:p>
        </w:tc>
      </w:tr>
      <w:tr w:rsidR="00E966F7" w:rsidRPr="00E966F7" w14:paraId="412433D0" w14:textId="77777777" w:rsidTr="00E966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15E29BF" w14:textId="77777777" w:rsidR="00E966F7" w:rsidRPr="00E966F7" w:rsidRDefault="00E966F7" w:rsidP="00E966F7">
            <w:pPr>
              <w:rPr>
                <w:rFonts w:ascii="Arial" w:hAnsi="Arial" w:cs="Arial"/>
                <w:sz w:val="22"/>
                <w:szCs w:val="22"/>
                <w:lang w:val="en-ZA"/>
              </w:rPr>
            </w:pPr>
            <w:r w:rsidRPr="00E966F7">
              <w:rPr>
                <w:rFonts w:ascii="Arial" w:hAnsi="Arial" w:cs="Arial"/>
                <w:sz w:val="22"/>
                <w:szCs w:val="22"/>
                <w:lang w:val="en-ZA"/>
              </w:rPr>
              <w:t>Demographic Data</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4746A70" w14:textId="783343EB" w:rsidR="00E966F7" w:rsidRPr="00E966F7" w:rsidRDefault="00D519AF" w:rsidP="00E966F7">
            <w:pPr>
              <w:rPr>
                <w:rFonts w:ascii="Arial" w:hAnsi="Arial" w:cs="Arial"/>
                <w:sz w:val="22"/>
                <w:szCs w:val="22"/>
                <w:lang w:val="en-ZA"/>
              </w:rPr>
            </w:pPr>
            <w:r w:rsidRPr="00E966F7">
              <w:rPr>
                <w:rFonts w:ascii="Arial" w:hAnsi="Arial" w:cs="Arial"/>
                <w:sz w:val="22"/>
                <w:szCs w:val="22"/>
                <w:lang w:val="en-ZA"/>
              </w:rPr>
              <w:t>Age</w:t>
            </w:r>
            <w:r>
              <w:rPr>
                <w:rFonts w:ascii="Arial" w:hAnsi="Arial" w:cs="Arial"/>
                <w:sz w:val="22"/>
                <w:szCs w:val="22"/>
                <w:lang w:val="en-ZA"/>
              </w:rPr>
              <w:t xml:space="preserve">, sex, </w:t>
            </w:r>
            <w:r w:rsidR="00E966F7" w:rsidRPr="00E966F7">
              <w:rPr>
                <w:rFonts w:ascii="Arial" w:hAnsi="Arial" w:cs="Arial"/>
                <w:sz w:val="22"/>
                <w:szCs w:val="22"/>
                <w:lang w:val="en-ZA"/>
              </w:rPr>
              <w:t>Socio-economic Status, Education Level</w:t>
            </w:r>
          </w:p>
        </w:tc>
      </w:tr>
      <w:tr w:rsidR="00E966F7" w:rsidRPr="00E966F7" w14:paraId="68805399" w14:textId="77777777" w:rsidTr="00E966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4E48656" w14:textId="77777777" w:rsidR="00E966F7" w:rsidRPr="00E966F7" w:rsidRDefault="00E966F7" w:rsidP="00E966F7">
            <w:pPr>
              <w:rPr>
                <w:rFonts w:ascii="Arial" w:hAnsi="Arial" w:cs="Arial"/>
                <w:sz w:val="22"/>
                <w:szCs w:val="22"/>
                <w:lang w:val="en-ZA"/>
              </w:rPr>
            </w:pPr>
            <w:r w:rsidRPr="00E966F7">
              <w:rPr>
                <w:rFonts w:ascii="Arial" w:hAnsi="Arial" w:cs="Arial"/>
                <w:sz w:val="22"/>
                <w:szCs w:val="22"/>
                <w:lang w:val="en-ZA"/>
              </w:rPr>
              <w:t>Climate Data</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E024790" w14:textId="77777777" w:rsidR="00E966F7" w:rsidRPr="00E966F7" w:rsidRDefault="00E966F7" w:rsidP="00E966F7">
            <w:pPr>
              <w:rPr>
                <w:rFonts w:ascii="Arial" w:hAnsi="Arial" w:cs="Arial"/>
                <w:sz w:val="22"/>
                <w:szCs w:val="22"/>
                <w:lang w:val="en-ZA"/>
              </w:rPr>
            </w:pPr>
            <w:r w:rsidRPr="00E966F7">
              <w:rPr>
                <w:rFonts w:ascii="Arial" w:hAnsi="Arial" w:cs="Arial"/>
                <w:sz w:val="22"/>
                <w:szCs w:val="22"/>
                <w:lang w:val="en-ZA"/>
              </w:rPr>
              <w:t>Heat, Humidity, Satellite imagery</w:t>
            </w:r>
          </w:p>
        </w:tc>
      </w:tr>
      <w:tr w:rsidR="00E966F7" w:rsidRPr="00E966F7" w14:paraId="08B468F1" w14:textId="77777777" w:rsidTr="00E966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141131" w14:textId="77777777" w:rsidR="00E966F7" w:rsidRPr="00E966F7" w:rsidRDefault="00E966F7" w:rsidP="00E966F7">
            <w:pPr>
              <w:rPr>
                <w:rFonts w:ascii="Arial" w:hAnsi="Arial" w:cs="Arial"/>
                <w:sz w:val="22"/>
                <w:szCs w:val="22"/>
                <w:lang w:val="en-ZA"/>
              </w:rPr>
            </w:pPr>
            <w:r w:rsidRPr="00E966F7">
              <w:rPr>
                <w:rFonts w:ascii="Arial" w:hAnsi="Arial" w:cs="Arial"/>
                <w:sz w:val="22"/>
                <w:szCs w:val="22"/>
                <w:lang w:val="en-ZA"/>
              </w:rPr>
              <w:t>Geographical Information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2E43AE7" w14:textId="77777777" w:rsidR="00E966F7" w:rsidRPr="00E966F7" w:rsidRDefault="00E966F7" w:rsidP="00E966F7">
            <w:pPr>
              <w:rPr>
                <w:rFonts w:ascii="Arial" w:hAnsi="Arial" w:cs="Arial"/>
                <w:sz w:val="22"/>
                <w:szCs w:val="22"/>
                <w:lang w:val="en-ZA"/>
              </w:rPr>
            </w:pPr>
            <w:r w:rsidRPr="00E966F7">
              <w:rPr>
                <w:rFonts w:ascii="Arial" w:hAnsi="Arial" w:cs="Arial"/>
                <w:sz w:val="22"/>
                <w:szCs w:val="22"/>
                <w:lang w:val="en-ZA"/>
              </w:rPr>
              <w:t>Address</w:t>
            </w:r>
          </w:p>
        </w:tc>
      </w:tr>
    </w:tbl>
    <w:p w14:paraId="72040019" w14:textId="77777777" w:rsidR="00E966F7" w:rsidRPr="00E966F7" w:rsidRDefault="00E966F7" w:rsidP="00E966F7">
      <w:pPr>
        <w:rPr>
          <w:rFonts w:ascii="Arial" w:hAnsi="Arial" w:cs="Arial"/>
          <w:sz w:val="22"/>
          <w:szCs w:val="22"/>
          <w:lang w:val="en-ZA"/>
        </w:rPr>
      </w:pPr>
    </w:p>
    <w:p w14:paraId="720869AE" w14:textId="47DEE1CF" w:rsidR="00E966F7" w:rsidRPr="00E966F7" w:rsidRDefault="00E966F7" w:rsidP="00E966F7">
      <w:pPr>
        <w:rPr>
          <w:rFonts w:ascii="Arial" w:hAnsi="Arial" w:cs="Arial"/>
          <w:sz w:val="22"/>
          <w:szCs w:val="22"/>
          <w:lang w:val="en-ZA"/>
        </w:rPr>
      </w:pPr>
      <w:r w:rsidRPr="00E966F7">
        <w:rPr>
          <w:rFonts w:ascii="Arial" w:hAnsi="Arial" w:cs="Arial"/>
          <w:sz w:val="22"/>
          <w:szCs w:val="22"/>
          <w:lang w:val="en-ZA"/>
        </w:rPr>
        <w:t>In conclusion, the</w:t>
      </w:r>
      <w:r w:rsidR="004B0BDF">
        <w:rPr>
          <w:rFonts w:ascii="Arial" w:hAnsi="Arial" w:cs="Arial"/>
          <w:sz w:val="22"/>
          <w:szCs w:val="22"/>
          <w:lang w:val="en-ZA"/>
        </w:rPr>
        <w:t xml:space="preserve"> </w:t>
      </w:r>
      <w:r w:rsidR="004B0BDF" w:rsidRPr="000029D3">
        <w:rPr>
          <w:rFonts w:ascii="Arial" w:hAnsi="Arial" w:cs="Arial"/>
          <w:sz w:val="22"/>
          <w:szCs w:val="22"/>
          <w:lang w:val="en-ZA"/>
        </w:rPr>
        <w:t>HE</w:t>
      </w:r>
      <w:r w:rsidR="004B0BDF" w:rsidRPr="00A02CC2">
        <w:rPr>
          <w:rFonts w:ascii="Arial" w:hAnsi="Arial" w:cs="Arial"/>
          <w:sz w:val="22"/>
          <w:szCs w:val="22"/>
          <w:vertAlign w:val="superscript"/>
          <w:lang w:val="en-ZA"/>
        </w:rPr>
        <w:t>2</w:t>
      </w:r>
      <w:r w:rsidR="004B0BDF" w:rsidRPr="000029D3">
        <w:rPr>
          <w:rFonts w:ascii="Arial" w:hAnsi="Arial" w:cs="Arial"/>
          <w:sz w:val="22"/>
          <w:szCs w:val="22"/>
          <w:lang w:val="en-ZA"/>
        </w:rPr>
        <w:t>AT</w:t>
      </w:r>
      <w:r w:rsidRPr="00E966F7">
        <w:rPr>
          <w:rFonts w:ascii="Arial" w:hAnsi="Arial" w:cs="Arial"/>
          <w:sz w:val="22"/>
          <w:szCs w:val="22"/>
          <w:lang w:val="en-ZA"/>
        </w:rPr>
        <w:t xml:space="preserve"> </w:t>
      </w:r>
      <w:proofErr w:type="spellStart"/>
      <w:r w:rsidRPr="00E966F7">
        <w:rPr>
          <w:rFonts w:ascii="Arial" w:hAnsi="Arial" w:cs="Arial"/>
          <w:sz w:val="22"/>
          <w:szCs w:val="22"/>
          <w:lang w:val="en-ZA"/>
        </w:rPr>
        <w:t>Center</w:t>
      </w:r>
      <w:proofErr w:type="spellEnd"/>
      <w:r w:rsidRPr="00E966F7">
        <w:rPr>
          <w:rFonts w:ascii="Arial" w:hAnsi="Arial" w:cs="Arial"/>
          <w:sz w:val="22"/>
          <w:szCs w:val="22"/>
          <w:lang w:val="en-ZA"/>
        </w:rPr>
        <w:t xml:space="preserve"> project places a high emphasis on data security, storage, and privacy, and the DMAC team will play a critical role in ensuring that these priorities are met at all times. Data integration will involve transforming the data into standardized datasets and integrating data from different domains to enable robust analysis.</w:t>
      </w:r>
    </w:p>
    <w:p w14:paraId="212A1DB2" w14:textId="77777777" w:rsidR="004D0D8A" w:rsidRPr="008305A4" w:rsidRDefault="004D0D8A" w:rsidP="008305A4">
      <w:pPr>
        <w:rPr>
          <w:rFonts w:ascii="Arial" w:hAnsi="Arial" w:cs="Arial"/>
          <w:sz w:val="22"/>
          <w:szCs w:val="22"/>
          <w:lang w:val="en-ZA"/>
        </w:rPr>
      </w:pPr>
    </w:p>
    <w:p w14:paraId="00F9C55C" w14:textId="77777777" w:rsidR="008305A4" w:rsidRPr="00527CD7" w:rsidRDefault="008305A4" w:rsidP="00527CD7">
      <w:pPr>
        <w:rPr>
          <w:rFonts w:ascii="Arial" w:hAnsi="Arial" w:cs="Arial"/>
          <w:sz w:val="22"/>
          <w:szCs w:val="22"/>
          <w:lang w:val="en-ZA"/>
        </w:rPr>
      </w:pPr>
    </w:p>
    <w:p w14:paraId="34FFCD39" w14:textId="77777777" w:rsidR="002E5488" w:rsidRPr="00922409" w:rsidRDefault="002E5488" w:rsidP="002E5488">
      <w:pPr>
        <w:rPr>
          <w:rFonts w:ascii="Arial" w:hAnsi="Arial" w:cs="Arial"/>
          <w:sz w:val="22"/>
          <w:szCs w:val="22"/>
        </w:rPr>
      </w:pPr>
    </w:p>
    <w:p w14:paraId="5470CA70" w14:textId="77777777" w:rsidR="002E5488" w:rsidRPr="00922409" w:rsidRDefault="002E5488" w:rsidP="002E5488">
      <w:pPr>
        <w:pStyle w:val="BodyTextIndent"/>
        <w:keepLines w:val="0"/>
        <w:ind w:left="0"/>
        <w:rPr>
          <w:rFonts w:ascii="Arial" w:hAnsi="Arial" w:cs="Arial"/>
          <w:color w:val="000000"/>
          <w:sz w:val="22"/>
          <w:szCs w:val="22"/>
        </w:rPr>
      </w:pPr>
      <w:r w:rsidRPr="00922409">
        <w:rPr>
          <w:rFonts w:ascii="Arial" w:hAnsi="Arial" w:cs="Arial"/>
          <w:color w:val="000000"/>
          <w:sz w:val="22"/>
          <w:szCs w:val="22"/>
        </w:rPr>
        <w:t xml:space="preserve">POSTING OF GWAS DATA TO THE NIH DATABASE OF GENOTYPES AND PHENOTYPES </w:t>
      </w:r>
      <w:r>
        <w:rPr>
          <w:rFonts w:ascii="Arial" w:hAnsi="Arial" w:cs="Arial"/>
          <w:color w:val="000000"/>
          <w:sz w:val="22"/>
          <w:szCs w:val="22"/>
        </w:rPr>
        <w:t>(</w:t>
      </w:r>
      <w:proofErr w:type="spellStart"/>
      <w:r w:rsidRPr="00922409">
        <w:rPr>
          <w:rFonts w:ascii="Arial" w:hAnsi="Arial" w:cs="Arial"/>
          <w:color w:val="000000"/>
          <w:sz w:val="22"/>
          <w:szCs w:val="22"/>
        </w:rPr>
        <w:t>dbGaP</w:t>
      </w:r>
      <w:proofErr w:type="spellEnd"/>
      <w:r>
        <w:rPr>
          <w:rFonts w:ascii="Arial" w:hAnsi="Arial" w:cs="Arial"/>
          <w:color w:val="000000"/>
          <w:sz w:val="22"/>
          <w:szCs w:val="22"/>
        </w:rPr>
        <w:t>)</w:t>
      </w:r>
      <w:r w:rsidRPr="00922409">
        <w:rPr>
          <w:rFonts w:ascii="Arial" w:hAnsi="Arial" w:cs="Arial"/>
          <w:color w:val="000000"/>
          <w:sz w:val="22"/>
          <w:szCs w:val="22"/>
        </w:rPr>
        <w:t>:</w:t>
      </w:r>
    </w:p>
    <w:p w14:paraId="06131683" w14:textId="1096B3DB" w:rsidR="002E5488" w:rsidRDefault="002E5488" w:rsidP="002E5488">
      <w:pPr>
        <w:outlineLvl w:val="0"/>
        <w:rPr>
          <w:rFonts w:ascii="Arial" w:hAnsi="Arial" w:cs="Arial"/>
          <w:color w:val="000000"/>
          <w:sz w:val="22"/>
          <w:szCs w:val="22"/>
        </w:rPr>
      </w:pPr>
      <w:r w:rsidRPr="00922409">
        <w:rPr>
          <w:rFonts w:ascii="Arial" w:hAnsi="Arial" w:cs="Arial"/>
          <w:color w:val="000000"/>
          <w:sz w:val="22"/>
          <w:szCs w:val="22"/>
        </w:rPr>
        <w:t xml:space="preserve">Any DACS involving genome-wide association studies (GWAS) data must contain a section addressing NIH Policy NOT-OD-07-088 and related policies, including a statement in the DACS that ACTG GWAS will not be posted to </w:t>
      </w:r>
      <w:proofErr w:type="spellStart"/>
      <w:r w:rsidRPr="00922409">
        <w:rPr>
          <w:rFonts w:ascii="Arial" w:hAnsi="Arial" w:cs="Arial"/>
          <w:color w:val="000000"/>
          <w:sz w:val="22"/>
          <w:szCs w:val="22"/>
        </w:rPr>
        <w:t>dbGaP</w:t>
      </w:r>
      <w:proofErr w:type="spellEnd"/>
      <w:r w:rsidRPr="00922409">
        <w:rPr>
          <w:rFonts w:ascii="Arial" w:hAnsi="Arial" w:cs="Arial"/>
          <w:color w:val="000000"/>
          <w:sz w:val="22"/>
          <w:szCs w:val="22"/>
        </w:rPr>
        <w:t xml:space="preserve"> or a similar repository by the DACS investigator. Posting will have been done by the ACTG or the investigator who generated the GWAS data with non-ACTG funding, if required and consistent with the signed informed consent forms under which the specimens were obtained. </w:t>
      </w:r>
    </w:p>
    <w:p w14:paraId="2486BB00" w14:textId="7CEDBB00" w:rsidR="00872181" w:rsidRPr="00922409" w:rsidRDefault="00872181" w:rsidP="002E5488">
      <w:pPr>
        <w:outlineLvl w:val="0"/>
        <w:rPr>
          <w:rFonts w:ascii="Arial" w:hAnsi="Arial" w:cs="Arial"/>
          <w:color w:val="000000"/>
          <w:sz w:val="22"/>
          <w:szCs w:val="22"/>
        </w:rPr>
      </w:pPr>
      <w:r>
        <w:rPr>
          <w:rFonts w:ascii="Arial" w:hAnsi="Arial" w:cs="Arial"/>
          <w:color w:val="000000"/>
          <w:sz w:val="22"/>
          <w:szCs w:val="22"/>
        </w:rPr>
        <w:t>NA</w:t>
      </w:r>
    </w:p>
    <w:p w14:paraId="255361AE" w14:textId="77777777" w:rsidR="002E5488" w:rsidRPr="00922409" w:rsidRDefault="002E5488" w:rsidP="002E5488">
      <w:pPr>
        <w:outlineLvl w:val="0"/>
        <w:rPr>
          <w:rFonts w:ascii="Arial" w:hAnsi="Arial" w:cs="Arial"/>
          <w:sz w:val="22"/>
          <w:szCs w:val="22"/>
        </w:rPr>
      </w:pPr>
    </w:p>
    <w:p w14:paraId="0AD70BA2" w14:textId="77777777" w:rsidR="002E5488" w:rsidRPr="00922409" w:rsidRDefault="002E5488" w:rsidP="002E5488">
      <w:pPr>
        <w:rPr>
          <w:rFonts w:ascii="Arial" w:hAnsi="Arial" w:cs="Arial"/>
          <w:sz w:val="22"/>
          <w:szCs w:val="22"/>
        </w:rPr>
      </w:pPr>
      <w:r w:rsidRPr="00922409">
        <w:rPr>
          <w:rFonts w:ascii="Arial" w:hAnsi="Arial" w:cs="Arial"/>
          <w:sz w:val="22"/>
          <w:szCs w:val="22"/>
        </w:rPr>
        <w:lastRenderedPageBreak/>
        <w:t>RESOURCES:</w:t>
      </w:r>
    </w:p>
    <w:p w14:paraId="76E5FAE6" w14:textId="2C0E5835" w:rsidR="002E5488" w:rsidRDefault="002E5488" w:rsidP="002E5488">
      <w:pPr>
        <w:rPr>
          <w:rFonts w:ascii="Arial" w:hAnsi="Arial" w:cs="Arial"/>
          <w:sz w:val="22"/>
          <w:szCs w:val="22"/>
        </w:rPr>
      </w:pPr>
      <w:commentRangeStart w:id="17"/>
      <w:r w:rsidRPr="00922409">
        <w:rPr>
          <w:rFonts w:ascii="Arial" w:hAnsi="Arial" w:cs="Arial"/>
          <w:sz w:val="22"/>
          <w:szCs w:val="22"/>
        </w:rPr>
        <w:t>Estimated</w:t>
      </w:r>
      <w:commentRangeEnd w:id="17"/>
      <w:r w:rsidR="00E014FA">
        <w:rPr>
          <w:rStyle w:val="CommentReference"/>
          <w:lang w:val="x-none" w:eastAsia="x-none"/>
        </w:rPr>
        <w:commentReference w:id="17"/>
      </w:r>
      <w:r w:rsidRPr="00922409">
        <w:rPr>
          <w:rFonts w:ascii="Arial" w:hAnsi="Arial" w:cs="Arial"/>
          <w:sz w:val="22"/>
          <w:szCs w:val="22"/>
        </w:rPr>
        <w:t xml:space="preserve"> SDAC statistical, programming, and data management time required to provide the data and, when relevant, conduct the analysis. Where relevant, identify time required at ACTG sites (e.g., for abstracting site-level data).</w:t>
      </w:r>
    </w:p>
    <w:p w14:paraId="3D5AB130" w14:textId="5B4C404C" w:rsidR="00920C6C" w:rsidRDefault="00920C6C" w:rsidP="002E5488">
      <w:pPr>
        <w:rPr>
          <w:rFonts w:ascii="Arial" w:hAnsi="Arial" w:cs="Arial"/>
          <w:sz w:val="22"/>
          <w:szCs w:val="22"/>
        </w:rPr>
      </w:pPr>
    </w:p>
    <w:p w14:paraId="3BC80538" w14:textId="77777777" w:rsidR="007C6DAA" w:rsidRDefault="00A62ED1" w:rsidP="00A62ED1">
      <w:pPr>
        <w:rPr>
          <w:rFonts w:ascii="Arial" w:hAnsi="Arial" w:cs="Arial"/>
          <w:sz w:val="22"/>
          <w:szCs w:val="22"/>
          <w:lang w:val="en-ZA"/>
        </w:rPr>
      </w:pPr>
      <w:r>
        <w:rPr>
          <w:rFonts w:ascii="Arial" w:hAnsi="Arial" w:cs="Arial"/>
          <w:sz w:val="22"/>
          <w:szCs w:val="22"/>
          <w:lang w:val="en-ZA"/>
        </w:rPr>
        <w:t xml:space="preserve">We do not require </w:t>
      </w:r>
      <w:r w:rsidRPr="00922409">
        <w:rPr>
          <w:rFonts w:ascii="Arial" w:hAnsi="Arial" w:cs="Arial"/>
          <w:sz w:val="22"/>
          <w:szCs w:val="22"/>
        </w:rPr>
        <w:t xml:space="preserve">SDAC statistical, </w:t>
      </w:r>
      <w:r>
        <w:rPr>
          <w:rFonts w:ascii="Arial" w:hAnsi="Arial" w:cs="Arial"/>
          <w:sz w:val="22"/>
          <w:szCs w:val="22"/>
        </w:rPr>
        <w:t xml:space="preserve"> or </w:t>
      </w:r>
      <w:r w:rsidRPr="00922409">
        <w:rPr>
          <w:rFonts w:ascii="Arial" w:hAnsi="Arial" w:cs="Arial"/>
          <w:sz w:val="22"/>
          <w:szCs w:val="22"/>
        </w:rPr>
        <w:t>programming time</w:t>
      </w:r>
      <w:r>
        <w:rPr>
          <w:rFonts w:ascii="Arial" w:hAnsi="Arial" w:cs="Arial"/>
          <w:sz w:val="22"/>
          <w:szCs w:val="22"/>
        </w:rPr>
        <w:t xml:space="preserve"> for </w:t>
      </w:r>
      <w:r w:rsidRPr="00922409">
        <w:rPr>
          <w:rFonts w:ascii="Arial" w:hAnsi="Arial" w:cs="Arial"/>
          <w:sz w:val="22"/>
          <w:szCs w:val="22"/>
        </w:rPr>
        <w:t>conduct</w:t>
      </w:r>
      <w:r>
        <w:rPr>
          <w:rFonts w:ascii="Arial" w:hAnsi="Arial" w:cs="Arial"/>
          <w:sz w:val="22"/>
          <w:szCs w:val="22"/>
        </w:rPr>
        <w:t>ing</w:t>
      </w:r>
      <w:r w:rsidRPr="00922409">
        <w:rPr>
          <w:rFonts w:ascii="Arial" w:hAnsi="Arial" w:cs="Arial"/>
          <w:sz w:val="22"/>
          <w:szCs w:val="22"/>
        </w:rPr>
        <w:t xml:space="preserve"> the analys</w:t>
      </w:r>
      <w:r>
        <w:rPr>
          <w:rFonts w:ascii="Arial" w:hAnsi="Arial" w:cs="Arial"/>
          <w:sz w:val="22"/>
          <w:szCs w:val="22"/>
        </w:rPr>
        <w:t>e</w:t>
      </w:r>
      <w:r w:rsidRPr="00922409">
        <w:rPr>
          <w:rFonts w:ascii="Arial" w:hAnsi="Arial" w:cs="Arial"/>
          <w:sz w:val="22"/>
          <w:szCs w:val="22"/>
        </w:rPr>
        <w:t>s.</w:t>
      </w:r>
      <w:r>
        <w:rPr>
          <w:rFonts w:ascii="Arial" w:hAnsi="Arial" w:cs="Arial"/>
          <w:sz w:val="22"/>
          <w:szCs w:val="22"/>
          <w:lang w:val="en-ZA"/>
        </w:rPr>
        <w:t>The analysis will be done by the relevant HEAT Center data science staff who are employed at Wits RHI, the University of the Witwatersrand, South Africa, IBM, and the University of Cape Town, South Africa.</w:t>
      </w:r>
    </w:p>
    <w:p w14:paraId="317F82A5" w14:textId="53C9F91C" w:rsidR="007C6DAA" w:rsidRPr="00920C6C" w:rsidRDefault="007C6DAA" w:rsidP="00A62ED1">
      <w:pPr>
        <w:rPr>
          <w:rFonts w:ascii="Arial" w:hAnsi="Arial" w:cs="Arial"/>
          <w:sz w:val="22"/>
          <w:szCs w:val="22"/>
          <w:lang w:val="en-ZA"/>
        </w:rPr>
      </w:pPr>
      <w:r>
        <w:rPr>
          <w:rFonts w:ascii="Arial" w:hAnsi="Arial" w:cs="Arial"/>
          <w:sz w:val="22"/>
          <w:szCs w:val="22"/>
          <w:lang w:val="en-ZA"/>
        </w:rPr>
        <w:t xml:space="preserve">The HEAT Center staff are based in Johannesburg at the University of the Witwatersrand. This is the sites where the studies were done, all of which fall within the Wits Health Consortium. If required, we will cover any costs related to abstracting site-level data if this requires activities at the research sites. </w:t>
      </w:r>
    </w:p>
    <w:p w14:paraId="048E186C" w14:textId="0666843D" w:rsidR="007C6DAA" w:rsidRDefault="007C6DAA" w:rsidP="007C6DAA">
      <w:pPr>
        <w:rPr>
          <w:rFonts w:ascii="Arial" w:hAnsi="Arial" w:cs="Arial"/>
          <w:sz w:val="22"/>
          <w:szCs w:val="22"/>
          <w:lang w:val="en-ZA"/>
        </w:rPr>
      </w:pPr>
      <w:r w:rsidRPr="00920C6C">
        <w:rPr>
          <w:rFonts w:ascii="Arial" w:hAnsi="Arial" w:cs="Arial"/>
          <w:sz w:val="22"/>
          <w:szCs w:val="22"/>
          <w:lang w:val="en-ZA"/>
        </w:rPr>
        <w:t>A</w:t>
      </w:r>
      <w:r>
        <w:rPr>
          <w:rFonts w:ascii="Arial" w:hAnsi="Arial" w:cs="Arial"/>
          <w:sz w:val="22"/>
          <w:szCs w:val="22"/>
          <w:lang w:val="en-ZA"/>
        </w:rPr>
        <w:t>n approximate</w:t>
      </w:r>
      <w:r w:rsidRPr="00920C6C">
        <w:rPr>
          <w:rFonts w:ascii="Arial" w:hAnsi="Arial" w:cs="Arial"/>
          <w:sz w:val="22"/>
          <w:szCs w:val="22"/>
          <w:lang w:val="en-ZA"/>
        </w:rPr>
        <w:t xml:space="preserve"> estimate for a scenario with moderate-sized and moderately complex data sets, with a high level of data quality required, could be several weeks to a few months. </w:t>
      </w:r>
    </w:p>
    <w:p w14:paraId="26F26421" w14:textId="77777777" w:rsidR="007C6DAA" w:rsidRDefault="007C6DAA" w:rsidP="007C6DAA">
      <w:pPr>
        <w:rPr>
          <w:rFonts w:ascii="Arial" w:hAnsi="Arial" w:cs="Arial"/>
          <w:sz w:val="22"/>
          <w:szCs w:val="22"/>
          <w:lang w:val="en-ZA"/>
        </w:rPr>
      </w:pPr>
    </w:p>
    <w:p w14:paraId="76AA9014" w14:textId="5F9FD887" w:rsidR="007C6DAA" w:rsidRDefault="007C6DAA" w:rsidP="007C6DAA">
      <w:pPr>
        <w:rPr>
          <w:rFonts w:ascii="Arial" w:hAnsi="Arial" w:cs="Arial"/>
          <w:sz w:val="22"/>
          <w:szCs w:val="22"/>
          <w:lang w:val="en-ZA"/>
        </w:rPr>
      </w:pPr>
      <w:r>
        <w:rPr>
          <w:rFonts w:ascii="Arial" w:hAnsi="Arial" w:cs="Arial"/>
          <w:sz w:val="22"/>
          <w:szCs w:val="22"/>
          <w:lang w:val="en-ZA"/>
        </w:rPr>
        <w:t xml:space="preserve">We have resources in the project to cover the SDAC data management expenses if required. </w:t>
      </w:r>
    </w:p>
    <w:p w14:paraId="0012B690" w14:textId="77777777" w:rsidR="00A62ED1" w:rsidRDefault="00A62ED1" w:rsidP="00920C6C">
      <w:pPr>
        <w:rPr>
          <w:rFonts w:ascii="Arial" w:hAnsi="Arial" w:cs="Arial"/>
          <w:sz w:val="22"/>
          <w:szCs w:val="22"/>
          <w:lang w:val="en-ZA"/>
        </w:rPr>
      </w:pPr>
    </w:p>
    <w:p w14:paraId="15550F3E" w14:textId="36F214BF" w:rsidR="00920C6C" w:rsidRPr="00920C6C" w:rsidRDefault="00920C6C" w:rsidP="00920C6C">
      <w:pPr>
        <w:rPr>
          <w:rFonts w:ascii="Arial" w:hAnsi="Arial" w:cs="Arial"/>
          <w:sz w:val="22"/>
          <w:szCs w:val="22"/>
          <w:lang w:val="en-ZA"/>
        </w:rPr>
      </w:pPr>
      <w:r w:rsidRPr="00920C6C">
        <w:rPr>
          <w:rFonts w:ascii="Arial" w:hAnsi="Arial" w:cs="Arial"/>
          <w:sz w:val="22"/>
          <w:szCs w:val="22"/>
          <w:lang w:val="en-ZA"/>
        </w:rPr>
        <w:t>The estimated time required for SDAC statistical, programming, and data management to provide the 5-10 clinical trial datasets would depend on several factors such as:</w:t>
      </w:r>
    </w:p>
    <w:p w14:paraId="7B36884C" w14:textId="77777777" w:rsidR="00920C6C" w:rsidRPr="00920C6C" w:rsidRDefault="00920C6C" w:rsidP="00920C6C">
      <w:pPr>
        <w:numPr>
          <w:ilvl w:val="0"/>
          <w:numId w:val="58"/>
        </w:numPr>
        <w:rPr>
          <w:rFonts w:ascii="Arial" w:hAnsi="Arial" w:cs="Arial"/>
          <w:sz w:val="22"/>
          <w:szCs w:val="22"/>
          <w:lang w:val="en-ZA"/>
        </w:rPr>
      </w:pPr>
      <w:r w:rsidRPr="00920C6C">
        <w:rPr>
          <w:rFonts w:ascii="Arial" w:hAnsi="Arial" w:cs="Arial"/>
          <w:sz w:val="22"/>
          <w:szCs w:val="22"/>
          <w:lang w:val="en-ZA"/>
        </w:rPr>
        <w:t>The size of the data sets: If the data sets are large, it will take more time to curate and transfer them.</w:t>
      </w:r>
    </w:p>
    <w:p w14:paraId="7617D673" w14:textId="3068FE32" w:rsidR="00920C6C" w:rsidRPr="00920C6C" w:rsidRDefault="00920C6C" w:rsidP="00920C6C">
      <w:pPr>
        <w:numPr>
          <w:ilvl w:val="0"/>
          <w:numId w:val="58"/>
        </w:numPr>
        <w:rPr>
          <w:rFonts w:ascii="Arial" w:hAnsi="Arial" w:cs="Arial"/>
          <w:sz w:val="22"/>
          <w:szCs w:val="22"/>
          <w:lang w:val="en-ZA"/>
        </w:rPr>
      </w:pPr>
      <w:r w:rsidRPr="00920C6C">
        <w:rPr>
          <w:rFonts w:ascii="Arial" w:hAnsi="Arial" w:cs="Arial"/>
          <w:sz w:val="22"/>
          <w:szCs w:val="22"/>
          <w:lang w:val="en-ZA"/>
        </w:rPr>
        <w:t xml:space="preserve">The complexity of the data: If the data </w:t>
      </w:r>
      <w:r w:rsidR="00FA673A">
        <w:rPr>
          <w:rFonts w:ascii="Arial" w:hAnsi="Arial" w:cs="Arial"/>
          <w:sz w:val="22"/>
          <w:szCs w:val="22"/>
          <w:lang w:val="en-ZA"/>
        </w:rPr>
        <w:t>are</w:t>
      </w:r>
      <w:r w:rsidR="00FA673A" w:rsidRPr="00920C6C">
        <w:rPr>
          <w:rFonts w:ascii="Arial" w:hAnsi="Arial" w:cs="Arial"/>
          <w:sz w:val="22"/>
          <w:szCs w:val="22"/>
          <w:lang w:val="en-ZA"/>
        </w:rPr>
        <w:t xml:space="preserve"> </w:t>
      </w:r>
      <w:r w:rsidRPr="00920C6C">
        <w:rPr>
          <w:rFonts w:ascii="Arial" w:hAnsi="Arial" w:cs="Arial"/>
          <w:sz w:val="22"/>
          <w:szCs w:val="22"/>
          <w:lang w:val="en-ZA"/>
        </w:rPr>
        <w:t>complex, with multiple variables and nested data structures, it may take more time to curate and transfer it.</w:t>
      </w:r>
    </w:p>
    <w:p w14:paraId="0B8AE9F3" w14:textId="77777777" w:rsidR="00920C6C" w:rsidRPr="00920C6C" w:rsidRDefault="00920C6C" w:rsidP="00920C6C">
      <w:pPr>
        <w:numPr>
          <w:ilvl w:val="0"/>
          <w:numId w:val="58"/>
        </w:numPr>
        <w:rPr>
          <w:rFonts w:ascii="Arial" w:hAnsi="Arial" w:cs="Arial"/>
          <w:sz w:val="22"/>
          <w:szCs w:val="22"/>
          <w:lang w:val="en-ZA"/>
        </w:rPr>
      </w:pPr>
      <w:r w:rsidRPr="00920C6C">
        <w:rPr>
          <w:rFonts w:ascii="Arial" w:hAnsi="Arial" w:cs="Arial"/>
          <w:sz w:val="22"/>
          <w:szCs w:val="22"/>
          <w:lang w:val="en-ZA"/>
        </w:rPr>
        <w:t>The required data quality checks: If a high level of data quality is required, this will add to the time required for data management.</w:t>
      </w:r>
    </w:p>
    <w:p w14:paraId="6B3DBF9B" w14:textId="77777777" w:rsidR="00920C6C" w:rsidRPr="00920C6C" w:rsidRDefault="00920C6C" w:rsidP="00920C6C">
      <w:pPr>
        <w:numPr>
          <w:ilvl w:val="0"/>
          <w:numId w:val="58"/>
        </w:numPr>
        <w:rPr>
          <w:rFonts w:ascii="Arial" w:hAnsi="Arial" w:cs="Arial"/>
          <w:sz w:val="22"/>
          <w:szCs w:val="22"/>
          <w:lang w:val="en-ZA"/>
        </w:rPr>
      </w:pPr>
      <w:r w:rsidRPr="00920C6C">
        <w:rPr>
          <w:rFonts w:ascii="Arial" w:hAnsi="Arial" w:cs="Arial"/>
          <w:sz w:val="22"/>
          <w:szCs w:val="22"/>
          <w:lang w:val="en-ZA"/>
        </w:rPr>
        <w:t>The tools and techniques used: The time required may also depend on the tools and techniques used for data management and transfer.</w:t>
      </w:r>
    </w:p>
    <w:p w14:paraId="4E97B4A6" w14:textId="77777777" w:rsidR="004B5B49" w:rsidRDefault="004B5B49" w:rsidP="00920C6C">
      <w:pPr>
        <w:rPr>
          <w:rFonts w:ascii="Arial" w:hAnsi="Arial" w:cs="Arial"/>
          <w:sz w:val="22"/>
          <w:szCs w:val="22"/>
          <w:lang w:val="en-ZA"/>
        </w:rPr>
      </w:pPr>
    </w:p>
    <w:p w14:paraId="4F7FFBCE" w14:textId="77777777" w:rsidR="00072AF4" w:rsidRDefault="00072AF4" w:rsidP="00920C6C">
      <w:pPr>
        <w:rPr>
          <w:rFonts w:ascii="Arial" w:hAnsi="Arial" w:cs="Arial"/>
          <w:sz w:val="22"/>
          <w:szCs w:val="22"/>
          <w:lang w:val="en-ZA"/>
        </w:rPr>
      </w:pPr>
    </w:p>
    <w:p w14:paraId="174B96DA" w14:textId="77777777" w:rsidR="00920C6C" w:rsidRPr="00922409" w:rsidRDefault="00920C6C" w:rsidP="002E5488">
      <w:pPr>
        <w:rPr>
          <w:rFonts w:ascii="Arial" w:hAnsi="Arial" w:cs="Arial"/>
          <w:sz w:val="22"/>
          <w:szCs w:val="22"/>
        </w:rPr>
      </w:pPr>
    </w:p>
    <w:p w14:paraId="7ACACBE7" w14:textId="70D30DA4" w:rsidR="00E966F7" w:rsidRDefault="00E966F7" w:rsidP="002E5488">
      <w:pPr>
        <w:rPr>
          <w:rFonts w:ascii="Arial" w:hAnsi="Arial" w:cs="Arial"/>
          <w:sz w:val="22"/>
          <w:szCs w:val="22"/>
        </w:rPr>
      </w:pPr>
    </w:p>
    <w:p w14:paraId="4E897E4B" w14:textId="0CE692E7" w:rsidR="00D97BD9" w:rsidRDefault="00D97BD9" w:rsidP="002E5488">
      <w:pPr>
        <w:rPr>
          <w:rFonts w:ascii="Arial" w:hAnsi="Arial" w:cs="Arial"/>
          <w:sz w:val="22"/>
          <w:szCs w:val="22"/>
        </w:rPr>
      </w:pPr>
    </w:p>
    <w:p w14:paraId="049E6DD4" w14:textId="77777777" w:rsidR="00D97BD9" w:rsidRPr="00922409" w:rsidRDefault="00D97BD9" w:rsidP="002E5488">
      <w:pPr>
        <w:rPr>
          <w:rFonts w:ascii="Arial" w:hAnsi="Arial" w:cs="Arial"/>
          <w:sz w:val="22"/>
          <w:szCs w:val="22"/>
        </w:rPr>
      </w:pPr>
    </w:p>
    <w:p w14:paraId="67609CC9" w14:textId="77777777" w:rsidR="002E5488" w:rsidRPr="00922409" w:rsidRDefault="002E5488" w:rsidP="002E5488">
      <w:pPr>
        <w:jc w:val="both"/>
        <w:rPr>
          <w:rFonts w:ascii="Arial" w:hAnsi="Arial" w:cs="Arial"/>
          <w:sz w:val="22"/>
          <w:szCs w:val="22"/>
        </w:rPr>
      </w:pPr>
    </w:p>
    <w:p w14:paraId="006BAEE7" w14:textId="77777777" w:rsidR="002E5488" w:rsidRPr="00214570" w:rsidRDefault="002E5488" w:rsidP="002E5488">
      <w:pPr>
        <w:widowControl/>
        <w:rPr>
          <w:rFonts w:ascii="Arial" w:hAnsi="Arial" w:cs="Arial"/>
          <w:sz w:val="22"/>
          <w:szCs w:val="22"/>
        </w:rPr>
      </w:pPr>
      <w:r w:rsidRPr="003F046F">
        <w:rPr>
          <w:rFonts w:ascii="Arial" w:hAnsi="Arial" w:cs="Arial"/>
          <w:sz w:val="22"/>
          <w:szCs w:val="22"/>
        </w:rPr>
        <w:t>SIGNATURES:</w:t>
      </w:r>
    </w:p>
    <w:p w14:paraId="3E218C44" w14:textId="77777777" w:rsidR="002E5488" w:rsidRPr="00922409" w:rsidRDefault="002E5488" w:rsidP="002E5488">
      <w:pPr>
        <w:jc w:val="both"/>
        <w:rPr>
          <w:rFonts w:ascii="Arial" w:hAnsi="Arial" w:cs="Arial"/>
          <w:sz w:val="22"/>
          <w:szCs w:val="22"/>
        </w:rPr>
      </w:pPr>
    </w:p>
    <w:p w14:paraId="280ED6F6" w14:textId="77777777" w:rsidR="002E5488" w:rsidRPr="00922409" w:rsidRDefault="002E5488" w:rsidP="002E5488">
      <w:pPr>
        <w:jc w:val="both"/>
        <w:rPr>
          <w:rFonts w:ascii="Arial" w:hAnsi="Arial" w:cs="Arial"/>
          <w:sz w:val="22"/>
          <w:szCs w:val="22"/>
        </w:rPr>
      </w:pPr>
    </w:p>
    <w:p w14:paraId="5C595A88" w14:textId="77777777" w:rsidR="002E5488" w:rsidRPr="00922409" w:rsidRDefault="002E5488" w:rsidP="002E5488">
      <w:pPr>
        <w:jc w:val="both"/>
        <w:rPr>
          <w:rFonts w:ascii="Arial" w:hAnsi="Arial" w:cs="Arial"/>
          <w:sz w:val="22"/>
          <w:szCs w:val="22"/>
        </w:rPr>
      </w:pPr>
    </w:p>
    <w:p w14:paraId="6AF2F1F7" w14:textId="77777777" w:rsidR="002E5488" w:rsidRPr="00922409" w:rsidRDefault="002E5488" w:rsidP="002E5488">
      <w:pPr>
        <w:jc w:val="both"/>
        <w:rPr>
          <w:rFonts w:ascii="Arial" w:hAnsi="Arial" w:cs="Arial"/>
          <w:sz w:val="22"/>
          <w:szCs w:val="22"/>
        </w:rPr>
      </w:pPr>
    </w:p>
    <w:p w14:paraId="0539736A" w14:textId="77777777" w:rsidR="002E5488" w:rsidRPr="00922409" w:rsidRDefault="002E5488" w:rsidP="002E5488">
      <w:pPr>
        <w:jc w:val="both"/>
        <w:rPr>
          <w:rFonts w:ascii="Arial" w:hAnsi="Arial" w:cs="Arial"/>
          <w:sz w:val="22"/>
          <w:szCs w:val="22"/>
        </w:rPr>
      </w:pPr>
    </w:p>
    <w:p w14:paraId="080D6587" w14:textId="77777777" w:rsidR="002E5488" w:rsidRPr="00922409" w:rsidRDefault="002E5488" w:rsidP="002E5488">
      <w:pPr>
        <w:jc w:val="both"/>
        <w:rPr>
          <w:rFonts w:ascii="Arial" w:hAnsi="Arial" w:cs="Arial"/>
          <w:sz w:val="22"/>
          <w:szCs w:val="22"/>
        </w:rPr>
      </w:pPr>
      <w:r w:rsidRPr="00922409">
        <w:rPr>
          <w:rFonts w:ascii="Arial" w:hAnsi="Arial" w:cs="Arial"/>
          <w:sz w:val="22"/>
          <w:szCs w:val="22"/>
        </w:rPr>
        <w:t>________________________________________</w:t>
      </w:r>
      <w:r w:rsidRPr="00922409">
        <w:rPr>
          <w:rFonts w:ascii="Arial" w:hAnsi="Arial" w:cs="Arial"/>
          <w:sz w:val="22"/>
          <w:szCs w:val="22"/>
        </w:rPr>
        <w:tab/>
      </w:r>
      <w:r w:rsidRPr="00922409">
        <w:rPr>
          <w:rFonts w:ascii="Arial" w:hAnsi="Arial" w:cs="Arial"/>
          <w:sz w:val="22"/>
          <w:szCs w:val="22"/>
        </w:rPr>
        <w:tab/>
        <w:t>___________________</w:t>
      </w:r>
    </w:p>
    <w:p w14:paraId="04FCB27B" w14:textId="77777777" w:rsidR="002E5488" w:rsidRPr="00922409" w:rsidRDefault="002E5488" w:rsidP="002E5488">
      <w:pPr>
        <w:jc w:val="both"/>
        <w:rPr>
          <w:rFonts w:ascii="Arial" w:hAnsi="Arial" w:cs="Arial"/>
          <w:sz w:val="22"/>
          <w:szCs w:val="22"/>
        </w:rPr>
      </w:pPr>
      <w:r w:rsidRPr="00922409">
        <w:rPr>
          <w:rFonts w:ascii="Arial" w:hAnsi="Arial" w:cs="Arial"/>
          <w:sz w:val="22"/>
          <w:szCs w:val="22"/>
        </w:rPr>
        <w:t>Proposing</w:t>
      </w:r>
      <w:r>
        <w:rPr>
          <w:rFonts w:ascii="Arial" w:hAnsi="Arial" w:cs="Arial"/>
          <w:sz w:val="22"/>
          <w:szCs w:val="22"/>
        </w:rPr>
        <w:t xml:space="preserve"> Investigator</w:t>
      </w:r>
      <w:r w:rsidRPr="00922409">
        <w:rPr>
          <w:rFonts w:ascii="Arial" w:hAnsi="Arial" w:cs="Arial"/>
          <w:sz w:val="22"/>
          <w:szCs w:val="22"/>
        </w:rPr>
        <w:tab/>
      </w:r>
      <w:r w:rsidRPr="00922409">
        <w:rPr>
          <w:rFonts w:ascii="Arial" w:hAnsi="Arial" w:cs="Arial"/>
          <w:sz w:val="22"/>
          <w:szCs w:val="22"/>
        </w:rPr>
        <w:tab/>
      </w:r>
      <w:r w:rsidRPr="00922409">
        <w:rPr>
          <w:rFonts w:ascii="Arial" w:hAnsi="Arial" w:cs="Arial"/>
          <w:sz w:val="22"/>
          <w:szCs w:val="22"/>
        </w:rPr>
        <w:tab/>
      </w:r>
      <w:r>
        <w:rPr>
          <w:rFonts w:ascii="Arial" w:hAnsi="Arial" w:cs="Arial"/>
          <w:sz w:val="22"/>
          <w:szCs w:val="22"/>
        </w:rPr>
        <w:tab/>
      </w:r>
      <w:r>
        <w:rPr>
          <w:rFonts w:ascii="Arial" w:hAnsi="Arial" w:cs="Arial"/>
          <w:sz w:val="22"/>
          <w:szCs w:val="22"/>
        </w:rPr>
        <w:tab/>
      </w:r>
      <w:r w:rsidRPr="00922409">
        <w:rPr>
          <w:rFonts w:ascii="Arial" w:hAnsi="Arial" w:cs="Arial"/>
          <w:sz w:val="22"/>
          <w:szCs w:val="22"/>
        </w:rPr>
        <w:t>DATE</w:t>
      </w:r>
    </w:p>
    <w:p w14:paraId="6D57C244" w14:textId="77777777" w:rsidR="002E5488" w:rsidRPr="00922409" w:rsidRDefault="002E5488" w:rsidP="002E5488">
      <w:pPr>
        <w:jc w:val="both"/>
        <w:rPr>
          <w:rFonts w:ascii="Arial" w:hAnsi="Arial" w:cs="Arial"/>
          <w:sz w:val="22"/>
          <w:szCs w:val="22"/>
        </w:rPr>
      </w:pPr>
    </w:p>
    <w:p w14:paraId="5AC4A3A3" w14:textId="77777777" w:rsidR="002E5488" w:rsidRPr="00922409" w:rsidRDefault="002E5488" w:rsidP="002E5488">
      <w:pPr>
        <w:jc w:val="both"/>
        <w:rPr>
          <w:rFonts w:ascii="Arial" w:hAnsi="Arial" w:cs="Arial"/>
          <w:sz w:val="22"/>
          <w:szCs w:val="22"/>
        </w:rPr>
      </w:pPr>
    </w:p>
    <w:p w14:paraId="44C684A6" w14:textId="77777777" w:rsidR="002E5488" w:rsidRPr="00922409" w:rsidRDefault="002E5488" w:rsidP="002E5488">
      <w:pPr>
        <w:jc w:val="both"/>
        <w:rPr>
          <w:rFonts w:ascii="Arial" w:hAnsi="Arial" w:cs="Arial"/>
          <w:sz w:val="22"/>
          <w:szCs w:val="22"/>
        </w:rPr>
      </w:pPr>
    </w:p>
    <w:p w14:paraId="0EDBA561" w14:textId="77777777" w:rsidR="002E5488" w:rsidRPr="00922409" w:rsidRDefault="002E5488" w:rsidP="002E5488">
      <w:pPr>
        <w:jc w:val="both"/>
        <w:rPr>
          <w:rFonts w:ascii="Arial" w:hAnsi="Arial" w:cs="Arial"/>
          <w:sz w:val="22"/>
          <w:szCs w:val="22"/>
        </w:rPr>
      </w:pPr>
    </w:p>
    <w:p w14:paraId="1B64423F" w14:textId="77777777" w:rsidR="002E5488" w:rsidRDefault="002E5488" w:rsidP="002E5488">
      <w:pPr>
        <w:spacing w:before="120"/>
        <w:jc w:val="both"/>
        <w:rPr>
          <w:rFonts w:ascii="Arial" w:hAnsi="Arial" w:cs="Arial"/>
          <w:sz w:val="22"/>
          <w:szCs w:val="22"/>
        </w:rPr>
      </w:pPr>
    </w:p>
    <w:p w14:paraId="704E33B7" w14:textId="77777777" w:rsidR="002E5488" w:rsidRPr="00922409" w:rsidRDefault="002E5488" w:rsidP="002E5488">
      <w:pPr>
        <w:spacing w:before="120"/>
        <w:jc w:val="both"/>
        <w:rPr>
          <w:rFonts w:ascii="Arial" w:hAnsi="Arial" w:cs="Arial"/>
          <w:sz w:val="22"/>
          <w:szCs w:val="22"/>
        </w:rPr>
      </w:pPr>
      <w:r w:rsidRPr="00922409">
        <w:rPr>
          <w:rFonts w:ascii="Arial" w:hAnsi="Arial" w:cs="Arial"/>
          <w:sz w:val="22"/>
          <w:szCs w:val="22"/>
        </w:rPr>
        <w:t>________________________________________</w:t>
      </w:r>
      <w:r w:rsidRPr="00922409">
        <w:rPr>
          <w:rFonts w:ascii="Arial" w:hAnsi="Arial" w:cs="Arial"/>
          <w:sz w:val="22"/>
          <w:szCs w:val="22"/>
        </w:rPr>
        <w:tab/>
      </w:r>
      <w:r w:rsidRPr="00922409">
        <w:rPr>
          <w:rFonts w:ascii="Arial" w:hAnsi="Arial" w:cs="Arial"/>
          <w:sz w:val="22"/>
          <w:szCs w:val="22"/>
        </w:rPr>
        <w:tab/>
        <w:t>___________________</w:t>
      </w:r>
    </w:p>
    <w:p w14:paraId="0322E29A" w14:textId="77777777" w:rsidR="002E5488" w:rsidRPr="00922409" w:rsidRDefault="002E5488" w:rsidP="002E5488">
      <w:pPr>
        <w:jc w:val="both"/>
        <w:rPr>
          <w:rFonts w:ascii="Arial" w:hAnsi="Arial" w:cs="Arial"/>
          <w:sz w:val="22"/>
          <w:szCs w:val="22"/>
        </w:rPr>
      </w:pPr>
      <w:r w:rsidRPr="00922409">
        <w:rPr>
          <w:rFonts w:ascii="Arial" w:hAnsi="Arial" w:cs="Arial"/>
          <w:sz w:val="22"/>
          <w:szCs w:val="22"/>
        </w:rPr>
        <w:t xml:space="preserve">ACTG CRS Leader </w:t>
      </w:r>
      <w:r>
        <w:rPr>
          <w:rFonts w:ascii="Arial" w:hAnsi="Arial" w:cs="Arial"/>
          <w:sz w:val="22"/>
          <w:szCs w:val="22"/>
        </w:rPr>
        <w:tab/>
      </w:r>
      <w:r>
        <w:rPr>
          <w:rFonts w:ascii="Arial" w:hAnsi="Arial" w:cs="Arial"/>
          <w:sz w:val="22"/>
          <w:szCs w:val="22"/>
        </w:rPr>
        <w:tab/>
      </w:r>
      <w:r w:rsidRPr="00922409">
        <w:rPr>
          <w:rFonts w:ascii="Arial" w:hAnsi="Arial" w:cs="Arial"/>
          <w:sz w:val="22"/>
          <w:szCs w:val="22"/>
        </w:rPr>
        <w:tab/>
      </w:r>
      <w:r w:rsidRPr="00922409">
        <w:rPr>
          <w:rFonts w:ascii="Arial" w:hAnsi="Arial" w:cs="Arial"/>
          <w:sz w:val="22"/>
          <w:szCs w:val="22"/>
        </w:rPr>
        <w:tab/>
      </w:r>
      <w:r>
        <w:rPr>
          <w:rFonts w:ascii="Arial" w:hAnsi="Arial" w:cs="Arial"/>
          <w:sz w:val="22"/>
          <w:szCs w:val="22"/>
        </w:rPr>
        <w:tab/>
      </w:r>
      <w:r>
        <w:rPr>
          <w:rFonts w:ascii="Arial" w:hAnsi="Arial" w:cs="Arial"/>
          <w:sz w:val="22"/>
          <w:szCs w:val="22"/>
        </w:rPr>
        <w:tab/>
      </w:r>
      <w:r w:rsidRPr="00922409">
        <w:rPr>
          <w:rFonts w:ascii="Arial" w:hAnsi="Arial" w:cs="Arial"/>
          <w:sz w:val="22"/>
          <w:szCs w:val="22"/>
        </w:rPr>
        <w:t>DATE</w:t>
      </w:r>
    </w:p>
    <w:p w14:paraId="6C5BEFCE" w14:textId="77777777" w:rsidR="002E5488" w:rsidRDefault="002E5488" w:rsidP="002E5488">
      <w:pPr>
        <w:rPr>
          <w:rFonts w:ascii="Arial" w:hAnsi="Arial" w:cs="Arial"/>
          <w:sz w:val="22"/>
          <w:szCs w:val="22"/>
        </w:rPr>
      </w:pPr>
      <w:r>
        <w:rPr>
          <w:rFonts w:ascii="Arial" w:hAnsi="Arial" w:cs="Arial"/>
          <w:sz w:val="22"/>
          <w:szCs w:val="22"/>
        </w:rPr>
        <w:lastRenderedPageBreak/>
        <w:t xml:space="preserve">(required only if the Proposing Investigator is </w:t>
      </w:r>
    </w:p>
    <w:p w14:paraId="1E0BA515" w14:textId="77777777" w:rsidR="002E5488" w:rsidRPr="00922409" w:rsidRDefault="002E5488" w:rsidP="002E5488">
      <w:pPr>
        <w:rPr>
          <w:rFonts w:ascii="Arial" w:hAnsi="Arial" w:cs="Arial"/>
          <w:sz w:val="22"/>
          <w:szCs w:val="22"/>
        </w:rPr>
      </w:pPr>
      <w:r>
        <w:rPr>
          <w:rFonts w:ascii="Arial" w:hAnsi="Arial" w:cs="Arial"/>
          <w:sz w:val="22"/>
          <w:szCs w:val="22"/>
        </w:rPr>
        <w:t>receiving funding from an ACTG CTU/CRS)</w:t>
      </w:r>
    </w:p>
    <w:p w14:paraId="65A8F516" w14:textId="77777777" w:rsidR="008F4975" w:rsidRPr="00922409" w:rsidRDefault="008F4975" w:rsidP="002E5488">
      <w:pPr>
        <w:outlineLvl w:val="1"/>
        <w:rPr>
          <w:rFonts w:ascii="Arial" w:hAnsi="Arial" w:cs="Arial"/>
          <w:sz w:val="22"/>
          <w:szCs w:val="22"/>
        </w:rPr>
      </w:pPr>
    </w:p>
    <w:sectPr w:rsidR="008F4975" w:rsidRPr="00922409" w:rsidSect="00BB5B32">
      <w:headerReference w:type="default" r:id="rId18"/>
      <w:endnotePr>
        <w:numFmt w:val="decimal"/>
      </w:endnotePr>
      <w:pgSz w:w="12240" w:h="15840" w:code="1"/>
      <w:pgMar w:top="1440" w:right="1440" w:bottom="1440" w:left="1440" w:header="720" w:footer="720" w:gutter="0"/>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Chersich" w:date="2023-02-09T18:28:00Z" w:initials="MC">
    <w:p w14:paraId="45F6F29E" w14:textId="432460C5" w:rsidR="009B1813" w:rsidRDefault="009B1813" w:rsidP="001C195E">
      <w:pPr>
        <w:pStyle w:val="CommentText"/>
      </w:pPr>
      <w:r>
        <w:rPr>
          <w:rStyle w:val="CommentReference"/>
        </w:rPr>
        <w:annotationRef/>
      </w:r>
      <w:r>
        <w:rPr>
          <w:lang w:val="en-ZA"/>
        </w:rPr>
        <w:t>I made this more about the analysis, we are talking to a data audience</w:t>
      </w:r>
    </w:p>
  </w:comment>
  <w:comment w:id="2" w:author="Matthew Chersich" w:date="2023-02-13T14:11:00Z" w:initials="MC">
    <w:p w14:paraId="27D070AF" w14:textId="77777777" w:rsidR="00E014FA" w:rsidRDefault="00E014FA" w:rsidP="00E848AA">
      <w:pPr>
        <w:pStyle w:val="CommentText"/>
      </w:pPr>
      <w:r>
        <w:rPr>
          <w:rStyle w:val="CommentReference"/>
        </w:rPr>
        <w:annotationRef/>
      </w:r>
      <w:r>
        <w:rPr>
          <w:lang w:val="en-ZA"/>
        </w:rPr>
        <w:t>Add the NIH study number here</w:t>
      </w:r>
    </w:p>
  </w:comment>
  <w:comment w:id="8" w:author="Matthew Chersich" w:date="2023-02-09T18:38:00Z" w:initials="MC">
    <w:p w14:paraId="2E4173F0" w14:textId="22ED05FD" w:rsidR="00D97BD9" w:rsidRDefault="00D97BD9" w:rsidP="00846A55">
      <w:pPr>
        <w:pStyle w:val="CommentText"/>
      </w:pPr>
      <w:r>
        <w:rPr>
          <w:rStyle w:val="CommentReference"/>
        </w:rPr>
        <w:annotationRef/>
      </w:r>
      <w:r>
        <w:rPr>
          <w:lang w:val="en-ZA"/>
        </w:rPr>
        <w:t>I focused this on JHB, we are describing a sub-study here in effect… so what we describe must link just to the data we are requesting</w:t>
      </w:r>
    </w:p>
  </w:comment>
  <w:comment w:id="16" w:author="Matthew Chersich" w:date="2023-02-09T20:18:00Z" w:initials="MC">
    <w:p w14:paraId="74FE3521" w14:textId="42FCC60B" w:rsidR="00072AF4" w:rsidRDefault="00072AF4" w:rsidP="006D3922">
      <w:pPr>
        <w:pStyle w:val="CommentText"/>
      </w:pPr>
      <w:r>
        <w:rPr>
          <w:rStyle w:val="CommentReference"/>
        </w:rPr>
        <w:annotationRef/>
      </w:r>
      <w:r>
        <w:rPr>
          <w:lang w:val="en-ZA"/>
        </w:rPr>
        <w:t>Note somewhere that we have ethics already, give the ethics number</w:t>
      </w:r>
    </w:p>
  </w:comment>
  <w:comment w:id="17" w:author="Matthew Chersich" w:date="2023-02-13T14:10:00Z" w:initials="MC">
    <w:p w14:paraId="6E414C21" w14:textId="77777777" w:rsidR="00E014FA" w:rsidRDefault="00E014FA" w:rsidP="00255690">
      <w:pPr>
        <w:pStyle w:val="CommentText"/>
      </w:pPr>
      <w:r>
        <w:rPr>
          <w:rStyle w:val="CommentReference"/>
        </w:rPr>
        <w:annotationRef/>
      </w:r>
      <w:r>
        <w:rPr>
          <w:lang w:val="en-ZA"/>
        </w:rPr>
        <w:t>Add need for addresses...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F6F29E" w15:done="1"/>
  <w15:commentEx w15:paraId="27D070AF" w15:done="0"/>
  <w15:commentEx w15:paraId="2E4173F0" w15:done="1"/>
  <w15:commentEx w15:paraId="74FE3521" w15:done="1"/>
  <w15:commentEx w15:paraId="6E414C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FB9E0" w16cex:dateUtc="2023-02-09T16:28:00Z"/>
  <w16cex:commentExtensible w16cex:durableId="2794C377" w16cex:dateUtc="2023-02-13T12:11:00Z"/>
  <w16cex:commentExtensible w16cex:durableId="278FBC0F" w16cex:dateUtc="2023-02-09T16:38:00Z"/>
  <w16cex:commentExtensible w16cex:durableId="278FD398" w16cex:dateUtc="2023-02-09T18:18:00Z"/>
  <w16cex:commentExtensible w16cex:durableId="2794C34F" w16cex:dateUtc="2023-02-13T12: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F6F29E" w16cid:durableId="278FB9E0"/>
  <w16cid:commentId w16cid:paraId="27D070AF" w16cid:durableId="2794C377"/>
  <w16cid:commentId w16cid:paraId="2E4173F0" w16cid:durableId="278FBC0F"/>
  <w16cid:commentId w16cid:paraId="74FE3521" w16cid:durableId="278FD398"/>
  <w16cid:commentId w16cid:paraId="6E414C21" w16cid:durableId="2794C3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3B54D" w14:textId="77777777" w:rsidR="00DD71C3" w:rsidRDefault="00DD71C3">
      <w:r>
        <w:separator/>
      </w:r>
    </w:p>
  </w:endnote>
  <w:endnote w:type="continuationSeparator" w:id="0">
    <w:p w14:paraId="671B03F8" w14:textId="77777777" w:rsidR="00DD71C3" w:rsidRDefault="00DD7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otype.com">
    <w:altName w:val="Arial Narrow"/>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3F025" w14:textId="77777777" w:rsidR="00DD71C3" w:rsidRDefault="00DD71C3">
      <w:r>
        <w:separator/>
      </w:r>
    </w:p>
  </w:footnote>
  <w:footnote w:type="continuationSeparator" w:id="0">
    <w:p w14:paraId="6693B04C" w14:textId="77777777" w:rsidR="00DD71C3" w:rsidRDefault="00DD71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D67A5" w14:textId="77777777" w:rsidR="00BB5B32" w:rsidRDefault="00BB5B32" w:rsidP="00BB5B32">
    <w:pPr>
      <w:pStyle w:val="Header"/>
      <w:jc w:val="right"/>
      <w:rPr>
        <w:rFonts w:ascii="Arial" w:hAnsi="Arial" w:cs="Arial"/>
        <w:sz w:val="20"/>
      </w:rPr>
    </w:pPr>
  </w:p>
  <w:p w14:paraId="2F51EB41" w14:textId="7904D6C2" w:rsidR="00BB5B32" w:rsidRDefault="00BB5B32" w:rsidP="00BB5B32">
    <w:pPr>
      <w:pStyle w:val="Header"/>
      <w:jc w:val="right"/>
    </w:pPr>
    <w:r w:rsidRPr="00C4220C">
      <w:rPr>
        <w:rFonts w:ascii="Arial" w:hAnsi="Arial" w:cs="Arial"/>
        <w:sz w:val="20"/>
      </w:rPr>
      <w:t xml:space="preserve">Effective date: </w:t>
    </w:r>
    <w:r w:rsidR="002E5488">
      <w:rPr>
        <w:rFonts w:ascii="Arial" w:hAnsi="Arial" w:cs="Arial"/>
        <w:sz w:val="20"/>
        <w:lang w:val="fr-FR"/>
      </w:rPr>
      <w:t>2</w:t>
    </w:r>
    <w:r w:rsidR="000306DA">
      <w:rPr>
        <w:rFonts w:ascii="Arial" w:hAnsi="Arial" w:cs="Arial"/>
        <w:sz w:val="20"/>
        <w:lang w:val="fr-FR"/>
      </w:rPr>
      <w:t>4</w:t>
    </w:r>
    <w:r w:rsidR="002E5488">
      <w:rPr>
        <w:rFonts w:ascii="Arial" w:hAnsi="Arial" w:cs="Arial"/>
        <w:sz w:val="20"/>
        <w:lang w:val="fr-FR"/>
      </w:rPr>
      <w:t>Dec2021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B3061DC"/>
    <w:lvl w:ilvl="0">
      <w:numFmt w:val="bullet"/>
      <w:lvlText w:val="*"/>
      <w:lvlJc w:val="left"/>
      <w:pPr>
        <w:ind w:left="0" w:firstLine="0"/>
      </w:pPr>
    </w:lvl>
  </w:abstractNum>
  <w:abstractNum w:abstractNumId="1" w15:restartNumberingAfterBreak="0">
    <w:nsid w:val="013D358B"/>
    <w:multiLevelType w:val="multilevel"/>
    <w:tmpl w:val="AA82B6F6"/>
    <w:lvl w:ilvl="0">
      <w:start w:val="1"/>
      <w:numFmt w:val="bullet"/>
      <w:lvlText w:val="o"/>
      <w:lvlJc w:val="left"/>
      <w:pPr>
        <w:tabs>
          <w:tab w:val="num" w:pos="2520"/>
        </w:tabs>
        <w:ind w:left="2520" w:hanging="360"/>
      </w:pPr>
      <w:rPr>
        <w:rFonts w:ascii="Courier New" w:hAnsi="Courier New" w:cs="Courier New" w:hint="default"/>
      </w:rPr>
    </w:lvl>
    <w:lvl w:ilvl="1">
      <w:start w:val="2"/>
      <w:numFmt w:val="decimal"/>
      <w:lvlText w:val="%1.%2"/>
      <w:lvlJc w:val="left"/>
      <w:pPr>
        <w:tabs>
          <w:tab w:val="num" w:pos="3600"/>
        </w:tabs>
        <w:ind w:left="3600" w:hanging="720"/>
      </w:pPr>
      <w:rPr>
        <w:rFonts w:hint="default"/>
      </w:rPr>
    </w:lvl>
    <w:lvl w:ilvl="2">
      <w:start w:val="3"/>
      <w:numFmt w:val="decimal"/>
      <w:lvlText w:val="%1.%2.%3"/>
      <w:lvlJc w:val="left"/>
      <w:pPr>
        <w:tabs>
          <w:tab w:val="num" w:pos="4320"/>
        </w:tabs>
        <w:ind w:left="432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6840"/>
        </w:tabs>
        <w:ind w:left="684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8640"/>
        </w:tabs>
        <w:ind w:left="8640" w:hanging="1440"/>
      </w:pPr>
      <w:rPr>
        <w:rFonts w:hint="default"/>
      </w:rPr>
    </w:lvl>
    <w:lvl w:ilvl="8">
      <w:start w:val="1"/>
      <w:numFmt w:val="decimal"/>
      <w:lvlText w:val="%1.%2.%3.%4.%5.%6.%7.%8.%9"/>
      <w:lvlJc w:val="left"/>
      <w:pPr>
        <w:tabs>
          <w:tab w:val="num" w:pos="9720"/>
        </w:tabs>
        <w:ind w:left="9720" w:hanging="1800"/>
      </w:pPr>
      <w:rPr>
        <w:rFonts w:hint="default"/>
      </w:rPr>
    </w:lvl>
  </w:abstractNum>
  <w:abstractNum w:abstractNumId="2" w15:restartNumberingAfterBreak="0">
    <w:nsid w:val="01AB2456"/>
    <w:multiLevelType w:val="hybridMultilevel"/>
    <w:tmpl w:val="3FCE14C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1E32094"/>
    <w:multiLevelType w:val="hybridMultilevel"/>
    <w:tmpl w:val="01D476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2BE57AD"/>
    <w:multiLevelType w:val="hybridMultilevel"/>
    <w:tmpl w:val="ADCA901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6DD76B3"/>
    <w:multiLevelType w:val="hybridMultilevel"/>
    <w:tmpl w:val="F036E0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EE40351"/>
    <w:multiLevelType w:val="multilevel"/>
    <w:tmpl w:val="9E9E96FA"/>
    <w:lvl w:ilvl="0">
      <w:start w:val="6"/>
      <w:numFmt w:val="decimal"/>
      <w:lvlText w:val="%1.0"/>
      <w:lvlJc w:val="left"/>
      <w:pPr>
        <w:tabs>
          <w:tab w:val="num" w:pos="720"/>
        </w:tabs>
        <w:ind w:left="720" w:hanging="720"/>
      </w:pPr>
      <w:rPr>
        <w:rFonts w:hint="default"/>
      </w:rPr>
    </w:lvl>
    <w:lvl w:ilvl="1">
      <w:start w:val="1"/>
      <w:numFmt w:val="decimal"/>
      <w:lvlText w:val="%1.%2"/>
      <w:lvlJc w:val="left"/>
      <w:pPr>
        <w:tabs>
          <w:tab w:val="num" w:pos="720"/>
        </w:tabs>
        <w:ind w:left="720" w:firstLine="0"/>
      </w:pPr>
      <w:rPr>
        <w:rFonts w:hint="default"/>
        <w:b w:val="0"/>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7" w15:restartNumberingAfterBreak="0">
    <w:nsid w:val="1023399A"/>
    <w:multiLevelType w:val="multilevel"/>
    <w:tmpl w:val="4876403C"/>
    <w:lvl w:ilvl="0">
      <w:start w:val="1"/>
      <w:numFmt w:val="decimal"/>
      <w:lvlText w:val="%1.0"/>
      <w:lvlJc w:val="left"/>
      <w:pPr>
        <w:tabs>
          <w:tab w:val="num" w:pos="720"/>
        </w:tabs>
        <w:ind w:left="720" w:hanging="720"/>
      </w:pPr>
      <w:rPr>
        <w:rFonts w:ascii="Arial" w:hAnsi="Arial" w:cs="Arial" w:hint="default"/>
      </w:rPr>
    </w:lvl>
    <w:lvl w:ilvl="1">
      <w:start w:val="1"/>
      <w:numFmt w:val="decimal"/>
      <w:lvlText w:val="%1.%2"/>
      <w:lvlJc w:val="left"/>
      <w:pPr>
        <w:tabs>
          <w:tab w:val="num" w:pos="1440"/>
        </w:tabs>
        <w:ind w:left="1440" w:hanging="720"/>
      </w:pPr>
      <w:rPr>
        <w:rFonts w:hint="default"/>
      </w:rPr>
    </w:lvl>
    <w:lvl w:ilvl="2">
      <w:start w:val="1"/>
      <w:numFmt w:val="bullet"/>
      <w:lvlText w:val=""/>
      <w:lvlJc w:val="left"/>
      <w:pPr>
        <w:tabs>
          <w:tab w:val="num" w:pos="2160"/>
        </w:tabs>
        <w:ind w:left="2160" w:hanging="720"/>
      </w:pPr>
      <w:rPr>
        <w:rFonts w:ascii="Symbol" w:hAnsi="Symbol"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8" w15:restartNumberingAfterBreak="0">
    <w:nsid w:val="11174BCC"/>
    <w:multiLevelType w:val="multilevel"/>
    <w:tmpl w:val="8DAC8F1A"/>
    <w:lvl w:ilvl="0">
      <w:start w:val="5"/>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3"/>
      <w:numFmt w:val="decimal"/>
      <w:lvlText w:val="%1.%2.%3"/>
      <w:lvlJc w:val="left"/>
      <w:pPr>
        <w:tabs>
          <w:tab w:val="num" w:pos="2160"/>
        </w:tabs>
        <w:ind w:left="2160" w:hanging="720"/>
      </w:pPr>
      <w:rPr>
        <w:rFonts w:hint="default"/>
      </w:rPr>
    </w:lvl>
    <w:lvl w:ilvl="3">
      <w:start w:val="1"/>
      <w:numFmt w:val="bullet"/>
      <w:lvlText w:val=""/>
      <w:lvlJc w:val="left"/>
      <w:pPr>
        <w:tabs>
          <w:tab w:val="num" w:pos="1080"/>
        </w:tabs>
        <w:ind w:left="1080" w:hanging="360"/>
      </w:pPr>
      <w:rPr>
        <w:rFonts w:ascii="Symbol" w:hAnsi="Symbol"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121B4D62"/>
    <w:multiLevelType w:val="multilevel"/>
    <w:tmpl w:val="A96891A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4.4.%3"/>
      <w:lvlJc w:val="left"/>
      <w:pPr>
        <w:tabs>
          <w:tab w:val="num" w:pos="1800"/>
        </w:tabs>
        <w:ind w:left="1800" w:hanging="36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0" w15:restartNumberingAfterBreak="0">
    <w:nsid w:val="12E64569"/>
    <w:multiLevelType w:val="multilevel"/>
    <w:tmpl w:val="CB8A1DAA"/>
    <w:lvl w:ilvl="0">
      <w:start w:val="1"/>
      <w:numFmt w:val="decimal"/>
      <w:lvlText w:val="%1.0"/>
      <w:lvlJc w:val="left"/>
      <w:pPr>
        <w:tabs>
          <w:tab w:val="num" w:pos="720"/>
        </w:tabs>
        <w:ind w:left="720" w:hanging="720"/>
      </w:pPr>
      <w:rPr>
        <w:rFonts w:ascii="Arial" w:hAnsi="Arial" w:cs="Arial" w:hint="default"/>
      </w:rPr>
    </w:lvl>
    <w:lvl w:ilvl="1">
      <w:start w:val="1"/>
      <w:numFmt w:val="decimal"/>
      <w:lvlText w:val="%1.%2"/>
      <w:lvlJc w:val="left"/>
      <w:pPr>
        <w:tabs>
          <w:tab w:val="num" w:pos="1440"/>
        </w:tabs>
        <w:ind w:left="1440" w:hanging="720"/>
      </w:pPr>
      <w:rPr>
        <w:rFonts w:hint="default"/>
        <w:b w:val="0"/>
      </w:rPr>
    </w:lvl>
    <w:lvl w:ilvl="2">
      <w:start w:val="1"/>
      <w:numFmt w:val="bullet"/>
      <w:lvlText w:val=""/>
      <w:lvlJc w:val="left"/>
      <w:pPr>
        <w:tabs>
          <w:tab w:val="num" w:pos="2160"/>
        </w:tabs>
        <w:ind w:left="2160" w:hanging="720"/>
      </w:pPr>
      <w:rPr>
        <w:rFonts w:ascii="Symbol" w:hAnsi="Symbol"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15:restartNumberingAfterBreak="0">
    <w:nsid w:val="1300170F"/>
    <w:multiLevelType w:val="hybridMultilevel"/>
    <w:tmpl w:val="C24EA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9B59E9"/>
    <w:multiLevelType w:val="hybridMultilevel"/>
    <w:tmpl w:val="0A00F87E"/>
    <w:lvl w:ilvl="0" w:tplc="52A04BD8">
      <w:start w:val="1"/>
      <w:numFmt w:val="bullet"/>
      <w:lvlText w:val=""/>
      <w:lvlJc w:val="left"/>
      <w:pPr>
        <w:tabs>
          <w:tab w:val="num" w:pos="2376"/>
        </w:tabs>
        <w:ind w:left="237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A5A3229"/>
    <w:multiLevelType w:val="hybridMultilevel"/>
    <w:tmpl w:val="CC824B14"/>
    <w:lvl w:ilvl="0" w:tplc="04090001">
      <w:start w:val="1"/>
      <w:numFmt w:val="bullet"/>
      <w:lvlText w:val=""/>
      <w:lvlJc w:val="left"/>
      <w:pPr>
        <w:tabs>
          <w:tab w:val="num" w:pos="3240"/>
        </w:tabs>
        <w:ind w:left="3240" w:hanging="360"/>
      </w:pPr>
      <w:rPr>
        <w:rFonts w:ascii="Symbol" w:hAnsi="Symbol" w:hint="default"/>
      </w:rPr>
    </w:lvl>
    <w:lvl w:ilvl="1" w:tplc="04090003">
      <w:start w:val="1"/>
      <w:numFmt w:val="bullet"/>
      <w:lvlText w:val="o"/>
      <w:lvlJc w:val="left"/>
      <w:pPr>
        <w:tabs>
          <w:tab w:val="num" w:pos="3960"/>
        </w:tabs>
        <w:ind w:left="3960" w:hanging="360"/>
      </w:pPr>
      <w:rPr>
        <w:rFonts w:ascii="Courier New" w:hAnsi="Courier New" w:cs="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4" w15:restartNumberingAfterBreak="0">
    <w:nsid w:val="1DB437C5"/>
    <w:multiLevelType w:val="hybridMultilevel"/>
    <w:tmpl w:val="939C43F4"/>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5" w15:restartNumberingAfterBreak="0">
    <w:nsid w:val="1FE54D7B"/>
    <w:multiLevelType w:val="hybridMultilevel"/>
    <w:tmpl w:val="3B8603F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21533526"/>
    <w:multiLevelType w:val="hybridMultilevel"/>
    <w:tmpl w:val="07B86054"/>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7" w15:restartNumberingAfterBreak="0">
    <w:nsid w:val="215D2D9B"/>
    <w:multiLevelType w:val="multilevel"/>
    <w:tmpl w:val="3354A4E2"/>
    <w:lvl w:ilvl="0">
      <w:start w:val="5"/>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3"/>
      <w:numFmt w:val="decimal"/>
      <w:lvlText w:val="%1.%2.%3"/>
      <w:lvlJc w:val="left"/>
      <w:pPr>
        <w:tabs>
          <w:tab w:val="num" w:pos="2160"/>
        </w:tabs>
        <w:ind w:left="2160" w:hanging="720"/>
      </w:pPr>
      <w:rPr>
        <w:rFonts w:hint="default"/>
      </w:rPr>
    </w:lvl>
    <w:lvl w:ilvl="3">
      <w:start w:val="1"/>
      <w:numFmt w:val="bullet"/>
      <w:lvlText w:val=""/>
      <w:lvlJc w:val="left"/>
      <w:pPr>
        <w:tabs>
          <w:tab w:val="num" w:pos="2520"/>
        </w:tabs>
        <w:ind w:left="2520" w:hanging="360"/>
      </w:pPr>
      <w:rPr>
        <w:rFonts w:ascii="Symbol" w:hAnsi="Symbol"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8" w15:restartNumberingAfterBreak="0">
    <w:nsid w:val="28016162"/>
    <w:multiLevelType w:val="multilevel"/>
    <w:tmpl w:val="9E9E96FA"/>
    <w:lvl w:ilvl="0">
      <w:start w:val="6"/>
      <w:numFmt w:val="decimal"/>
      <w:lvlText w:val="%1.0"/>
      <w:lvlJc w:val="left"/>
      <w:pPr>
        <w:tabs>
          <w:tab w:val="num" w:pos="720"/>
        </w:tabs>
        <w:ind w:left="720" w:hanging="720"/>
      </w:pPr>
      <w:rPr>
        <w:rFonts w:hint="default"/>
      </w:rPr>
    </w:lvl>
    <w:lvl w:ilvl="1">
      <w:start w:val="1"/>
      <w:numFmt w:val="decimal"/>
      <w:lvlText w:val="%1.%2"/>
      <w:lvlJc w:val="left"/>
      <w:pPr>
        <w:tabs>
          <w:tab w:val="num" w:pos="720"/>
        </w:tabs>
        <w:ind w:left="720" w:firstLine="0"/>
      </w:pPr>
      <w:rPr>
        <w:rFonts w:hint="default"/>
        <w:b w:val="0"/>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9" w15:restartNumberingAfterBreak="0">
    <w:nsid w:val="29E146C9"/>
    <w:multiLevelType w:val="multilevel"/>
    <w:tmpl w:val="C0F4E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4122D8"/>
    <w:multiLevelType w:val="multilevel"/>
    <w:tmpl w:val="E26E3CD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4.4.%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1" w15:restartNumberingAfterBreak="0">
    <w:nsid w:val="2EB93552"/>
    <w:multiLevelType w:val="hybridMultilevel"/>
    <w:tmpl w:val="B1987F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02D6ED8"/>
    <w:multiLevelType w:val="multilevel"/>
    <w:tmpl w:val="55B6B9EC"/>
    <w:lvl w:ilvl="0">
      <w:start w:val="5"/>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bullet"/>
      <w:lvlText w:val=""/>
      <w:lvlJc w:val="left"/>
      <w:pPr>
        <w:tabs>
          <w:tab w:val="num" w:pos="2160"/>
        </w:tabs>
        <w:ind w:left="2160" w:hanging="720"/>
      </w:pPr>
      <w:rPr>
        <w:rFonts w:ascii="Symbol" w:hAnsi="Symbol" w:hint="default"/>
      </w:rPr>
    </w:lvl>
    <w:lvl w:ilvl="3">
      <w:start w:val="1"/>
      <w:numFmt w:val="bullet"/>
      <w:lvlText w:val=""/>
      <w:lvlJc w:val="left"/>
      <w:pPr>
        <w:tabs>
          <w:tab w:val="num" w:pos="2880"/>
        </w:tabs>
        <w:ind w:left="2880" w:hanging="720"/>
      </w:pPr>
      <w:rPr>
        <w:rFonts w:ascii="Symbol" w:hAnsi="Symbol"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3" w15:restartNumberingAfterBreak="0">
    <w:nsid w:val="31B51F3D"/>
    <w:multiLevelType w:val="hybridMultilevel"/>
    <w:tmpl w:val="4EAA31BA"/>
    <w:lvl w:ilvl="0" w:tplc="FF867E0C">
      <w:start w:val="1"/>
      <w:numFmt w:val="bullet"/>
      <w:lvlText w:val=""/>
      <w:lvlJc w:val="left"/>
      <w:pPr>
        <w:ind w:left="720" w:hanging="360"/>
      </w:pPr>
      <w:rPr>
        <w:rFonts w:ascii="Symbol" w:hAnsi="Symbol" w:hint="default"/>
      </w:rPr>
    </w:lvl>
    <w:lvl w:ilvl="1" w:tplc="FF867E0C">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2C473A"/>
    <w:multiLevelType w:val="hybridMultilevel"/>
    <w:tmpl w:val="A508D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4E61782"/>
    <w:multiLevelType w:val="hybridMultilevel"/>
    <w:tmpl w:val="A0BC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D43341"/>
    <w:multiLevelType w:val="hybridMultilevel"/>
    <w:tmpl w:val="A2EEF3C0"/>
    <w:lvl w:ilvl="0" w:tplc="122C8674">
      <w:numFmt w:val="bullet"/>
      <w:lvlText w:val="-"/>
      <w:lvlJc w:val="left"/>
      <w:pPr>
        <w:ind w:left="720" w:hanging="360"/>
      </w:pPr>
      <w:rPr>
        <w:rFonts w:ascii="Monotype.com" w:eastAsia="Times New Roman" w:hAnsi="Monotype.com"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772089"/>
    <w:multiLevelType w:val="multilevel"/>
    <w:tmpl w:val="07B86054"/>
    <w:lvl w:ilvl="0">
      <w:start w:val="1"/>
      <w:numFmt w:val="bullet"/>
      <w:lvlText w:val=""/>
      <w:lvlJc w:val="left"/>
      <w:pPr>
        <w:tabs>
          <w:tab w:val="num" w:pos="2520"/>
        </w:tabs>
        <w:ind w:left="2520" w:hanging="360"/>
      </w:pPr>
      <w:rPr>
        <w:rFonts w:ascii="Symbol" w:hAnsi="Symbol" w:hint="default"/>
      </w:rPr>
    </w:lvl>
    <w:lvl w:ilvl="1">
      <w:start w:val="1"/>
      <w:numFmt w:val="bullet"/>
      <w:lvlText w:val="o"/>
      <w:lvlJc w:val="left"/>
      <w:pPr>
        <w:tabs>
          <w:tab w:val="num" w:pos="3240"/>
        </w:tabs>
        <w:ind w:left="3240" w:hanging="360"/>
      </w:pPr>
      <w:rPr>
        <w:rFonts w:ascii="Courier New" w:hAnsi="Courier New" w:cs="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cs="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cs="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28" w15:restartNumberingAfterBreak="0">
    <w:nsid w:val="3A3242D2"/>
    <w:multiLevelType w:val="multilevel"/>
    <w:tmpl w:val="BA028EC0"/>
    <w:lvl w:ilvl="0">
      <w:start w:val="1"/>
      <w:numFmt w:val="bullet"/>
      <w:lvlText w:val=""/>
      <w:lvlJc w:val="left"/>
      <w:pPr>
        <w:tabs>
          <w:tab w:val="num" w:pos="2520"/>
        </w:tabs>
        <w:ind w:left="25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FD630CD"/>
    <w:multiLevelType w:val="hybridMultilevel"/>
    <w:tmpl w:val="575AA34E"/>
    <w:lvl w:ilvl="0" w:tplc="1C901D66">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44604693"/>
    <w:multiLevelType w:val="multilevel"/>
    <w:tmpl w:val="9E9E96FA"/>
    <w:lvl w:ilvl="0">
      <w:start w:val="6"/>
      <w:numFmt w:val="decimal"/>
      <w:lvlText w:val="%1.0"/>
      <w:lvlJc w:val="left"/>
      <w:pPr>
        <w:tabs>
          <w:tab w:val="num" w:pos="720"/>
        </w:tabs>
        <w:ind w:left="720" w:hanging="720"/>
      </w:pPr>
      <w:rPr>
        <w:rFonts w:hint="default"/>
      </w:rPr>
    </w:lvl>
    <w:lvl w:ilvl="1">
      <w:start w:val="1"/>
      <w:numFmt w:val="decimal"/>
      <w:lvlText w:val="%1.%2"/>
      <w:lvlJc w:val="left"/>
      <w:pPr>
        <w:tabs>
          <w:tab w:val="num" w:pos="720"/>
        </w:tabs>
        <w:ind w:left="720" w:firstLine="0"/>
      </w:pPr>
      <w:rPr>
        <w:rFonts w:hint="default"/>
        <w:b w:val="0"/>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1" w15:restartNumberingAfterBreak="0">
    <w:nsid w:val="45C604B2"/>
    <w:multiLevelType w:val="multilevel"/>
    <w:tmpl w:val="96BC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6D108E4"/>
    <w:multiLevelType w:val="multilevel"/>
    <w:tmpl w:val="A9BE9184"/>
    <w:lvl w:ilvl="0">
      <w:start w:val="1"/>
      <w:numFmt w:val="decimal"/>
      <w:lvlText w:val="%1.0"/>
      <w:lvlJc w:val="left"/>
      <w:pPr>
        <w:tabs>
          <w:tab w:val="num" w:pos="720"/>
        </w:tabs>
        <w:ind w:left="720" w:hanging="720"/>
      </w:pPr>
      <w:rPr>
        <w:rFonts w:ascii="Arial" w:hAnsi="Arial" w:cs="Arial" w:hint="default"/>
      </w:rPr>
    </w:lvl>
    <w:lvl w:ilvl="1">
      <w:start w:val="1"/>
      <w:numFmt w:val="bullet"/>
      <w:lvlText w:val=""/>
      <w:lvlJc w:val="left"/>
      <w:pPr>
        <w:tabs>
          <w:tab w:val="num" w:pos="1440"/>
        </w:tabs>
        <w:ind w:left="1440" w:hanging="720"/>
      </w:pPr>
      <w:rPr>
        <w:rFonts w:ascii="Symbol" w:hAnsi="Symbol" w:hint="default"/>
      </w:rPr>
    </w:lvl>
    <w:lvl w:ilvl="2">
      <w:start w:val="1"/>
      <w:numFmt w:val="bullet"/>
      <w:lvlText w:val=""/>
      <w:lvlJc w:val="left"/>
      <w:pPr>
        <w:tabs>
          <w:tab w:val="num" w:pos="2160"/>
        </w:tabs>
        <w:ind w:left="2160" w:hanging="720"/>
      </w:pPr>
      <w:rPr>
        <w:rFonts w:ascii="Symbol" w:hAnsi="Symbol"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3" w15:restartNumberingAfterBreak="0">
    <w:nsid w:val="48CA2CB0"/>
    <w:multiLevelType w:val="hybridMultilevel"/>
    <w:tmpl w:val="1C1E0FF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4" w15:restartNumberingAfterBreak="0">
    <w:nsid w:val="52776131"/>
    <w:multiLevelType w:val="multilevel"/>
    <w:tmpl w:val="9E9E96FA"/>
    <w:lvl w:ilvl="0">
      <w:start w:val="6"/>
      <w:numFmt w:val="decimal"/>
      <w:lvlText w:val="%1.0"/>
      <w:lvlJc w:val="left"/>
      <w:pPr>
        <w:tabs>
          <w:tab w:val="num" w:pos="720"/>
        </w:tabs>
        <w:ind w:left="720" w:hanging="720"/>
      </w:pPr>
      <w:rPr>
        <w:rFonts w:hint="default"/>
      </w:rPr>
    </w:lvl>
    <w:lvl w:ilvl="1">
      <w:start w:val="1"/>
      <w:numFmt w:val="decimal"/>
      <w:lvlText w:val="%1.%2"/>
      <w:lvlJc w:val="left"/>
      <w:pPr>
        <w:tabs>
          <w:tab w:val="num" w:pos="720"/>
        </w:tabs>
        <w:ind w:left="720" w:firstLine="0"/>
      </w:pPr>
      <w:rPr>
        <w:rFonts w:hint="default"/>
        <w:b w:val="0"/>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5" w15:restartNumberingAfterBreak="0">
    <w:nsid w:val="570B79BB"/>
    <w:multiLevelType w:val="multilevel"/>
    <w:tmpl w:val="94725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47515C"/>
    <w:multiLevelType w:val="hybridMultilevel"/>
    <w:tmpl w:val="FB00CA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D072C8C"/>
    <w:multiLevelType w:val="hybridMultilevel"/>
    <w:tmpl w:val="6E007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396CEE"/>
    <w:multiLevelType w:val="hybridMultilevel"/>
    <w:tmpl w:val="89027D4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9" w15:restartNumberingAfterBreak="0">
    <w:nsid w:val="667A350D"/>
    <w:multiLevelType w:val="hybridMultilevel"/>
    <w:tmpl w:val="C85278E2"/>
    <w:lvl w:ilvl="0" w:tplc="016A864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40" w15:restartNumberingAfterBreak="0">
    <w:nsid w:val="67707910"/>
    <w:multiLevelType w:val="hybridMultilevel"/>
    <w:tmpl w:val="7F4E4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0B32AB"/>
    <w:multiLevelType w:val="multilevel"/>
    <w:tmpl w:val="F81C1528"/>
    <w:lvl w:ilvl="0">
      <w:start w:val="5"/>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bullet"/>
      <w:lvlText w:val=""/>
      <w:lvlJc w:val="left"/>
      <w:pPr>
        <w:tabs>
          <w:tab w:val="num" w:pos="2160"/>
        </w:tabs>
        <w:ind w:left="2160" w:hanging="720"/>
      </w:pPr>
      <w:rPr>
        <w:rFonts w:ascii="Symbol" w:hAnsi="Symbol"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2" w15:restartNumberingAfterBreak="0">
    <w:nsid w:val="6F624E4C"/>
    <w:multiLevelType w:val="multilevel"/>
    <w:tmpl w:val="DCF8B272"/>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tabs>
          <w:tab w:val="num" w:pos="1296"/>
        </w:tabs>
        <w:ind w:left="1296" w:hanging="576"/>
      </w:pPr>
      <w:rPr>
        <w:rFonts w:cs="Times New Roman" w:hint="default"/>
        <w:u w:val="none"/>
      </w:rPr>
    </w:lvl>
    <w:lvl w:ilvl="2">
      <w:start w:val="1"/>
      <w:numFmt w:val="decimal"/>
      <w:isLgl/>
      <w:lvlText w:val="%1.%2.%3"/>
      <w:lvlJc w:val="left"/>
      <w:pPr>
        <w:tabs>
          <w:tab w:val="num" w:pos="1800"/>
        </w:tabs>
        <w:ind w:left="1800" w:hanging="720"/>
      </w:pPr>
      <w:rPr>
        <w:rFonts w:cs="Times New Roman" w:hint="default"/>
        <w:u w:val="none"/>
      </w:rPr>
    </w:lvl>
    <w:lvl w:ilvl="3">
      <w:start w:val="1"/>
      <w:numFmt w:val="decimal"/>
      <w:isLgl/>
      <w:lvlText w:val="%1.%2.%3.%4"/>
      <w:lvlJc w:val="left"/>
      <w:pPr>
        <w:tabs>
          <w:tab w:val="num" w:pos="2160"/>
        </w:tabs>
        <w:ind w:left="2160" w:hanging="720"/>
      </w:pPr>
      <w:rPr>
        <w:rFonts w:cs="Times New Roman" w:hint="default"/>
        <w:u w:val="single"/>
      </w:rPr>
    </w:lvl>
    <w:lvl w:ilvl="4">
      <w:start w:val="1"/>
      <w:numFmt w:val="decimal"/>
      <w:isLgl/>
      <w:lvlText w:val="%1.%2.%3.%4.%5"/>
      <w:lvlJc w:val="left"/>
      <w:pPr>
        <w:tabs>
          <w:tab w:val="num" w:pos="2880"/>
        </w:tabs>
        <w:ind w:left="2880" w:hanging="1080"/>
      </w:pPr>
      <w:rPr>
        <w:rFonts w:cs="Times New Roman" w:hint="default"/>
        <w:u w:val="single"/>
      </w:rPr>
    </w:lvl>
    <w:lvl w:ilvl="5">
      <w:start w:val="1"/>
      <w:numFmt w:val="decimal"/>
      <w:isLgl/>
      <w:lvlText w:val="%1.%2.%3.%4.%5.%6"/>
      <w:lvlJc w:val="left"/>
      <w:pPr>
        <w:tabs>
          <w:tab w:val="num" w:pos="3240"/>
        </w:tabs>
        <w:ind w:left="3240" w:hanging="1080"/>
      </w:pPr>
      <w:rPr>
        <w:rFonts w:cs="Times New Roman" w:hint="default"/>
        <w:u w:val="single"/>
      </w:rPr>
    </w:lvl>
    <w:lvl w:ilvl="6">
      <w:start w:val="1"/>
      <w:numFmt w:val="decimal"/>
      <w:isLgl/>
      <w:lvlText w:val="%1.%2.%3.%4.%5.%6.%7"/>
      <w:lvlJc w:val="left"/>
      <w:pPr>
        <w:tabs>
          <w:tab w:val="num" w:pos="3960"/>
        </w:tabs>
        <w:ind w:left="3960" w:hanging="1440"/>
      </w:pPr>
      <w:rPr>
        <w:rFonts w:cs="Times New Roman" w:hint="default"/>
        <w:u w:val="single"/>
      </w:rPr>
    </w:lvl>
    <w:lvl w:ilvl="7">
      <w:start w:val="1"/>
      <w:numFmt w:val="decimal"/>
      <w:isLgl/>
      <w:lvlText w:val="%1.%2.%3.%4.%5.%6.%7.%8"/>
      <w:lvlJc w:val="left"/>
      <w:pPr>
        <w:tabs>
          <w:tab w:val="num" w:pos="4320"/>
        </w:tabs>
        <w:ind w:left="4320" w:hanging="1440"/>
      </w:pPr>
      <w:rPr>
        <w:rFonts w:cs="Times New Roman" w:hint="default"/>
        <w:u w:val="single"/>
      </w:rPr>
    </w:lvl>
    <w:lvl w:ilvl="8">
      <w:start w:val="1"/>
      <w:numFmt w:val="decimal"/>
      <w:isLgl/>
      <w:lvlText w:val="%1.%2.%3.%4.%5.%6.%7.%8.%9"/>
      <w:lvlJc w:val="left"/>
      <w:pPr>
        <w:tabs>
          <w:tab w:val="num" w:pos="5040"/>
        </w:tabs>
        <w:ind w:left="5040" w:hanging="1800"/>
      </w:pPr>
      <w:rPr>
        <w:rFonts w:cs="Times New Roman" w:hint="default"/>
        <w:u w:val="single"/>
      </w:rPr>
    </w:lvl>
  </w:abstractNum>
  <w:abstractNum w:abstractNumId="43" w15:restartNumberingAfterBreak="0">
    <w:nsid w:val="6F9A2CD2"/>
    <w:multiLevelType w:val="hybridMultilevel"/>
    <w:tmpl w:val="6018D964"/>
    <w:lvl w:ilvl="0" w:tplc="FF867E0C">
      <w:start w:val="1"/>
      <w:numFmt w:val="bullet"/>
      <w:lvlText w:val=""/>
      <w:lvlJc w:val="left"/>
      <w:pPr>
        <w:ind w:left="720" w:hanging="360"/>
      </w:pPr>
      <w:rPr>
        <w:rFonts w:ascii="Symbol" w:hAnsi="Symbol" w:hint="default"/>
      </w:rPr>
    </w:lvl>
    <w:lvl w:ilvl="1" w:tplc="FF867E0C">
      <w:start w:val="1"/>
      <w:numFmt w:val="bullet"/>
      <w:lvlText w:val=""/>
      <w:lvlJc w:val="left"/>
      <w:pPr>
        <w:ind w:left="1440" w:hanging="360"/>
      </w:pPr>
      <w:rPr>
        <w:rFonts w:ascii="Symbol" w:hAnsi="Symbol" w:hint="default"/>
      </w:rPr>
    </w:lvl>
    <w:lvl w:ilvl="2" w:tplc="FF867E0C">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1C2F75"/>
    <w:multiLevelType w:val="hybridMultilevel"/>
    <w:tmpl w:val="4EAA45B8"/>
    <w:lvl w:ilvl="0" w:tplc="84C055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F947F8"/>
    <w:multiLevelType w:val="multilevel"/>
    <w:tmpl w:val="BFC0A6E8"/>
    <w:lvl w:ilvl="0">
      <w:start w:val="10"/>
      <w:numFmt w:val="decimal"/>
      <w:lvlText w:val="%1.0"/>
      <w:lvlJc w:val="left"/>
      <w:pPr>
        <w:tabs>
          <w:tab w:val="num" w:pos="720"/>
        </w:tabs>
        <w:ind w:left="720" w:hanging="720"/>
      </w:pPr>
      <w:rPr>
        <w:rFonts w:ascii="Arial" w:hAnsi="Arial" w:cs="Arial"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6" w15:restartNumberingAfterBreak="0">
    <w:nsid w:val="71E35805"/>
    <w:multiLevelType w:val="multilevel"/>
    <w:tmpl w:val="AA82B6F6"/>
    <w:lvl w:ilvl="0">
      <w:start w:val="1"/>
      <w:numFmt w:val="bullet"/>
      <w:lvlText w:val="o"/>
      <w:lvlJc w:val="left"/>
      <w:pPr>
        <w:tabs>
          <w:tab w:val="num" w:pos="2520"/>
        </w:tabs>
        <w:ind w:left="2520" w:hanging="360"/>
      </w:pPr>
      <w:rPr>
        <w:rFonts w:ascii="Courier New" w:hAnsi="Courier New" w:cs="Courier New" w:hint="default"/>
      </w:rPr>
    </w:lvl>
    <w:lvl w:ilvl="1">
      <w:start w:val="2"/>
      <w:numFmt w:val="decimal"/>
      <w:lvlText w:val="%1.%2"/>
      <w:lvlJc w:val="left"/>
      <w:pPr>
        <w:tabs>
          <w:tab w:val="num" w:pos="3600"/>
        </w:tabs>
        <w:ind w:left="3600" w:hanging="720"/>
      </w:pPr>
      <w:rPr>
        <w:rFonts w:hint="default"/>
      </w:rPr>
    </w:lvl>
    <w:lvl w:ilvl="2">
      <w:start w:val="3"/>
      <w:numFmt w:val="decimal"/>
      <w:lvlText w:val="%1.%2.%3"/>
      <w:lvlJc w:val="left"/>
      <w:pPr>
        <w:tabs>
          <w:tab w:val="num" w:pos="4320"/>
        </w:tabs>
        <w:ind w:left="432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6840"/>
        </w:tabs>
        <w:ind w:left="684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8640"/>
        </w:tabs>
        <w:ind w:left="8640" w:hanging="1440"/>
      </w:pPr>
      <w:rPr>
        <w:rFonts w:hint="default"/>
      </w:rPr>
    </w:lvl>
    <w:lvl w:ilvl="8">
      <w:start w:val="1"/>
      <w:numFmt w:val="decimal"/>
      <w:lvlText w:val="%1.%2.%3.%4.%5.%6.%7.%8.%9"/>
      <w:lvlJc w:val="left"/>
      <w:pPr>
        <w:tabs>
          <w:tab w:val="num" w:pos="9720"/>
        </w:tabs>
        <w:ind w:left="9720" w:hanging="1800"/>
      </w:pPr>
      <w:rPr>
        <w:rFonts w:hint="default"/>
      </w:rPr>
    </w:lvl>
  </w:abstractNum>
  <w:abstractNum w:abstractNumId="47" w15:restartNumberingAfterBreak="0">
    <w:nsid w:val="723B1DC6"/>
    <w:multiLevelType w:val="multilevel"/>
    <w:tmpl w:val="A2A66920"/>
    <w:lvl w:ilvl="0">
      <w:start w:val="5"/>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none"/>
      <w:lvlText w:val="4.5.1"/>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8" w15:restartNumberingAfterBreak="0">
    <w:nsid w:val="74DA18F7"/>
    <w:multiLevelType w:val="hybridMultilevel"/>
    <w:tmpl w:val="0344A68E"/>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49" w15:restartNumberingAfterBreak="0">
    <w:nsid w:val="75120BA6"/>
    <w:multiLevelType w:val="hybridMultilevel"/>
    <w:tmpl w:val="0A48BCBA"/>
    <w:lvl w:ilvl="0" w:tplc="FF867E0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5EB0BC4"/>
    <w:multiLevelType w:val="hybridMultilevel"/>
    <w:tmpl w:val="13864418"/>
    <w:lvl w:ilvl="0" w:tplc="04090003">
      <w:start w:val="1"/>
      <w:numFmt w:val="bullet"/>
      <w:lvlText w:val="o"/>
      <w:lvlJc w:val="left"/>
      <w:pPr>
        <w:tabs>
          <w:tab w:val="num" w:pos="3240"/>
        </w:tabs>
        <w:ind w:left="3240" w:hanging="360"/>
      </w:pPr>
      <w:rPr>
        <w:rFonts w:ascii="Courier New" w:hAnsi="Courier New" w:cs="Courier New" w:hint="default"/>
      </w:rPr>
    </w:lvl>
    <w:lvl w:ilvl="1" w:tplc="04090003">
      <w:start w:val="1"/>
      <w:numFmt w:val="bullet"/>
      <w:lvlText w:val="o"/>
      <w:lvlJc w:val="left"/>
      <w:pPr>
        <w:tabs>
          <w:tab w:val="num" w:pos="3960"/>
        </w:tabs>
        <w:ind w:left="3960" w:hanging="360"/>
      </w:pPr>
      <w:rPr>
        <w:rFonts w:ascii="Courier New" w:hAnsi="Courier New" w:cs="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51" w15:restartNumberingAfterBreak="0">
    <w:nsid w:val="77FE2C66"/>
    <w:multiLevelType w:val="multilevel"/>
    <w:tmpl w:val="A38EEF40"/>
    <w:styleLink w:val="Style1"/>
    <w:lvl w:ilvl="0">
      <w:start w:val="1"/>
      <w:numFmt w:val="decimal"/>
      <w:lvlText w:val="%1."/>
      <w:lvlJc w:val="left"/>
      <w:pPr>
        <w:tabs>
          <w:tab w:val="num" w:pos="1440"/>
        </w:tabs>
        <w:ind w:left="1440" w:hanging="360"/>
      </w:pPr>
      <w:rPr>
        <w:rFonts w:cs="Times New Roman"/>
      </w:rPr>
    </w:lvl>
    <w:lvl w:ilvl="1">
      <w:start w:val="1"/>
      <w:numFmt w:val="lowerLetter"/>
      <w:lvlText w:val="%2."/>
      <w:lvlJc w:val="left"/>
      <w:pPr>
        <w:tabs>
          <w:tab w:val="num" w:pos="2160"/>
        </w:tabs>
        <w:ind w:left="2160" w:hanging="360"/>
      </w:pPr>
      <w:rPr>
        <w:rFonts w:cs="Times New Roman"/>
      </w:rPr>
    </w:lvl>
    <w:lvl w:ilvl="2">
      <w:start w:val="1"/>
      <w:numFmt w:val="lowerRoman"/>
      <w:lvlText w:val="%3."/>
      <w:lvlJc w:val="right"/>
      <w:pPr>
        <w:tabs>
          <w:tab w:val="num" w:pos="2880"/>
        </w:tabs>
        <w:ind w:left="2880" w:hanging="180"/>
      </w:pPr>
      <w:rPr>
        <w:rFonts w:cs="Times New Roman"/>
      </w:rPr>
    </w:lvl>
    <w:lvl w:ilvl="3">
      <w:start w:val="1"/>
      <w:numFmt w:val="decimal"/>
      <w:lvlText w:val="%4."/>
      <w:lvlJc w:val="left"/>
      <w:pPr>
        <w:tabs>
          <w:tab w:val="num" w:pos="3600"/>
        </w:tabs>
        <w:ind w:left="3600" w:hanging="360"/>
      </w:pPr>
      <w:rPr>
        <w:rFonts w:cs="Times New Roman"/>
      </w:rPr>
    </w:lvl>
    <w:lvl w:ilvl="4">
      <w:start w:val="1"/>
      <w:numFmt w:val="lowerLetter"/>
      <w:lvlText w:val="%5."/>
      <w:lvlJc w:val="left"/>
      <w:pPr>
        <w:tabs>
          <w:tab w:val="num" w:pos="4320"/>
        </w:tabs>
        <w:ind w:left="4320" w:hanging="360"/>
      </w:pPr>
      <w:rPr>
        <w:rFonts w:cs="Times New Roman"/>
      </w:rPr>
    </w:lvl>
    <w:lvl w:ilvl="5">
      <w:start w:val="1"/>
      <w:numFmt w:val="lowerRoman"/>
      <w:lvlText w:val="%6."/>
      <w:lvlJc w:val="right"/>
      <w:pPr>
        <w:tabs>
          <w:tab w:val="num" w:pos="5040"/>
        </w:tabs>
        <w:ind w:left="5040" w:hanging="180"/>
      </w:pPr>
      <w:rPr>
        <w:rFonts w:cs="Times New Roman"/>
      </w:rPr>
    </w:lvl>
    <w:lvl w:ilvl="6">
      <w:start w:val="1"/>
      <w:numFmt w:val="decimal"/>
      <w:lvlText w:val="%7."/>
      <w:lvlJc w:val="left"/>
      <w:pPr>
        <w:tabs>
          <w:tab w:val="num" w:pos="5760"/>
        </w:tabs>
        <w:ind w:left="5760" w:hanging="360"/>
      </w:pPr>
      <w:rPr>
        <w:rFonts w:cs="Times New Roman"/>
      </w:rPr>
    </w:lvl>
    <w:lvl w:ilvl="7">
      <w:start w:val="1"/>
      <w:numFmt w:val="lowerLetter"/>
      <w:lvlText w:val="%8."/>
      <w:lvlJc w:val="left"/>
      <w:pPr>
        <w:tabs>
          <w:tab w:val="num" w:pos="6480"/>
        </w:tabs>
        <w:ind w:left="6480" w:hanging="360"/>
      </w:pPr>
      <w:rPr>
        <w:rFonts w:cs="Times New Roman"/>
      </w:rPr>
    </w:lvl>
    <w:lvl w:ilvl="8">
      <w:start w:val="1"/>
      <w:numFmt w:val="lowerRoman"/>
      <w:lvlText w:val="%9."/>
      <w:lvlJc w:val="right"/>
      <w:pPr>
        <w:tabs>
          <w:tab w:val="num" w:pos="7200"/>
        </w:tabs>
        <w:ind w:left="7200" w:hanging="180"/>
      </w:pPr>
      <w:rPr>
        <w:rFonts w:cs="Times New Roman"/>
      </w:rPr>
    </w:lvl>
  </w:abstractNum>
  <w:abstractNum w:abstractNumId="52" w15:restartNumberingAfterBreak="0">
    <w:nsid w:val="78C038F1"/>
    <w:multiLevelType w:val="multilevel"/>
    <w:tmpl w:val="5712C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8E535E6"/>
    <w:multiLevelType w:val="multilevel"/>
    <w:tmpl w:val="F81C1528"/>
    <w:lvl w:ilvl="0">
      <w:start w:val="5"/>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bullet"/>
      <w:lvlText w:val=""/>
      <w:lvlJc w:val="left"/>
      <w:pPr>
        <w:tabs>
          <w:tab w:val="num" w:pos="2160"/>
        </w:tabs>
        <w:ind w:left="2160" w:hanging="720"/>
      </w:pPr>
      <w:rPr>
        <w:rFonts w:ascii="Symbol" w:hAnsi="Symbol"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4" w15:restartNumberingAfterBreak="0">
    <w:nsid w:val="7A752220"/>
    <w:multiLevelType w:val="multilevel"/>
    <w:tmpl w:val="893C23AC"/>
    <w:lvl w:ilvl="0">
      <w:start w:val="5"/>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none"/>
      <w:lvlText w:val="4.5.2"/>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5" w15:restartNumberingAfterBreak="0">
    <w:nsid w:val="7BE84185"/>
    <w:multiLevelType w:val="multilevel"/>
    <w:tmpl w:val="9E9E96FA"/>
    <w:lvl w:ilvl="0">
      <w:start w:val="6"/>
      <w:numFmt w:val="decimal"/>
      <w:lvlText w:val="%1.0"/>
      <w:lvlJc w:val="left"/>
      <w:pPr>
        <w:tabs>
          <w:tab w:val="num" w:pos="720"/>
        </w:tabs>
        <w:ind w:left="720" w:hanging="720"/>
      </w:pPr>
      <w:rPr>
        <w:rFonts w:hint="default"/>
      </w:rPr>
    </w:lvl>
    <w:lvl w:ilvl="1">
      <w:start w:val="1"/>
      <w:numFmt w:val="decimal"/>
      <w:lvlText w:val="%1.%2"/>
      <w:lvlJc w:val="left"/>
      <w:pPr>
        <w:tabs>
          <w:tab w:val="num" w:pos="720"/>
        </w:tabs>
        <w:ind w:left="720" w:firstLine="0"/>
      </w:pPr>
      <w:rPr>
        <w:rFonts w:hint="default"/>
        <w:b w:val="0"/>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6" w15:restartNumberingAfterBreak="0">
    <w:nsid w:val="7D0A4AE2"/>
    <w:multiLevelType w:val="multilevel"/>
    <w:tmpl w:val="2A7E7604"/>
    <w:lvl w:ilvl="0">
      <w:start w:val="1"/>
      <w:numFmt w:val="bullet"/>
      <w:lvlText w:val=""/>
      <w:lvlJc w:val="left"/>
      <w:pPr>
        <w:tabs>
          <w:tab w:val="num" w:pos="2520"/>
        </w:tabs>
        <w:ind w:left="25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664"/>
        </w:tabs>
        <w:ind w:left="2664"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7E5B3EA0"/>
    <w:multiLevelType w:val="hybridMultilevel"/>
    <w:tmpl w:val="CF28ED34"/>
    <w:lvl w:ilvl="0" w:tplc="52A04BD8">
      <w:start w:val="1"/>
      <w:numFmt w:val="bullet"/>
      <w:lvlText w:val=""/>
      <w:lvlJc w:val="left"/>
      <w:pPr>
        <w:tabs>
          <w:tab w:val="num" w:pos="2376"/>
        </w:tabs>
        <w:ind w:left="2376" w:hanging="360"/>
      </w:pPr>
      <w:rPr>
        <w:rFonts w:ascii="Symbol" w:hAnsi="Symbol" w:hint="default"/>
      </w:rPr>
    </w:lvl>
    <w:lvl w:ilvl="1" w:tplc="04090001">
      <w:start w:val="1"/>
      <w:numFmt w:val="bullet"/>
      <w:lvlText w:val=""/>
      <w:lvlJc w:val="left"/>
      <w:pPr>
        <w:tabs>
          <w:tab w:val="num" w:pos="3240"/>
        </w:tabs>
        <w:ind w:left="3240" w:hanging="360"/>
      </w:pPr>
      <w:rPr>
        <w:rFonts w:ascii="Symbol" w:hAnsi="Symbol"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58" w15:restartNumberingAfterBreak="0">
    <w:nsid w:val="7F757947"/>
    <w:multiLevelType w:val="multilevel"/>
    <w:tmpl w:val="BBA08308"/>
    <w:lvl w:ilvl="0">
      <w:start w:val="1"/>
      <w:numFmt w:val="bullet"/>
      <w:lvlText w:val=""/>
      <w:lvlJc w:val="left"/>
      <w:pPr>
        <w:tabs>
          <w:tab w:val="num" w:pos="2520"/>
        </w:tabs>
        <w:ind w:left="2520" w:hanging="360"/>
      </w:pPr>
      <w:rPr>
        <w:rFonts w:ascii="Symbol" w:hAnsi="Symbol" w:hint="default"/>
      </w:rPr>
    </w:lvl>
    <w:lvl w:ilvl="1">
      <w:start w:val="2"/>
      <w:numFmt w:val="decimal"/>
      <w:lvlText w:val="%1.%2"/>
      <w:lvlJc w:val="left"/>
      <w:pPr>
        <w:tabs>
          <w:tab w:val="num" w:pos="3600"/>
        </w:tabs>
        <w:ind w:left="3600" w:hanging="720"/>
      </w:pPr>
      <w:rPr>
        <w:rFonts w:hint="default"/>
      </w:rPr>
    </w:lvl>
    <w:lvl w:ilvl="2">
      <w:start w:val="3"/>
      <w:numFmt w:val="decimal"/>
      <w:lvlText w:val="%1.%2.%3"/>
      <w:lvlJc w:val="left"/>
      <w:pPr>
        <w:tabs>
          <w:tab w:val="num" w:pos="4320"/>
        </w:tabs>
        <w:ind w:left="432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6840"/>
        </w:tabs>
        <w:ind w:left="684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8640"/>
        </w:tabs>
        <w:ind w:left="8640" w:hanging="1440"/>
      </w:pPr>
      <w:rPr>
        <w:rFonts w:hint="default"/>
      </w:rPr>
    </w:lvl>
    <w:lvl w:ilvl="8">
      <w:start w:val="1"/>
      <w:numFmt w:val="decimal"/>
      <w:lvlText w:val="%1.%2.%3.%4.%5.%6.%7.%8.%9"/>
      <w:lvlJc w:val="left"/>
      <w:pPr>
        <w:tabs>
          <w:tab w:val="num" w:pos="9720"/>
        </w:tabs>
        <w:ind w:left="9720" w:hanging="1800"/>
      </w:pPr>
      <w:rPr>
        <w:rFonts w:hint="default"/>
      </w:rPr>
    </w:lvl>
  </w:abstractNum>
  <w:num w:numId="1" w16cid:durableId="1586959117">
    <w:abstractNumId w:val="10"/>
  </w:num>
  <w:num w:numId="2" w16cid:durableId="1862619653">
    <w:abstractNumId w:val="6"/>
  </w:num>
  <w:num w:numId="3" w16cid:durableId="365452924">
    <w:abstractNumId w:val="28"/>
  </w:num>
  <w:num w:numId="4" w16cid:durableId="1292905102">
    <w:abstractNumId w:val="56"/>
  </w:num>
  <w:num w:numId="5" w16cid:durableId="1372606811">
    <w:abstractNumId w:val="20"/>
  </w:num>
  <w:num w:numId="6" w16cid:durableId="1669942614">
    <w:abstractNumId w:val="22"/>
  </w:num>
  <w:num w:numId="7" w16cid:durableId="1244338757">
    <w:abstractNumId w:val="33"/>
  </w:num>
  <w:num w:numId="8" w16cid:durableId="832650103">
    <w:abstractNumId w:val="16"/>
  </w:num>
  <w:num w:numId="9" w16cid:durableId="1152409902">
    <w:abstractNumId w:val="47"/>
  </w:num>
  <w:num w:numId="10" w16cid:durableId="1439836540">
    <w:abstractNumId w:val="54"/>
  </w:num>
  <w:num w:numId="11" w16cid:durableId="1734620024">
    <w:abstractNumId w:val="13"/>
  </w:num>
  <w:num w:numId="12" w16cid:durableId="1133207034">
    <w:abstractNumId w:val="8"/>
  </w:num>
  <w:num w:numId="13" w16cid:durableId="215897580">
    <w:abstractNumId w:val="55"/>
  </w:num>
  <w:num w:numId="14" w16cid:durableId="965769518">
    <w:abstractNumId w:val="34"/>
  </w:num>
  <w:num w:numId="15" w16cid:durableId="1428235238">
    <w:abstractNumId w:val="18"/>
  </w:num>
  <w:num w:numId="16" w16cid:durableId="1384598801">
    <w:abstractNumId w:val="30"/>
  </w:num>
  <w:num w:numId="17" w16cid:durableId="1430389709">
    <w:abstractNumId w:val="17"/>
  </w:num>
  <w:num w:numId="18" w16cid:durableId="2124957849">
    <w:abstractNumId w:val="9"/>
  </w:num>
  <w:num w:numId="19" w16cid:durableId="329916101">
    <w:abstractNumId w:val="27"/>
  </w:num>
  <w:num w:numId="20" w16cid:durableId="175312354">
    <w:abstractNumId w:val="39"/>
  </w:num>
  <w:num w:numId="21" w16cid:durableId="1203782069">
    <w:abstractNumId w:val="0"/>
    <w:lvlOverride w:ilvl="0">
      <w:lvl w:ilvl="0">
        <w:numFmt w:val="bullet"/>
        <w:lvlText w:val=""/>
        <w:legacy w:legacy="1" w:legacySpace="0" w:legacyIndent="360"/>
        <w:lvlJc w:val="left"/>
        <w:pPr>
          <w:ind w:left="0" w:firstLine="0"/>
        </w:pPr>
        <w:rPr>
          <w:rFonts w:ascii="Symbol" w:hAnsi="Symbol" w:hint="default"/>
        </w:rPr>
      </w:lvl>
    </w:lvlOverride>
  </w:num>
  <w:num w:numId="22" w16cid:durableId="211160652">
    <w:abstractNumId w:val="57"/>
  </w:num>
  <w:num w:numId="23" w16cid:durableId="784544742">
    <w:abstractNumId w:val="1"/>
  </w:num>
  <w:num w:numId="24" w16cid:durableId="604726470">
    <w:abstractNumId w:val="46"/>
  </w:num>
  <w:num w:numId="25" w16cid:durableId="1846894969">
    <w:abstractNumId w:val="58"/>
  </w:num>
  <w:num w:numId="26" w16cid:durableId="1029649125">
    <w:abstractNumId w:val="14"/>
  </w:num>
  <w:num w:numId="27" w16cid:durableId="1668365542">
    <w:abstractNumId w:val="12"/>
  </w:num>
  <w:num w:numId="28" w16cid:durableId="1943611142">
    <w:abstractNumId w:val="48"/>
  </w:num>
  <w:num w:numId="29" w16cid:durableId="2088920873">
    <w:abstractNumId w:val="7"/>
  </w:num>
  <w:num w:numId="30" w16cid:durableId="943073095">
    <w:abstractNumId w:val="32"/>
  </w:num>
  <w:num w:numId="31" w16cid:durableId="777219670">
    <w:abstractNumId w:val="49"/>
  </w:num>
  <w:num w:numId="32" w16cid:durableId="416370509">
    <w:abstractNumId w:val="23"/>
  </w:num>
  <w:num w:numId="33" w16cid:durableId="217593580">
    <w:abstractNumId w:val="43"/>
  </w:num>
  <w:num w:numId="34" w16cid:durableId="2024478736">
    <w:abstractNumId w:val="53"/>
  </w:num>
  <w:num w:numId="35" w16cid:durableId="850224708">
    <w:abstractNumId w:val="41"/>
  </w:num>
  <w:num w:numId="36" w16cid:durableId="1733305622">
    <w:abstractNumId w:val="15"/>
  </w:num>
  <w:num w:numId="37" w16cid:durableId="1605570505">
    <w:abstractNumId w:val="37"/>
  </w:num>
  <w:num w:numId="38" w16cid:durableId="641498326">
    <w:abstractNumId w:val="25"/>
  </w:num>
  <w:num w:numId="39" w16cid:durableId="616714020">
    <w:abstractNumId w:val="38"/>
  </w:num>
  <w:num w:numId="40" w16cid:durableId="548109254">
    <w:abstractNumId w:val="49"/>
  </w:num>
  <w:num w:numId="41" w16cid:durableId="667094276">
    <w:abstractNumId w:val="3"/>
  </w:num>
  <w:num w:numId="42" w16cid:durableId="1958946535">
    <w:abstractNumId w:val="21"/>
  </w:num>
  <w:num w:numId="43" w16cid:durableId="25833144">
    <w:abstractNumId w:val="5"/>
  </w:num>
  <w:num w:numId="44" w16cid:durableId="1307777276">
    <w:abstractNumId w:val="42"/>
  </w:num>
  <w:num w:numId="45" w16cid:durableId="661935360">
    <w:abstractNumId w:val="29"/>
  </w:num>
  <w:num w:numId="46" w16cid:durableId="683552501">
    <w:abstractNumId w:val="24"/>
  </w:num>
  <w:num w:numId="47" w16cid:durableId="1725368064">
    <w:abstractNumId w:val="51"/>
  </w:num>
  <w:num w:numId="48" w16cid:durableId="631909069">
    <w:abstractNumId w:val="36"/>
  </w:num>
  <w:num w:numId="49" w16cid:durableId="423770646">
    <w:abstractNumId w:val="50"/>
  </w:num>
  <w:num w:numId="50" w16cid:durableId="765614205">
    <w:abstractNumId w:val="44"/>
  </w:num>
  <w:num w:numId="51" w16cid:durableId="310255518">
    <w:abstractNumId w:val="26"/>
  </w:num>
  <w:num w:numId="52" w16cid:durableId="416173614">
    <w:abstractNumId w:val="11"/>
  </w:num>
  <w:num w:numId="53" w16cid:durableId="583685442">
    <w:abstractNumId w:val="2"/>
  </w:num>
  <w:num w:numId="54" w16cid:durableId="461390549">
    <w:abstractNumId w:val="4"/>
  </w:num>
  <w:num w:numId="55" w16cid:durableId="1216088387">
    <w:abstractNumId w:val="40"/>
  </w:num>
  <w:num w:numId="56" w16cid:durableId="1139029596">
    <w:abstractNumId w:val="1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2127774865">
    <w:abstractNumId w:val="45"/>
  </w:num>
  <w:num w:numId="58" w16cid:durableId="1076825192">
    <w:abstractNumId w:val="35"/>
  </w:num>
  <w:num w:numId="59" w16cid:durableId="265769473">
    <w:abstractNumId w:val="19"/>
  </w:num>
  <w:num w:numId="60" w16cid:durableId="421725881">
    <w:abstractNumId w:val="52"/>
  </w:num>
  <w:num w:numId="61" w16cid:durableId="1846747454">
    <w:abstractNumId w:val="31"/>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Chersich">
    <w15:presenceInfo w15:providerId="AD" w15:userId="S::mchersich@wrhi.ac.za::716258a3-40f5-4fc5-b458-ff77062d02ab"/>
  </w15:person>
  <w15:person w15:author="Craig Parker">
    <w15:presenceInfo w15:providerId="AD" w15:userId="S::cparker@wrhi.ac.za::19165e5f-e0a1-47d4-a6ad-d22b768482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87"/>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yMTc3tDAwMbM0NDdX0lEKTi0uzszPAykwrgUAndVW7CwAAAA="/>
  </w:docVars>
  <w:rsids>
    <w:rsidRoot w:val="00942689"/>
    <w:rsid w:val="0000223D"/>
    <w:rsid w:val="000029D3"/>
    <w:rsid w:val="00003B91"/>
    <w:rsid w:val="00004D28"/>
    <w:rsid w:val="00006B7C"/>
    <w:rsid w:val="000106F4"/>
    <w:rsid w:val="0001113F"/>
    <w:rsid w:val="00013403"/>
    <w:rsid w:val="00014B84"/>
    <w:rsid w:val="00015177"/>
    <w:rsid w:val="00016245"/>
    <w:rsid w:val="0001679D"/>
    <w:rsid w:val="00016C01"/>
    <w:rsid w:val="00017CFE"/>
    <w:rsid w:val="000200E3"/>
    <w:rsid w:val="00021E7D"/>
    <w:rsid w:val="00022A69"/>
    <w:rsid w:val="00025E0A"/>
    <w:rsid w:val="00030194"/>
    <w:rsid w:val="000306DA"/>
    <w:rsid w:val="00030D04"/>
    <w:rsid w:val="00031B97"/>
    <w:rsid w:val="00033439"/>
    <w:rsid w:val="00034290"/>
    <w:rsid w:val="0003651A"/>
    <w:rsid w:val="00036833"/>
    <w:rsid w:val="00037514"/>
    <w:rsid w:val="00042110"/>
    <w:rsid w:val="00042C74"/>
    <w:rsid w:val="000462D0"/>
    <w:rsid w:val="00046A3E"/>
    <w:rsid w:val="00046CB6"/>
    <w:rsid w:val="0005011A"/>
    <w:rsid w:val="000514F1"/>
    <w:rsid w:val="000518CC"/>
    <w:rsid w:val="00052EAF"/>
    <w:rsid w:val="00053048"/>
    <w:rsid w:val="000547B6"/>
    <w:rsid w:val="00055783"/>
    <w:rsid w:val="00055CF1"/>
    <w:rsid w:val="00055EE2"/>
    <w:rsid w:val="000579AC"/>
    <w:rsid w:val="000605AC"/>
    <w:rsid w:val="000610F9"/>
    <w:rsid w:val="00061603"/>
    <w:rsid w:val="0006287A"/>
    <w:rsid w:val="00063094"/>
    <w:rsid w:val="00067655"/>
    <w:rsid w:val="000700D7"/>
    <w:rsid w:val="000709CA"/>
    <w:rsid w:val="00071624"/>
    <w:rsid w:val="00071CCE"/>
    <w:rsid w:val="00072A29"/>
    <w:rsid w:val="00072AF4"/>
    <w:rsid w:val="00072D4F"/>
    <w:rsid w:val="0007333F"/>
    <w:rsid w:val="000753DF"/>
    <w:rsid w:val="000779B3"/>
    <w:rsid w:val="000810FF"/>
    <w:rsid w:val="00082871"/>
    <w:rsid w:val="000829B8"/>
    <w:rsid w:val="00083E08"/>
    <w:rsid w:val="0008465E"/>
    <w:rsid w:val="00085D73"/>
    <w:rsid w:val="0008716D"/>
    <w:rsid w:val="000879CB"/>
    <w:rsid w:val="000906E8"/>
    <w:rsid w:val="00091148"/>
    <w:rsid w:val="00095112"/>
    <w:rsid w:val="000969F7"/>
    <w:rsid w:val="000A085F"/>
    <w:rsid w:val="000A17B3"/>
    <w:rsid w:val="000A4CDA"/>
    <w:rsid w:val="000A6C73"/>
    <w:rsid w:val="000A7F19"/>
    <w:rsid w:val="000B0F60"/>
    <w:rsid w:val="000B2517"/>
    <w:rsid w:val="000B34B2"/>
    <w:rsid w:val="000B38A0"/>
    <w:rsid w:val="000B39D5"/>
    <w:rsid w:val="000B4325"/>
    <w:rsid w:val="000B45FA"/>
    <w:rsid w:val="000C1882"/>
    <w:rsid w:val="000C3F44"/>
    <w:rsid w:val="000C726D"/>
    <w:rsid w:val="000C76B5"/>
    <w:rsid w:val="000D22CC"/>
    <w:rsid w:val="000D24D1"/>
    <w:rsid w:val="000D2730"/>
    <w:rsid w:val="000D34DD"/>
    <w:rsid w:val="000D3E74"/>
    <w:rsid w:val="000D5390"/>
    <w:rsid w:val="000E2F80"/>
    <w:rsid w:val="000E45C0"/>
    <w:rsid w:val="000E4FD5"/>
    <w:rsid w:val="000E5549"/>
    <w:rsid w:val="000E6103"/>
    <w:rsid w:val="000E7417"/>
    <w:rsid w:val="000F0A42"/>
    <w:rsid w:val="000F2505"/>
    <w:rsid w:val="000F4EBF"/>
    <w:rsid w:val="000F536B"/>
    <w:rsid w:val="000F6E8F"/>
    <w:rsid w:val="000F79E9"/>
    <w:rsid w:val="0010202E"/>
    <w:rsid w:val="001024ED"/>
    <w:rsid w:val="001035BE"/>
    <w:rsid w:val="00103619"/>
    <w:rsid w:val="00110897"/>
    <w:rsid w:val="00113E10"/>
    <w:rsid w:val="00114207"/>
    <w:rsid w:val="00114E3D"/>
    <w:rsid w:val="0011661C"/>
    <w:rsid w:val="00116B14"/>
    <w:rsid w:val="0011707F"/>
    <w:rsid w:val="00122B04"/>
    <w:rsid w:val="00123E84"/>
    <w:rsid w:val="00123FC0"/>
    <w:rsid w:val="0012488D"/>
    <w:rsid w:val="001269AD"/>
    <w:rsid w:val="001279D8"/>
    <w:rsid w:val="00133066"/>
    <w:rsid w:val="0013372C"/>
    <w:rsid w:val="00141FDF"/>
    <w:rsid w:val="0014212F"/>
    <w:rsid w:val="00143103"/>
    <w:rsid w:val="001438FC"/>
    <w:rsid w:val="00146266"/>
    <w:rsid w:val="001472E1"/>
    <w:rsid w:val="00152EFC"/>
    <w:rsid w:val="00154093"/>
    <w:rsid w:val="00156030"/>
    <w:rsid w:val="00157661"/>
    <w:rsid w:val="0016272D"/>
    <w:rsid w:val="0016474F"/>
    <w:rsid w:val="00166E37"/>
    <w:rsid w:val="00167646"/>
    <w:rsid w:val="00170BB7"/>
    <w:rsid w:val="00171DDA"/>
    <w:rsid w:val="00171E4E"/>
    <w:rsid w:val="00180D59"/>
    <w:rsid w:val="00181FE0"/>
    <w:rsid w:val="001855AA"/>
    <w:rsid w:val="00185FA9"/>
    <w:rsid w:val="00187304"/>
    <w:rsid w:val="0018774F"/>
    <w:rsid w:val="00191948"/>
    <w:rsid w:val="00191F96"/>
    <w:rsid w:val="001947F3"/>
    <w:rsid w:val="001962DF"/>
    <w:rsid w:val="00197823"/>
    <w:rsid w:val="001A0B4B"/>
    <w:rsid w:val="001A1CC9"/>
    <w:rsid w:val="001A36ED"/>
    <w:rsid w:val="001A4721"/>
    <w:rsid w:val="001A5896"/>
    <w:rsid w:val="001A683E"/>
    <w:rsid w:val="001A6EB3"/>
    <w:rsid w:val="001B057E"/>
    <w:rsid w:val="001B2586"/>
    <w:rsid w:val="001B401A"/>
    <w:rsid w:val="001B56F8"/>
    <w:rsid w:val="001B68E8"/>
    <w:rsid w:val="001B7A21"/>
    <w:rsid w:val="001C0BAA"/>
    <w:rsid w:val="001C0C38"/>
    <w:rsid w:val="001C0CC2"/>
    <w:rsid w:val="001C0E01"/>
    <w:rsid w:val="001C1E08"/>
    <w:rsid w:val="001C1E47"/>
    <w:rsid w:val="001C3B0D"/>
    <w:rsid w:val="001C547C"/>
    <w:rsid w:val="001C65C7"/>
    <w:rsid w:val="001D0001"/>
    <w:rsid w:val="001D0F82"/>
    <w:rsid w:val="001D1E85"/>
    <w:rsid w:val="001D33EF"/>
    <w:rsid w:val="001D3F6A"/>
    <w:rsid w:val="001D453E"/>
    <w:rsid w:val="001D4A27"/>
    <w:rsid w:val="001D6118"/>
    <w:rsid w:val="001D63F9"/>
    <w:rsid w:val="001D772B"/>
    <w:rsid w:val="001E039D"/>
    <w:rsid w:val="001E171E"/>
    <w:rsid w:val="001E235F"/>
    <w:rsid w:val="001E2F2B"/>
    <w:rsid w:val="001E3D59"/>
    <w:rsid w:val="001E582D"/>
    <w:rsid w:val="001E6DB3"/>
    <w:rsid w:val="001E76FC"/>
    <w:rsid w:val="001F14E1"/>
    <w:rsid w:val="001F27F7"/>
    <w:rsid w:val="001F4167"/>
    <w:rsid w:val="001F4869"/>
    <w:rsid w:val="001F5D0E"/>
    <w:rsid w:val="001F6020"/>
    <w:rsid w:val="001F6518"/>
    <w:rsid w:val="001F67E3"/>
    <w:rsid w:val="001F77B5"/>
    <w:rsid w:val="00201173"/>
    <w:rsid w:val="00201FBF"/>
    <w:rsid w:val="00202D70"/>
    <w:rsid w:val="002033B6"/>
    <w:rsid w:val="00210FD1"/>
    <w:rsid w:val="00212D16"/>
    <w:rsid w:val="002139DC"/>
    <w:rsid w:val="00213BB4"/>
    <w:rsid w:val="0021558C"/>
    <w:rsid w:val="00217B87"/>
    <w:rsid w:val="00226390"/>
    <w:rsid w:val="0023091B"/>
    <w:rsid w:val="0023156A"/>
    <w:rsid w:val="0023255E"/>
    <w:rsid w:val="00232A4B"/>
    <w:rsid w:val="0023397D"/>
    <w:rsid w:val="00237FF9"/>
    <w:rsid w:val="002400C4"/>
    <w:rsid w:val="00240BCE"/>
    <w:rsid w:val="00241E91"/>
    <w:rsid w:val="002446F1"/>
    <w:rsid w:val="0024546E"/>
    <w:rsid w:val="002466A6"/>
    <w:rsid w:val="00252E2F"/>
    <w:rsid w:val="0025367C"/>
    <w:rsid w:val="00254AC9"/>
    <w:rsid w:val="00255917"/>
    <w:rsid w:val="00256102"/>
    <w:rsid w:val="002601DD"/>
    <w:rsid w:val="00260D7E"/>
    <w:rsid w:val="00260D81"/>
    <w:rsid w:val="00260EE2"/>
    <w:rsid w:val="00261522"/>
    <w:rsid w:val="002616FF"/>
    <w:rsid w:val="0026248A"/>
    <w:rsid w:val="00264664"/>
    <w:rsid w:val="00266035"/>
    <w:rsid w:val="00266EF5"/>
    <w:rsid w:val="00267794"/>
    <w:rsid w:val="00270FD2"/>
    <w:rsid w:val="0027393C"/>
    <w:rsid w:val="00273BCE"/>
    <w:rsid w:val="00274D92"/>
    <w:rsid w:val="00275FCE"/>
    <w:rsid w:val="00280102"/>
    <w:rsid w:val="002813AE"/>
    <w:rsid w:val="002821EA"/>
    <w:rsid w:val="00283665"/>
    <w:rsid w:val="00284437"/>
    <w:rsid w:val="0028560C"/>
    <w:rsid w:val="00285B3C"/>
    <w:rsid w:val="00285DA1"/>
    <w:rsid w:val="00285EBB"/>
    <w:rsid w:val="002865B8"/>
    <w:rsid w:val="0028785E"/>
    <w:rsid w:val="00290EB8"/>
    <w:rsid w:val="0029228E"/>
    <w:rsid w:val="00293B8C"/>
    <w:rsid w:val="002946F8"/>
    <w:rsid w:val="00296073"/>
    <w:rsid w:val="002962F7"/>
    <w:rsid w:val="002A15EC"/>
    <w:rsid w:val="002A1ED1"/>
    <w:rsid w:val="002A2EDE"/>
    <w:rsid w:val="002A41CF"/>
    <w:rsid w:val="002A5336"/>
    <w:rsid w:val="002A5C36"/>
    <w:rsid w:val="002A62FC"/>
    <w:rsid w:val="002A7C9C"/>
    <w:rsid w:val="002A7E3F"/>
    <w:rsid w:val="002B1CFF"/>
    <w:rsid w:val="002B27B1"/>
    <w:rsid w:val="002B3CAB"/>
    <w:rsid w:val="002B41F8"/>
    <w:rsid w:val="002B73B9"/>
    <w:rsid w:val="002C10BD"/>
    <w:rsid w:val="002C2F90"/>
    <w:rsid w:val="002C52E3"/>
    <w:rsid w:val="002C6506"/>
    <w:rsid w:val="002C7699"/>
    <w:rsid w:val="002D2C84"/>
    <w:rsid w:val="002D3560"/>
    <w:rsid w:val="002D3EA1"/>
    <w:rsid w:val="002D609F"/>
    <w:rsid w:val="002E00E0"/>
    <w:rsid w:val="002E0AEE"/>
    <w:rsid w:val="002E4DBD"/>
    <w:rsid w:val="002E5488"/>
    <w:rsid w:val="002E66B1"/>
    <w:rsid w:val="002E7CC6"/>
    <w:rsid w:val="002E7ED3"/>
    <w:rsid w:val="002F1EA2"/>
    <w:rsid w:val="002F248D"/>
    <w:rsid w:val="002F4F52"/>
    <w:rsid w:val="002F56B4"/>
    <w:rsid w:val="002F56CD"/>
    <w:rsid w:val="002F6EC2"/>
    <w:rsid w:val="0030479A"/>
    <w:rsid w:val="00305006"/>
    <w:rsid w:val="00306052"/>
    <w:rsid w:val="00314316"/>
    <w:rsid w:val="00315B22"/>
    <w:rsid w:val="00315FD9"/>
    <w:rsid w:val="003162D4"/>
    <w:rsid w:val="003164E2"/>
    <w:rsid w:val="003165F8"/>
    <w:rsid w:val="0032073D"/>
    <w:rsid w:val="00320C46"/>
    <w:rsid w:val="00321893"/>
    <w:rsid w:val="00321C69"/>
    <w:rsid w:val="0032441C"/>
    <w:rsid w:val="003249EA"/>
    <w:rsid w:val="00324AC0"/>
    <w:rsid w:val="00324E1F"/>
    <w:rsid w:val="003277C5"/>
    <w:rsid w:val="003305A8"/>
    <w:rsid w:val="00330AA6"/>
    <w:rsid w:val="00333109"/>
    <w:rsid w:val="00335395"/>
    <w:rsid w:val="00336632"/>
    <w:rsid w:val="00337237"/>
    <w:rsid w:val="00342E7D"/>
    <w:rsid w:val="00342E81"/>
    <w:rsid w:val="00342E97"/>
    <w:rsid w:val="00344E71"/>
    <w:rsid w:val="00344EF6"/>
    <w:rsid w:val="00347F46"/>
    <w:rsid w:val="00347FCB"/>
    <w:rsid w:val="0035025C"/>
    <w:rsid w:val="003504B2"/>
    <w:rsid w:val="00350D34"/>
    <w:rsid w:val="00351A2A"/>
    <w:rsid w:val="003557BF"/>
    <w:rsid w:val="00357223"/>
    <w:rsid w:val="0035766A"/>
    <w:rsid w:val="0036021E"/>
    <w:rsid w:val="00360369"/>
    <w:rsid w:val="0036218F"/>
    <w:rsid w:val="0036357C"/>
    <w:rsid w:val="00365655"/>
    <w:rsid w:val="0036713B"/>
    <w:rsid w:val="0036726C"/>
    <w:rsid w:val="00367616"/>
    <w:rsid w:val="00372344"/>
    <w:rsid w:val="00373FB3"/>
    <w:rsid w:val="00373FEE"/>
    <w:rsid w:val="003762D8"/>
    <w:rsid w:val="00376A32"/>
    <w:rsid w:val="00377D77"/>
    <w:rsid w:val="0038049B"/>
    <w:rsid w:val="0038073A"/>
    <w:rsid w:val="0038136C"/>
    <w:rsid w:val="0038420A"/>
    <w:rsid w:val="00390305"/>
    <w:rsid w:val="003926E9"/>
    <w:rsid w:val="00393809"/>
    <w:rsid w:val="0039394D"/>
    <w:rsid w:val="00393F0E"/>
    <w:rsid w:val="003A05AA"/>
    <w:rsid w:val="003A1336"/>
    <w:rsid w:val="003A3082"/>
    <w:rsid w:val="003A3325"/>
    <w:rsid w:val="003A432C"/>
    <w:rsid w:val="003A497C"/>
    <w:rsid w:val="003A7495"/>
    <w:rsid w:val="003A7754"/>
    <w:rsid w:val="003C0BE8"/>
    <w:rsid w:val="003C16DE"/>
    <w:rsid w:val="003C447D"/>
    <w:rsid w:val="003C595F"/>
    <w:rsid w:val="003C710C"/>
    <w:rsid w:val="003C7265"/>
    <w:rsid w:val="003D0D0D"/>
    <w:rsid w:val="003D186F"/>
    <w:rsid w:val="003E0BDD"/>
    <w:rsid w:val="003E0E27"/>
    <w:rsid w:val="003E1C00"/>
    <w:rsid w:val="003E3B97"/>
    <w:rsid w:val="003E3FD0"/>
    <w:rsid w:val="003E6E42"/>
    <w:rsid w:val="003E78C0"/>
    <w:rsid w:val="003E7D5F"/>
    <w:rsid w:val="003F044D"/>
    <w:rsid w:val="003F12A2"/>
    <w:rsid w:val="003F700F"/>
    <w:rsid w:val="003F78BD"/>
    <w:rsid w:val="00402CE3"/>
    <w:rsid w:val="00403123"/>
    <w:rsid w:val="00404F29"/>
    <w:rsid w:val="00405100"/>
    <w:rsid w:val="00405AE1"/>
    <w:rsid w:val="00410941"/>
    <w:rsid w:val="00416C79"/>
    <w:rsid w:val="00417A3B"/>
    <w:rsid w:val="00420422"/>
    <w:rsid w:val="00420C37"/>
    <w:rsid w:val="00422006"/>
    <w:rsid w:val="0042455C"/>
    <w:rsid w:val="004302BB"/>
    <w:rsid w:val="00433E8E"/>
    <w:rsid w:val="004347B8"/>
    <w:rsid w:val="004456D5"/>
    <w:rsid w:val="00447CED"/>
    <w:rsid w:val="00450F9D"/>
    <w:rsid w:val="004521A7"/>
    <w:rsid w:val="0045616D"/>
    <w:rsid w:val="00456C2F"/>
    <w:rsid w:val="0046083B"/>
    <w:rsid w:val="00460FC3"/>
    <w:rsid w:val="00461385"/>
    <w:rsid w:val="004615F2"/>
    <w:rsid w:val="004625D8"/>
    <w:rsid w:val="0046680E"/>
    <w:rsid w:val="00467529"/>
    <w:rsid w:val="00476926"/>
    <w:rsid w:val="004769E2"/>
    <w:rsid w:val="0047773C"/>
    <w:rsid w:val="004809EB"/>
    <w:rsid w:val="00482BCB"/>
    <w:rsid w:val="00487DEA"/>
    <w:rsid w:val="0049000C"/>
    <w:rsid w:val="00490806"/>
    <w:rsid w:val="00494940"/>
    <w:rsid w:val="00494DE6"/>
    <w:rsid w:val="00494EA4"/>
    <w:rsid w:val="0049692B"/>
    <w:rsid w:val="00497AC7"/>
    <w:rsid w:val="004A1CCF"/>
    <w:rsid w:val="004A58A9"/>
    <w:rsid w:val="004A6D36"/>
    <w:rsid w:val="004A770B"/>
    <w:rsid w:val="004B0BDF"/>
    <w:rsid w:val="004B1244"/>
    <w:rsid w:val="004B15A5"/>
    <w:rsid w:val="004B1686"/>
    <w:rsid w:val="004B169C"/>
    <w:rsid w:val="004B3931"/>
    <w:rsid w:val="004B5B49"/>
    <w:rsid w:val="004B5D24"/>
    <w:rsid w:val="004C0AD7"/>
    <w:rsid w:val="004C164D"/>
    <w:rsid w:val="004C1A50"/>
    <w:rsid w:val="004C3436"/>
    <w:rsid w:val="004C412D"/>
    <w:rsid w:val="004C4CC3"/>
    <w:rsid w:val="004D0D8A"/>
    <w:rsid w:val="004D4FD8"/>
    <w:rsid w:val="004D61C6"/>
    <w:rsid w:val="004D64EB"/>
    <w:rsid w:val="004D6FC0"/>
    <w:rsid w:val="004E11FE"/>
    <w:rsid w:val="004E2989"/>
    <w:rsid w:val="004E5445"/>
    <w:rsid w:val="004F129C"/>
    <w:rsid w:val="004F4243"/>
    <w:rsid w:val="004F4DA1"/>
    <w:rsid w:val="004F567C"/>
    <w:rsid w:val="004F572F"/>
    <w:rsid w:val="004F7086"/>
    <w:rsid w:val="005021FA"/>
    <w:rsid w:val="005022A5"/>
    <w:rsid w:val="005065D9"/>
    <w:rsid w:val="00506B2E"/>
    <w:rsid w:val="00507FF1"/>
    <w:rsid w:val="00510E20"/>
    <w:rsid w:val="005123E3"/>
    <w:rsid w:val="005127AF"/>
    <w:rsid w:val="00512D98"/>
    <w:rsid w:val="00513927"/>
    <w:rsid w:val="0051594B"/>
    <w:rsid w:val="00516181"/>
    <w:rsid w:val="00517663"/>
    <w:rsid w:val="00517AFD"/>
    <w:rsid w:val="005205DA"/>
    <w:rsid w:val="00520AD0"/>
    <w:rsid w:val="00524808"/>
    <w:rsid w:val="005262BA"/>
    <w:rsid w:val="00527222"/>
    <w:rsid w:val="0052746D"/>
    <w:rsid w:val="00527CD7"/>
    <w:rsid w:val="00531015"/>
    <w:rsid w:val="00532390"/>
    <w:rsid w:val="00532F7D"/>
    <w:rsid w:val="0053387D"/>
    <w:rsid w:val="00533ED8"/>
    <w:rsid w:val="005343AC"/>
    <w:rsid w:val="005347C5"/>
    <w:rsid w:val="0053491B"/>
    <w:rsid w:val="00534A4A"/>
    <w:rsid w:val="00535DF8"/>
    <w:rsid w:val="0053682C"/>
    <w:rsid w:val="00536861"/>
    <w:rsid w:val="0053745E"/>
    <w:rsid w:val="0053751D"/>
    <w:rsid w:val="00537FE3"/>
    <w:rsid w:val="00540700"/>
    <w:rsid w:val="0054089B"/>
    <w:rsid w:val="00542814"/>
    <w:rsid w:val="00544917"/>
    <w:rsid w:val="00544BBF"/>
    <w:rsid w:val="00547357"/>
    <w:rsid w:val="005546BC"/>
    <w:rsid w:val="00554C68"/>
    <w:rsid w:val="005556F8"/>
    <w:rsid w:val="00561C67"/>
    <w:rsid w:val="00561FF2"/>
    <w:rsid w:val="00562038"/>
    <w:rsid w:val="00562CEF"/>
    <w:rsid w:val="0056444F"/>
    <w:rsid w:val="00564CD4"/>
    <w:rsid w:val="00566262"/>
    <w:rsid w:val="00566D7B"/>
    <w:rsid w:val="00570397"/>
    <w:rsid w:val="00570C81"/>
    <w:rsid w:val="005717D9"/>
    <w:rsid w:val="00572EE0"/>
    <w:rsid w:val="005733A4"/>
    <w:rsid w:val="00573716"/>
    <w:rsid w:val="00575639"/>
    <w:rsid w:val="00576653"/>
    <w:rsid w:val="005770CD"/>
    <w:rsid w:val="00577C2C"/>
    <w:rsid w:val="00583223"/>
    <w:rsid w:val="0058334A"/>
    <w:rsid w:val="005833D5"/>
    <w:rsid w:val="005857D5"/>
    <w:rsid w:val="00585C53"/>
    <w:rsid w:val="00585CEE"/>
    <w:rsid w:val="005870A0"/>
    <w:rsid w:val="005874E7"/>
    <w:rsid w:val="005900D7"/>
    <w:rsid w:val="00592B73"/>
    <w:rsid w:val="00593ADE"/>
    <w:rsid w:val="00594ED9"/>
    <w:rsid w:val="00595EFC"/>
    <w:rsid w:val="00596A81"/>
    <w:rsid w:val="005A206D"/>
    <w:rsid w:val="005A27AF"/>
    <w:rsid w:val="005A2AAF"/>
    <w:rsid w:val="005A3CE3"/>
    <w:rsid w:val="005A420E"/>
    <w:rsid w:val="005A5F15"/>
    <w:rsid w:val="005A6F16"/>
    <w:rsid w:val="005A78F6"/>
    <w:rsid w:val="005B05C0"/>
    <w:rsid w:val="005B2741"/>
    <w:rsid w:val="005B4590"/>
    <w:rsid w:val="005B4C1F"/>
    <w:rsid w:val="005B693F"/>
    <w:rsid w:val="005B6DF8"/>
    <w:rsid w:val="005B77A8"/>
    <w:rsid w:val="005C0CB3"/>
    <w:rsid w:val="005C27C5"/>
    <w:rsid w:val="005C2B51"/>
    <w:rsid w:val="005C5C4F"/>
    <w:rsid w:val="005C6D00"/>
    <w:rsid w:val="005C78EE"/>
    <w:rsid w:val="005D30C2"/>
    <w:rsid w:val="005D35FA"/>
    <w:rsid w:val="005D3ECB"/>
    <w:rsid w:val="005D4058"/>
    <w:rsid w:val="005D519E"/>
    <w:rsid w:val="005D5F2C"/>
    <w:rsid w:val="005D7781"/>
    <w:rsid w:val="005E24D2"/>
    <w:rsid w:val="005E4A77"/>
    <w:rsid w:val="005E54C9"/>
    <w:rsid w:val="005F132E"/>
    <w:rsid w:val="005F2663"/>
    <w:rsid w:val="005F46D1"/>
    <w:rsid w:val="005F572F"/>
    <w:rsid w:val="005F65A2"/>
    <w:rsid w:val="005F6B24"/>
    <w:rsid w:val="00600AFD"/>
    <w:rsid w:val="006024CA"/>
    <w:rsid w:val="00602B8D"/>
    <w:rsid w:val="006050AB"/>
    <w:rsid w:val="00605F4A"/>
    <w:rsid w:val="00610BAA"/>
    <w:rsid w:val="00611F9C"/>
    <w:rsid w:val="00613133"/>
    <w:rsid w:val="00616208"/>
    <w:rsid w:val="006177D8"/>
    <w:rsid w:val="00617821"/>
    <w:rsid w:val="006212A4"/>
    <w:rsid w:val="00621303"/>
    <w:rsid w:val="00622B4C"/>
    <w:rsid w:val="00622C53"/>
    <w:rsid w:val="0062491E"/>
    <w:rsid w:val="00634F4E"/>
    <w:rsid w:val="00636124"/>
    <w:rsid w:val="0063712D"/>
    <w:rsid w:val="00640527"/>
    <w:rsid w:val="00640F2E"/>
    <w:rsid w:val="00642F4E"/>
    <w:rsid w:val="00644093"/>
    <w:rsid w:val="00644714"/>
    <w:rsid w:val="00646A4B"/>
    <w:rsid w:val="00646BD5"/>
    <w:rsid w:val="00647538"/>
    <w:rsid w:val="00650B3C"/>
    <w:rsid w:val="00651A54"/>
    <w:rsid w:val="00652536"/>
    <w:rsid w:val="00652BB3"/>
    <w:rsid w:val="00653AFE"/>
    <w:rsid w:val="00655310"/>
    <w:rsid w:val="006575DE"/>
    <w:rsid w:val="006663B3"/>
    <w:rsid w:val="00666D9C"/>
    <w:rsid w:val="00667F58"/>
    <w:rsid w:val="00671BEA"/>
    <w:rsid w:val="0067219B"/>
    <w:rsid w:val="006725C0"/>
    <w:rsid w:val="0067534D"/>
    <w:rsid w:val="00675A0E"/>
    <w:rsid w:val="00676645"/>
    <w:rsid w:val="00676DA9"/>
    <w:rsid w:val="0068039E"/>
    <w:rsid w:val="0068086D"/>
    <w:rsid w:val="00682A24"/>
    <w:rsid w:val="00682DFE"/>
    <w:rsid w:val="00684E00"/>
    <w:rsid w:val="006930F4"/>
    <w:rsid w:val="00695161"/>
    <w:rsid w:val="00695C1F"/>
    <w:rsid w:val="006A05D9"/>
    <w:rsid w:val="006A2167"/>
    <w:rsid w:val="006A22FB"/>
    <w:rsid w:val="006A2EA6"/>
    <w:rsid w:val="006A4DED"/>
    <w:rsid w:val="006A6E27"/>
    <w:rsid w:val="006B1200"/>
    <w:rsid w:val="006B38A1"/>
    <w:rsid w:val="006B5C03"/>
    <w:rsid w:val="006B67DE"/>
    <w:rsid w:val="006C0464"/>
    <w:rsid w:val="006C5B31"/>
    <w:rsid w:val="006C5E4E"/>
    <w:rsid w:val="006C6DD6"/>
    <w:rsid w:val="006D194C"/>
    <w:rsid w:val="006D1F18"/>
    <w:rsid w:val="006D2E8C"/>
    <w:rsid w:val="006D324A"/>
    <w:rsid w:val="006D3FDC"/>
    <w:rsid w:val="006D4768"/>
    <w:rsid w:val="006D4913"/>
    <w:rsid w:val="006D58C3"/>
    <w:rsid w:val="006D5950"/>
    <w:rsid w:val="006D6CD4"/>
    <w:rsid w:val="006D7DE9"/>
    <w:rsid w:val="006D7FBD"/>
    <w:rsid w:val="006E00E4"/>
    <w:rsid w:val="006E181A"/>
    <w:rsid w:val="006E22DF"/>
    <w:rsid w:val="006E26B3"/>
    <w:rsid w:val="006E561E"/>
    <w:rsid w:val="006E5F7D"/>
    <w:rsid w:val="006E668B"/>
    <w:rsid w:val="006E6C18"/>
    <w:rsid w:val="006F03C8"/>
    <w:rsid w:val="006F1135"/>
    <w:rsid w:val="006F166E"/>
    <w:rsid w:val="006F4B29"/>
    <w:rsid w:val="006F59FE"/>
    <w:rsid w:val="006F776C"/>
    <w:rsid w:val="006F7BA9"/>
    <w:rsid w:val="00703B46"/>
    <w:rsid w:val="007063E9"/>
    <w:rsid w:val="0070668A"/>
    <w:rsid w:val="007067CB"/>
    <w:rsid w:val="00706A43"/>
    <w:rsid w:val="007079FB"/>
    <w:rsid w:val="00710277"/>
    <w:rsid w:val="0071046F"/>
    <w:rsid w:val="007114D4"/>
    <w:rsid w:val="00712B56"/>
    <w:rsid w:val="00723305"/>
    <w:rsid w:val="00723F4B"/>
    <w:rsid w:val="00724A19"/>
    <w:rsid w:val="00724B20"/>
    <w:rsid w:val="00725CC3"/>
    <w:rsid w:val="00725E41"/>
    <w:rsid w:val="00726515"/>
    <w:rsid w:val="00726BEE"/>
    <w:rsid w:val="00727A80"/>
    <w:rsid w:val="00727B45"/>
    <w:rsid w:val="00731105"/>
    <w:rsid w:val="007322BA"/>
    <w:rsid w:val="007324A7"/>
    <w:rsid w:val="007324E5"/>
    <w:rsid w:val="00734116"/>
    <w:rsid w:val="00743F2B"/>
    <w:rsid w:val="00744E85"/>
    <w:rsid w:val="007454E2"/>
    <w:rsid w:val="0074714C"/>
    <w:rsid w:val="00747462"/>
    <w:rsid w:val="007521BC"/>
    <w:rsid w:val="007527F3"/>
    <w:rsid w:val="00754E40"/>
    <w:rsid w:val="00756290"/>
    <w:rsid w:val="00756E23"/>
    <w:rsid w:val="00757254"/>
    <w:rsid w:val="00757510"/>
    <w:rsid w:val="00760BFC"/>
    <w:rsid w:val="00761480"/>
    <w:rsid w:val="00761F88"/>
    <w:rsid w:val="007661B5"/>
    <w:rsid w:val="00767300"/>
    <w:rsid w:val="0076753C"/>
    <w:rsid w:val="00772236"/>
    <w:rsid w:val="00773022"/>
    <w:rsid w:val="0078115A"/>
    <w:rsid w:val="007826CF"/>
    <w:rsid w:val="00782C12"/>
    <w:rsid w:val="00782D4E"/>
    <w:rsid w:val="00783081"/>
    <w:rsid w:val="00783CB3"/>
    <w:rsid w:val="007841F0"/>
    <w:rsid w:val="0078426C"/>
    <w:rsid w:val="007859CA"/>
    <w:rsid w:val="00786286"/>
    <w:rsid w:val="007867B5"/>
    <w:rsid w:val="0078691A"/>
    <w:rsid w:val="00787B7D"/>
    <w:rsid w:val="00790A68"/>
    <w:rsid w:val="0079153C"/>
    <w:rsid w:val="00791E3C"/>
    <w:rsid w:val="00791F78"/>
    <w:rsid w:val="0079261F"/>
    <w:rsid w:val="00794B35"/>
    <w:rsid w:val="00797B1B"/>
    <w:rsid w:val="007A1821"/>
    <w:rsid w:val="007A2FA2"/>
    <w:rsid w:val="007A362F"/>
    <w:rsid w:val="007A73A0"/>
    <w:rsid w:val="007B0BA0"/>
    <w:rsid w:val="007B2B12"/>
    <w:rsid w:val="007B2ED1"/>
    <w:rsid w:val="007B5CDB"/>
    <w:rsid w:val="007B6E0C"/>
    <w:rsid w:val="007B6FD7"/>
    <w:rsid w:val="007B72E9"/>
    <w:rsid w:val="007B7E58"/>
    <w:rsid w:val="007C010D"/>
    <w:rsid w:val="007C0C2E"/>
    <w:rsid w:val="007C10FC"/>
    <w:rsid w:val="007C472D"/>
    <w:rsid w:val="007C6DAA"/>
    <w:rsid w:val="007D44B8"/>
    <w:rsid w:val="007D44C7"/>
    <w:rsid w:val="007D50DE"/>
    <w:rsid w:val="007D5886"/>
    <w:rsid w:val="007D5D89"/>
    <w:rsid w:val="007D610E"/>
    <w:rsid w:val="007D695A"/>
    <w:rsid w:val="007D6D3C"/>
    <w:rsid w:val="007E10FC"/>
    <w:rsid w:val="007E1418"/>
    <w:rsid w:val="007E2200"/>
    <w:rsid w:val="007E53B6"/>
    <w:rsid w:val="007F0785"/>
    <w:rsid w:val="007F0EE8"/>
    <w:rsid w:val="007F1D2F"/>
    <w:rsid w:val="007F22D2"/>
    <w:rsid w:val="007F47E8"/>
    <w:rsid w:val="007F5BCE"/>
    <w:rsid w:val="007F6C21"/>
    <w:rsid w:val="008036A8"/>
    <w:rsid w:val="00804253"/>
    <w:rsid w:val="00804509"/>
    <w:rsid w:val="00806BA8"/>
    <w:rsid w:val="00807744"/>
    <w:rsid w:val="0081603A"/>
    <w:rsid w:val="00816E70"/>
    <w:rsid w:val="008179B5"/>
    <w:rsid w:val="00817BFD"/>
    <w:rsid w:val="00822A39"/>
    <w:rsid w:val="00822EBC"/>
    <w:rsid w:val="00823535"/>
    <w:rsid w:val="00823DC7"/>
    <w:rsid w:val="008260CA"/>
    <w:rsid w:val="00827229"/>
    <w:rsid w:val="008273B6"/>
    <w:rsid w:val="008305A4"/>
    <w:rsid w:val="008307BD"/>
    <w:rsid w:val="00830B6A"/>
    <w:rsid w:val="00831E23"/>
    <w:rsid w:val="008339B4"/>
    <w:rsid w:val="00834FE7"/>
    <w:rsid w:val="00836B53"/>
    <w:rsid w:val="008430B8"/>
    <w:rsid w:val="00844AFD"/>
    <w:rsid w:val="00850486"/>
    <w:rsid w:val="00852C01"/>
    <w:rsid w:val="00852FE1"/>
    <w:rsid w:val="00854F4D"/>
    <w:rsid w:val="00856681"/>
    <w:rsid w:val="00857F11"/>
    <w:rsid w:val="00862446"/>
    <w:rsid w:val="008635E9"/>
    <w:rsid w:val="00865E1B"/>
    <w:rsid w:val="00872181"/>
    <w:rsid w:val="0087611A"/>
    <w:rsid w:val="008766E5"/>
    <w:rsid w:val="00876ADF"/>
    <w:rsid w:val="00881219"/>
    <w:rsid w:val="0088138C"/>
    <w:rsid w:val="00885E6A"/>
    <w:rsid w:val="00891D38"/>
    <w:rsid w:val="00892C19"/>
    <w:rsid w:val="008936AD"/>
    <w:rsid w:val="0089440D"/>
    <w:rsid w:val="00894B34"/>
    <w:rsid w:val="00895F91"/>
    <w:rsid w:val="008A0407"/>
    <w:rsid w:val="008A6224"/>
    <w:rsid w:val="008A65FD"/>
    <w:rsid w:val="008A6AE6"/>
    <w:rsid w:val="008A73E3"/>
    <w:rsid w:val="008B2BD3"/>
    <w:rsid w:val="008B2ECE"/>
    <w:rsid w:val="008B35AF"/>
    <w:rsid w:val="008B4815"/>
    <w:rsid w:val="008B48F8"/>
    <w:rsid w:val="008B6271"/>
    <w:rsid w:val="008B70CC"/>
    <w:rsid w:val="008C0D65"/>
    <w:rsid w:val="008C1C02"/>
    <w:rsid w:val="008C2629"/>
    <w:rsid w:val="008C32A3"/>
    <w:rsid w:val="008C4F74"/>
    <w:rsid w:val="008C53EE"/>
    <w:rsid w:val="008C7754"/>
    <w:rsid w:val="008C7BBD"/>
    <w:rsid w:val="008D017C"/>
    <w:rsid w:val="008D09AE"/>
    <w:rsid w:val="008D28AF"/>
    <w:rsid w:val="008D3871"/>
    <w:rsid w:val="008D3EC8"/>
    <w:rsid w:val="008D4083"/>
    <w:rsid w:val="008D50E5"/>
    <w:rsid w:val="008D602D"/>
    <w:rsid w:val="008E09BC"/>
    <w:rsid w:val="008E6B5F"/>
    <w:rsid w:val="008F20A7"/>
    <w:rsid w:val="008F21FD"/>
    <w:rsid w:val="008F4650"/>
    <w:rsid w:val="008F48BF"/>
    <w:rsid w:val="008F4975"/>
    <w:rsid w:val="008F5EEB"/>
    <w:rsid w:val="008F5F23"/>
    <w:rsid w:val="008F77DD"/>
    <w:rsid w:val="00900E04"/>
    <w:rsid w:val="0090129B"/>
    <w:rsid w:val="00901E52"/>
    <w:rsid w:val="00902CCF"/>
    <w:rsid w:val="009031D9"/>
    <w:rsid w:val="009048E6"/>
    <w:rsid w:val="00905EF0"/>
    <w:rsid w:val="00907B05"/>
    <w:rsid w:val="009111AF"/>
    <w:rsid w:val="00912A17"/>
    <w:rsid w:val="00912AC2"/>
    <w:rsid w:val="00913E72"/>
    <w:rsid w:val="00916AD5"/>
    <w:rsid w:val="009202EE"/>
    <w:rsid w:val="00920C6C"/>
    <w:rsid w:val="00920CFA"/>
    <w:rsid w:val="0092132D"/>
    <w:rsid w:val="0092194C"/>
    <w:rsid w:val="00922409"/>
    <w:rsid w:val="00922E06"/>
    <w:rsid w:val="00924833"/>
    <w:rsid w:val="00927D43"/>
    <w:rsid w:val="009301E1"/>
    <w:rsid w:val="00930908"/>
    <w:rsid w:val="009314AC"/>
    <w:rsid w:val="00932C92"/>
    <w:rsid w:val="00937418"/>
    <w:rsid w:val="009409C0"/>
    <w:rsid w:val="00940F2F"/>
    <w:rsid w:val="00941596"/>
    <w:rsid w:val="00942042"/>
    <w:rsid w:val="00942689"/>
    <w:rsid w:val="00942919"/>
    <w:rsid w:val="00943AB6"/>
    <w:rsid w:val="00944865"/>
    <w:rsid w:val="009455CD"/>
    <w:rsid w:val="00950273"/>
    <w:rsid w:val="00950508"/>
    <w:rsid w:val="00950E5B"/>
    <w:rsid w:val="00951C7D"/>
    <w:rsid w:val="0095249F"/>
    <w:rsid w:val="00956429"/>
    <w:rsid w:val="0096059B"/>
    <w:rsid w:val="009618B6"/>
    <w:rsid w:val="00962C55"/>
    <w:rsid w:val="009648AE"/>
    <w:rsid w:val="00967C59"/>
    <w:rsid w:val="00972B0F"/>
    <w:rsid w:val="009737DD"/>
    <w:rsid w:val="00974B7C"/>
    <w:rsid w:val="00974DA3"/>
    <w:rsid w:val="00974FB0"/>
    <w:rsid w:val="009770E9"/>
    <w:rsid w:val="0097756B"/>
    <w:rsid w:val="00977C44"/>
    <w:rsid w:val="00977D29"/>
    <w:rsid w:val="00981426"/>
    <w:rsid w:val="00983253"/>
    <w:rsid w:val="00985729"/>
    <w:rsid w:val="00990D8E"/>
    <w:rsid w:val="0099254D"/>
    <w:rsid w:val="00995DD1"/>
    <w:rsid w:val="00997143"/>
    <w:rsid w:val="009A36C3"/>
    <w:rsid w:val="009A41BF"/>
    <w:rsid w:val="009A433E"/>
    <w:rsid w:val="009A7770"/>
    <w:rsid w:val="009B1813"/>
    <w:rsid w:val="009B58A2"/>
    <w:rsid w:val="009B58A9"/>
    <w:rsid w:val="009B5D6F"/>
    <w:rsid w:val="009B79D3"/>
    <w:rsid w:val="009B7F59"/>
    <w:rsid w:val="009C61FE"/>
    <w:rsid w:val="009C64DC"/>
    <w:rsid w:val="009D012B"/>
    <w:rsid w:val="009D05B9"/>
    <w:rsid w:val="009D27BF"/>
    <w:rsid w:val="009D5A81"/>
    <w:rsid w:val="009D7FAF"/>
    <w:rsid w:val="009E1A5C"/>
    <w:rsid w:val="009E1C36"/>
    <w:rsid w:val="009E2F75"/>
    <w:rsid w:val="009E4BCF"/>
    <w:rsid w:val="009E4CA5"/>
    <w:rsid w:val="009E5ECE"/>
    <w:rsid w:val="009E6509"/>
    <w:rsid w:val="009E787C"/>
    <w:rsid w:val="009E7DD2"/>
    <w:rsid w:val="009F0563"/>
    <w:rsid w:val="009F1F6C"/>
    <w:rsid w:val="009F28CB"/>
    <w:rsid w:val="009F362A"/>
    <w:rsid w:val="009F3ED4"/>
    <w:rsid w:val="009F4086"/>
    <w:rsid w:val="009F4222"/>
    <w:rsid w:val="009F5113"/>
    <w:rsid w:val="009F59C3"/>
    <w:rsid w:val="009F5E78"/>
    <w:rsid w:val="009F7049"/>
    <w:rsid w:val="00A01161"/>
    <w:rsid w:val="00A01FEF"/>
    <w:rsid w:val="00A023B3"/>
    <w:rsid w:val="00A02CC2"/>
    <w:rsid w:val="00A0305A"/>
    <w:rsid w:val="00A05E20"/>
    <w:rsid w:val="00A069DC"/>
    <w:rsid w:val="00A06D25"/>
    <w:rsid w:val="00A06E70"/>
    <w:rsid w:val="00A06ED7"/>
    <w:rsid w:val="00A1420F"/>
    <w:rsid w:val="00A14CAA"/>
    <w:rsid w:val="00A151BD"/>
    <w:rsid w:val="00A15E94"/>
    <w:rsid w:val="00A24C62"/>
    <w:rsid w:val="00A267C1"/>
    <w:rsid w:val="00A26B41"/>
    <w:rsid w:val="00A26F47"/>
    <w:rsid w:val="00A27B41"/>
    <w:rsid w:val="00A307B6"/>
    <w:rsid w:val="00A31B28"/>
    <w:rsid w:val="00A338D5"/>
    <w:rsid w:val="00A34443"/>
    <w:rsid w:val="00A34C6D"/>
    <w:rsid w:val="00A36C9A"/>
    <w:rsid w:val="00A37369"/>
    <w:rsid w:val="00A374E9"/>
    <w:rsid w:val="00A375F0"/>
    <w:rsid w:val="00A423DB"/>
    <w:rsid w:val="00A42B54"/>
    <w:rsid w:val="00A42CDA"/>
    <w:rsid w:val="00A42D72"/>
    <w:rsid w:val="00A443D5"/>
    <w:rsid w:val="00A45CEA"/>
    <w:rsid w:val="00A4718F"/>
    <w:rsid w:val="00A4728A"/>
    <w:rsid w:val="00A47ADB"/>
    <w:rsid w:val="00A47E8F"/>
    <w:rsid w:val="00A50B92"/>
    <w:rsid w:val="00A52CAA"/>
    <w:rsid w:val="00A53517"/>
    <w:rsid w:val="00A53800"/>
    <w:rsid w:val="00A55FAC"/>
    <w:rsid w:val="00A56777"/>
    <w:rsid w:val="00A62ED1"/>
    <w:rsid w:val="00A643A4"/>
    <w:rsid w:val="00A65533"/>
    <w:rsid w:val="00A665F5"/>
    <w:rsid w:val="00A6675B"/>
    <w:rsid w:val="00A7235C"/>
    <w:rsid w:val="00A733E0"/>
    <w:rsid w:val="00A75886"/>
    <w:rsid w:val="00A81A37"/>
    <w:rsid w:val="00A83CF7"/>
    <w:rsid w:val="00A855A3"/>
    <w:rsid w:val="00A85FC7"/>
    <w:rsid w:val="00A8796E"/>
    <w:rsid w:val="00A87F7C"/>
    <w:rsid w:val="00A91672"/>
    <w:rsid w:val="00A93A6C"/>
    <w:rsid w:val="00A94CE1"/>
    <w:rsid w:val="00A95185"/>
    <w:rsid w:val="00A96CE8"/>
    <w:rsid w:val="00A973DB"/>
    <w:rsid w:val="00A97433"/>
    <w:rsid w:val="00AA0927"/>
    <w:rsid w:val="00AA2A65"/>
    <w:rsid w:val="00AA2E10"/>
    <w:rsid w:val="00AA3A96"/>
    <w:rsid w:val="00AA440F"/>
    <w:rsid w:val="00AA66C3"/>
    <w:rsid w:val="00AA7D96"/>
    <w:rsid w:val="00AB18F5"/>
    <w:rsid w:val="00AB19CD"/>
    <w:rsid w:val="00AB1EFA"/>
    <w:rsid w:val="00AB335A"/>
    <w:rsid w:val="00AB5CD0"/>
    <w:rsid w:val="00AB6807"/>
    <w:rsid w:val="00AB6994"/>
    <w:rsid w:val="00AB6B01"/>
    <w:rsid w:val="00AB6B69"/>
    <w:rsid w:val="00AC0A54"/>
    <w:rsid w:val="00AC4537"/>
    <w:rsid w:val="00AC4B1C"/>
    <w:rsid w:val="00AC5E50"/>
    <w:rsid w:val="00AC6407"/>
    <w:rsid w:val="00AD01DA"/>
    <w:rsid w:val="00AD1FA0"/>
    <w:rsid w:val="00AD24C2"/>
    <w:rsid w:val="00AD2B2A"/>
    <w:rsid w:val="00AD5FF1"/>
    <w:rsid w:val="00AD6A9A"/>
    <w:rsid w:val="00AD718D"/>
    <w:rsid w:val="00AD7C76"/>
    <w:rsid w:val="00AE26BB"/>
    <w:rsid w:val="00AE405B"/>
    <w:rsid w:val="00AE517F"/>
    <w:rsid w:val="00AF154D"/>
    <w:rsid w:val="00AF3527"/>
    <w:rsid w:val="00AF556E"/>
    <w:rsid w:val="00B04251"/>
    <w:rsid w:val="00B04506"/>
    <w:rsid w:val="00B05A4D"/>
    <w:rsid w:val="00B075A5"/>
    <w:rsid w:val="00B10885"/>
    <w:rsid w:val="00B10A29"/>
    <w:rsid w:val="00B10A56"/>
    <w:rsid w:val="00B10C72"/>
    <w:rsid w:val="00B10EE7"/>
    <w:rsid w:val="00B11082"/>
    <w:rsid w:val="00B11DA4"/>
    <w:rsid w:val="00B120D3"/>
    <w:rsid w:val="00B12133"/>
    <w:rsid w:val="00B1257C"/>
    <w:rsid w:val="00B1292B"/>
    <w:rsid w:val="00B14B43"/>
    <w:rsid w:val="00B15EDA"/>
    <w:rsid w:val="00B16038"/>
    <w:rsid w:val="00B1633C"/>
    <w:rsid w:val="00B167EE"/>
    <w:rsid w:val="00B214D3"/>
    <w:rsid w:val="00B22296"/>
    <w:rsid w:val="00B23B80"/>
    <w:rsid w:val="00B26E66"/>
    <w:rsid w:val="00B3188B"/>
    <w:rsid w:val="00B3201D"/>
    <w:rsid w:val="00B3361A"/>
    <w:rsid w:val="00B34824"/>
    <w:rsid w:val="00B40297"/>
    <w:rsid w:val="00B416C1"/>
    <w:rsid w:val="00B42CD6"/>
    <w:rsid w:val="00B45467"/>
    <w:rsid w:val="00B465B0"/>
    <w:rsid w:val="00B46D0E"/>
    <w:rsid w:val="00B508D5"/>
    <w:rsid w:val="00B50C82"/>
    <w:rsid w:val="00B51112"/>
    <w:rsid w:val="00B518F1"/>
    <w:rsid w:val="00B52B50"/>
    <w:rsid w:val="00B531AC"/>
    <w:rsid w:val="00B57A38"/>
    <w:rsid w:val="00B602CB"/>
    <w:rsid w:val="00B608A2"/>
    <w:rsid w:val="00B60E19"/>
    <w:rsid w:val="00B619A4"/>
    <w:rsid w:val="00B65DC0"/>
    <w:rsid w:val="00B67BF8"/>
    <w:rsid w:val="00B700E9"/>
    <w:rsid w:val="00B711CA"/>
    <w:rsid w:val="00B72B2C"/>
    <w:rsid w:val="00B72BC2"/>
    <w:rsid w:val="00B72C64"/>
    <w:rsid w:val="00B72F39"/>
    <w:rsid w:val="00B73670"/>
    <w:rsid w:val="00B73F2C"/>
    <w:rsid w:val="00B74E76"/>
    <w:rsid w:val="00B765A2"/>
    <w:rsid w:val="00B8081F"/>
    <w:rsid w:val="00B81057"/>
    <w:rsid w:val="00B84695"/>
    <w:rsid w:val="00B859A2"/>
    <w:rsid w:val="00B8696F"/>
    <w:rsid w:val="00B87BA8"/>
    <w:rsid w:val="00B91F63"/>
    <w:rsid w:val="00B92A14"/>
    <w:rsid w:val="00B93909"/>
    <w:rsid w:val="00B94017"/>
    <w:rsid w:val="00B948DC"/>
    <w:rsid w:val="00B94F94"/>
    <w:rsid w:val="00B95231"/>
    <w:rsid w:val="00B970CD"/>
    <w:rsid w:val="00B9743E"/>
    <w:rsid w:val="00BA10EA"/>
    <w:rsid w:val="00BA48A7"/>
    <w:rsid w:val="00BA4A3F"/>
    <w:rsid w:val="00BA52B2"/>
    <w:rsid w:val="00BB0083"/>
    <w:rsid w:val="00BB0379"/>
    <w:rsid w:val="00BB2EE1"/>
    <w:rsid w:val="00BB43F9"/>
    <w:rsid w:val="00BB48CF"/>
    <w:rsid w:val="00BB56D7"/>
    <w:rsid w:val="00BB5AF1"/>
    <w:rsid w:val="00BB5B32"/>
    <w:rsid w:val="00BB74D4"/>
    <w:rsid w:val="00BB7F95"/>
    <w:rsid w:val="00BC0381"/>
    <w:rsid w:val="00BC0F11"/>
    <w:rsid w:val="00BC14B6"/>
    <w:rsid w:val="00BC18A5"/>
    <w:rsid w:val="00BC1B25"/>
    <w:rsid w:val="00BC252D"/>
    <w:rsid w:val="00BC6C4B"/>
    <w:rsid w:val="00BC702A"/>
    <w:rsid w:val="00BC72B9"/>
    <w:rsid w:val="00BD009A"/>
    <w:rsid w:val="00BD0F03"/>
    <w:rsid w:val="00BD1436"/>
    <w:rsid w:val="00BD1D87"/>
    <w:rsid w:val="00BD211C"/>
    <w:rsid w:val="00BD23AE"/>
    <w:rsid w:val="00BD2FF9"/>
    <w:rsid w:val="00BD5AFF"/>
    <w:rsid w:val="00BD7E36"/>
    <w:rsid w:val="00BE0994"/>
    <w:rsid w:val="00BE1582"/>
    <w:rsid w:val="00BE17DC"/>
    <w:rsid w:val="00BE3A74"/>
    <w:rsid w:val="00BE5324"/>
    <w:rsid w:val="00BE6A91"/>
    <w:rsid w:val="00BE6D77"/>
    <w:rsid w:val="00BF279C"/>
    <w:rsid w:val="00C01DFF"/>
    <w:rsid w:val="00C03229"/>
    <w:rsid w:val="00C050A6"/>
    <w:rsid w:val="00C11334"/>
    <w:rsid w:val="00C132FD"/>
    <w:rsid w:val="00C14083"/>
    <w:rsid w:val="00C22E73"/>
    <w:rsid w:val="00C23E6B"/>
    <w:rsid w:val="00C24578"/>
    <w:rsid w:val="00C25CD1"/>
    <w:rsid w:val="00C26941"/>
    <w:rsid w:val="00C272CA"/>
    <w:rsid w:val="00C274A4"/>
    <w:rsid w:val="00C2799E"/>
    <w:rsid w:val="00C27A3F"/>
    <w:rsid w:val="00C30E15"/>
    <w:rsid w:val="00C31174"/>
    <w:rsid w:val="00C36AE7"/>
    <w:rsid w:val="00C444DA"/>
    <w:rsid w:val="00C449F0"/>
    <w:rsid w:val="00C466B2"/>
    <w:rsid w:val="00C46F91"/>
    <w:rsid w:val="00C523E6"/>
    <w:rsid w:val="00C526EC"/>
    <w:rsid w:val="00C52D63"/>
    <w:rsid w:val="00C53A82"/>
    <w:rsid w:val="00C553B9"/>
    <w:rsid w:val="00C55601"/>
    <w:rsid w:val="00C56953"/>
    <w:rsid w:val="00C60C24"/>
    <w:rsid w:val="00C64653"/>
    <w:rsid w:val="00C6658A"/>
    <w:rsid w:val="00C6673F"/>
    <w:rsid w:val="00C70677"/>
    <w:rsid w:val="00C7189E"/>
    <w:rsid w:val="00C743F6"/>
    <w:rsid w:val="00C745FD"/>
    <w:rsid w:val="00C76149"/>
    <w:rsid w:val="00C7707D"/>
    <w:rsid w:val="00C77DD4"/>
    <w:rsid w:val="00C82294"/>
    <w:rsid w:val="00C822C4"/>
    <w:rsid w:val="00C82686"/>
    <w:rsid w:val="00C82CC2"/>
    <w:rsid w:val="00C8486F"/>
    <w:rsid w:val="00C84BF4"/>
    <w:rsid w:val="00C853AF"/>
    <w:rsid w:val="00C85F05"/>
    <w:rsid w:val="00C86AD3"/>
    <w:rsid w:val="00C875D6"/>
    <w:rsid w:val="00C90888"/>
    <w:rsid w:val="00C90A52"/>
    <w:rsid w:val="00C910D2"/>
    <w:rsid w:val="00C9131C"/>
    <w:rsid w:val="00C9136D"/>
    <w:rsid w:val="00C91655"/>
    <w:rsid w:val="00C92634"/>
    <w:rsid w:val="00C9566A"/>
    <w:rsid w:val="00C97428"/>
    <w:rsid w:val="00CA17AB"/>
    <w:rsid w:val="00CA1A3E"/>
    <w:rsid w:val="00CA202F"/>
    <w:rsid w:val="00CA40E9"/>
    <w:rsid w:val="00CA4F06"/>
    <w:rsid w:val="00CA4FE4"/>
    <w:rsid w:val="00CA5024"/>
    <w:rsid w:val="00CA7358"/>
    <w:rsid w:val="00CA7C81"/>
    <w:rsid w:val="00CB2D19"/>
    <w:rsid w:val="00CB4C04"/>
    <w:rsid w:val="00CB52D1"/>
    <w:rsid w:val="00CB62BA"/>
    <w:rsid w:val="00CB652B"/>
    <w:rsid w:val="00CB67F1"/>
    <w:rsid w:val="00CB705C"/>
    <w:rsid w:val="00CC1AD0"/>
    <w:rsid w:val="00CC22F3"/>
    <w:rsid w:val="00CC581D"/>
    <w:rsid w:val="00CC784F"/>
    <w:rsid w:val="00CD0BC3"/>
    <w:rsid w:val="00CD230F"/>
    <w:rsid w:val="00CD53EF"/>
    <w:rsid w:val="00CD718F"/>
    <w:rsid w:val="00CD7CB7"/>
    <w:rsid w:val="00CE14F9"/>
    <w:rsid w:val="00CE19B6"/>
    <w:rsid w:val="00CE3CC4"/>
    <w:rsid w:val="00CE40AF"/>
    <w:rsid w:val="00CE52FB"/>
    <w:rsid w:val="00CE56E6"/>
    <w:rsid w:val="00CE5B7E"/>
    <w:rsid w:val="00CE7656"/>
    <w:rsid w:val="00CF0027"/>
    <w:rsid w:val="00CF05D6"/>
    <w:rsid w:val="00CF13FF"/>
    <w:rsid w:val="00CF140C"/>
    <w:rsid w:val="00CF1DBF"/>
    <w:rsid w:val="00CF1E23"/>
    <w:rsid w:val="00CF1ED0"/>
    <w:rsid w:val="00CF377B"/>
    <w:rsid w:val="00CF3BE2"/>
    <w:rsid w:val="00CF4536"/>
    <w:rsid w:val="00CF4A1B"/>
    <w:rsid w:val="00CF5DE7"/>
    <w:rsid w:val="00CF6A86"/>
    <w:rsid w:val="00CF6B06"/>
    <w:rsid w:val="00CF70BB"/>
    <w:rsid w:val="00D03A35"/>
    <w:rsid w:val="00D04F66"/>
    <w:rsid w:val="00D06E8D"/>
    <w:rsid w:val="00D07521"/>
    <w:rsid w:val="00D07B2A"/>
    <w:rsid w:val="00D07D42"/>
    <w:rsid w:val="00D10088"/>
    <w:rsid w:val="00D10F1C"/>
    <w:rsid w:val="00D10F5B"/>
    <w:rsid w:val="00D12C87"/>
    <w:rsid w:val="00D13426"/>
    <w:rsid w:val="00D14084"/>
    <w:rsid w:val="00D14A8A"/>
    <w:rsid w:val="00D15B4A"/>
    <w:rsid w:val="00D15F59"/>
    <w:rsid w:val="00D17208"/>
    <w:rsid w:val="00D211AD"/>
    <w:rsid w:val="00D21CB8"/>
    <w:rsid w:val="00D24C09"/>
    <w:rsid w:val="00D30DE4"/>
    <w:rsid w:val="00D31A74"/>
    <w:rsid w:val="00D33842"/>
    <w:rsid w:val="00D33E39"/>
    <w:rsid w:val="00D3575D"/>
    <w:rsid w:val="00D35BAE"/>
    <w:rsid w:val="00D35CF9"/>
    <w:rsid w:val="00D37BD0"/>
    <w:rsid w:val="00D43972"/>
    <w:rsid w:val="00D43987"/>
    <w:rsid w:val="00D46C43"/>
    <w:rsid w:val="00D47F37"/>
    <w:rsid w:val="00D519AF"/>
    <w:rsid w:val="00D5320B"/>
    <w:rsid w:val="00D5362C"/>
    <w:rsid w:val="00D56C2F"/>
    <w:rsid w:val="00D62E5D"/>
    <w:rsid w:val="00D632CA"/>
    <w:rsid w:val="00D640E1"/>
    <w:rsid w:val="00D64AB3"/>
    <w:rsid w:val="00D66760"/>
    <w:rsid w:val="00D67868"/>
    <w:rsid w:val="00D716CF"/>
    <w:rsid w:val="00D72739"/>
    <w:rsid w:val="00D73350"/>
    <w:rsid w:val="00D73B7B"/>
    <w:rsid w:val="00D8199C"/>
    <w:rsid w:val="00D83936"/>
    <w:rsid w:val="00D85050"/>
    <w:rsid w:val="00D853D7"/>
    <w:rsid w:val="00D87DFC"/>
    <w:rsid w:val="00D90B7A"/>
    <w:rsid w:val="00D9320F"/>
    <w:rsid w:val="00D94039"/>
    <w:rsid w:val="00D950A2"/>
    <w:rsid w:val="00D95B4F"/>
    <w:rsid w:val="00D95E6C"/>
    <w:rsid w:val="00D964B7"/>
    <w:rsid w:val="00D97BD9"/>
    <w:rsid w:val="00DA140A"/>
    <w:rsid w:val="00DA3411"/>
    <w:rsid w:val="00DA444B"/>
    <w:rsid w:val="00DA4FAE"/>
    <w:rsid w:val="00DA527B"/>
    <w:rsid w:val="00DA5455"/>
    <w:rsid w:val="00DA7F90"/>
    <w:rsid w:val="00DB06E6"/>
    <w:rsid w:val="00DB0E17"/>
    <w:rsid w:val="00DB53B5"/>
    <w:rsid w:val="00DB53FE"/>
    <w:rsid w:val="00DB5C24"/>
    <w:rsid w:val="00DB5ED0"/>
    <w:rsid w:val="00DC140A"/>
    <w:rsid w:val="00DC20B5"/>
    <w:rsid w:val="00DC5119"/>
    <w:rsid w:val="00DD2778"/>
    <w:rsid w:val="00DD3478"/>
    <w:rsid w:val="00DD4828"/>
    <w:rsid w:val="00DD4A79"/>
    <w:rsid w:val="00DD5F6F"/>
    <w:rsid w:val="00DD71C3"/>
    <w:rsid w:val="00DE0077"/>
    <w:rsid w:val="00DE2A69"/>
    <w:rsid w:val="00DE5692"/>
    <w:rsid w:val="00DE5856"/>
    <w:rsid w:val="00DE6A6F"/>
    <w:rsid w:val="00DE7F17"/>
    <w:rsid w:val="00DF20F0"/>
    <w:rsid w:val="00DF2577"/>
    <w:rsid w:val="00DF370E"/>
    <w:rsid w:val="00DF3CDC"/>
    <w:rsid w:val="00DF4B66"/>
    <w:rsid w:val="00DF506F"/>
    <w:rsid w:val="00DF61B7"/>
    <w:rsid w:val="00DF6E53"/>
    <w:rsid w:val="00E00141"/>
    <w:rsid w:val="00E00BAE"/>
    <w:rsid w:val="00E014FA"/>
    <w:rsid w:val="00E03A42"/>
    <w:rsid w:val="00E04798"/>
    <w:rsid w:val="00E04B6C"/>
    <w:rsid w:val="00E0662D"/>
    <w:rsid w:val="00E0692C"/>
    <w:rsid w:val="00E07FBB"/>
    <w:rsid w:val="00E10680"/>
    <w:rsid w:val="00E10AE9"/>
    <w:rsid w:val="00E11B17"/>
    <w:rsid w:val="00E14CF9"/>
    <w:rsid w:val="00E1606A"/>
    <w:rsid w:val="00E2025F"/>
    <w:rsid w:val="00E2087F"/>
    <w:rsid w:val="00E20FE1"/>
    <w:rsid w:val="00E21A62"/>
    <w:rsid w:val="00E225FD"/>
    <w:rsid w:val="00E249A9"/>
    <w:rsid w:val="00E30130"/>
    <w:rsid w:val="00E30A3E"/>
    <w:rsid w:val="00E30A6B"/>
    <w:rsid w:val="00E30B43"/>
    <w:rsid w:val="00E3469E"/>
    <w:rsid w:val="00E35EC6"/>
    <w:rsid w:val="00E40A78"/>
    <w:rsid w:val="00E42059"/>
    <w:rsid w:val="00E42CAC"/>
    <w:rsid w:val="00E42F94"/>
    <w:rsid w:val="00E43587"/>
    <w:rsid w:val="00E44CD0"/>
    <w:rsid w:val="00E457E6"/>
    <w:rsid w:val="00E45B78"/>
    <w:rsid w:val="00E45FCC"/>
    <w:rsid w:val="00E50A5D"/>
    <w:rsid w:val="00E528D3"/>
    <w:rsid w:val="00E5299F"/>
    <w:rsid w:val="00E52B02"/>
    <w:rsid w:val="00E530D6"/>
    <w:rsid w:val="00E553E8"/>
    <w:rsid w:val="00E60A8D"/>
    <w:rsid w:val="00E622AF"/>
    <w:rsid w:val="00E70223"/>
    <w:rsid w:val="00E70894"/>
    <w:rsid w:val="00E730C8"/>
    <w:rsid w:val="00E73CB9"/>
    <w:rsid w:val="00E74CDA"/>
    <w:rsid w:val="00E75029"/>
    <w:rsid w:val="00E752BE"/>
    <w:rsid w:val="00E75BFA"/>
    <w:rsid w:val="00E80663"/>
    <w:rsid w:val="00E82363"/>
    <w:rsid w:val="00E82860"/>
    <w:rsid w:val="00E833F9"/>
    <w:rsid w:val="00E8361B"/>
    <w:rsid w:val="00E83A87"/>
    <w:rsid w:val="00E83B97"/>
    <w:rsid w:val="00E84E88"/>
    <w:rsid w:val="00E86361"/>
    <w:rsid w:val="00E86999"/>
    <w:rsid w:val="00E95A6E"/>
    <w:rsid w:val="00E9649C"/>
    <w:rsid w:val="00E966F7"/>
    <w:rsid w:val="00E97EAA"/>
    <w:rsid w:val="00EA14E8"/>
    <w:rsid w:val="00EA193B"/>
    <w:rsid w:val="00EA20A7"/>
    <w:rsid w:val="00EA2754"/>
    <w:rsid w:val="00EA326A"/>
    <w:rsid w:val="00EA40CD"/>
    <w:rsid w:val="00EA41AD"/>
    <w:rsid w:val="00EA46EB"/>
    <w:rsid w:val="00EA64B3"/>
    <w:rsid w:val="00EA7E26"/>
    <w:rsid w:val="00EA7FBD"/>
    <w:rsid w:val="00EB2419"/>
    <w:rsid w:val="00EB4391"/>
    <w:rsid w:val="00EB5F32"/>
    <w:rsid w:val="00EB6089"/>
    <w:rsid w:val="00EC24C6"/>
    <w:rsid w:val="00EC5D08"/>
    <w:rsid w:val="00EC6B7A"/>
    <w:rsid w:val="00EC6FA5"/>
    <w:rsid w:val="00EC79F3"/>
    <w:rsid w:val="00ED0A46"/>
    <w:rsid w:val="00ED2B65"/>
    <w:rsid w:val="00ED41F5"/>
    <w:rsid w:val="00ED4744"/>
    <w:rsid w:val="00ED71C3"/>
    <w:rsid w:val="00ED749D"/>
    <w:rsid w:val="00ED7975"/>
    <w:rsid w:val="00ED7979"/>
    <w:rsid w:val="00EE0997"/>
    <w:rsid w:val="00EE0CD4"/>
    <w:rsid w:val="00EE145B"/>
    <w:rsid w:val="00EE1651"/>
    <w:rsid w:val="00EE2AE9"/>
    <w:rsid w:val="00EE30A2"/>
    <w:rsid w:val="00EE57EE"/>
    <w:rsid w:val="00EE5E55"/>
    <w:rsid w:val="00EE60CF"/>
    <w:rsid w:val="00EE7853"/>
    <w:rsid w:val="00EF1D04"/>
    <w:rsid w:val="00EF4788"/>
    <w:rsid w:val="00EF4AC1"/>
    <w:rsid w:val="00EF4CA3"/>
    <w:rsid w:val="00EF6DF7"/>
    <w:rsid w:val="00EF6E51"/>
    <w:rsid w:val="00EF7C6F"/>
    <w:rsid w:val="00F00E73"/>
    <w:rsid w:val="00F01775"/>
    <w:rsid w:val="00F01B4D"/>
    <w:rsid w:val="00F0664B"/>
    <w:rsid w:val="00F06AFF"/>
    <w:rsid w:val="00F10599"/>
    <w:rsid w:val="00F113F9"/>
    <w:rsid w:val="00F1167D"/>
    <w:rsid w:val="00F12455"/>
    <w:rsid w:val="00F1268A"/>
    <w:rsid w:val="00F1400E"/>
    <w:rsid w:val="00F14235"/>
    <w:rsid w:val="00F174CE"/>
    <w:rsid w:val="00F2095B"/>
    <w:rsid w:val="00F21BE2"/>
    <w:rsid w:val="00F23662"/>
    <w:rsid w:val="00F262C1"/>
    <w:rsid w:val="00F302A0"/>
    <w:rsid w:val="00F32A58"/>
    <w:rsid w:val="00F34A29"/>
    <w:rsid w:val="00F35AB8"/>
    <w:rsid w:val="00F3794B"/>
    <w:rsid w:val="00F37E8B"/>
    <w:rsid w:val="00F40EB0"/>
    <w:rsid w:val="00F411E9"/>
    <w:rsid w:val="00F42642"/>
    <w:rsid w:val="00F435C2"/>
    <w:rsid w:val="00F46615"/>
    <w:rsid w:val="00F469FA"/>
    <w:rsid w:val="00F47754"/>
    <w:rsid w:val="00F50072"/>
    <w:rsid w:val="00F509C6"/>
    <w:rsid w:val="00F50A1E"/>
    <w:rsid w:val="00F50C8D"/>
    <w:rsid w:val="00F527D3"/>
    <w:rsid w:val="00F531A4"/>
    <w:rsid w:val="00F54B24"/>
    <w:rsid w:val="00F5521B"/>
    <w:rsid w:val="00F612DC"/>
    <w:rsid w:val="00F61AF4"/>
    <w:rsid w:val="00F61B53"/>
    <w:rsid w:val="00F62D1B"/>
    <w:rsid w:val="00F633B6"/>
    <w:rsid w:val="00F63448"/>
    <w:rsid w:val="00F64406"/>
    <w:rsid w:val="00F65C7D"/>
    <w:rsid w:val="00F65DF2"/>
    <w:rsid w:val="00F65EDF"/>
    <w:rsid w:val="00F66BA0"/>
    <w:rsid w:val="00F6743D"/>
    <w:rsid w:val="00F72423"/>
    <w:rsid w:val="00F724CC"/>
    <w:rsid w:val="00F73B31"/>
    <w:rsid w:val="00F74890"/>
    <w:rsid w:val="00F74BE7"/>
    <w:rsid w:val="00F74FBB"/>
    <w:rsid w:val="00F75E78"/>
    <w:rsid w:val="00F75F2E"/>
    <w:rsid w:val="00F77336"/>
    <w:rsid w:val="00F774D4"/>
    <w:rsid w:val="00F77596"/>
    <w:rsid w:val="00F77953"/>
    <w:rsid w:val="00F77994"/>
    <w:rsid w:val="00F825FC"/>
    <w:rsid w:val="00F83406"/>
    <w:rsid w:val="00F83666"/>
    <w:rsid w:val="00F83C9C"/>
    <w:rsid w:val="00F878E8"/>
    <w:rsid w:val="00F91EDE"/>
    <w:rsid w:val="00F92B52"/>
    <w:rsid w:val="00F933DC"/>
    <w:rsid w:val="00FA0310"/>
    <w:rsid w:val="00FA0722"/>
    <w:rsid w:val="00FA08EE"/>
    <w:rsid w:val="00FA19B3"/>
    <w:rsid w:val="00FA268D"/>
    <w:rsid w:val="00FA5435"/>
    <w:rsid w:val="00FA5C56"/>
    <w:rsid w:val="00FA673A"/>
    <w:rsid w:val="00FB01DB"/>
    <w:rsid w:val="00FB0D86"/>
    <w:rsid w:val="00FB11E3"/>
    <w:rsid w:val="00FB2A19"/>
    <w:rsid w:val="00FB38A1"/>
    <w:rsid w:val="00FB7BE5"/>
    <w:rsid w:val="00FC14DA"/>
    <w:rsid w:val="00FC25AB"/>
    <w:rsid w:val="00FC3BDB"/>
    <w:rsid w:val="00FC3CA8"/>
    <w:rsid w:val="00FD031F"/>
    <w:rsid w:val="00FD1102"/>
    <w:rsid w:val="00FD110A"/>
    <w:rsid w:val="00FD2605"/>
    <w:rsid w:val="00FD2FF0"/>
    <w:rsid w:val="00FD4D1A"/>
    <w:rsid w:val="00FD50CD"/>
    <w:rsid w:val="00FD5DBC"/>
    <w:rsid w:val="00FE0B02"/>
    <w:rsid w:val="00FE0EFC"/>
    <w:rsid w:val="00FE1935"/>
    <w:rsid w:val="00FE1CA2"/>
    <w:rsid w:val="00FE2163"/>
    <w:rsid w:val="00FE3058"/>
    <w:rsid w:val="00FE469A"/>
    <w:rsid w:val="00FE4719"/>
    <w:rsid w:val="00FE60B5"/>
    <w:rsid w:val="00FE6C66"/>
    <w:rsid w:val="00FE7D1E"/>
    <w:rsid w:val="00FF0079"/>
    <w:rsid w:val="00FF17B5"/>
    <w:rsid w:val="00FF1ABF"/>
    <w:rsid w:val="00FF1C34"/>
    <w:rsid w:val="00FF248D"/>
    <w:rsid w:val="00FF2B25"/>
    <w:rsid w:val="00FF3765"/>
    <w:rsid w:val="00FF37B7"/>
    <w:rsid w:val="00FF4DF7"/>
    <w:rsid w:val="00FF5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DE6E33"/>
  <w15:docId w15:val="{15BC3DB2-4BD5-44DB-91D2-51A14B0B1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Monotype.com" w:hAnsi="Monotype.com"/>
      <w:snapToGrid w:val="0"/>
      <w:sz w:val="24"/>
    </w:rPr>
  </w:style>
  <w:style w:type="paragraph" w:styleId="Heading1">
    <w:name w:val="heading 1"/>
    <w:basedOn w:val="Normal"/>
    <w:next w:val="Normal"/>
    <w:qFormat/>
    <w:rsid w:val="001D0F8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D0F82"/>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tabs>
        <w:tab w:val="left" w:pos="-720"/>
        <w:tab w:val="left" w:pos="0"/>
        <w:tab w:val="left" w:pos="720"/>
        <w:tab w:val="left" w:pos="1440"/>
        <w:tab w:val="left" w:pos="2160"/>
        <w:tab w:val="left" w:pos="2880"/>
        <w:tab w:val="left" w:pos="3600"/>
        <w:tab w:val="left" w:pos="3844"/>
        <w:tab w:val="left" w:pos="4320"/>
        <w:tab w:val="left" w:pos="5040"/>
        <w:tab w:val="left" w:pos="5760"/>
        <w:tab w:val="left" w:pos="6480"/>
        <w:tab w:val="left" w:pos="7200"/>
        <w:tab w:val="left" w:pos="7920"/>
        <w:tab w:val="left" w:pos="8640"/>
        <w:tab w:val="left" w:pos="9360"/>
        <w:tab w:val="left" w:pos="10080"/>
        <w:tab w:val="left" w:pos="10800"/>
      </w:tabs>
      <w:outlineLvl w:val="2"/>
    </w:pPr>
    <w:rPr>
      <w:rFonts w:ascii="Times New Roman" w:hAnsi="Times New Roman"/>
      <w:b/>
      <w:u w:val="single"/>
    </w:rPr>
  </w:style>
  <w:style w:type="paragraph" w:styleId="Heading4">
    <w:name w:val="heading 4"/>
    <w:basedOn w:val="Normal"/>
    <w:next w:val="Normal"/>
    <w:qFormat/>
    <w:rsid w:val="00822EBC"/>
    <w:pPr>
      <w:keepNext/>
      <w:spacing w:before="240" w:after="60"/>
      <w:outlineLvl w:val="3"/>
    </w:pPr>
    <w:rPr>
      <w:rFonts w:ascii="Times New Roman" w:hAnsi="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BodyTextIndent">
    <w:name w:val="Body Text Indent"/>
    <w:basedOn w:val="Normal"/>
    <w:pPr>
      <w:keepLines/>
      <w:tabs>
        <w:tab w:val="left" w:pos="-1440"/>
        <w:tab w:val="left" w:pos="-720"/>
        <w:tab w:val="left" w:pos="0"/>
        <w:tab w:val="left" w:pos="720"/>
        <w:tab w:val="left" w:pos="1440"/>
        <w:tab w:val="left" w:pos="1800"/>
        <w:tab w:val="left" w:pos="2160"/>
        <w:tab w:val="left" w:pos="2635"/>
        <w:tab w:val="left" w:pos="2880"/>
        <w:tab w:val="left" w:pos="3240"/>
        <w:tab w:val="left" w:pos="3600"/>
        <w:tab w:val="left" w:pos="4320"/>
        <w:tab w:val="left" w:pos="5040"/>
        <w:tab w:val="left" w:pos="5760"/>
        <w:tab w:val="left" w:pos="6480"/>
        <w:tab w:val="left" w:pos="7200"/>
        <w:tab w:val="left" w:pos="7920"/>
        <w:tab w:val="left" w:pos="8640"/>
        <w:tab w:val="left" w:pos="9360"/>
      </w:tabs>
      <w:ind w:left="720"/>
      <w:jc w:val="both"/>
    </w:pPr>
    <w:rPr>
      <w:rFonts w:ascii="Times New Roman" w:hAnsi="Times New Roman"/>
    </w:rPr>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rsid w:val="00534A4A"/>
    <w:pPr>
      <w:shd w:val="clear" w:color="auto" w:fill="000080"/>
    </w:pPr>
    <w:rPr>
      <w:rFonts w:ascii="Tahoma" w:hAnsi="Tahoma" w:cs="Tahoma"/>
    </w:rPr>
  </w:style>
  <w:style w:type="character" w:styleId="Hyperlink">
    <w:name w:val="Hyperlink"/>
    <w:rsid w:val="00566D7B"/>
    <w:rPr>
      <w:color w:val="0000FF"/>
      <w:u w:val="single"/>
    </w:rPr>
  </w:style>
  <w:style w:type="character" w:styleId="CommentReference">
    <w:name w:val="annotation reference"/>
    <w:semiHidden/>
    <w:rsid w:val="0053491B"/>
    <w:rPr>
      <w:sz w:val="16"/>
      <w:szCs w:val="16"/>
    </w:rPr>
  </w:style>
  <w:style w:type="paragraph" w:styleId="CommentText">
    <w:name w:val="annotation text"/>
    <w:basedOn w:val="Normal"/>
    <w:link w:val="CommentTextChar"/>
    <w:semiHidden/>
    <w:rsid w:val="0053491B"/>
    <w:rPr>
      <w:sz w:val="20"/>
      <w:lang w:val="x-none" w:eastAsia="x-none"/>
    </w:rPr>
  </w:style>
  <w:style w:type="paragraph" w:styleId="CommentSubject">
    <w:name w:val="annotation subject"/>
    <w:basedOn w:val="CommentText"/>
    <w:next w:val="CommentText"/>
    <w:semiHidden/>
    <w:rsid w:val="0053491B"/>
    <w:rPr>
      <w:b/>
      <w:bCs/>
    </w:rPr>
  </w:style>
  <w:style w:type="character" w:customStyle="1" w:styleId="a">
    <w:name w:val="_"/>
    <w:basedOn w:val="DefaultParagraphFont"/>
    <w:rsid w:val="00B81057"/>
  </w:style>
  <w:style w:type="paragraph" w:styleId="TOC1">
    <w:name w:val="toc 1"/>
    <w:basedOn w:val="Normal"/>
    <w:next w:val="Normal"/>
    <w:autoRedefine/>
    <w:semiHidden/>
    <w:rsid w:val="004B1244"/>
  </w:style>
  <w:style w:type="paragraph" w:styleId="TOC2">
    <w:name w:val="toc 2"/>
    <w:basedOn w:val="Normal"/>
    <w:next w:val="Normal"/>
    <w:autoRedefine/>
    <w:semiHidden/>
    <w:rsid w:val="004B1244"/>
    <w:pPr>
      <w:ind w:left="240"/>
    </w:pPr>
  </w:style>
  <w:style w:type="paragraph" w:styleId="BodyText2">
    <w:name w:val="Body Text 2"/>
    <w:basedOn w:val="Normal"/>
    <w:rsid w:val="00640F2E"/>
    <w:pPr>
      <w:spacing w:after="120" w:line="480" w:lineRule="auto"/>
    </w:pPr>
  </w:style>
  <w:style w:type="paragraph" w:styleId="HTMLPreformatted">
    <w:name w:val="HTML Preformatted"/>
    <w:basedOn w:val="Normal"/>
    <w:rsid w:val="00D87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napToGrid/>
      <w:sz w:val="20"/>
    </w:rPr>
  </w:style>
  <w:style w:type="table" w:styleId="TableGrid">
    <w:name w:val="Table Grid"/>
    <w:basedOn w:val="TableNormal"/>
    <w:rsid w:val="000579A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596A81"/>
    <w:rPr>
      <w:color w:val="800080"/>
      <w:u w:val="single"/>
    </w:rPr>
  </w:style>
  <w:style w:type="character" w:customStyle="1" w:styleId="CommentTextChar">
    <w:name w:val="Comment Text Char"/>
    <w:link w:val="CommentText"/>
    <w:semiHidden/>
    <w:rsid w:val="009031D9"/>
    <w:rPr>
      <w:rFonts w:ascii="Monotype.com" w:hAnsi="Monotype.com"/>
      <w:snapToGrid w:val="0"/>
    </w:rPr>
  </w:style>
  <w:style w:type="paragraph" w:styleId="Revision">
    <w:name w:val="Revision"/>
    <w:hidden/>
    <w:uiPriority w:val="99"/>
    <w:semiHidden/>
    <w:rsid w:val="00305006"/>
    <w:rPr>
      <w:rFonts w:ascii="Monotype.com" w:hAnsi="Monotype.com"/>
      <w:snapToGrid w:val="0"/>
      <w:sz w:val="24"/>
    </w:rPr>
  </w:style>
  <w:style w:type="paragraph" w:styleId="ListParagraph">
    <w:name w:val="List Paragraph"/>
    <w:basedOn w:val="Normal"/>
    <w:uiPriority w:val="34"/>
    <w:qFormat/>
    <w:rsid w:val="003E1C00"/>
    <w:pPr>
      <w:ind w:left="720"/>
      <w:contextualSpacing/>
    </w:pPr>
  </w:style>
  <w:style w:type="numbering" w:customStyle="1" w:styleId="Style1">
    <w:name w:val="Style1"/>
    <w:rsid w:val="006D194C"/>
    <w:pPr>
      <w:numPr>
        <w:numId w:val="47"/>
      </w:numPr>
    </w:pPr>
  </w:style>
  <w:style w:type="character" w:customStyle="1" w:styleId="addtitle">
    <w:name w:val="addtitle"/>
    <w:rsid w:val="00943AB6"/>
  </w:style>
  <w:style w:type="character" w:customStyle="1" w:styleId="regulartextbold">
    <w:name w:val="regulartextbold"/>
    <w:basedOn w:val="DefaultParagraphFont"/>
    <w:rsid w:val="007D695A"/>
  </w:style>
  <w:style w:type="character" w:customStyle="1" w:styleId="HeaderChar">
    <w:name w:val="Header Char"/>
    <w:basedOn w:val="DefaultParagraphFont"/>
    <w:link w:val="Header"/>
    <w:uiPriority w:val="99"/>
    <w:rsid w:val="00BB5B32"/>
    <w:rPr>
      <w:rFonts w:ascii="Monotype.com" w:hAnsi="Monotype.com"/>
      <w:snapToGrid w:val="0"/>
      <w:sz w:val="24"/>
    </w:rPr>
  </w:style>
  <w:style w:type="character" w:styleId="UnresolvedMention">
    <w:name w:val="Unresolved Mention"/>
    <w:basedOn w:val="DefaultParagraphFont"/>
    <w:uiPriority w:val="99"/>
    <w:semiHidden/>
    <w:unhideWhenUsed/>
    <w:rsid w:val="006803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1037">
      <w:bodyDiv w:val="1"/>
      <w:marLeft w:val="0"/>
      <w:marRight w:val="0"/>
      <w:marTop w:val="0"/>
      <w:marBottom w:val="0"/>
      <w:divBdr>
        <w:top w:val="none" w:sz="0" w:space="0" w:color="auto"/>
        <w:left w:val="none" w:sz="0" w:space="0" w:color="auto"/>
        <w:bottom w:val="none" w:sz="0" w:space="0" w:color="auto"/>
        <w:right w:val="none" w:sz="0" w:space="0" w:color="auto"/>
      </w:divBdr>
    </w:div>
    <w:div w:id="33695941">
      <w:bodyDiv w:val="1"/>
      <w:marLeft w:val="0"/>
      <w:marRight w:val="0"/>
      <w:marTop w:val="0"/>
      <w:marBottom w:val="0"/>
      <w:divBdr>
        <w:top w:val="none" w:sz="0" w:space="0" w:color="auto"/>
        <w:left w:val="none" w:sz="0" w:space="0" w:color="auto"/>
        <w:bottom w:val="none" w:sz="0" w:space="0" w:color="auto"/>
        <w:right w:val="none" w:sz="0" w:space="0" w:color="auto"/>
      </w:divBdr>
      <w:divsChild>
        <w:div w:id="1160196364">
          <w:marLeft w:val="0"/>
          <w:marRight w:val="0"/>
          <w:marTop w:val="0"/>
          <w:marBottom w:val="0"/>
          <w:divBdr>
            <w:top w:val="single" w:sz="2" w:space="0" w:color="D9D9E3"/>
            <w:left w:val="single" w:sz="2" w:space="0" w:color="D9D9E3"/>
            <w:bottom w:val="single" w:sz="2" w:space="0" w:color="D9D9E3"/>
            <w:right w:val="single" w:sz="2" w:space="0" w:color="D9D9E3"/>
          </w:divBdr>
          <w:divsChild>
            <w:div w:id="1829713051">
              <w:marLeft w:val="0"/>
              <w:marRight w:val="0"/>
              <w:marTop w:val="0"/>
              <w:marBottom w:val="0"/>
              <w:divBdr>
                <w:top w:val="single" w:sz="2" w:space="0" w:color="D9D9E3"/>
                <w:left w:val="single" w:sz="2" w:space="0" w:color="D9D9E3"/>
                <w:bottom w:val="single" w:sz="2" w:space="0" w:color="D9D9E3"/>
                <w:right w:val="single" w:sz="2" w:space="0" w:color="D9D9E3"/>
              </w:divBdr>
              <w:divsChild>
                <w:div w:id="648246630">
                  <w:marLeft w:val="0"/>
                  <w:marRight w:val="0"/>
                  <w:marTop w:val="0"/>
                  <w:marBottom w:val="0"/>
                  <w:divBdr>
                    <w:top w:val="single" w:sz="2" w:space="0" w:color="D9D9E3"/>
                    <w:left w:val="single" w:sz="2" w:space="0" w:color="D9D9E3"/>
                    <w:bottom w:val="single" w:sz="2" w:space="0" w:color="D9D9E3"/>
                    <w:right w:val="single" w:sz="2" w:space="0" w:color="D9D9E3"/>
                  </w:divBdr>
                  <w:divsChild>
                    <w:div w:id="1940795353">
                      <w:marLeft w:val="0"/>
                      <w:marRight w:val="0"/>
                      <w:marTop w:val="0"/>
                      <w:marBottom w:val="0"/>
                      <w:divBdr>
                        <w:top w:val="single" w:sz="2" w:space="0" w:color="D9D9E3"/>
                        <w:left w:val="single" w:sz="2" w:space="0" w:color="D9D9E3"/>
                        <w:bottom w:val="single" w:sz="2" w:space="0" w:color="D9D9E3"/>
                        <w:right w:val="single" w:sz="2" w:space="0" w:color="D9D9E3"/>
                      </w:divBdr>
                      <w:divsChild>
                        <w:div w:id="1811555924">
                          <w:marLeft w:val="0"/>
                          <w:marRight w:val="0"/>
                          <w:marTop w:val="0"/>
                          <w:marBottom w:val="0"/>
                          <w:divBdr>
                            <w:top w:val="single" w:sz="2" w:space="0" w:color="auto"/>
                            <w:left w:val="single" w:sz="2" w:space="0" w:color="auto"/>
                            <w:bottom w:val="single" w:sz="6" w:space="0" w:color="auto"/>
                            <w:right w:val="single" w:sz="2" w:space="0" w:color="auto"/>
                          </w:divBdr>
                          <w:divsChild>
                            <w:div w:id="1905138663">
                              <w:marLeft w:val="0"/>
                              <w:marRight w:val="0"/>
                              <w:marTop w:val="100"/>
                              <w:marBottom w:val="100"/>
                              <w:divBdr>
                                <w:top w:val="single" w:sz="2" w:space="0" w:color="D9D9E3"/>
                                <w:left w:val="single" w:sz="2" w:space="0" w:color="D9D9E3"/>
                                <w:bottom w:val="single" w:sz="2" w:space="0" w:color="D9D9E3"/>
                                <w:right w:val="single" w:sz="2" w:space="0" w:color="D9D9E3"/>
                              </w:divBdr>
                              <w:divsChild>
                                <w:div w:id="1141121419">
                                  <w:marLeft w:val="0"/>
                                  <w:marRight w:val="0"/>
                                  <w:marTop w:val="0"/>
                                  <w:marBottom w:val="0"/>
                                  <w:divBdr>
                                    <w:top w:val="single" w:sz="2" w:space="0" w:color="D9D9E3"/>
                                    <w:left w:val="single" w:sz="2" w:space="0" w:color="D9D9E3"/>
                                    <w:bottom w:val="single" w:sz="2" w:space="0" w:color="D9D9E3"/>
                                    <w:right w:val="single" w:sz="2" w:space="0" w:color="D9D9E3"/>
                                  </w:divBdr>
                                  <w:divsChild>
                                    <w:div w:id="1405951537">
                                      <w:marLeft w:val="0"/>
                                      <w:marRight w:val="0"/>
                                      <w:marTop w:val="0"/>
                                      <w:marBottom w:val="0"/>
                                      <w:divBdr>
                                        <w:top w:val="single" w:sz="2" w:space="0" w:color="D9D9E3"/>
                                        <w:left w:val="single" w:sz="2" w:space="0" w:color="D9D9E3"/>
                                        <w:bottom w:val="single" w:sz="2" w:space="0" w:color="D9D9E3"/>
                                        <w:right w:val="single" w:sz="2" w:space="0" w:color="D9D9E3"/>
                                      </w:divBdr>
                                      <w:divsChild>
                                        <w:div w:id="2000845101">
                                          <w:marLeft w:val="0"/>
                                          <w:marRight w:val="0"/>
                                          <w:marTop w:val="0"/>
                                          <w:marBottom w:val="0"/>
                                          <w:divBdr>
                                            <w:top w:val="single" w:sz="2" w:space="0" w:color="D9D9E3"/>
                                            <w:left w:val="single" w:sz="2" w:space="0" w:color="D9D9E3"/>
                                            <w:bottom w:val="single" w:sz="2" w:space="0" w:color="D9D9E3"/>
                                            <w:right w:val="single" w:sz="2" w:space="0" w:color="D9D9E3"/>
                                          </w:divBdr>
                                          <w:divsChild>
                                            <w:div w:id="939489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1167394">
          <w:marLeft w:val="0"/>
          <w:marRight w:val="0"/>
          <w:marTop w:val="0"/>
          <w:marBottom w:val="0"/>
          <w:divBdr>
            <w:top w:val="none" w:sz="0" w:space="0" w:color="auto"/>
            <w:left w:val="none" w:sz="0" w:space="0" w:color="auto"/>
            <w:bottom w:val="none" w:sz="0" w:space="0" w:color="auto"/>
            <w:right w:val="none" w:sz="0" w:space="0" w:color="auto"/>
          </w:divBdr>
        </w:div>
      </w:divsChild>
    </w:div>
    <w:div w:id="71396686">
      <w:bodyDiv w:val="1"/>
      <w:marLeft w:val="0"/>
      <w:marRight w:val="0"/>
      <w:marTop w:val="0"/>
      <w:marBottom w:val="0"/>
      <w:divBdr>
        <w:top w:val="none" w:sz="0" w:space="0" w:color="auto"/>
        <w:left w:val="none" w:sz="0" w:space="0" w:color="auto"/>
        <w:bottom w:val="none" w:sz="0" w:space="0" w:color="auto"/>
        <w:right w:val="none" w:sz="0" w:space="0" w:color="auto"/>
      </w:divBdr>
      <w:divsChild>
        <w:div w:id="1116288940">
          <w:marLeft w:val="0"/>
          <w:marRight w:val="0"/>
          <w:marTop w:val="0"/>
          <w:marBottom w:val="0"/>
          <w:divBdr>
            <w:top w:val="single" w:sz="2" w:space="0" w:color="D9D9E3"/>
            <w:left w:val="single" w:sz="2" w:space="0" w:color="D9D9E3"/>
            <w:bottom w:val="single" w:sz="2" w:space="0" w:color="D9D9E3"/>
            <w:right w:val="single" w:sz="2" w:space="0" w:color="D9D9E3"/>
          </w:divBdr>
          <w:divsChild>
            <w:div w:id="632096433">
              <w:marLeft w:val="0"/>
              <w:marRight w:val="0"/>
              <w:marTop w:val="0"/>
              <w:marBottom w:val="0"/>
              <w:divBdr>
                <w:top w:val="single" w:sz="2" w:space="0" w:color="D9D9E3"/>
                <w:left w:val="single" w:sz="2" w:space="0" w:color="D9D9E3"/>
                <w:bottom w:val="single" w:sz="2" w:space="0" w:color="D9D9E3"/>
                <w:right w:val="single" w:sz="2" w:space="0" w:color="D9D9E3"/>
              </w:divBdr>
              <w:divsChild>
                <w:div w:id="12152657">
                  <w:marLeft w:val="0"/>
                  <w:marRight w:val="0"/>
                  <w:marTop w:val="0"/>
                  <w:marBottom w:val="0"/>
                  <w:divBdr>
                    <w:top w:val="single" w:sz="2" w:space="0" w:color="D9D9E3"/>
                    <w:left w:val="single" w:sz="2" w:space="0" w:color="D9D9E3"/>
                    <w:bottom w:val="single" w:sz="2" w:space="0" w:color="D9D9E3"/>
                    <w:right w:val="single" w:sz="2" w:space="0" w:color="D9D9E3"/>
                  </w:divBdr>
                  <w:divsChild>
                    <w:div w:id="1419862963">
                      <w:marLeft w:val="0"/>
                      <w:marRight w:val="0"/>
                      <w:marTop w:val="0"/>
                      <w:marBottom w:val="0"/>
                      <w:divBdr>
                        <w:top w:val="single" w:sz="2" w:space="0" w:color="D9D9E3"/>
                        <w:left w:val="single" w:sz="2" w:space="0" w:color="D9D9E3"/>
                        <w:bottom w:val="single" w:sz="2" w:space="0" w:color="D9D9E3"/>
                        <w:right w:val="single" w:sz="2" w:space="0" w:color="D9D9E3"/>
                      </w:divBdr>
                      <w:divsChild>
                        <w:div w:id="1583102495">
                          <w:marLeft w:val="0"/>
                          <w:marRight w:val="0"/>
                          <w:marTop w:val="0"/>
                          <w:marBottom w:val="0"/>
                          <w:divBdr>
                            <w:top w:val="single" w:sz="2" w:space="0" w:color="auto"/>
                            <w:left w:val="single" w:sz="2" w:space="0" w:color="auto"/>
                            <w:bottom w:val="single" w:sz="6" w:space="0" w:color="auto"/>
                            <w:right w:val="single" w:sz="2" w:space="0" w:color="auto"/>
                          </w:divBdr>
                          <w:divsChild>
                            <w:div w:id="62915546">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656943">
                                  <w:marLeft w:val="0"/>
                                  <w:marRight w:val="0"/>
                                  <w:marTop w:val="0"/>
                                  <w:marBottom w:val="0"/>
                                  <w:divBdr>
                                    <w:top w:val="single" w:sz="2" w:space="0" w:color="D9D9E3"/>
                                    <w:left w:val="single" w:sz="2" w:space="0" w:color="D9D9E3"/>
                                    <w:bottom w:val="single" w:sz="2" w:space="0" w:color="D9D9E3"/>
                                    <w:right w:val="single" w:sz="2" w:space="0" w:color="D9D9E3"/>
                                  </w:divBdr>
                                  <w:divsChild>
                                    <w:div w:id="1129981167">
                                      <w:marLeft w:val="0"/>
                                      <w:marRight w:val="0"/>
                                      <w:marTop w:val="0"/>
                                      <w:marBottom w:val="0"/>
                                      <w:divBdr>
                                        <w:top w:val="single" w:sz="2" w:space="0" w:color="D9D9E3"/>
                                        <w:left w:val="single" w:sz="2" w:space="0" w:color="D9D9E3"/>
                                        <w:bottom w:val="single" w:sz="2" w:space="0" w:color="D9D9E3"/>
                                        <w:right w:val="single" w:sz="2" w:space="0" w:color="D9D9E3"/>
                                      </w:divBdr>
                                      <w:divsChild>
                                        <w:div w:id="653531196">
                                          <w:marLeft w:val="0"/>
                                          <w:marRight w:val="0"/>
                                          <w:marTop w:val="0"/>
                                          <w:marBottom w:val="0"/>
                                          <w:divBdr>
                                            <w:top w:val="single" w:sz="2" w:space="0" w:color="D9D9E3"/>
                                            <w:left w:val="single" w:sz="2" w:space="0" w:color="D9D9E3"/>
                                            <w:bottom w:val="single" w:sz="2" w:space="0" w:color="D9D9E3"/>
                                            <w:right w:val="single" w:sz="2" w:space="0" w:color="D9D9E3"/>
                                          </w:divBdr>
                                          <w:divsChild>
                                            <w:div w:id="487013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7535427">
          <w:marLeft w:val="0"/>
          <w:marRight w:val="0"/>
          <w:marTop w:val="0"/>
          <w:marBottom w:val="0"/>
          <w:divBdr>
            <w:top w:val="none" w:sz="0" w:space="0" w:color="auto"/>
            <w:left w:val="none" w:sz="0" w:space="0" w:color="auto"/>
            <w:bottom w:val="none" w:sz="0" w:space="0" w:color="auto"/>
            <w:right w:val="none" w:sz="0" w:space="0" w:color="auto"/>
          </w:divBdr>
        </w:div>
      </w:divsChild>
    </w:div>
    <w:div w:id="74321430">
      <w:bodyDiv w:val="1"/>
      <w:marLeft w:val="0"/>
      <w:marRight w:val="0"/>
      <w:marTop w:val="0"/>
      <w:marBottom w:val="0"/>
      <w:divBdr>
        <w:top w:val="none" w:sz="0" w:space="0" w:color="auto"/>
        <w:left w:val="none" w:sz="0" w:space="0" w:color="auto"/>
        <w:bottom w:val="none" w:sz="0" w:space="0" w:color="auto"/>
        <w:right w:val="none" w:sz="0" w:space="0" w:color="auto"/>
      </w:divBdr>
    </w:div>
    <w:div w:id="185943627">
      <w:bodyDiv w:val="1"/>
      <w:marLeft w:val="0"/>
      <w:marRight w:val="0"/>
      <w:marTop w:val="0"/>
      <w:marBottom w:val="0"/>
      <w:divBdr>
        <w:top w:val="none" w:sz="0" w:space="0" w:color="auto"/>
        <w:left w:val="none" w:sz="0" w:space="0" w:color="auto"/>
        <w:bottom w:val="none" w:sz="0" w:space="0" w:color="auto"/>
        <w:right w:val="none" w:sz="0" w:space="0" w:color="auto"/>
      </w:divBdr>
    </w:div>
    <w:div w:id="325860749">
      <w:bodyDiv w:val="1"/>
      <w:marLeft w:val="0"/>
      <w:marRight w:val="0"/>
      <w:marTop w:val="0"/>
      <w:marBottom w:val="0"/>
      <w:divBdr>
        <w:top w:val="none" w:sz="0" w:space="0" w:color="auto"/>
        <w:left w:val="none" w:sz="0" w:space="0" w:color="auto"/>
        <w:bottom w:val="none" w:sz="0" w:space="0" w:color="auto"/>
        <w:right w:val="none" w:sz="0" w:space="0" w:color="auto"/>
      </w:divBdr>
      <w:divsChild>
        <w:div w:id="113837596">
          <w:marLeft w:val="0"/>
          <w:marRight w:val="0"/>
          <w:marTop w:val="0"/>
          <w:marBottom w:val="0"/>
          <w:divBdr>
            <w:top w:val="single" w:sz="2" w:space="0" w:color="D9D9E3"/>
            <w:left w:val="single" w:sz="2" w:space="0" w:color="D9D9E3"/>
            <w:bottom w:val="single" w:sz="2" w:space="0" w:color="D9D9E3"/>
            <w:right w:val="single" w:sz="2" w:space="0" w:color="D9D9E3"/>
          </w:divBdr>
          <w:divsChild>
            <w:div w:id="1871257602">
              <w:marLeft w:val="0"/>
              <w:marRight w:val="0"/>
              <w:marTop w:val="0"/>
              <w:marBottom w:val="0"/>
              <w:divBdr>
                <w:top w:val="single" w:sz="2" w:space="0" w:color="D9D9E3"/>
                <w:left w:val="single" w:sz="2" w:space="0" w:color="D9D9E3"/>
                <w:bottom w:val="single" w:sz="2" w:space="0" w:color="D9D9E3"/>
                <w:right w:val="single" w:sz="2" w:space="0" w:color="D9D9E3"/>
              </w:divBdr>
              <w:divsChild>
                <w:div w:id="1058742117">
                  <w:marLeft w:val="0"/>
                  <w:marRight w:val="0"/>
                  <w:marTop w:val="0"/>
                  <w:marBottom w:val="0"/>
                  <w:divBdr>
                    <w:top w:val="single" w:sz="2" w:space="0" w:color="D9D9E3"/>
                    <w:left w:val="single" w:sz="2" w:space="0" w:color="D9D9E3"/>
                    <w:bottom w:val="single" w:sz="2" w:space="0" w:color="D9D9E3"/>
                    <w:right w:val="single" w:sz="2" w:space="0" w:color="D9D9E3"/>
                  </w:divBdr>
                  <w:divsChild>
                    <w:div w:id="1876960383">
                      <w:marLeft w:val="0"/>
                      <w:marRight w:val="0"/>
                      <w:marTop w:val="0"/>
                      <w:marBottom w:val="0"/>
                      <w:divBdr>
                        <w:top w:val="single" w:sz="2" w:space="0" w:color="D9D9E3"/>
                        <w:left w:val="single" w:sz="2" w:space="0" w:color="D9D9E3"/>
                        <w:bottom w:val="single" w:sz="2" w:space="0" w:color="D9D9E3"/>
                        <w:right w:val="single" w:sz="2" w:space="0" w:color="D9D9E3"/>
                      </w:divBdr>
                      <w:divsChild>
                        <w:div w:id="19281763">
                          <w:marLeft w:val="0"/>
                          <w:marRight w:val="0"/>
                          <w:marTop w:val="0"/>
                          <w:marBottom w:val="0"/>
                          <w:divBdr>
                            <w:top w:val="single" w:sz="2" w:space="0" w:color="auto"/>
                            <w:left w:val="single" w:sz="2" w:space="0" w:color="auto"/>
                            <w:bottom w:val="single" w:sz="6" w:space="0" w:color="auto"/>
                            <w:right w:val="single" w:sz="2" w:space="0" w:color="auto"/>
                          </w:divBdr>
                          <w:divsChild>
                            <w:div w:id="1274946702">
                              <w:marLeft w:val="0"/>
                              <w:marRight w:val="0"/>
                              <w:marTop w:val="100"/>
                              <w:marBottom w:val="100"/>
                              <w:divBdr>
                                <w:top w:val="single" w:sz="2" w:space="0" w:color="D9D9E3"/>
                                <w:left w:val="single" w:sz="2" w:space="0" w:color="D9D9E3"/>
                                <w:bottom w:val="single" w:sz="2" w:space="0" w:color="D9D9E3"/>
                                <w:right w:val="single" w:sz="2" w:space="0" w:color="D9D9E3"/>
                              </w:divBdr>
                              <w:divsChild>
                                <w:div w:id="1996181918">
                                  <w:marLeft w:val="0"/>
                                  <w:marRight w:val="0"/>
                                  <w:marTop w:val="0"/>
                                  <w:marBottom w:val="0"/>
                                  <w:divBdr>
                                    <w:top w:val="single" w:sz="2" w:space="0" w:color="D9D9E3"/>
                                    <w:left w:val="single" w:sz="2" w:space="0" w:color="D9D9E3"/>
                                    <w:bottom w:val="single" w:sz="2" w:space="0" w:color="D9D9E3"/>
                                    <w:right w:val="single" w:sz="2" w:space="0" w:color="D9D9E3"/>
                                  </w:divBdr>
                                  <w:divsChild>
                                    <w:div w:id="343436442">
                                      <w:marLeft w:val="0"/>
                                      <w:marRight w:val="0"/>
                                      <w:marTop w:val="0"/>
                                      <w:marBottom w:val="0"/>
                                      <w:divBdr>
                                        <w:top w:val="single" w:sz="2" w:space="0" w:color="D9D9E3"/>
                                        <w:left w:val="single" w:sz="2" w:space="0" w:color="D9D9E3"/>
                                        <w:bottom w:val="single" w:sz="2" w:space="0" w:color="D9D9E3"/>
                                        <w:right w:val="single" w:sz="2" w:space="0" w:color="D9D9E3"/>
                                      </w:divBdr>
                                      <w:divsChild>
                                        <w:div w:id="1113789432">
                                          <w:marLeft w:val="0"/>
                                          <w:marRight w:val="0"/>
                                          <w:marTop w:val="0"/>
                                          <w:marBottom w:val="0"/>
                                          <w:divBdr>
                                            <w:top w:val="single" w:sz="2" w:space="0" w:color="D9D9E3"/>
                                            <w:left w:val="single" w:sz="2" w:space="0" w:color="D9D9E3"/>
                                            <w:bottom w:val="single" w:sz="2" w:space="0" w:color="D9D9E3"/>
                                            <w:right w:val="single" w:sz="2" w:space="0" w:color="D9D9E3"/>
                                          </w:divBdr>
                                          <w:divsChild>
                                            <w:div w:id="21976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7544073">
          <w:marLeft w:val="0"/>
          <w:marRight w:val="0"/>
          <w:marTop w:val="0"/>
          <w:marBottom w:val="0"/>
          <w:divBdr>
            <w:top w:val="none" w:sz="0" w:space="0" w:color="auto"/>
            <w:left w:val="none" w:sz="0" w:space="0" w:color="auto"/>
            <w:bottom w:val="none" w:sz="0" w:space="0" w:color="auto"/>
            <w:right w:val="none" w:sz="0" w:space="0" w:color="auto"/>
          </w:divBdr>
        </w:div>
      </w:divsChild>
    </w:div>
    <w:div w:id="374888803">
      <w:bodyDiv w:val="1"/>
      <w:marLeft w:val="0"/>
      <w:marRight w:val="0"/>
      <w:marTop w:val="0"/>
      <w:marBottom w:val="0"/>
      <w:divBdr>
        <w:top w:val="none" w:sz="0" w:space="0" w:color="auto"/>
        <w:left w:val="none" w:sz="0" w:space="0" w:color="auto"/>
        <w:bottom w:val="none" w:sz="0" w:space="0" w:color="auto"/>
        <w:right w:val="none" w:sz="0" w:space="0" w:color="auto"/>
      </w:divBdr>
    </w:div>
    <w:div w:id="467356500">
      <w:bodyDiv w:val="1"/>
      <w:marLeft w:val="0"/>
      <w:marRight w:val="0"/>
      <w:marTop w:val="0"/>
      <w:marBottom w:val="0"/>
      <w:divBdr>
        <w:top w:val="none" w:sz="0" w:space="0" w:color="auto"/>
        <w:left w:val="none" w:sz="0" w:space="0" w:color="auto"/>
        <w:bottom w:val="none" w:sz="0" w:space="0" w:color="auto"/>
        <w:right w:val="none" w:sz="0" w:space="0" w:color="auto"/>
      </w:divBdr>
    </w:div>
    <w:div w:id="605424951">
      <w:bodyDiv w:val="1"/>
      <w:marLeft w:val="0"/>
      <w:marRight w:val="0"/>
      <w:marTop w:val="0"/>
      <w:marBottom w:val="0"/>
      <w:divBdr>
        <w:top w:val="none" w:sz="0" w:space="0" w:color="auto"/>
        <w:left w:val="none" w:sz="0" w:space="0" w:color="auto"/>
        <w:bottom w:val="none" w:sz="0" w:space="0" w:color="auto"/>
        <w:right w:val="none" w:sz="0" w:space="0" w:color="auto"/>
      </w:divBdr>
      <w:divsChild>
        <w:div w:id="821435142">
          <w:marLeft w:val="0"/>
          <w:marRight w:val="0"/>
          <w:marTop w:val="0"/>
          <w:marBottom w:val="0"/>
          <w:divBdr>
            <w:top w:val="single" w:sz="2" w:space="0" w:color="D9D9E3"/>
            <w:left w:val="single" w:sz="2" w:space="0" w:color="D9D9E3"/>
            <w:bottom w:val="single" w:sz="2" w:space="0" w:color="D9D9E3"/>
            <w:right w:val="single" w:sz="2" w:space="0" w:color="D9D9E3"/>
          </w:divBdr>
          <w:divsChild>
            <w:div w:id="1191189387">
              <w:marLeft w:val="0"/>
              <w:marRight w:val="0"/>
              <w:marTop w:val="0"/>
              <w:marBottom w:val="0"/>
              <w:divBdr>
                <w:top w:val="single" w:sz="2" w:space="0" w:color="D9D9E3"/>
                <w:left w:val="single" w:sz="2" w:space="0" w:color="D9D9E3"/>
                <w:bottom w:val="single" w:sz="2" w:space="0" w:color="D9D9E3"/>
                <w:right w:val="single" w:sz="2" w:space="0" w:color="D9D9E3"/>
              </w:divBdr>
              <w:divsChild>
                <w:div w:id="762072471">
                  <w:marLeft w:val="0"/>
                  <w:marRight w:val="0"/>
                  <w:marTop w:val="0"/>
                  <w:marBottom w:val="0"/>
                  <w:divBdr>
                    <w:top w:val="single" w:sz="2" w:space="0" w:color="D9D9E3"/>
                    <w:left w:val="single" w:sz="2" w:space="0" w:color="D9D9E3"/>
                    <w:bottom w:val="single" w:sz="2" w:space="0" w:color="D9D9E3"/>
                    <w:right w:val="single" w:sz="2" w:space="0" w:color="D9D9E3"/>
                  </w:divBdr>
                  <w:divsChild>
                    <w:div w:id="463622571">
                      <w:marLeft w:val="0"/>
                      <w:marRight w:val="0"/>
                      <w:marTop w:val="0"/>
                      <w:marBottom w:val="0"/>
                      <w:divBdr>
                        <w:top w:val="single" w:sz="2" w:space="0" w:color="D9D9E3"/>
                        <w:left w:val="single" w:sz="2" w:space="0" w:color="D9D9E3"/>
                        <w:bottom w:val="single" w:sz="2" w:space="0" w:color="D9D9E3"/>
                        <w:right w:val="single" w:sz="2" w:space="0" w:color="D9D9E3"/>
                      </w:divBdr>
                      <w:divsChild>
                        <w:div w:id="201017735">
                          <w:marLeft w:val="0"/>
                          <w:marRight w:val="0"/>
                          <w:marTop w:val="0"/>
                          <w:marBottom w:val="0"/>
                          <w:divBdr>
                            <w:top w:val="single" w:sz="2" w:space="0" w:color="auto"/>
                            <w:left w:val="single" w:sz="2" w:space="0" w:color="auto"/>
                            <w:bottom w:val="single" w:sz="6" w:space="0" w:color="auto"/>
                            <w:right w:val="single" w:sz="2" w:space="0" w:color="auto"/>
                          </w:divBdr>
                          <w:divsChild>
                            <w:div w:id="907955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68787699">
                                  <w:marLeft w:val="0"/>
                                  <w:marRight w:val="0"/>
                                  <w:marTop w:val="0"/>
                                  <w:marBottom w:val="0"/>
                                  <w:divBdr>
                                    <w:top w:val="single" w:sz="2" w:space="0" w:color="D9D9E3"/>
                                    <w:left w:val="single" w:sz="2" w:space="0" w:color="D9D9E3"/>
                                    <w:bottom w:val="single" w:sz="2" w:space="0" w:color="D9D9E3"/>
                                    <w:right w:val="single" w:sz="2" w:space="0" w:color="D9D9E3"/>
                                  </w:divBdr>
                                  <w:divsChild>
                                    <w:div w:id="8141480">
                                      <w:marLeft w:val="0"/>
                                      <w:marRight w:val="0"/>
                                      <w:marTop w:val="0"/>
                                      <w:marBottom w:val="0"/>
                                      <w:divBdr>
                                        <w:top w:val="single" w:sz="2" w:space="0" w:color="D9D9E3"/>
                                        <w:left w:val="single" w:sz="2" w:space="0" w:color="D9D9E3"/>
                                        <w:bottom w:val="single" w:sz="2" w:space="0" w:color="D9D9E3"/>
                                        <w:right w:val="single" w:sz="2" w:space="0" w:color="D9D9E3"/>
                                      </w:divBdr>
                                      <w:divsChild>
                                        <w:div w:id="79261520">
                                          <w:marLeft w:val="0"/>
                                          <w:marRight w:val="0"/>
                                          <w:marTop w:val="0"/>
                                          <w:marBottom w:val="0"/>
                                          <w:divBdr>
                                            <w:top w:val="single" w:sz="2" w:space="0" w:color="D9D9E3"/>
                                            <w:left w:val="single" w:sz="2" w:space="0" w:color="D9D9E3"/>
                                            <w:bottom w:val="single" w:sz="2" w:space="0" w:color="D9D9E3"/>
                                            <w:right w:val="single" w:sz="2" w:space="0" w:color="D9D9E3"/>
                                          </w:divBdr>
                                          <w:divsChild>
                                            <w:div w:id="96196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5974796">
                          <w:marLeft w:val="0"/>
                          <w:marRight w:val="0"/>
                          <w:marTop w:val="0"/>
                          <w:marBottom w:val="0"/>
                          <w:divBdr>
                            <w:top w:val="single" w:sz="2" w:space="0" w:color="auto"/>
                            <w:left w:val="single" w:sz="2" w:space="0" w:color="auto"/>
                            <w:bottom w:val="single" w:sz="6" w:space="0" w:color="auto"/>
                            <w:right w:val="single" w:sz="2" w:space="0" w:color="auto"/>
                          </w:divBdr>
                          <w:divsChild>
                            <w:div w:id="1664967602">
                              <w:marLeft w:val="0"/>
                              <w:marRight w:val="0"/>
                              <w:marTop w:val="100"/>
                              <w:marBottom w:val="100"/>
                              <w:divBdr>
                                <w:top w:val="single" w:sz="2" w:space="0" w:color="D9D9E3"/>
                                <w:left w:val="single" w:sz="2" w:space="0" w:color="D9D9E3"/>
                                <w:bottom w:val="single" w:sz="2" w:space="0" w:color="D9D9E3"/>
                                <w:right w:val="single" w:sz="2" w:space="0" w:color="D9D9E3"/>
                              </w:divBdr>
                              <w:divsChild>
                                <w:div w:id="252666603">
                                  <w:marLeft w:val="0"/>
                                  <w:marRight w:val="0"/>
                                  <w:marTop w:val="0"/>
                                  <w:marBottom w:val="0"/>
                                  <w:divBdr>
                                    <w:top w:val="single" w:sz="2" w:space="0" w:color="D9D9E3"/>
                                    <w:left w:val="single" w:sz="2" w:space="0" w:color="D9D9E3"/>
                                    <w:bottom w:val="single" w:sz="2" w:space="0" w:color="D9D9E3"/>
                                    <w:right w:val="single" w:sz="2" w:space="0" w:color="D9D9E3"/>
                                  </w:divBdr>
                                  <w:divsChild>
                                    <w:div w:id="1773933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1304127">
                                  <w:marLeft w:val="0"/>
                                  <w:marRight w:val="0"/>
                                  <w:marTop w:val="0"/>
                                  <w:marBottom w:val="0"/>
                                  <w:divBdr>
                                    <w:top w:val="single" w:sz="2" w:space="0" w:color="D9D9E3"/>
                                    <w:left w:val="single" w:sz="2" w:space="0" w:color="D9D9E3"/>
                                    <w:bottom w:val="single" w:sz="2" w:space="0" w:color="D9D9E3"/>
                                    <w:right w:val="single" w:sz="2" w:space="0" w:color="D9D9E3"/>
                                  </w:divBdr>
                                  <w:divsChild>
                                    <w:div w:id="947346009">
                                      <w:marLeft w:val="0"/>
                                      <w:marRight w:val="0"/>
                                      <w:marTop w:val="0"/>
                                      <w:marBottom w:val="0"/>
                                      <w:divBdr>
                                        <w:top w:val="single" w:sz="2" w:space="0" w:color="D9D9E3"/>
                                        <w:left w:val="single" w:sz="2" w:space="0" w:color="D9D9E3"/>
                                        <w:bottom w:val="single" w:sz="2" w:space="0" w:color="D9D9E3"/>
                                        <w:right w:val="single" w:sz="2" w:space="0" w:color="D9D9E3"/>
                                      </w:divBdr>
                                      <w:divsChild>
                                        <w:div w:id="95753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6560675">
                          <w:marLeft w:val="0"/>
                          <w:marRight w:val="0"/>
                          <w:marTop w:val="0"/>
                          <w:marBottom w:val="0"/>
                          <w:divBdr>
                            <w:top w:val="single" w:sz="2" w:space="0" w:color="auto"/>
                            <w:left w:val="single" w:sz="2" w:space="0" w:color="auto"/>
                            <w:bottom w:val="single" w:sz="6" w:space="0" w:color="auto"/>
                            <w:right w:val="single" w:sz="2" w:space="0" w:color="auto"/>
                          </w:divBdr>
                          <w:divsChild>
                            <w:div w:id="710957857">
                              <w:marLeft w:val="0"/>
                              <w:marRight w:val="0"/>
                              <w:marTop w:val="100"/>
                              <w:marBottom w:val="100"/>
                              <w:divBdr>
                                <w:top w:val="single" w:sz="2" w:space="0" w:color="D9D9E3"/>
                                <w:left w:val="single" w:sz="2" w:space="0" w:color="D9D9E3"/>
                                <w:bottom w:val="single" w:sz="2" w:space="0" w:color="D9D9E3"/>
                                <w:right w:val="single" w:sz="2" w:space="0" w:color="D9D9E3"/>
                              </w:divBdr>
                              <w:divsChild>
                                <w:div w:id="9569341">
                                  <w:marLeft w:val="0"/>
                                  <w:marRight w:val="0"/>
                                  <w:marTop w:val="0"/>
                                  <w:marBottom w:val="0"/>
                                  <w:divBdr>
                                    <w:top w:val="single" w:sz="2" w:space="0" w:color="D9D9E3"/>
                                    <w:left w:val="single" w:sz="2" w:space="0" w:color="D9D9E3"/>
                                    <w:bottom w:val="single" w:sz="2" w:space="0" w:color="D9D9E3"/>
                                    <w:right w:val="single" w:sz="2" w:space="0" w:color="D9D9E3"/>
                                  </w:divBdr>
                                  <w:divsChild>
                                    <w:div w:id="2127187823">
                                      <w:marLeft w:val="0"/>
                                      <w:marRight w:val="0"/>
                                      <w:marTop w:val="0"/>
                                      <w:marBottom w:val="0"/>
                                      <w:divBdr>
                                        <w:top w:val="single" w:sz="2" w:space="0" w:color="D9D9E3"/>
                                        <w:left w:val="single" w:sz="2" w:space="0" w:color="D9D9E3"/>
                                        <w:bottom w:val="single" w:sz="2" w:space="0" w:color="D9D9E3"/>
                                        <w:right w:val="single" w:sz="2" w:space="0" w:color="D9D9E3"/>
                                      </w:divBdr>
                                      <w:divsChild>
                                        <w:div w:id="1375234095">
                                          <w:marLeft w:val="0"/>
                                          <w:marRight w:val="0"/>
                                          <w:marTop w:val="0"/>
                                          <w:marBottom w:val="0"/>
                                          <w:divBdr>
                                            <w:top w:val="single" w:sz="2" w:space="0" w:color="D9D9E3"/>
                                            <w:left w:val="single" w:sz="2" w:space="0" w:color="D9D9E3"/>
                                            <w:bottom w:val="single" w:sz="2" w:space="0" w:color="D9D9E3"/>
                                            <w:right w:val="single" w:sz="2" w:space="0" w:color="D9D9E3"/>
                                          </w:divBdr>
                                          <w:divsChild>
                                            <w:div w:id="496920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97056996">
          <w:marLeft w:val="0"/>
          <w:marRight w:val="0"/>
          <w:marTop w:val="0"/>
          <w:marBottom w:val="0"/>
          <w:divBdr>
            <w:top w:val="none" w:sz="0" w:space="0" w:color="auto"/>
            <w:left w:val="none" w:sz="0" w:space="0" w:color="auto"/>
            <w:bottom w:val="none" w:sz="0" w:space="0" w:color="auto"/>
            <w:right w:val="none" w:sz="0" w:space="0" w:color="auto"/>
          </w:divBdr>
        </w:div>
      </w:divsChild>
    </w:div>
    <w:div w:id="664481782">
      <w:bodyDiv w:val="1"/>
      <w:marLeft w:val="0"/>
      <w:marRight w:val="0"/>
      <w:marTop w:val="0"/>
      <w:marBottom w:val="0"/>
      <w:divBdr>
        <w:top w:val="none" w:sz="0" w:space="0" w:color="auto"/>
        <w:left w:val="none" w:sz="0" w:space="0" w:color="auto"/>
        <w:bottom w:val="none" w:sz="0" w:space="0" w:color="auto"/>
        <w:right w:val="none" w:sz="0" w:space="0" w:color="auto"/>
      </w:divBdr>
    </w:div>
    <w:div w:id="671378352">
      <w:bodyDiv w:val="1"/>
      <w:marLeft w:val="0"/>
      <w:marRight w:val="0"/>
      <w:marTop w:val="0"/>
      <w:marBottom w:val="0"/>
      <w:divBdr>
        <w:top w:val="none" w:sz="0" w:space="0" w:color="auto"/>
        <w:left w:val="none" w:sz="0" w:space="0" w:color="auto"/>
        <w:bottom w:val="none" w:sz="0" w:space="0" w:color="auto"/>
        <w:right w:val="none" w:sz="0" w:space="0" w:color="auto"/>
      </w:divBdr>
      <w:divsChild>
        <w:div w:id="283387486">
          <w:marLeft w:val="0"/>
          <w:marRight w:val="0"/>
          <w:marTop w:val="0"/>
          <w:marBottom w:val="0"/>
          <w:divBdr>
            <w:top w:val="single" w:sz="2" w:space="0" w:color="D9D9E3"/>
            <w:left w:val="single" w:sz="2" w:space="0" w:color="D9D9E3"/>
            <w:bottom w:val="single" w:sz="2" w:space="0" w:color="D9D9E3"/>
            <w:right w:val="single" w:sz="2" w:space="0" w:color="D9D9E3"/>
          </w:divBdr>
          <w:divsChild>
            <w:div w:id="2047489595">
              <w:marLeft w:val="0"/>
              <w:marRight w:val="0"/>
              <w:marTop w:val="0"/>
              <w:marBottom w:val="0"/>
              <w:divBdr>
                <w:top w:val="single" w:sz="2" w:space="0" w:color="D9D9E3"/>
                <w:left w:val="single" w:sz="2" w:space="0" w:color="D9D9E3"/>
                <w:bottom w:val="single" w:sz="2" w:space="0" w:color="D9D9E3"/>
                <w:right w:val="single" w:sz="2" w:space="0" w:color="D9D9E3"/>
              </w:divBdr>
              <w:divsChild>
                <w:div w:id="1935235965">
                  <w:marLeft w:val="0"/>
                  <w:marRight w:val="0"/>
                  <w:marTop w:val="0"/>
                  <w:marBottom w:val="0"/>
                  <w:divBdr>
                    <w:top w:val="single" w:sz="2" w:space="0" w:color="D9D9E3"/>
                    <w:left w:val="single" w:sz="2" w:space="0" w:color="D9D9E3"/>
                    <w:bottom w:val="single" w:sz="2" w:space="0" w:color="D9D9E3"/>
                    <w:right w:val="single" w:sz="2" w:space="0" w:color="D9D9E3"/>
                  </w:divBdr>
                  <w:divsChild>
                    <w:div w:id="443424650">
                      <w:marLeft w:val="0"/>
                      <w:marRight w:val="0"/>
                      <w:marTop w:val="0"/>
                      <w:marBottom w:val="0"/>
                      <w:divBdr>
                        <w:top w:val="single" w:sz="2" w:space="0" w:color="D9D9E3"/>
                        <w:left w:val="single" w:sz="2" w:space="0" w:color="D9D9E3"/>
                        <w:bottom w:val="single" w:sz="2" w:space="0" w:color="D9D9E3"/>
                        <w:right w:val="single" w:sz="2" w:space="0" w:color="D9D9E3"/>
                      </w:divBdr>
                      <w:divsChild>
                        <w:div w:id="321324607">
                          <w:marLeft w:val="0"/>
                          <w:marRight w:val="0"/>
                          <w:marTop w:val="0"/>
                          <w:marBottom w:val="0"/>
                          <w:divBdr>
                            <w:top w:val="single" w:sz="2" w:space="0" w:color="auto"/>
                            <w:left w:val="single" w:sz="2" w:space="0" w:color="auto"/>
                            <w:bottom w:val="single" w:sz="6" w:space="0" w:color="auto"/>
                            <w:right w:val="single" w:sz="2" w:space="0" w:color="auto"/>
                          </w:divBdr>
                          <w:divsChild>
                            <w:div w:id="2774158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84380081">
                                  <w:marLeft w:val="0"/>
                                  <w:marRight w:val="0"/>
                                  <w:marTop w:val="0"/>
                                  <w:marBottom w:val="0"/>
                                  <w:divBdr>
                                    <w:top w:val="single" w:sz="2" w:space="0" w:color="D9D9E3"/>
                                    <w:left w:val="single" w:sz="2" w:space="0" w:color="D9D9E3"/>
                                    <w:bottom w:val="single" w:sz="2" w:space="0" w:color="D9D9E3"/>
                                    <w:right w:val="single" w:sz="2" w:space="0" w:color="D9D9E3"/>
                                  </w:divBdr>
                                  <w:divsChild>
                                    <w:div w:id="1211962015">
                                      <w:marLeft w:val="0"/>
                                      <w:marRight w:val="0"/>
                                      <w:marTop w:val="0"/>
                                      <w:marBottom w:val="0"/>
                                      <w:divBdr>
                                        <w:top w:val="single" w:sz="2" w:space="0" w:color="D9D9E3"/>
                                        <w:left w:val="single" w:sz="2" w:space="0" w:color="D9D9E3"/>
                                        <w:bottom w:val="single" w:sz="2" w:space="0" w:color="D9D9E3"/>
                                        <w:right w:val="single" w:sz="2" w:space="0" w:color="D9D9E3"/>
                                      </w:divBdr>
                                      <w:divsChild>
                                        <w:div w:id="559444221">
                                          <w:marLeft w:val="0"/>
                                          <w:marRight w:val="0"/>
                                          <w:marTop w:val="0"/>
                                          <w:marBottom w:val="0"/>
                                          <w:divBdr>
                                            <w:top w:val="single" w:sz="2" w:space="0" w:color="D9D9E3"/>
                                            <w:left w:val="single" w:sz="2" w:space="0" w:color="D9D9E3"/>
                                            <w:bottom w:val="single" w:sz="2" w:space="0" w:color="D9D9E3"/>
                                            <w:right w:val="single" w:sz="2" w:space="0" w:color="D9D9E3"/>
                                          </w:divBdr>
                                          <w:divsChild>
                                            <w:div w:id="212260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39678568">
          <w:marLeft w:val="0"/>
          <w:marRight w:val="0"/>
          <w:marTop w:val="0"/>
          <w:marBottom w:val="0"/>
          <w:divBdr>
            <w:top w:val="none" w:sz="0" w:space="0" w:color="auto"/>
            <w:left w:val="none" w:sz="0" w:space="0" w:color="auto"/>
            <w:bottom w:val="none" w:sz="0" w:space="0" w:color="auto"/>
            <w:right w:val="none" w:sz="0" w:space="0" w:color="auto"/>
          </w:divBdr>
        </w:div>
      </w:divsChild>
    </w:div>
    <w:div w:id="687830788">
      <w:bodyDiv w:val="1"/>
      <w:marLeft w:val="0"/>
      <w:marRight w:val="0"/>
      <w:marTop w:val="0"/>
      <w:marBottom w:val="0"/>
      <w:divBdr>
        <w:top w:val="none" w:sz="0" w:space="0" w:color="auto"/>
        <w:left w:val="none" w:sz="0" w:space="0" w:color="auto"/>
        <w:bottom w:val="none" w:sz="0" w:space="0" w:color="auto"/>
        <w:right w:val="none" w:sz="0" w:space="0" w:color="auto"/>
      </w:divBdr>
    </w:div>
    <w:div w:id="705838027">
      <w:bodyDiv w:val="1"/>
      <w:marLeft w:val="0"/>
      <w:marRight w:val="0"/>
      <w:marTop w:val="0"/>
      <w:marBottom w:val="0"/>
      <w:divBdr>
        <w:top w:val="none" w:sz="0" w:space="0" w:color="auto"/>
        <w:left w:val="none" w:sz="0" w:space="0" w:color="auto"/>
        <w:bottom w:val="none" w:sz="0" w:space="0" w:color="auto"/>
        <w:right w:val="none" w:sz="0" w:space="0" w:color="auto"/>
      </w:divBdr>
      <w:divsChild>
        <w:div w:id="1987472032">
          <w:marLeft w:val="0"/>
          <w:marRight w:val="0"/>
          <w:marTop w:val="0"/>
          <w:marBottom w:val="0"/>
          <w:divBdr>
            <w:top w:val="single" w:sz="2" w:space="0" w:color="E5E7EB"/>
            <w:left w:val="single" w:sz="2" w:space="0" w:color="E5E7EB"/>
            <w:bottom w:val="single" w:sz="2" w:space="0" w:color="E5E7EB"/>
            <w:right w:val="single" w:sz="2" w:space="0" w:color="E5E7EB"/>
          </w:divBdr>
          <w:divsChild>
            <w:div w:id="1254366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30736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6123728">
      <w:bodyDiv w:val="1"/>
      <w:marLeft w:val="0"/>
      <w:marRight w:val="0"/>
      <w:marTop w:val="0"/>
      <w:marBottom w:val="0"/>
      <w:divBdr>
        <w:top w:val="none" w:sz="0" w:space="0" w:color="auto"/>
        <w:left w:val="none" w:sz="0" w:space="0" w:color="auto"/>
        <w:bottom w:val="none" w:sz="0" w:space="0" w:color="auto"/>
        <w:right w:val="none" w:sz="0" w:space="0" w:color="auto"/>
      </w:divBdr>
    </w:div>
    <w:div w:id="902759829">
      <w:bodyDiv w:val="1"/>
      <w:marLeft w:val="0"/>
      <w:marRight w:val="0"/>
      <w:marTop w:val="0"/>
      <w:marBottom w:val="0"/>
      <w:divBdr>
        <w:top w:val="none" w:sz="0" w:space="0" w:color="auto"/>
        <w:left w:val="none" w:sz="0" w:space="0" w:color="auto"/>
        <w:bottom w:val="none" w:sz="0" w:space="0" w:color="auto"/>
        <w:right w:val="none" w:sz="0" w:space="0" w:color="auto"/>
      </w:divBdr>
      <w:divsChild>
        <w:div w:id="906306356">
          <w:marLeft w:val="0"/>
          <w:marRight w:val="0"/>
          <w:marTop w:val="0"/>
          <w:marBottom w:val="0"/>
          <w:divBdr>
            <w:top w:val="single" w:sz="2" w:space="0" w:color="E5E7EB"/>
            <w:left w:val="single" w:sz="2" w:space="0" w:color="E5E7EB"/>
            <w:bottom w:val="single" w:sz="2" w:space="0" w:color="E5E7EB"/>
            <w:right w:val="single" w:sz="2" w:space="0" w:color="E5E7EB"/>
          </w:divBdr>
          <w:divsChild>
            <w:div w:id="3604786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20177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4532283">
      <w:bodyDiv w:val="1"/>
      <w:marLeft w:val="0"/>
      <w:marRight w:val="0"/>
      <w:marTop w:val="0"/>
      <w:marBottom w:val="0"/>
      <w:divBdr>
        <w:top w:val="none" w:sz="0" w:space="0" w:color="auto"/>
        <w:left w:val="none" w:sz="0" w:space="0" w:color="auto"/>
        <w:bottom w:val="none" w:sz="0" w:space="0" w:color="auto"/>
        <w:right w:val="none" w:sz="0" w:space="0" w:color="auto"/>
      </w:divBdr>
      <w:divsChild>
        <w:div w:id="2056195446">
          <w:marLeft w:val="0"/>
          <w:marRight w:val="0"/>
          <w:marTop w:val="0"/>
          <w:marBottom w:val="0"/>
          <w:divBdr>
            <w:top w:val="single" w:sz="2" w:space="0" w:color="D9D9E3"/>
            <w:left w:val="single" w:sz="2" w:space="0" w:color="D9D9E3"/>
            <w:bottom w:val="single" w:sz="2" w:space="0" w:color="D9D9E3"/>
            <w:right w:val="single" w:sz="2" w:space="0" w:color="D9D9E3"/>
          </w:divBdr>
          <w:divsChild>
            <w:div w:id="1551455488">
              <w:marLeft w:val="0"/>
              <w:marRight w:val="0"/>
              <w:marTop w:val="0"/>
              <w:marBottom w:val="0"/>
              <w:divBdr>
                <w:top w:val="single" w:sz="2" w:space="0" w:color="D9D9E3"/>
                <w:left w:val="single" w:sz="2" w:space="0" w:color="D9D9E3"/>
                <w:bottom w:val="single" w:sz="2" w:space="0" w:color="D9D9E3"/>
                <w:right w:val="single" w:sz="2" w:space="0" w:color="D9D9E3"/>
              </w:divBdr>
              <w:divsChild>
                <w:div w:id="170721679">
                  <w:marLeft w:val="0"/>
                  <w:marRight w:val="0"/>
                  <w:marTop w:val="0"/>
                  <w:marBottom w:val="0"/>
                  <w:divBdr>
                    <w:top w:val="single" w:sz="2" w:space="0" w:color="D9D9E3"/>
                    <w:left w:val="single" w:sz="2" w:space="0" w:color="D9D9E3"/>
                    <w:bottom w:val="single" w:sz="2" w:space="0" w:color="D9D9E3"/>
                    <w:right w:val="single" w:sz="2" w:space="0" w:color="D9D9E3"/>
                  </w:divBdr>
                  <w:divsChild>
                    <w:div w:id="1199733085">
                      <w:marLeft w:val="0"/>
                      <w:marRight w:val="0"/>
                      <w:marTop w:val="0"/>
                      <w:marBottom w:val="0"/>
                      <w:divBdr>
                        <w:top w:val="single" w:sz="2" w:space="0" w:color="D9D9E3"/>
                        <w:left w:val="single" w:sz="2" w:space="0" w:color="D9D9E3"/>
                        <w:bottom w:val="single" w:sz="2" w:space="0" w:color="D9D9E3"/>
                        <w:right w:val="single" w:sz="2" w:space="0" w:color="D9D9E3"/>
                      </w:divBdr>
                      <w:divsChild>
                        <w:div w:id="50932928">
                          <w:marLeft w:val="0"/>
                          <w:marRight w:val="0"/>
                          <w:marTop w:val="0"/>
                          <w:marBottom w:val="0"/>
                          <w:divBdr>
                            <w:top w:val="single" w:sz="2" w:space="0" w:color="auto"/>
                            <w:left w:val="single" w:sz="2" w:space="0" w:color="auto"/>
                            <w:bottom w:val="single" w:sz="6" w:space="0" w:color="auto"/>
                            <w:right w:val="single" w:sz="2" w:space="0" w:color="auto"/>
                          </w:divBdr>
                          <w:divsChild>
                            <w:div w:id="1834297854">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864251">
                                  <w:marLeft w:val="0"/>
                                  <w:marRight w:val="0"/>
                                  <w:marTop w:val="0"/>
                                  <w:marBottom w:val="0"/>
                                  <w:divBdr>
                                    <w:top w:val="single" w:sz="2" w:space="0" w:color="D9D9E3"/>
                                    <w:left w:val="single" w:sz="2" w:space="0" w:color="D9D9E3"/>
                                    <w:bottom w:val="single" w:sz="2" w:space="0" w:color="D9D9E3"/>
                                    <w:right w:val="single" w:sz="2" w:space="0" w:color="D9D9E3"/>
                                  </w:divBdr>
                                  <w:divsChild>
                                    <w:div w:id="78062816">
                                      <w:marLeft w:val="0"/>
                                      <w:marRight w:val="0"/>
                                      <w:marTop w:val="0"/>
                                      <w:marBottom w:val="0"/>
                                      <w:divBdr>
                                        <w:top w:val="single" w:sz="2" w:space="0" w:color="D9D9E3"/>
                                        <w:left w:val="single" w:sz="2" w:space="0" w:color="D9D9E3"/>
                                        <w:bottom w:val="single" w:sz="2" w:space="0" w:color="D9D9E3"/>
                                        <w:right w:val="single" w:sz="2" w:space="0" w:color="D9D9E3"/>
                                      </w:divBdr>
                                      <w:divsChild>
                                        <w:div w:id="648436792">
                                          <w:marLeft w:val="0"/>
                                          <w:marRight w:val="0"/>
                                          <w:marTop w:val="0"/>
                                          <w:marBottom w:val="0"/>
                                          <w:divBdr>
                                            <w:top w:val="single" w:sz="2" w:space="0" w:color="D9D9E3"/>
                                            <w:left w:val="single" w:sz="2" w:space="0" w:color="D9D9E3"/>
                                            <w:bottom w:val="single" w:sz="2" w:space="0" w:color="D9D9E3"/>
                                            <w:right w:val="single" w:sz="2" w:space="0" w:color="D9D9E3"/>
                                          </w:divBdr>
                                          <w:divsChild>
                                            <w:div w:id="1633513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73546519">
          <w:marLeft w:val="0"/>
          <w:marRight w:val="0"/>
          <w:marTop w:val="0"/>
          <w:marBottom w:val="0"/>
          <w:divBdr>
            <w:top w:val="none" w:sz="0" w:space="0" w:color="auto"/>
            <w:left w:val="none" w:sz="0" w:space="0" w:color="auto"/>
            <w:bottom w:val="none" w:sz="0" w:space="0" w:color="auto"/>
            <w:right w:val="none" w:sz="0" w:space="0" w:color="auto"/>
          </w:divBdr>
        </w:div>
      </w:divsChild>
    </w:div>
    <w:div w:id="1015112225">
      <w:bodyDiv w:val="1"/>
      <w:marLeft w:val="0"/>
      <w:marRight w:val="0"/>
      <w:marTop w:val="0"/>
      <w:marBottom w:val="0"/>
      <w:divBdr>
        <w:top w:val="none" w:sz="0" w:space="0" w:color="auto"/>
        <w:left w:val="none" w:sz="0" w:space="0" w:color="auto"/>
        <w:bottom w:val="none" w:sz="0" w:space="0" w:color="auto"/>
        <w:right w:val="none" w:sz="0" w:space="0" w:color="auto"/>
      </w:divBdr>
    </w:div>
    <w:div w:id="1022825413">
      <w:bodyDiv w:val="1"/>
      <w:marLeft w:val="0"/>
      <w:marRight w:val="0"/>
      <w:marTop w:val="0"/>
      <w:marBottom w:val="0"/>
      <w:divBdr>
        <w:top w:val="none" w:sz="0" w:space="0" w:color="auto"/>
        <w:left w:val="none" w:sz="0" w:space="0" w:color="auto"/>
        <w:bottom w:val="none" w:sz="0" w:space="0" w:color="auto"/>
        <w:right w:val="none" w:sz="0" w:space="0" w:color="auto"/>
      </w:divBdr>
    </w:div>
    <w:div w:id="1066761067">
      <w:bodyDiv w:val="1"/>
      <w:marLeft w:val="0"/>
      <w:marRight w:val="0"/>
      <w:marTop w:val="0"/>
      <w:marBottom w:val="0"/>
      <w:divBdr>
        <w:top w:val="none" w:sz="0" w:space="0" w:color="auto"/>
        <w:left w:val="none" w:sz="0" w:space="0" w:color="auto"/>
        <w:bottom w:val="none" w:sz="0" w:space="0" w:color="auto"/>
        <w:right w:val="none" w:sz="0" w:space="0" w:color="auto"/>
      </w:divBdr>
    </w:div>
    <w:div w:id="1109424812">
      <w:bodyDiv w:val="1"/>
      <w:marLeft w:val="0"/>
      <w:marRight w:val="0"/>
      <w:marTop w:val="0"/>
      <w:marBottom w:val="0"/>
      <w:divBdr>
        <w:top w:val="none" w:sz="0" w:space="0" w:color="auto"/>
        <w:left w:val="none" w:sz="0" w:space="0" w:color="auto"/>
        <w:bottom w:val="none" w:sz="0" w:space="0" w:color="auto"/>
        <w:right w:val="none" w:sz="0" w:space="0" w:color="auto"/>
      </w:divBdr>
    </w:div>
    <w:div w:id="1213271324">
      <w:bodyDiv w:val="1"/>
      <w:marLeft w:val="0"/>
      <w:marRight w:val="0"/>
      <w:marTop w:val="0"/>
      <w:marBottom w:val="0"/>
      <w:divBdr>
        <w:top w:val="none" w:sz="0" w:space="0" w:color="auto"/>
        <w:left w:val="none" w:sz="0" w:space="0" w:color="auto"/>
        <w:bottom w:val="none" w:sz="0" w:space="0" w:color="auto"/>
        <w:right w:val="none" w:sz="0" w:space="0" w:color="auto"/>
      </w:divBdr>
    </w:div>
    <w:div w:id="1244998222">
      <w:bodyDiv w:val="1"/>
      <w:marLeft w:val="0"/>
      <w:marRight w:val="0"/>
      <w:marTop w:val="0"/>
      <w:marBottom w:val="0"/>
      <w:divBdr>
        <w:top w:val="none" w:sz="0" w:space="0" w:color="auto"/>
        <w:left w:val="none" w:sz="0" w:space="0" w:color="auto"/>
        <w:bottom w:val="none" w:sz="0" w:space="0" w:color="auto"/>
        <w:right w:val="none" w:sz="0" w:space="0" w:color="auto"/>
      </w:divBdr>
      <w:divsChild>
        <w:div w:id="43874707">
          <w:marLeft w:val="0"/>
          <w:marRight w:val="0"/>
          <w:marTop w:val="0"/>
          <w:marBottom w:val="0"/>
          <w:divBdr>
            <w:top w:val="single" w:sz="2" w:space="0" w:color="D9D9E3"/>
            <w:left w:val="single" w:sz="2" w:space="0" w:color="D9D9E3"/>
            <w:bottom w:val="single" w:sz="2" w:space="0" w:color="D9D9E3"/>
            <w:right w:val="single" w:sz="2" w:space="0" w:color="D9D9E3"/>
          </w:divBdr>
          <w:divsChild>
            <w:div w:id="743454550">
              <w:marLeft w:val="0"/>
              <w:marRight w:val="0"/>
              <w:marTop w:val="0"/>
              <w:marBottom w:val="0"/>
              <w:divBdr>
                <w:top w:val="single" w:sz="2" w:space="0" w:color="D9D9E3"/>
                <w:left w:val="single" w:sz="2" w:space="0" w:color="D9D9E3"/>
                <w:bottom w:val="single" w:sz="2" w:space="0" w:color="D9D9E3"/>
                <w:right w:val="single" w:sz="2" w:space="0" w:color="D9D9E3"/>
              </w:divBdr>
              <w:divsChild>
                <w:div w:id="273094685">
                  <w:marLeft w:val="0"/>
                  <w:marRight w:val="0"/>
                  <w:marTop w:val="0"/>
                  <w:marBottom w:val="0"/>
                  <w:divBdr>
                    <w:top w:val="single" w:sz="2" w:space="0" w:color="D9D9E3"/>
                    <w:left w:val="single" w:sz="2" w:space="0" w:color="D9D9E3"/>
                    <w:bottom w:val="single" w:sz="2" w:space="0" w:color="D9D9E3"/>
                    <w:right w:val="single" w:sz="2" w:space="0" w:color="D9D9E3"/>
                  </w:divBdr>
                  <w:divsChild>
                    <w:div w:id="1505436825">
                      <w:marLeft w:val="0"/>
                      <w:marRight w:val="0"/>
                      <w:marTop w:val="0"/>
                      <w:marBottom w:val="0"/>
                      <w:divBdr>
                        <w:top w:val="single" w:sz="2" w:space="0" w:color="D9D9E3"/>
                        <w:left w:val="single" w:sz="2" w:space="0" w:color="D9D9E3"/>
                        <w:bottom w:val="single" w:sz="2" w:space="0" w:color="D9D9E3"/>
                        <w:right w:val="single" w:sz="2" w:space="0" w:color="D9D9E3"/>
                      </w:divBdr>
                      <w:divsChild>
                        <w:div w:id="1648893636">
                          <w:marLeft w:val="0"/>
                          <w:marRight w:val="0"/>
                          <w:marTop w:val="0"/>
                          <w:marBottom w:val="0"/>
                          <w:divBdr>
                            <w:top w:val="single" w:sz="2" w:space="0" w:color="auto"/>
                            <w:left w:val="single" w:sz="2" w:space="0" w:color="auto"/>
                            <w:bottom w:val="single" w:sz="6" w:space="0" w:color="auto"/>
                            <w:right w:val="single" w:sz="2" w:space="0" w:color="auto"/>
                          </w:divBdr>
                          <w:divsChild>
                            <w:div w:id="2024621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646094">
                                  <w:marLeft w:val="0"/>
                                  <w:marRight w:val="0"/>
                                  <w:marTop w:val="0"/>
                                  <w:marBottom w:val="0"/>
                                  <w:divBdr>
                                    <w:top w:val="single" w:sz="2" w:space="0" w:color="D9D9E3"/>
                                    <w:left w:val="single" w:sz="2" w:space="0" w:color="D9D9E3"/>
                                    <w:bottom w:val="single" w:sz="2" w:space="0" w:color="D9D9E3"/>
                                    <w:right w:val="single" w:sz="2" w:space="0" w:color="D9D9E3"/>
                                  </w:divBdr>
                                  <w:divsChild>
                                    <w:div w:id="297033529">
                                      <w:marLeft w:val="0"/>
                                      <w:marRight w:val="0"/>
                                      <w:marTop w:val="0"/>
                                      <w:marBottom w:val="0"/>
                                      <w:divBdr>
                                        <w:top w:val="single" w:sz="2" w:space="0" w:color="D9D9E3"/>
                                        <w:left w:val="single" w:sz="2" w:space="0" w:color="D9D9E3"/>
                                        <w:bottom w:val="single" w:sz="2" w:space="0" w:color="D9D9E3"/>
                                        <w:right w:val="single" w:sz="2" w:space="0" w:color="D9D9E3"/>
                                      </w:divBdr>
                                      <w:divsChild>
                                        <w:div w:id="420757799">
                                          <w:marLeft w:val="0"/>
                                          <w:marRight w:val="0"/>
                                          <w:marTop w:val="0"/>
                                          <w:marBottom w:val="0"/>
                                          <w:divBdr>
                                            <w:top w:val="single" w:sz="2" w:space="0" w:color="D9D9E3"/>
                                            <w:left w:val="single" w:sz="2" w:space="0" w:color="D9D9E3"/>
                                            <w:bottom w:val="single" w:sz="2" w:space="0" w:color="D9D9E3"/>
                                            <w:right w:val="single" w:sz="2" w:space="0" w:color="D9D9E3"/>
                                          </w:divBdr>
                                          <w:divsChild>
                                            <w:div w:id="2051105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62052882">
          <w:marLeft w:val="0"/>
          <w:marRight w:val="0"/>
          <w:marTop w:val="0"/>
          <w:marBottom w:val="0"/>
          <w:divBdr>
            <w:top w:val="none" w:sz="0" w:space="0" w:color="auto"/>
            <w:left w:val="none" w:sz="0" w:space="0" w:color="auto"/>
            <w:bottom w:val="none" w:sz="0" w:space="0" w:color="auto"/>
            <w:right w:val="none" w:sz="0" w:space="0" w:color="auto"/>
          </w:divBdr>
        </w:div>
      </w:divsChild>
    </w:div>
    <w:div w:id="1256135808">
      <w:bodyDiv w:val="1"/>
      <w:marLeft w:val="0"/>
      <w:marRight w:val="0"/>
      <w:marTop w:val="0"/>
      <w:marBottom w:val="0"/>
      <w:divBdr>
        <w:top w:val="none" w:sz="0" w:space="0" w:color="auto"/>
        <w:left w:val="none" w:sz="0" w:space="0" w:color="auto"/>
        <w:bottom w:val="none" w:sz="0" w:space="0" w:color="auto"/>
        <w:right w:val="none" w:sz="0" w:space="0" w:color="auto"/>
      </w:divBdr>
    </w:div>
    <w:div w:id="1277130935">
      <w:bodyDiv w:val="1"/>
      <w:marLeft w:val="0"/>
      <w:marRight w:val="0"/>
      <w:marTop w:val="0"/>
      <w:marBottom w:val="0"/>
      <w:divBdr>
        <w:top w:val="none" w:sz="0" w:space="0" w:color="auto"/>
        <w:left w:val="none" w:sz="0" w:space="0" w:color="auto"/>
        <w:bottom w:val="none" w:sz="0" w:space="0" w:color="auto"/>
        <w:right w:val="none" w:sz="0" w:space="0" w:color="auto"/>
      </w:divBdr>
    </w:div>
    <w:div w:id="1284387307">
      <w:bodyDiv w:val="1"/>
      <w:marLeft w:val="0"/>
      <w:marRight w:val="0"/>
      <w:marTop w:val="0"/>
      <w:marBottom w:val="0"/>
      <w:divBdr>
        <w:top w:val="none" w:sz="0" w:space="0" w:color="auto"/>
        <w:left w:val="none" w:sz="0" w:space="0" w:color="auto"/>
        <w:bottom w:val="none" w:sz="0" w:space="0" w:color="auto"/>
        <w:right w:val="none" w:sz="0" w:space="0" w:color="auto"/>
      </w:divBdr>
      <w:divsChild>
        <w:div w:id="723329881">
          <w:marLeft w:val="0"/>
          <w:marRight w:val="0"/>
          <w:marTop w:val="0"/>
          <w:marBottom w:val="0"/>
          <w:divBdr>
            <w:top w:val="single" w:sz="2" w:space="0" w:color="E5E7EB"/>
            <w:left w:val="single" w:sz="2" w:space="0" w:color="E5E7EB"/>
            <w:bottom w:val="single" w:sz="2" w:space="0" w:color="E5E7EB"/>
            <w:right w:val="single" w:sz="2" w:space="0" w:color="E5E7EB"/>
          </w:divBdr>
          <w:divsChild>
            <w:div w:id="11191773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39947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9433777">
      <w:bodyDiv w:val="1"/>
      <w:marLeft w:val="0"/>
      <w:marRight w:val="0"/>
      <w:marTop w:val="0"/>
      <w:marBottom w:val="0"/>
      <w:divBdr>
        <w:top w:val="none" w:sz="0" w:space="0" w:color="auto"/>
        <w:left w:val="none" w:sz="0" w:space="0" w:color="auto"/>
        <w:bottom w:val="none" w:sz="0" w:space="0" w:color="auto"/>
        <w:right w:val="none" w:sz="0" w:space="0" w:color="auto"/>
      </w:divBdr>
      <w:divsChild>
        <w:div w:id="2031102611">
          <w:marLeft w:val="0"/>
          <w:marRight w:val="0"/>
          <w:marTop w:val="0"/>
          <w:marBottom w:val="0"/>
          <w:divBdr>
            <w:top w:val="single" w:sz="2" w:space="0" w:color="D9D9E3"/>
            <w:left w:val="single" w:sz="2" w:space="0" w:color="D9D9E3"/>
            <w:bottom w:val="single" w:sz="2" w:space="0" w:color="D9D9E3"/>
            <w:right w:val="single" w:sz="2" w:space="0" w:color="D9D9E3"/>
          </w:divBdr>
          <w:divsChild>
            <w:div w:id="177349484">
              <w:marLeft w:val="0"/>
              <w:marRight w:val="0"/>
              <w:marTop w:val="0"/>
              <w:marBottom w:val="0"/>
              <w:divBdr>
                <w:top w:val="single" w:sz="2" w:space="0" w:color="D9D9E3"/>
                <w:left w:val="single" w:sz="2" w:space="0" w:color="D9D9E3"/>
                <w:bottom w:val="single" w:sz="2" w:space="0" w:color="D9D9E3"/>
                <w:right w:val="single" w:sz="2" w:space="0" w:color="D9D9E3"/>
              </w:divBdr>
              <w:divsChild>
                <w:div w:id="569194570">
                  <w:marLeft w:val="0"/>
                  <w:marRight w:val="0"/>
                  <w:marTop w:val="0"/>
                  <w:marBottom w:val="0"/>
                  <w:divBdr>
                    <w:top w:val="single" w:sz="2" w:space="0" w:color="D9D9E3"/>
                    <w:left w:val="single" w:sz="2" w:space="0" w:color="D9D9E3"/>
                    <w:bottom w:val="single" w:sz="2" w:space="0" w:color="D9D9E3"/>
                    <w:right w:val="single" w:sz="2" w:space="0" w:color="D9D9E3"/>
                  </w:divBdr>
                  <w:divsChild>
                    <w:div w:id="1903709163">
                      <w:marLeft w:val="0"/>
                      <w:marRight w:val="0"/>
                      <w:marTop w:val="0"/>
                      <w:marBottom w:val="0"/>
                      <w:divBdr>
                        <w:top w:val="single" w:sz="2" w:space="0" w:color="D9D9E3"/>
                        <w:left w:val="single" w:sz="2" w:space="0" w:color="D9D9E3"/>
                        <w:bottom w:val="single" w:sz="2" w:space="0" w:color="D9D9E3"/>
                        <w:right w:val="single" w:sz="2" w:space="0" w:color="D9D9E3"/>
                      </w:divBdr>
                      <w:divsChild>
                        <w:div w:id="48118361">
                          <w:marLeft w:val="0"/>
                          <w:marRight w:val="0"/>
                          <w:marTop w:val="0"/>
                          <w:marBottom w:val="0"/>
                          <w:divBdr>
                            <w:top w:val="single" w:sz="2" w:space="0" w:color="auto"/>
                            <w:left w:val="single" w:sz="2" w:space="0" w:color="auto"/>
                            <w:bottom w:val="single" w:sz="6" w:space="0" w:color="auto"/>
                            <w:right w:val="single" w:sz="2" w:space="0" w:color="auto"/>
                          </w:divBdr>
                          <w:divsChild>
                            <w:div w:id="3493390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268064">
                                  <w:marLeft w:val="0"/>
                                  <w:marRight w:val="0"/>
                                  <w:marTop w:val="0"/>
                                  <w:marBottom w:val="0"/>
                                  <w:divBdr>
                                    <w:top w:val="single" w:sz="2" w:space="0" w:color="D9D9E3"/>
                                    <w:left w:val="single" w:sz="2" w:space="0" w:color="D9D9E3"/>
                                    <w:bottom w:val="single" w:sz="2" w:space="0" w:color="D9D9E3"/>
                                    <w:right w:val="single" w:sz="2" w:space="0" w:color="D9D9E3"/>
                                  </w:divBdr>
                                  <w:divsChild>
                                    <w:div w:id="321861875">
                                      <w:marLeft w:val="0"/>
                                      <w:marRight w:val="0"/>
                                      <w:marTop w:val="0"/>
                                      <w:marBottom w:val="0"/>
                                      <w:divBdr>
                                        <w:top w:val="single" w:sz="2" w:space="0" w:color="D9D9E3"/>
                                        <w:left w:val="single" w:sz="2" w:space="0" w:color="D9D9E3"/>
                                        <w:bottom w:val="single" w:sz="2" w:space="0" w:color="D9D9E3"/>
                                        <w:right w:val="single" w:sz="2" w:space="0" w:color="D9D9E3"/>
                                      </w:divBdr>
                                      <w:divsChild>
                                        <w:div w:id="555898426">
                                          <w:marLeft w:val="0"/>
                                          <w:marRight w:val="0"/>
                                          <w:marTop w:val="0"/>
                                          <w:marBottom w:val="0"/>
                                          <w:divBdr>
                                            <w:top w:val="single" w:sz="2" w:space="0" w:color="D9D9E3"/>
                                            <w:left w:val="single" w:sz="2" w:space="0" w:color="D9D9E3"/>
                                            <w:bottom w:val="single" w:sz="2" w:space="0" w:color="D9D9E3"/>
                                            <w:right w:val="single" w:sz="2" w:space="0" w:color="D9D9E3"/>
                                          </w:divBdr>
                                          <w:divsChild>
                                            <w:div w:id="93521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7187195">
          <w:marLeft w:val="0"/>
          <w:marRight w:val="0"/>
          <w:marTop w:val="0"/>
          <w:marBottom w:val="0"/>
          <w:divBdr>
            <w:top w:val="none" w:sz="0" w:space="0" w:color="auto"/>
            <w:left w:val="none" w:sz="0" w:space="0" w:color="auto"/>
            <w:bottom w:val="none" w:sz="0" w:space="0" w:color="auto"/>
            <w:right w:val="none" w:sz="0" w:space="0" w:color="auto"/>
          </w:divBdr>
          <w:divsChild>
            <w:div w:id="1833830340">
              <w:marLeft w:val="0"/>
              <w:marRight w:val="0"/>
              <w:marTop w:val="0"/>
              <w:marBottom w:val="0"/>
              <w:divBdr>
                <w:top w:val="single" w:sz="2" w:space="0" w:color="D9D9E3"/>
                <w:left w:val="single" w:sz="2" w:space="0" w:color="D9D9E3"/>
                <w:bottom w:val="single" w:sz="2" w:space="0" w:color="D9D9E3"/>
                <w:right w:val="single" w:sz="2" w:space="0" w:color="D9D9E3"/>
              </w:divBdr>
              <w:divsChild>
                <w:div w:id="1660499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73310941">
      <w:bodyDiv w:val="1"/>
      <w:marLeft w:val="0"/>
      <w:marRight w:val="0"/>
      <w:marTop w:val="0"/>
      <w:marBottom w:val="0"/>
      <w:divBdr>
        <w:top w:val="none" w:sz="0" w:space="0" w:color="auto"/>
        <w:left w:val="none" w:sz="0" w:space="0" w:color="auto"/>
        <w:bottom w:val="none" w:sz="0" w:space="0" w:color="auto"/>
        <w:right w:val="none" w:sz="0" w:space="0" w:color="auto"/>
      </w:divBdr>
      <w:divsChild>
        <w:div w:id="1109739812">
          <w:marLeft w:val="0"/>
          <w:marRight w:val="0"/>
          <w:marTop w:val="0"/>
          <w:marBottom w:val="0"/>
          <w:divBdr>
            <w:top w:val="single" w:sz="2" w:space="0" w:color="E5E7EB"/>
            <w:left w:val="single" w:sz="2" w:space="0" w:color="E5E7EB"/>
            <w:bottom w:val="single" w:sz="2" w:space="0" w:color="E5E7EB"/>
            <w:right w:val="single" w:sz="2" w:space="0" w:color="E5E7EB"/>
          </w:divBdr>
          <w:divsChild>
            <w:div w:id="9991888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01158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5124052">
      <w:bodyDiv w:val="1"/>
      <w:marLeft w:val="0"/>
      <w:marRight w:val="0"/>
      <w:marTop w:val="0"/>
      <w:marBottom w:val="0"/>
      <w:divBdr>
        <w:top w:val="none" w:sz="0" w:space="0" w:color="auto"/>
        <w:left w:val="none" w:sz="0" w:space="0" w:color="auto"/>
        <w:bottom w:val="none" w:sz="0" w:space="0" w:color="auto"/>
        <w:right w:val="none" w:sz="0" w:space="0" w:color="auto"/>
      </w:divBdr>
      <w:divsChild>
        <w:div w:id="1203664382">
          <w:marLeft w:val="0"/>
          <w:marRight w:val="0"/>
          <w:marTop w:val="0"/>
          <w:marBottom w:val="0"/>
          <w:divBdr>
            <w:top w:val="single" w:sz="2" w:space="0" w:color="E5E7EB"/>
            <w:left w:val="single" w:sz="2" w:space="0" w:color="E5E7EB"/>
            <w:bottom w:val="single" w:sz="2" w:space="0" w:color="E5E7EB"/>
            <w:right w:val="single" w:sz="2" w:space="0" w:color="E5E7EB"/>
          </w:divBdr>
          <w:divsChild>
            <w:div w:id="919946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47255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8538468">
      <w:bodyDiv w:val="1"/>
      <w:marLeft w:val="0"/>
      <w:marRight w:val="0"/>
      <w:marTop w:val="0"/>
      <w:marBottom w:val="0"/>
      <w:divBdr>
        <w:top w:val="none" w:sz="0" w:space="0" w:color="auto"/>
        <w:left w:val="none" w:sz="0" w:space="0" w:color="auto"/>
        <w:bottom w:val="none" w:sz="0" w:space="0" w:color="auto"/>
        <w:right w:val="none" w:sz="0" w:space="0" w:color="auto"/>
      </w:divBdr>
    </w:div>
    <w:div w:id="1610114615">
      <w:bodyDiv w:val="1"/>
      <w:marLeft w:val="0"/>
      <w:marRight w:val="0"/>
      <w:marTop w:val="0"/>
      <w:marBottom w:val="0"/>
      <w:divBdr>
        <w:top w:val="none" w:sz="0" w:space="0" w:color="auto"/>
        <w:left w:val="none" w:sz="0" w:space="0" w:color="auto"/>
        <w:bottom w:val="none" w:sz="0" w:space="0" w:color="auto"/>
        <w:right w:val="none" w:sz="0" w:space="0" w:color="auto"/>
      </w:divBdr>
      <w:divsChild>
        <w:div w:id="808285379">
          <w:marLeft w:val="0"/>
          <w:marRight w:val="0"/>
          <w:marTop w:val="0"/>
          <w:marBottom w:val="0"/>
          <w:divBdr>
            <w:top w:val="single" w:sz="2" w:space="0" w:color="D9D9E3"/>
            <w:left w:val="single" w:sz="2" w:space="0" w:color="D9D9E3"/>
            <w:bottom w:val="single" w:sz="2" w:space="0" w:color="D9D9E3"/>
            <w:right w:val="single" w:sz="2" w:space="0" w:color="D9D9E3"/>
          </w:divBdr>
          <w:divsChild>
            <w:div w:id="1317029944">
              <w:marLeft w:val="0"/>
              <w:marRight w:val="0"/>
              <w:marTop w:val="0"/>
              <w:marBottom w:val="0"/>
              <w:divBdr>
                <w:top w:val="single" w:sz="2" w:space="0" w:color="D9D9E3"/>
                <w:left w:val="single" w:sz="2" w:space="0" w:color="D9D9E3"/>
                <w:bottom w:val="single" w:sz="2" w:space="0" w:color="D9D9E3"/>
                <w:right w:val="single" w:sz="2" w:space="0" w:color="D9D9E3"/>
              </w:divBdr>
              <w:divsChild>
                <w:div w:id="941108082">
                  <w:marLeft w:val="0"/>
                  <w:marRight w:val="0"/>
                  <w:marTop w:val="0"/>
                  <w:marBottom w:val="0"/>
                  <w:divBdr>
                    <w:top w:val="single" w:sz="2" w:space="0" w:color="D9D9E3"/>
                    <w:left w:val="single" w:sz="2" w:space="0" w:color="D9D9E3"/>
                    <w:bottom w:val="single" w:sz="2" w:space="0" w:color="D9D9E3"/>
                    <w:right w:val="single" w:sz="2" w:space="0" w:color="D9D9E3"/>
                  </w:divBdr>
                  <w:divsChild>
                    <w:div w:id="571962364">
                      <w:marLeft w:val="0"/>
                      <w:marRight w:val="0"/>
                      <w:marTop w:val="0"/>
                      <w:marBottom w:val="0"/>
                      <w:divBdr>
                        <w:top w:val="single" w:sz="2" w:space="0" w:color="D9D9E3"/>
                        <w:left w:val="single" w:sz="2" w:space="0" w:color="D9D9E3"/>
                        <w:bottom w:val="single" w:sz="2" w:space="0" w:color="D9D9E3"/>
                        <w:right w:val="single" w:sz="2" w:space="0" w:color="D9D9E3"/>
                      </w:divBdr>
                      <w:divsChild>
                        <w:div w:id="145585781">
                          <w:marLeft w:val="0"/>
                          <w:marRight w:val="0"/>
                          <w:marTop w:val="0"/>
                          <w:marBottom w:val="0"/>
                          <w:divBdr>
                            <w:top w:val="single" w:sz="2" w:space="0" w:color="auto"/>
                            <w:left w:val="single" w:sz="2" w:space="0" w:color="auto"/>
                            <w:bottom w:val="single" w:sz="6" w:space="0" w:color="auto"/>
                            <w:right w:val="single" w:sz="2" w:space="0" w:color="auto"/>
                          </w:divBdr>
                          <w:divsChild>
                            <w:div w:id="1015572844">
                              <w:marLeft w:val="0"/>
                              <w:marRight w:val="0"/>
                              <w:marTop w:val="100"/>
                              <w:marBottom w:val="100"/>
                              <w:divBdr>
                                <w:top w:val="single" w:sz="2" w:space="0" w:color="D9D9E3"/>
                                <w:left w:val="single" w:sz="2" w:space="0" w:color="D9D9E3"/>
                                <w:bottom w:val="single" w:sz="2" w:space="0" w:color="D9D9E3"/>
                                <w:right w:val="single" w:sz="2" w:space="0" w:color="D9D9E3"/>
                              </w:divBdr>
                              <w:divsChild>
                                <w:div w:id="1447965784">
                                  <w:marLeft w:val="0"/>
                                  <w:marRight w:val="0"/>
                                  <w:marTop w:val="0"/>
                                  <w:marBottom w:val="0"/>
                                  <w:divBdr>
                                    <w:top w:val="single" w:sz="2" w:space="0" w:color="D9D9E3"/>
                                    <w:left w:val="single" w:sz="2" w:space="0" w:color="D9D9E3"/>
                                    <w:bottom w:val="single" w:sz="2" w:space="0" w:color="D9D9E3"/>
                                    <w:right w:val="single" w:sz="2" w:space="0" w:color="D9D9E3"/>
                                  </w:divBdr>
                                  <w:divsChild>
                                    <w:div w:id="1112017769">
                                      <w:marLeft w:val="0"/>
                                      <w:marRight w:val="0"/>
                                      <w:marTop w:val="0"/>
                                      <w:marBottom w:val="0"/>
                                      <w:divBdr>
                                        <w:top w:val="single" w:sz="2" w:space="0" w:color="D9D9E3"/>
                                        <w:left w:val="single" w:sz="2" w:space="0" w:color="D9D9E3"/>
                                        <w:bottom w:val="single" w:sz="2" w:space="0" w:color="D9D9E3"/>
                                        <w:right w:val="single" w:sz="2" w:space="0" w:color="D9D9E3"/>
                                      </w:divBdr>
                                      <w:divsChild>
                                        <w:div w:id="1592617613">
                                          <w:marLeft w:val="0"/>
                                          <w:marRight w:val="0"/>
                                          <w:marTop w:val="0"/>
                                          <w:marBottom w:val="0"/>
                                          <w:divBdr>
                                            <w:top w:val="single" w:sz="2" w:space="0" w:color="D9D9E3"/>
                                            <w:left w:val="single" w:sz="2" w:space="0" w:color="D9D9E3"/>
                                            <w:bottom w:val="single" w:sz="2" w:space="0" w:color="D9D9E3"/>
                                            <w:right w:val="single" w:sz="2" w:space="0" w:color="D9D9E3"/>
                                          </w:divBdr>
                                          <w:divsChild>
                                            <w:div w:id="347368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13550728">
          <w:marLeft w:val="0"/>
          <w:marRight w:val="0"/>
          <w:marTop w:val="0"/>
          <w:marBottom w:val="0"/>
          <w:divBdr>
            <w:top w:val="none" w:sz="0" w:space="0" w:color="auto"/>
            <w:left w:val="none" w:sz="0" w:space="0" w:color="auto"/>
            <w:bottom w:val="none" w:sz="0" w:space="0" w:color="auto"/>
            <w:right w:val="none" w:sz="0" w:space="0" w:color="auto"/>
          </w:divBdr>
        </w:div>
      </w:divsChild>
    </w:div>
    <w:div w:id="1677339796">
      <w:bodyDiv w:val="1"/>
      <w:marLeft w:val="0"/>
      <w:marRight w:val="0"/>
      <w:marTop w:val="0"/>
      <w:marBottom w:val="0"/>
      <w:divBdr>
        <w:top w:val="none" w:sz="0" w:space="0" w:color="auto"/>
        <w:left w:val="none" w:sz="0" w:space="0" w:color="auto"/>
        <w:bottom w:val="none" w:sz="0" w:space="0" w:color="auto"/>
        <w:right w:val="none" w:sz="0" w:space="0" w:color="auto"/>
      </w:divBdr>
      <w:divsChild>
        <w:div w:id="830756047">
          <w:marLeft w:val="0"/>
          <w:marRight w:val="0"/>
          <w:marTop w:val="0"/>
          <w:marBottom w:val="0"/>
          <w:divBdr>
            <w:top w:val="single" w:sz="2" w:space="0" w:color="E5E7EB"/>
            <w:left w:val="single" w:sz="2" w:space="0" w:color="E5E7EB"/>
            <w:bottom w:val="single" w:sz="2" w:space="0" w:color="E5E7EB"/>
            <w:right w:val="single" w:sz="2" w:space="0" w:color="E5E7EB"/>
          </w:divBdr>
          <w:divsChild>
            <w:div w:id="10985983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09726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0974796">
      <w:bodyDiv w:val="1"/>
      <w:marLeft w:val="0"/>
      <w:marRight w:val="0"/>
      <w:marTop w:val="0"/>
      <w:marBottom w:val="0"/>
      <w:divBdr>
        <w:top w:val="none" w:sz="0" w:space="0" w:color="auto"/>
        <w:left w:val="none" w:sz="0" w:space="0" w:color="auto"/>
        <w:bottom w:val="none" w:sz="0" w:space="0" w:color="auto"/>
        <w:right w:val="none" w:sz="0" w:space="0" w:color="auto"/>
      </w:divBdr>
      <w:divsChild>
        <w:div w:id="974795542">
          <w:marLeft w:val="0"/>
          <w:marRight w:val="0"/>
          <w:marTop w:val="0"/>
          <w:marBottom w:val="0"/>
          <w:divBdr>
            <w:top w:val="single" w:sz="2" w:space="0" w:color="E5E7EB"/>
            <w:left w:val="single" w:sz="2" w:space="0" w:color="E5E7EB"/>
            <w:bottom w:val="single" w:sz="2" w:space="0" w:color="E5E7EB"/>
            <w:right w:val="single" w:sz="2" w:space="0" w:color="E5E7EB"/>
          </w:divBdr>
          <w:divsChild>
            <w:div w:id="10411278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40299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2857111">
      <w:bodyDiv w:val="1"/>
      <w:marLeft w:val="0"/>
      <w:marRight w:val="0"/>
      <w:marTop w:val="0"/>
      <w:marBottom w:val="0"/>
      <w:divBdr>
        <w:top w:val="none" w:sz="0" w:space="0" w:color="auto"/>
        <w:left w:val="none" w:sz="0" w:space="0" w:color="auto"/>
        <w:bottom w:val="none" w:sz="0" w:space="0" w:color="auto"/>
        <w:right w:val="none" w:sz="0" w:space="0" w:color="auto"/>
      </w:divBdr>
      <w:divsChild>
        <w:div w:id="1146436349">
          <w:marLeft w:val="0"/>
          <w:marRight w:val="0"/>
          <w:marTop w:val="0"/>
          <w:marBottom w:val="0"/>
          <w:divBdr>
            <w:top w:val="single" w:sz="2" w:space="0" w:color="D9D9E3"/>
            <w:left w:val="single" w:sz="2" w:space="0" w:color="D9D9E3"/>
            <w:bottom w:val="single" w:sz="2" w:space="0" w:color="D9D9E3"/>
            <w:right w:val="single" w:sz="2" w:space="0" w:color="D9D9E3"/>
          </w:divBdr>
          <w:divsChild>
            <w:div w:id="1052115182">
              <w:marLeft w:val="0"/>
              <w:marRight w:val="0"/>
              <w:marTop w:val="0"/>
              <w:marBottom w:val="0"/>
              <w:divBdr>
                <w:top w:val="single" w:sz="2" w:space="0" w:color="D9D9E3"/>
                <w:left w:val="single" w:sz="2" w:space="0" w:color="D9D9E3"/>
                <w:bottom w:val="single" w:sz="2" w:space="0" w:color="D9D9E3"/>
                <w:right w:val="single" w:sz="2" w:space="0" w:color="D9D9E3"/>
              </w:divBdr>
              <w:divsChild>
                <w:div w:id="1023481285">
                  <w:marLeft w:val="0"/>
                  <w:marRight w:val="0"/>
                  <w:marTop w:val="0"/>
                  <w:marBottom w:val="0"/>
                  <w:divBdr>
                    <w:top w:val="single" w:sz="2" w:space="0" w:color="D9D9E3"/>
                    <w:left w:val="single" w:sz="2" w:space="0" w:color="D9D9E3"/>
                    <w:bottom w:val="single" w:sz="2" w:space="0" w:color="D9D9E3"/>
                    <w:right w:val="single" w:sz="2" w:space="0" w:color="D9D9E3"/>
                  </w:divBdr>
                  <w:divsChild>
                    <w:div w:id="559749046">
                      <w:marLeft w:val="0"/>
                      <w:marRight w:val="0"/>
                      <w:marTop w:val="0"/>
                      <w:marBottom w:val="0"/>
                      <w:divBdr>
                        <w:top w:val="single" w:sz="2" w:space="0" w:color="D9D9E3"/>
                        <w:left w:val="single" w:sz="2" w:space="0" w:color="D9D9E3"/>
                        <w:bottom w:val="single" w:sz="2" w:space="0" w:color="D9D9E3"/>
                        <w:right w:val="single" w:sz="2" w:space="0" w:color="D9D9E3"/>
                      </w:divBdr>
                      <w:divsChild>
                        <w:div w:id="1480876904">
                          <w:marLeft w:val="0"/>
                          <w:marRight w:val="0"/>
                          <w:marTop w:val="0"/>
                          <w:marBottom w:val="0"/>
                          <w:divBdr>
                            <w:top w:val="single" w:sz="2" w:space="0" w:color="auto"/>
                            <w:left w:val="single" w:sz="2" w:space="0" w:color="auto"/>
                            <w:bottom w:val="single" w:sz="6" w:space="0" w:color="auto"/>
                            <w:right w:val="single" w:sz="2" w:space="0" w:color="auto"/>
                          </w:divBdr>
                          <w:divsChild>
                            <w:div w:id="878317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3729328">
                                  <w:marLeft w:val="0"/>
                                  <w:marRight w:val="0"/>
                                  <w:marTop w:val="0"/>
                                  <w:marBottom w:val="0"/>
                                  <w:divBdr>
                                    <w:top w:val="single" w:sz="2" w:space="0" w:color="D9D9E3"/>
                                    <w:left w:val="single" w:sz="2" w:space="0" w:color="D9D9E3"/>
                                    <w:bottom w:val="single" w:sz="2" w:space="0" w:color="D9D9E3"/>
                                    <w:right w:val="single" w:sz="2" w:space="0" w:color="D9D9E3"/>
                                  </w:divBdr>
                                  <w:divsChild>
                                    <w:div w:id="611744516">
                                      <w:marLeft w:val="0"/>
                                      <w:marRight w:val="0"/>
                                      <w:marTop w:val="0"/>
                                      <w:marBottom w:val="0"/>
                                      <w:divBdr>
                                        <w:top w:val="single" w:sz="2" w:space="0" w:color="D9D9E3"/>
                                        <w:left w:val="single" w:sz="2" w:space="0" w:color="D9D9E3"/>
                                        <w:bottom w:val="single" w:sz="2" w:space="0" w:color="D9D9E3"/>
                                        <w:right w:val="single" w:sz="2" w:space="0" w:color="D9D9E3"/>
                                      </w:divBdr>
                                      <w:divsChild>
                                        <w:div w:id="387802951">
                                          <w:marLeft w:val="0"/>
                                          <w:marRight w:val="0"/>
                                          <w:marTop w:val="0"/>
                                          <w:marBottom w:val="0"/>
                                          <w:divBdr>
                                            <w:top w:val="single" w:sz="2" w:space="0" w:color="D9D9E3"/>
                                            <w:left w:val="single" w:sz="2" w:space="0" w:color="D9D9E3"/>
                                            <w:bottom w:val="single" w:sz="2" w:space="0" w:color="D9D9E3"/>
                                            <w:right w:val="single" w:sz="2" w:space="0" w:color="D9D9E3"/>
                                          </w:divBdr>
                                          <w:divsChild>
                                            <w:div w:id="1361707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03870975">
          <w:marLeft w:val="0"/>
          <w:marRight w:val="0"/>
          <w:marTop w:val="0"/>
          <w:marBottom w:val="0"/>
          <w:divBdr>
            <w:top w:val="none" w:sz="0" w:space="0" w:color="auto"/>
            <w:left w:val="none" w:sz="0" w:space="0" w:color="auto"/>
            <w:bottom w:val="none" w:sz="0" w:space="0" w:color="auto"/>
            <w:right w:val="none" w:sz="0" w:space="0" w:color="auto"/>
          </w:divBdr>
        </w:div>
      </w:divsChild>
    </w:div>
    <w:div w:id="2028865891">
      <w:bodyDiv w:val="1"/>
      <w:marLeft w:val="0"/>
      <w:marRight w:val="0"/>
      <w:marTop w:val="0"/>
      <w:marBottom w:val="0"/>
      <w:divBdr>
        <w:top w:val="none" w:sz="0" w:space="0" w:color="auto"/>
        <w:left w:val="none" w:sz="0" w:space="0" w:color="auto"/>
        <w:bottom w:val="none" w:sz="0" w:space="0" w:color="auto"/>
        <w:right w:val="none" w:sz="0" w:space="0" w:color="auto"/>
      </w:divBdr>
      <w:divsChild>
        <w:div w:id="143589518">
          <w:marLeft w:val="0"/>
          <w:marRight w:val="0"/>
          <w:marTop w:val="0"/>
          <w:marBottom w:val="0"/>
          <w:divBdr>
            <w:top w:val="single" w:sz="2" w:space="0" w:color="E5E7EB"/>
            <w:left w:val="single" w:sz="2" w:space="0" w:color="E5E7EB"/>
            <w:bottom w:val="single" w:sz="2" w:space="0" w:color="E5E7EB"/>
            <w:right w:val="single" w:sz="2" w:space="0" w:color="E5E7EB"/>
          </w:divBdr>
          <w:divsChild>
            <w:div w:id="540828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78609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3262362">
      <w:bodyDiv w:val="1"/>
      <w:marLeft w:val="0"/>
      <w:marRight w:val="0"/>
      <w:marTop w:val="0"/>
      <w:marBottom w:val="0"/>
      <w:divBdr>
        <w:top w:val="none" w:sz="0" w:space="0" w:color="auto"/>
        <w:left w:val="none" w:sz="0" w:space="0" w:color="auto"/>
        <w:bottom w:val="none" w:sz="0" w:space="0" w:color="auto"/>
        <w:right w:val="none" w:sz="0" w:space="0" w:color="auto"/>
      </w:divBdr>
    </w:div>
    <w:div w:id="2078285331">
      <w:bodyDiv w:val="1"/>
      <w:marLeft w:val="0"/>
      <w:marRight w:val="0"/>
      <w:marTop w:val="0"/>
      <w:marBottom w:val="0"/>
      <w:divBdr>
        <w:top w:val="none" w:sz="0" w:space="0" w:color="auto"/>
        <w:left w:val="none" w:sz="0" w:space="0" w:color="auto"/>
        <w:bottom w:val="none" w:sz="0" w:space="0" w:color="auto"/>
        <w:right w:val="none" w:sz="0" w:space="0" w:color="auto"/>
      </w:divBdr>
      <w:divsChild>
        <w:div w:id="458956488">
          <w:marLeft w:val="0"/>
          <w:marRight w:val="0"/>
          <w:marTop w:val="0"/>
          <w:marBottom w:val="0"/>
          <w:divBdr>
            <w:top w:val="none" w:sz="0" w:space="0" w:color="auto"/>
            <w:left w:val="none" w:sz="0" w:space="0" w:color="auto"/>
            <w:bottom w:val="none" w:sz="0" w:space="0" w:color="auto"/>
            <w:right w:val="none" w:sz="0" w:space="0" w:color="auto"/>
          </w:divBdr>
        </w:div>
      </w:divsChild>
    </w:div>
    <w:div w:id="2084906561">
      <w:bodyDiv w:val="1"/>
      <w:marLeft w:val="0"/>
      <w:marRight w:val="0"/>
      <w:marTop w:val="0"/>
      <w:marBottom w:val="0"/>
      <w:divBdr>
        <w:top w:val="none" w:sz="0" w:space="0" w:color="auto"/>
        <w:left w:val="none" w:sz="0" w:space="0" w:color="auto"/>
        <w:bottom w:val="none" w:sz="0" w:space="0" w:color="auto"/>
        <w:right w:val="none" w:sz="0" w:space="0" w:color="auto"/>
      </w:divBdr>
    </w:div>
    <w:div w:id="2131892222">
      <w:bodyDiv w:val="1"/>
      <w:marLeft w:val="0"/>
      <w:marRight w:val="0"/>
      <w:marTop w:val="0"/>
      <w:marBottom w:val="0"/>
      <w:divBdr>
        <w:top w:val="none" w:sz="0" w:space="0" w:color="auto"/>
        <w:left w:val="none" w:sz="0" w:space="0" w:color="auto"/>
        <w:bottom w:val="none" w:sz="0" w:space="0" w:color="auto"/>
        <w:right w:val="none" w:sz="0" w:space="0" w:color="auto"/>
      </w:divBdr>
      <w:divsChild>
        <w:div w:id="2015372198">
          <w:marLeft w:val="0"/>
          <w:marRight w:val="0"/>
          <w:marTop w:val="0"/>
          <w:marBottom w:val="0"/>
          <w:divBdr>
            <w:top w:val="single" w:sz="2" w:space="0" w:color="D9D9E3"/>
            <w:left w:val="single" w:sz="2" w:space="0" w:color="D9D9E3"/>
            <w:bottom w:val="single" w:sz="2" w:space="0" w:color="D9D9E3"/>
            <w:right w:val="single" w:sz="2" w:space="0" w:color="D9D9E3"/>
          </w:divBdr>
          <w:divsChild>
            <w:div w:id="716243424">
              <w:marLeft w:val="0"/>
              <w:marRight w:val="0"/>
              <w:marTop w:val="0"/>
              <w:marBottom w:val="0"/>
              <w:divBdr>
                <w:top w:val="single" w:sz="2" w:space="0" w:color="D9D9E3"/>
                <w:left w:val="single" w:sz="2" w:space="0" w:color="D9D9E3"/>
                <w:bottom w:val="single" w:sz="2" w:space="0" w:color="D9D9E3"/>
                <w:right w:val="single" w:sz="2" w:space="0" w:color="D9D9E3"/>
              </w:divBdr>
              <w:divsChild>
                <w:div w:id="1448503461">
                  <w:marLeft w:val="0"/>
                  <w:marRight w:val="0"/>
                  <w:marTop w:val="0"/>
                  <w:marBottom w:val="0"/>
                  <w:divBdr>
                    <w:top w:val="single" w:sz="2" w:space="0" w:color="D9D9E3"/>
                    <w:left w:val="single" w:sz="2" w:space="0" w:color="D9D9E3"/>
                    <w:bottom w:val="single" w:sz="2" w:space="0" w:color="D9D9E3"/>
                    <w:right w:val="single" w:sz="2" w:space="0" w:color="D9D9E3"/>
                  </w:divBdr>
                  <w:divsChild>
                    <w:div w:id="1751732669">
                      <w:marLeft w:val="0"/>
                      <w:marRight w:val="0"/>
                      <w:marTop w:val="0"/>
                      <w:marBottom w:val="0"/>
                      <w:divBdr>
                        <w:top w:val="single" w:sz="2" w:space="0" w:color="D9D9E3"/>
                        <w:left w:val="single" w:sz="2" w:space="0" w:color="D9D9E3"/>
                        <w:bottom w:val="single" w:sz="2" w:space="0" w:color="D9D9E3"/>
                        <w:right w:val="single" w:sz="2" w:space="0" w:color="D9D9E3"/>
                      </w:divBdr>
                      <w:divsChild>
                        <w:div w:id="958608337">
                          <w:marLeft w:val="0"/>
                          <w:marRight w:val="0"/>
                          <w:marTop w:val="0"/>
                          <w:marBottom w:val="0"/>
                          <w:divBdr>
                            <w:top w:val="single" w:sz="2" w:space="0" w:color="auto"/>
                            <w:left w:val="single" w:sz="2" w:space="0" w:color="auto"/>
                            <w:bottom w:val="single" w:sz="6" w:space="0" w:color="auto"/>
                            <w:right w:val="single" w:sz="2" w:space="0" w:color="auto"/>
                          </w:divBdr>
                          <w:divsChild>
                            <w:div w:id="862674578">
                              <w:marLeft w:val="0"/>
                              <w:marRight w:val="0"/>
                              <w:marTop w:val="100"/>
                              <w:marBottom w:val="100"/>
                              <w:divBdr>
                                <w:top w:val="single" w:sz="2" w:space="0" w:color="D9D9E3"/>
                                <w:left w:val="single" w:sz="2" w:space="0" w:color="D9D9E3"/>
                                <w:bottom w:val="single" w:sz="2" w:space="0" w:color="D9D9E3"/>
                                <w:right w:val="single" w:sz="2" w:space="0" w:color="D9D9E3"/>
                              </w:divBdr>
                              <w:divsChild>
                                <w:div w:id="526648378">
                                  <w:marLeft w:val="0"/>
                                  <w:marRight w:val="0"/>
                                  <w:marTop w:val="0"/>
                                  <w:marBottom w:val="0"/>
                                  <w:divBdr>
                                    <w:top w:val="single" w:sz="2" w:space="0" w:color="D9D9E3"/>
                                    <w:left w:val="single" w:sz="2" w:space="0" w:color="D9D9E3"/>
                                    <w:bottom w:val="single" w:sz="2" w:space="0" w:color="D9D9E3"/>
                                    <w:right w:val="single" w:sz="2" w:space="0" w:color="D9D9E3"/>
                                  </w:divBdr>
                                  <w:divsChild>
                                    <w:div w:id="1016342745">
                                      <w:marLeft w:val="0"/>
                                      <w:marRight w:val="0"/>
                                      <w:marTop w:val="0"/>
                                      <w:marBottom w:val="0"/>
                                      <w:divBdr>
                                        <w:top w:val="single" w:sz="2" w:space="0" w:color="D9D9E3"/>
                                        <w:left w:val="single" w:sz="2" w:space="0" w:color="D9D9E3"/>
                                        <w:bottom w:val="single" w:sz="2" w:space="0" w:color="D9D9E3"/>
                                        <w:right w:val="single" w:sz="2" w:space="0" w:color="D9D9E3"/>
                                      </w:divBdr>
                                      <w:divsChild>
                                        <w:div w:id="1297176704">
                                          <w:marLeft w:val="0"/>
                                          <w:marRight w:val="0"/>
                                          <w:marTop w:val="0"/>
                                          <w:marBottom w:val="0"/>
                                          <w:divBdr>
                                            <w:top w:val="single" w:sz="2" w:space="0" w:color="D9D9E3"/>
                                            <w:left w:val="single" w:sz="2" w:space="0" w:color="D9D9E3"/>
                                            <w:bottom w:val="single" w:sz="2" w:space="0" w:color="D9D9E3"/>
                                            <w:right w:val="single" w:sz="2" w:space="0" w:color="D9D9E3"/>
                                          </w:divBdr>
                                          <w:divsChild>
                                            <w:div w:id="1734041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79708320">
          <w:marLeft w:val="0"/>
          <w:marRight w:val="0"/>
          <w:marTop w:val="0"/>
          <w:marBottom w:val="0"/>
          <w:divBdr>
            <w:top w:val="none" w:sz="0" w:space="0" w:color="auto"/>
            <w:left w:val="none" w:sz="0" w:space="0" w:color="auto"/>
            <w:bottom w:val="none" w:sz="0" w:space="0" w:color="auto"/>
            <w:right w:val="none" w:sz="0" w:space="0" w:color="auto"/>
          </w:divBdr>
          <w:divsChild>
            <w:div w:id="273177519">
              <w:marLeft w:val="0"/>
              <w:marRight w:val="0"/>
              <w:marTop w:val="0"/>
              <w:marBottom w:val="0"/>
              <w:divBdr>
                <w:top w:val="single" w:sz="2" w:space="0" w:color="D9D9E3"/>
                <w:left w:val="single" w:sz="2" w:space="0" w:color="D9D9E3"/>
                <w:bottom w:val="single" w:sz="2" w:space="0" w:color="D9D9E3"/>
                <w:right w:val="single" w:sz="2" w:space="0" w:color="D9D9E3"/>
              </w:divBdr>
              <w:divsChild>
                <w:div w:id="52802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ubmit.mis.s-3.net" TargetMode="Externa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dsi-africa.org"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heatcenter.wrhi.ac.za/" TargetMode="External"/><Relationship Id="rId10" Type="http://schemas.openxmlformats.org/officeDocument/2006/relationships/hyperlink" Target="mailto:mchersich@wrhi.ac.z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CSG@dlhcorp.com"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957290-6D4B-4AE1-A756-FFE67BA7D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8</Pages>
  <Words>2872</Words>
  <Characters>16200</Characters>
  <Application>Microsoft Office Word</Application>
  <DocSecurity>0</DocSecurity>
  <Lines>415</Lines>
  <Paragraphs>179</Paragraphs>
  <ScaleCrop>false</ScaleCrop>
  <HeadingPairs>
    <vt:vector size="2" baseType="variant">
      <vt:variant>
        <vt:lpstr>Title</vt:lpstr>
      </vt:variant>
      <vt:variant>
        <vt:i4>1</vt:i4>
      </vt:variant>
    </vt:vector>
  </HeadingPairs>
  <TitlesOfParts>
    <vt:vector size="1" baseType="lpstr">
      <vt:lpstr>ACTG-SOP No</vt:lpstr>
    </vt:vector>
  </TitlesOfParts>
  <Company>NIAID</Company>
  <LinksUpToDate>false</LinksUpToDate>
  <CharactersWithSpaces>18893</CharactersWithSpaces>
  <SharedDoc>false</SharedDoc>
  <HLinks>
    <vt:vector size="24" baseType="variant">
      <vt:variant>
        <vt:i4>5963903</vt:i4>
      </vt:variant>
      <vt:variant>
        <vt:i4>9</vt:i4>
      </vt:variant>
      <vt:variant>
        <vt:i4>0</vt:i4>
      </vt:variant>
      <vt:variant>
        <vt:i4>5</vt:i4>
      </vt:variant>
      <vt:variant>
        <vt:lpwstr>mailto:ACTGProposals@s-3.com</vt:lpwstr>
      </vt:variant>
      <vt:variant>
        <vt:lpwstr/>
      </vt:variant>
      <vt:variant>
        <vt:i4>5963903</vt:i4>
      </vt:variant>
      <vt:variant>
        <vt:i4>6</vt:i4>
      </vt:variant>
      <vt:variant>
        <vt:i4>0</vt:i4>
      </vt:variant>
      <vt:variant>
        <vt:i4>5</vt:i4>
      </vt:variant>
      <vt:variant>
        <vt:lpwstr>mailto:ACTGProposals@s-3.com</vt:lpwstr>
      </vt:variant>
      <vt:variant>
        <vt:lpwstr/>
      </vt:variant>
      <vt:variant>
        <vt:i4>5963903</vt:i4>
      </vt:variant>
      <vt:variant>
        <vt:i4>3</vt:i4>
      </vt:variant>
      <vt:variant>
        <vt:i4>0</vt:i4>
      </vt:variant>
      <vt:variant>
        <vt:i4>5</vt:i4>
      </vt:variant>
      <vt:variant>
        <vt:lpwstr>mailto:ACTGProposals@s-3.com</vt:lpwstr>
      </vt:variant>
      <vt:variant>
        <vt:lpwstr/>
      </vt:variant>
      <vt:variant>
        <vt:i4>5046368</vt:i4>
      </vt:variant>
      <vt:variant>
        <vt:i4>0</vt:i4>
      </vt:variant>
      <vt:variant>
        <vt:i4>0</vt:i4>
      </vt:variant>
      <vt:variant>
        <vt:i4>5</vt:i4>
      </vt:variant>
      <vt:variant>
        <vt:lpwstr>mailto:sdac.data@sdac.harvard.edu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ACTG-SOP No</dc:title>
  <dc:creator>Operations User</dc:creator>
  <cp:lastModifiedBy>Craig Parker</cp:lastModifiedBy>
  <cp:revision>4</cp:revision>
  <cp:lastPrinted>2017-04-13T17:42:00Z</cp:lastPrinted>
  <dcterms:created xsi:type="dcterms:W3CDTF">2023-02-15T07:27:00Z</dcterms:created>
  <dcterms:modified xsi:type="dcterms:W3CDTF">2023-02-15T07:52:00Z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90a6df8e8a2693d2a6006c920aca66eed2e9fd20155dff6b7a1e6050a1c0b9b0</vt:lpwstr>
  </property>
</Properties>
</file>